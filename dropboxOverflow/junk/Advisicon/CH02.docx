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b9970fdc6240464f"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BE6" w:rsidRDefault="00F01BE6" w:rsidP="009C3984">
      <w:pPr>
        <w:pStyle w:val="ChapterTitle"/>
        <w:rPr>
          <w:ins w:id="0" w:author="Odum, Amy - Hoboken" w:date="2012-07-24T16:16:00Z"/>
        </w:rPr>
      </w:pPr>
      <w:ins w:id="1" w:author="Odum, Amy - Hoboken" w:date="2012-07-24T16:16:00Z">
        <w:r>
          <w:t>Chapter 2</w:t>
        </w:r>
      </w:ins>
      <w:ins w:id="2" w:author="DM" w:date="2012-08-17T07:24:00Z">
        <w:r w:rsidR="007560F9">
          <w:t xml:space="preserve"> </w:t>
        </w:r>
      </w:ins>
      <w:ins w:id="3" w:author="DM" w:date="2012-08-17T07:41:00Z">
        <w:r w:rsidR="00834DAC">
          <w:t xml:space="preserve"> </w:t>
        </w:r>
      </w:ins>
    </w:p>
    <w:p w:rsidR="009340DD" w:rsidRPr="000D4A1B" w:rsidRDefault="002A4D4F" w:rsidP="009C3984">
      <w:pPr>
        <w:pStyle w:val="ChapterTitle"/>
      </w:pPr>
      <w:r>
        <w:t xml:space="preserve">Value Proposition by Role of </w:t>
      </w:r>
      <w:r w:rsidRPr="000D4A1B">
        <w:t xml:space="preserve">Project Server 2010 </w:t>
      </w:r>
    </w:p>
    <w:p w:rsidR="00CE22E1" w:rsidRDefault="00CE22E1" w:rsidP="00CE22E1">
      <w:pPr>
        <w:pStyle w:val="H1"/>
      </w:pPr>
      <w:r>
        <w:t>In This Chapter</w:t>
      </w:r>
    </w:p>
    <w:p w:rsidR="008131B5" w:rsidRDefault="00406F10" w:rsidP="00CE22E1">
      <w:pPr>
        <w:pStyle w:val="Para"/>
      </w:pPr>
      <w:r>
        <w:t>This chapter is designed to help you to explore the uses of Project Server based on roles, business perspectives</w:t>
      </w:r>
      <w:ins w:id="4" w:author="DM" w:date="2012-08-06T06:46:00Z">
        <w:r w:rsidR="0006084F">
          <w:t>,</w:t>
        </w:r>
      </w:ins>
      <w:r>
        <w:t xml:space="preserve"> and different stakeholders</w:t>
      </w:r>
      <w:r w:rsidR="00D720AB">
        <w:t xml:space="preserve">. </w:t>
      </w:r>
      <w:r>
        <w:t xml:space="preserve">We </w:t>
      </w:r>
      <w:ins w:id="5" w:author="DM" w:date="2012-08-06T06:46:00Z">
        <w:r w:rsidR="0006084F">
          <w:t>describe them</w:t>
        </w:r>
      </w:ins>
      <w:del w:id="6" w:author="DM" w:date="2012-08-06T06:46:00Z">
        <w:r w:rsidDel="0006084F">
          <w:delText>have called these out</w:delText>
        </w:r>
      </w:del>
      <w:r>
        <w:t xml:space="preserve"> </w:t>
      </w:r>
      <w:del w:id="7" w:author="Odum, Amy - Hoboken" w:date="2012-08-27T08:58:00Z">
        <w:r w:rsidDel="005C79A6">
          <w:delText xml:space="preserve">in </w:delText>
        </w:r>
      </w:del>
      <w:ins w:id="8" w:author="Odum, Amy - Hoboken" w:date="2012-08-27T08:58:00Z">
        <w:r w:rsidR="005C79A6">
          <w:t xml:space="preserve">from </w:t>
        </w:r>
      </w:ins>
      <w:r>
        <w:t>six different perspectives</w:t>
      </w:r>
      <w:r w:rsidR="00D720AB">
        <w:t xml:space="preserve">. </w:t>
      </w:r>
      <w:r>
        <w:t xml:space="preserve">These perspectives represent the majority </w:t>
      </w:r>
      <w:r w:rsidR="000F7723">
        <w:t xml:space="preserve">of </w:t>
      </w:r>
      <w:r>
        <w:t xml:space="preserve">end users who </w:t>
      </w:r>
      <w:del w:id="9" w:author="DM" w:date="2012-08-06T06:46:00Z">
        <w:r w:rsidDel="0006084F">
          <w:delText xml:space="preserve">have been </w:delText>
        </w:r>
      </w:del>
      <w:r>
        <w:t>work</w:t>
      </w:r>
      <w:del w:id="10" w:author="DM" w:date="2012-08-06T06:46:00Z">
        <w:r w:rsidDel="0006084F">
          <w:delText>ing</w:delText>
        </w:r>
      </w:del>
      <w:r>
        <w:t xml:space="preserve"> and need</w:t>
      </w:r>
      <w:del w:id="11" w:author="DM" w:date="2012-08-06T06:46:00Z">
        <w:r w:rsidDel="0006084F">
          <w:delText>ing</w:delText>
        </w:r>
      </w:del>
      <w:r>
        <w:t xml:space="preserve"> technology solutions in the </w:t>
      </w:r>
      <w:ins w:id="12" w:author="DM" w:date="2012-08-06T06:46:00Z">
        <w:r w:rsidR="0006084F">
          <w:t>p</w:t>
        </w:r>
      </w:ins>
      <w:del w:id="13" w:author="DM" w:date="2012-08-06T06:46:00Z">
        <w:r w:rsidDel="0006084F">
          <w:delText>P</w:delText>
        </w:r>
      </w:del>
      <w:r>
        <w:t xml:space="preserve">roject, </w:t>
      </w:r>
      <w:ins w:id="14" w:author="DM" w:date="2012-08-06T06:46:00Z">
        <w:r w:rsidR="0006084F">
          <w:t>p</w:t>
        </w:r>
      </w:ins>
      <w:del w:id="15" w:author="DM" w:date="2012-08-06T06:46:00Z">
        <w:r w:rsidDel="0006084F">
          <w:delText>P</w:delText>
        </w:r>
      </w:del>
      <w:r>
        <w:t>rogram</w:t>
      </w:r>
      <w:ins w:id="16" w:author="DM" w:date="2012-08-06T06:46:00Z">
        <w:r w:rsidR="0006084F">
          <w:t>,</w:t>
        </w:r>
      </w:ins>
      <w:r>
        <w:t xml:space="preserve"> and </w:t>
      </w:r>
      <w:ins w:id="17" w:author="DM" w:date="2012-08-06T06:47:00Z">
        <w:r w:rsidR="0006084F">
          <w:t>p</w:t>
        </w:r>
      </w:ins>
      <w:del w:id="18" w:author="DM" w:date="2012-08-06T06:47:00Z">
        <w:r w:rsidDel="0006084F">
          <w:delText>P</w:delText>
        </w:r>
      </w:del>
      <w:r>
        <w:t>ortfolio management space</w:t>
      </w:r>
      <w:r w:rsidR="00D720AB">
        <w:t xml:space="preserve">. </w:t>
      </w:r>
    </w:p>
    <w:p w:rsidR="00CE22E1" w:rsidRDefault="000F7723" w:rsidP="00CE22E1">
      <w:pPr>
        <w:pStyle w:val="Para"/>
      </w:pPr>
      <w:r>
        <w:t>For e</w:t>
      </w:r>
      <w:r w:rsidR="008131B5">
        <w:t xml:space="preserve">ach of these perspectives, the </w:t>
      </w:r>
      <w:del w:id="19" w:author="Odum, Amy - Hoboken" w:date="2012-08-27T08:58:00Z">
        <w:r w:rsidR="008131B5" w:rsidDel="005C79A6">
          <w:delText xml:space="preserve">relevance </w:delText>
        </w:r>
      </w:del>
      <w:ins w:id="20" w:author="Odum, Amy - Hoboken" w:date="2012-08-27T08:58:00Z">
        <w:r w:rsidR="005C79A6">
          <w:t xml:space="preserve">importance </w:t>
        </w:r>
      </w:ins>
      <w:r w:rsidR="008131B5">
        <w:t>of being able to view, track</w:t>
      </w:r>
      <w:ins w:id="21" w:author="Odum, Amy - Hoboken" w:date="2012-08-27T08:56:00Z">
        <w:r w:rsidR="005C79A6">
          <w:t>,</w:t>
        </w:r>
      </w:ins>
      <w:r w:rsidR="008131B5">
        <w:t xml:space="preserve"> report</w:t>
      </w:r>
      <w:r>
        <w:t>,</w:t>
      </w:r>
      <w:r w:rsidR="008131B5">
        <w:t xml:space="preserve"> see</w:t>
      </w:r>
      <w:ins w:id="22" w:author="DM" w:date="2012-08-06T06:47:00Z">
        <w:r w:rsidR="0006084F">
          <w:t>,</w:t>
        </w:r>
      </w:ins>
      <w:r w:rsidR="008131B5">
        <w:t xml:space="preserve"> and </w:t>
      </w:r>
      <w:del w:id="23" w:author="Odum, Amy - Hoboken" w:date="2012-08-27T08:58:00Z">
        <w:r w:rsidR="008131B5" w:rsidDel="005C79A6">
          <w:delText xml:space="preserve">even </w:delText>
        </w:r>
      </w:del>
      <w:r w:rsidR="008131B5">
        <w:t xml:space="preserve">predict work and progress has an important relationship to the </w:t>
      </w:r>
      <w:del w:id="24" w:author="DM" w:date="2012-08-06T06:47:00Z">
        <w:r w:rsidR="008131B5" w:rsidDel="0006084F">
          <w:delText xml:space="preserve">respective </w:delText>
        </w:r>
      </w:del>
      <w:ins w:id="25" w:author="DM" w:date="2012-08-06T06:47:00Z">
        <w:r w:rsidR="0006084F">
          <w:t>prospective</w:t>
        </w:r>
      </w:ins>
      <w:del w:id="26" w:author="DM" w:date="2012-08-06T06:47:00Z">
        <w:r w:rsidR="008131B5" w:rsidDel="0006084F">
          <w:delText>perspective</w:delText>
        </w:r>
      </w:del>
      <w:r w:rsidR="008131B5">
        <w:t xml:space="preserve"> </w:t>
      </w:r>
      <w:commentRangeStart w:id="27"/>
      <w:r w:rsidR="008131B5">
        <w:t>stakeholder</w:t>
      </w:r>
      <w:ins w:id="28" w:author="DM" w:date="2012-08-06T06:47:00Z">
        <w:r w:rsidR="0006084F">
          <w:t>s</w:t>
        </w:r>
      </w:ins>
      <w:r w:rsidR="008131B5">
        <w:t xml:space="preserve"> and their working </w:t>
      </w:r>
      <w:commentRangeStart w:id="29"/>
      <w:del w:id="30" w:author="Tim Runcie" w:date="2012-09-11T08:38:00Z">
        <w:r w:rsidR="008131B5" w:rsidDel="00EC6907">
          <w:delText>world</w:delText>
        </w:r>
      </w:del>
      <w:ins w:id="31" w:author="Tim Runcie" w:date="2012-09-11T08:38:00Z">
        <w:r w:rsidR="00EC6907">
          <w:t>roles and requirements.</w:t>
        </w:r>
      </w:ins>
      <w:ins w:id="32" w:author="DM" w:date="2012-08-20T05:57:00Z">
        <w:r w:rsidR="003A7A65">
          <w:rPr>
            <w:rStyle w:val="QueryInline"/>
          </w:rPr>
          <w:t>[</w:t>
        </w:r>
      </w:ins>
      <w:commentRangeEnd w:id="29"/>
      <w:r w:rsidR="00EC6907">
        <w:rPr>
          <w:rStyle w:val="CommentReference"/>
          <w:rFonts w:asciiTheme="minorHAnsi" w:eastAsiaTheme="minorHAnsi" w:hAnsiTheme="minorHAnsi" w:cstheme="minorBidi"/>
          <w:snapToGrid/>
        </w:rPr>
        <w:commentReference w:id="29"/>
      </w:r>
      <w:ins w:id="33" w:author="DM" w:date="2012-08-20T05:57:00Z">
        <w:r w:rsidR="003A7A65">
          <w:rPr>
            <w:rStyle w:val="QueryInline"/>
          </w:rPr>
          <w:t>AU: clarify meaning]</w:t>
        </w:r>
      </w:ins>
      <w:commentRangeEnd w:id="27"/>
      <w:r w:rsidR="009B5FD2">
        <w:rPr>
          <w:rStyle w:val="CommentReference"/>
          <w:rFonts w:asciiTheme="minorHAnsi" w:eastAsiaTheme="minorHAnsi" w:hAnsiTheme="minorHAnsi" w:cstheme="minorBidi"/>
          <w:snapToGrid/>
        </w:rPr>
        <w:commentReference w:id="27"/>
      </w:r>
      <w:r w:rsidR="008131B5">
        <w:t>.</w:t>
      </w:r>
    </w:p>
    <w:p w:rsidR="00014EA9" w:rsidRDefault="00CE22E1">
      <w:pPr>
        <w:pStyle w:val="ListHead"/>
        <w:pPrChange w:id="34" w:author="Odum, Amy - Hoboken" w:date="2012-07-24T16:16:00Z">
          <w:pPr>
            <w:pStyle w:val="H2"/>
          </w:pPr>
        </w:pPrChange>
      </w:pPr>
      <w:r>
        <w:t xml:space="preserve">What </w:t>
      </w:r>
      <w:r w:rsidR="002A4D4F">
        <w:t>You Will Learn</w:t>
      </w:r>
    </w:p>
    <w:p w:rsidR="00CE22E1" w:rsidRDefault="00E858DD" w:rsidP="00CE22E1">
      <w:pPr>
        <w:pStyle w:val="ListBulleted"/>
      </w:pPr>
      <w:r>
        <w:t xml:space="preserve">How each role plays a part and how that part is connected in </w:t>
      </w:r>
      <w:ins w:id="35" w:author="DM" w:date="2012-08-20T05:58:00Z">
        <w:r w:rsidR="003A7A65">
          <w:t>P</w:t>
        </w:r>
      </w:ins>
      <w:del w:id="36" w:author="DM" w:date="2012-08-20T05:58:00Z">
        <w:r w:rsidDel="003A7A65">
          <w:delText>p</w:delText>
        </w:r>
      </w:del>
      <w:r>
        <w:t xml:space="preserve">roject </w:t>
      </w:r>
      <w:del w:id="37" w:author="DM" w:date="2012-08-20T05:58:00Z">
        <w:r w:rsidDel="003A7A65">
          <w:delText>s</w:delText>
        </w:r>
      </w:del>
      <w:ins w:id="38" w:author="DM" w:date="2012-08-20T05:58:00Z">
        <w:r w:rsidR="003A7A65">
          <w:t>S</w:t>
        </w:r>
      </w:ins>
      <w:r>
        <w:t>erver</w:t>
      </w:r>
    </w:p>
    <w:p w:rsidR="00CE22E1" w:rsidRDefault="001F1A5B" w:rsidP="00CE22E1">
      <w:pPr>
        <w:pStyle w:val="ListBulleted"/>
      </w:pPr>
      <w:del w:id="39" w:author="DM" w:date="2012-08-06T06:47:00Z">
        <w:r w:rsidDel="0006084F">
          <w:delText xml:space="preserve">Understanding </w:delText>
        </w:r>
      </w:del>
      <w:ins w:id="40" w:author="DM" w:date="2012-08-06T06:47:00Z">
        <w:r w:rsidR="0006084F">
          <w:t xml:space="preserve">How to understand </w:t>
        </w:r>
      </w:ins>
      <w:r>
        <w:t>market opportunities and the right timing of leveraging Project Server for organizational success</w:t>
      </w:r>
    </w:p>
    <w:p w:rsidR="00CE22E1" w:rsidRDefault="0006084F" w:rsidP="00CE22E1">
      <w:pPr>
        <w:pStyle w:val="ListBulleted"/>
      </w:pPr>
      <w:ins w:id="41" w:author="DM" w:date="2012-08-06T06:47:00Z">
        <w:r>
          <w:t>How to u</w:t>
        </w:r>
      </w:ins>
      <w:del w:id="42" w:author="DM" w:date="2012-08-06T06:47:00Z">
        <w:r w:rsidR="000437D9" w:rsidDel="0006084F">
          <w:delText>U</w:delText>
        </w:r>
      </w:del>
      <w:r w:rsidR="000437D9">
        <w:t>nderstand</w:t>
      </w:r>
      <w:del w:id="43" w:author="DM" w:date="2012-08-06T06:47:00Z">
        <w:r w:rsidR="000437D9" w:rsidDel="0006084F">
          <w:delText>ing</w:delText>
        </w:r>
      </w:del>
      <w:r w:rsidR="000437D9">
        <w:t xml:space="preserve"> </w:t>
      </w:r>
      <w:del w:id="44" w:author="DM" w:date="2012-08-06T06:47:00Z">
        <w:r w:rsidR="000437D9" w:rsidDel="0006084F">
          <w:delText>the S</w:delText>
        </w:r>
      </w:del>
      <w:ins w:id="45" w:author="DM" w:date="2012-08-06T06:47:00Z">
        <w:r>
          <w:t>s</w:t>
        </w:r>
      </w:ins>
      <w:r w:rsidR="000437D9">
        <w:t>takeholders</w:t>
      </w:r>
      <w:ins w:id="46" w:author="DM" w:date="2012-08-06T06:47:00Z">
        <w:r>
          <w:t>’</w:t>
        </w:r>
      </w:ins>
      <w:r w:rsidR="000437D9">
        <w:t xml:space="preserve"> roles and involvement in establishing a successful </w:t>
      </w:r>
      <w:ins w:id="47" w:author="DM" w:date="2012-08-06T06:48:00Z">
        <w:r w:rsidR="005E7439" w:rsidRPr="005E7439">
          <w:t xml:space="preserve">project portfolio management </w:t>
        </w:r>
        <w:r w:rsidR="005E7439">
          <w:t>(</w:t>
        </w:r>
      </w:ins>
      <w:r w:rsidR="000437D9">
        <w:t>PPM</w:t>
      </w:r>
      <w:ins w:id="48" w:author="DM" w:date="2012-08-06T06:48:00Z">
        <w:r w:rsidR="005E7439">
          <w:t>)</w:t>
        </w:r>
      </w:ins>
      <w:r w:rsidR="000437D9">
        <w:t xml:space="preserve"> implementation </w:t>
      </w:r>
    </w:p>
    <w:p w:rsidR="00CE22E1" w:rsidRDefault="000437D9" w:rsidP="00CE22E1">
      <w:pPr>
        <w:pStyle w:val="ListBulleted"/>
      </w:pPr>
      <w:r>
        <w:t>Key steps in addressing each stakeholder</w:t>
      </w:r>
      <w:r w:rsidR="00FE49E1">
        <w:t>’</w:t>
      </w:r>
      <w:r>
        <w:t>s needs and avoiding pitfalls while maximizing success factors for a PPM implementation</w:t>
      </w:r>
    </w:p>
    <w:p w:rsidR="00CE22E1" w:rsidRDefault="000437D9" w:rsidP="00CE22E1">
      <w:pPr>
        <w:pStyle w:val="ListBulleted"/>
      </w:pPr>
      <w:r>
        <w:t>Different common challenges faced by different types of organizations that will be implementing PPM and how to overcome these challenges</w:t>
      </w:r>
    </w:p>
    <w:p w:rsidR="00CE22E1" w:rsidRDefault="00536185" w:rsidP="00CE22E1">
      <w:pPr>
        <w:pStyle w:val="ListBulleted"/>
      </w:pPr>
      <w:r>
        <w:t>Key steps to creating wins for different organizations as well as how to best leverage knowledgeable resources for a successful Project Server 2010 implementation</w:t>
      </w:r>
    </w:p>
    <w:p w:rsidR="00AB6FB8" w:rsidRDefault="00AB6FB8" w:rsidP="006265BD">
      <w:pPr>
        <w:pStyle w:val="H1"/>
      </w:pPr>
      <w:r>
        <w:t>Clairvoyance with Project</w:t>
      </w:r>
      <w:del w:id="49" w:author="DM" w:date="2012-08-06T06:49:00Z">
        <w:r w:rsidDel="005E7439">
          <w:delText xml:space="preserve"> </w:delText>
        </w:r>
      </w:del>
      <w:r>
        <w:t>/</w:t>
      </w:r>
      <w:del w:id="50" w:author="DM" w:date="2012-08-06T06:49:00Z">
        <w:r w:rsidDel="005E7439">
          <w:delText xml:space="preserve"> </w:delText>
        </w:r>
      </w:del>
      <w:r>
        <w:t xml:space="preserve">Server 2010: Forecast </w:t>
      </w:r>
      <w:r w:rsidR="0036319C">
        <w:t>F</w:t>
      </w:r>
      <w:r>
        <w:t xml:space="preserve">uture </w:t>
      </w:r>
      <w:r w:rsidR="0036319C">
        <w:t>R</w:t>
      </w:r>
      <w:r>
        <w:t>esults</w:t>
      </w:r>
    </w:p>
    <w:p w:rsidR="006F4797" w:rsidRPr="000D4A1B" w:rsidRDefault="006F4797" w:rsidP="006265BD">
      <w:pPr>
        <w:pStyle w:val="H2"/>
        <w:rPr>
          <w:rFonts w:eastAsia="Calibri"/>
        </w:rPr>
      </w:pPr>
      <w:r w:rsidRPr="000D4A1B">
        <w:rPr>
          <w:rFonts w:eastAsia="Calibri"/>
        </w:rPr>
        <w:t>Project 2010 Scalability Flowchart</w:t>
      </w:r>
    </w:p>
    <w:p w:rsidR="006F4797" w:rsidRDefault="006F4797" w:rsidP="006F4797">
      <w:pPr>
        <w:pStyle w:val="Para"/>
        <w:rPr>
          <w:rFonts w:eastAsia="Calibri"/>
        </w:rPr>
      </w:pPr>
      <w:r w:rsidRPr="000D4A1B">
        <w:rPr>
          <w:rFonts w:eastAsia="Calibri"/>
        </w:rPr>
        <w:t>Throughout th</w:t>
      </w:r>
      <w:r>
        <w:rPr>
          <w:rFonts w:eastAsia="Calibri"/>
        </w:rPr>
        <w:t>is section</w:t>
      </w:r>
      <w:r w:rsidRPr="000D4A1B">
        <w:rPr>
          <w:rFonts w:eastAsia="Calibri"/>
        </w:rPr>
        <w:t xml:space="preserve">, we </w:t>
      </w:r>
      <w:del w:id="51" w:author="DM" w:date="2012-08-06T07:26:00Z">
        <w:r w:rsidRPr="000D4A1B" w:rsidDel="00CC4B1B">
          <w:rPr>
            <w:rFonts w:eastAsia="Calibri"/>
          </w:rPr>
          <w:delText xml:space="preserve">will be </w:delText>
        </w:r>
      </w:del>
      <w:r w:rsidRPr="000D4A1B">
        <w:rPr>
          <w:rFonts w:eastAsia="Calibri"/>
        </w:rPr>
        <w:t>refer</w:t>
      </w:r>
      <w:del w:id="52" w:author="DM" w:date="2012-08-06T07:26:00Z">
        <w:r w:rsidRPr="000D4A1B" w:rsidDel="00CC4B1B">
          <w:rPr>
            <w:rFonts w:eastAsia="Calibri"/>
          </w:rPr>
          <w:delText>encing</w:delText>
        </w:r>
      </w:del>
      <w:ins w:id="53" w:author="DM" w:date="2012-08-06T07:26:00Z">
        <w:r w:rsidR="00CC4B1B">
          <w:rPr>
            <w:rFonts w:eastAsia="Calibri"/>
          </w:rPr>
          <w:t xml:space="preserve"> to</w:t>
        </w:r>
      </w:ins>
      <w:r w:rsidRPr="000D4A1B">
        <w:rPr>
          <w:rFonts w:eastAsia="Calibri"/>
        </w:rPr>
        <w:t xml:space="preserve"> the Project Scalability flowchart</w:t>
      </w:r>
      <w:ins w:id="54" w:author="DM" w:date="2012-08-06T07:28:00Z">
        <w:r w:rsidR="00CC4B1B">
          <w:rPr>
            <w:rFonts w:eastAsia="Calibri"/>
          </w:rPr>
          <w:t xml:space="preserve"> (see Figure 2.1)</w:t>
        </w:r>
      </w:ins>
      <w:r w:rsidRPr="000D4A1B">
        <w:rPr>
          <w:rFonts w:eastAsia="Calibri"/>
        </w:rPr>
        <w:t>.</w:t>
      </w:r>
      <w:r w:rsidR="004A1AEA">
        <w:rPr>
          <w:rFonts w:eastAsia="Calibri"/>
        </w:rPr>
        <w:t xml:space="preserve"> </w:t>
      </w:r>
      <w:r w:rsidRPr="000D4A1B">
        <w:rPr>
          <w:rFonts w:eastAsia="Calibri"/>
        </w:rPr>
        <w:t xml:space="preserve">This chart is designed to </w:t>
      </w:r>
      <w:del w:id="55" w:author="Odum, Amy - Hoboken" w:date="2012-08-27T09:00:00Z">
        <w:r w:rsidRPr="000D4A1B" w:rsidDel="005C79A6">
          <w:rPr>
            <w:rFonts w:eastAsia="Calibri"/>
          </w:rPr>
          <w:delText xml:space="preserve">assist </w:delText>
        </w:r>
      </w:del>
      <w:ins w:id="56" w:author="Odum, Amy - Hoboken" w:date="2012-08-27T09:00:00Z">
        <w:r w:rsidR="005C79A6">
          <w:rPr>
            <w:rFonts w:eastAsia="Calibri"/>
          </w:rPr>
          <w:t xml:space="preserve">clarify </w:t>
        </w:r>
      </w:ins>
      <w:commentRangeStart w:id="57"/>
      <w:ins w:id="58" w:author="Odum, Amy - Hoboken" w:date="2012-08-27T09:01:00Z">
        <w:r w:rsidR="005C79A6">
          <w:rPr>
            <w:rStyle w:val="QueryInline"/>
            <w:rFonts w:eastAsia="Calibri"/>
          </w:rPr>
          <w:t>[AU: OK? I took a guess here, since as the CE points out you can’t really “assist” a role or a perspective]</w:t>
        </w:r>
      </w:ins>
      <w:commentRangeEnd w:id="57"/>
      <w:r w:rsidR="00302EAC">
        <w:rPr>
          <w:rStyle w:val="CommentReference"/>
          <w:rFonts w:asciiTheme="minorHAnsi" w:eastAsiaTheme="minorHAnsi" w:hAnsiTheme="minorHAnsi" w:cstheme="minorBidi"/>
          <w:snapToGrid/>
        </w:rPr>
        <w:commentReference w:id="57"/>
      </w:r>
      <w:r w:rsidRPr="000D4A1B">
        <w:rPr>
          <w:rFonts w:eastAsia="Calibri"/>
        </w:rPr>
        <w:t xml:space="preserve">the different </w:t>
      </w:r>
      <w:del w:id="59" w:author="Jeff Jacobson" w:date="2012-08-28T15:50:00Z">
        <w:r w:rsidRPr="000D4A1B" w:rsidDel="00302EAC">
          <w:rPr>
            <w:rFonts w:eastAsia="Calibri"/>
          </w:rPr>
          <w:delText xml:space="preserve">roles </w:delText>
        </w:r>
      </w:del>
      <w:ins w:id="60" w:author="Jeff Jacobson" w:date="2012-08-28T15:50:00Z">
        <w:r w:rsidR="00302EAC">
          <w:rPr>
            <w:rFonts w:eastAsia="Calibri"/>
          </w:rPr>
          <w:t>people</w:t>
        </w:r>
        <w:r w:rsidR="00302EAC" w:rsidRPr="000D4A1B">
          <w:rPr>
            <w:rFonts w:eastAsia="Calibri"/>
          </w:rPr>
          <w:t xml:space="preserve"> </w:t>
        </w:r>
      </w:ins>
      <w:r w:rsidRPr="000D4A1B">
        <w:rPr>
          <w:rFonts w:eastAsia="Calibri"/>
        </w:rPr>
        <w:t>and perspectives</w:t>
      </w:r>
      <w:commentRangeStart w:id="61"/>
      <w:ins w:id="62" w:author="DM" w:date="2012-08-06T07:26:00Z">
        <w:r w:rsidR="00CC4B1B">
          <w:rPr>
            <w:rStyle w:val="QueryInline"/>
            <w:rFonts w:eastAsia="Calibri"/>
          </w:rPr>
          <w:t>[AU: doesn’t it help people, not roles?]</w:t>
        </w:r>
      </w:ins>
      <w:commentRangeEnd w:id="61"/>
      <w:r w:rsidR="00302EAC">
        <w:rPr>
          <w:rStyle w:val="CommentReference"/>
          <w:rFonts w:asciiTheme="minorHAnsi" w:eastAsiaTheme="minorHAnsi" w:hAnsiTheme="minorHAnsi" w:cstheme="minorBidi"/>
          <w:snapToGrid/>
        </w:rPr>
        <w:commentReference w:id="61"/>
      </w:r>
      <w:ins w:id="63" w:author="DM" w:date="2012-08-06T07:10:00Z">
        <w:r w:rsidR="00D452DB">
          <w:rPr>
            <w:rFonts w:eastAsia="Calibri"/>
          </w:rPr>
          <w:t xml:space="preserve"> </w:t>
        </w:r>
      </w:ins>
      <w:del w:id="64" w:author="DM" w:date="2012-08-06T07:26:00Z">
        <w:r w:rsidRPr="000D4A1B" w:rsidDel="00CC4B1B">
          <w:rPr>
            <w:rFonts w:eastAsia="Calibri"/>
          </w:rPr>
          <w:delText xml:space="preserve"> </w:delText>
        </w:r>
      </w:del>
      <w:r w:rsidRPr="000D4A1B">
        <w:rPr>
          <w:rFonts w:eastAsia="Calibri"/>
        </w:rPr>
        <w:t xml:space="preserve">in dealing with the challenges and the next steps to leveraging Project 2010 and Project Server 2010’s capabilities, depending on </w:t>
      </w:r>
      <w:del w:id="65" w:author="Jeff Jacobson" w:date="2012-08-28T15:51:00Z">
        <w:r w:rsidRPr="000D4A1B" w:rsidDel="00302EAC">
          <w:rPr>
            <w:rFonts w:eastAsia="Calibri"/>
          </w:rPr>
          <w:delText>your</w:delText>
        </w:r>
      </w:del>
      <w:ins w:id="66" w:author="DM" w:date="2012-08-20T05:58:00Z">
        <w:del w:id="67" w:author="Jeff Jacobson" w:date="2012-08-28T15:51:00Z">
          <w:r w:rsidR="003A7A65" w:rsidDel="00302EAC">
            <w:rPr>
              <w:rStyle w:val="QueryInline"/>
              <w:rFonts w:eastAsia="Calibri"/>
            </w:rPr>
            <w:delText>[AU: users’?]</w:delText>
          </w:r>
        </w:del>
      </w:ins>
      <w:ins w:id="68" w:author="Jeff Jacobson" w:date="2012-08-28T15:51:00Z">
        <w:r w:rsidR="00302EAC">
          <w:rPr>
            <w:rFonts w:eastAsia="Calibri"/>
          </w:rPr>
          <w:t>the users’</w:t>
        </w:r>
      </w:ins>
      <w:r w:rsidRPr="000D4A1B">
        <w:rPr>
          <w:rFonts w:eastAsia="Calibri"/>
        </w:rPr>
        <w:t xml:space="preserve"> entrance point for using the application.</w:t>
      </w:r>
    </w:p>
    <w:p w:rsidR="00CC4B1B" w:rsidRDefault="003345AF" w:rsidP="00BE3793">
      <w:pPr>
        <w:pStyle w:val="Slug"/>
        <w:rPr>
          <w:ins w:id="69" w:author="DM" w:date="2012-08-06T07:28:00Z"/>
          <w:rFonts w:eastAsia="Calibri"/>
          <w:b w:val="0"/>
        </w:rPr>
      </w:pPr>
      <w:r>
        <w:rPr>
          <w:rFonts w:eastAsia="Calibri"/>
        </w:rPr>
        <w:t>Figure 2</w:t>
      </w:r>
      <w:r w:rsidR="00263E0B" w:rsidRPr="00924CA7">
        <w:rPr>
          <w:rFonts w:eastAsia="Calibri"/>
        </w:rPr>
        <w:t>.1</w:t>
      </w:r>
      <w:del w:id="70" w:author="DM" w:date="2012-08-06T07:27:00Z">
        <w:r w:rsidR="00263E0B" w:rsidRPr="00924CA7" w:rsidDel="00CC4B1B">
          <w:rPr>
            <w:rFonts w:eastAsia="Calibri"/>
          </w:rPr>
          <w:delText>:</w:delText>
        </w:r>
      </w:del>
      <w:r w:rsidR="00263E0B" w:rsidRPr="00924CA7">
        <w:rPr>
          <w:rFonts w:eastAsia="Calibri"/>
        </w:rPr>
        <w:t xml:space="preserve"> Project Scalability </w:t>
      </w:r>
      <w:del w:id="71" w:author="DM" w:date="2012-08-06T07:27:00Z">
        <w:r w:rsidR="00263E0B" w:rsidRPr="00924CA7" w:rsidDel="00CC4B1B">
          <w:rPr>
            <w:rFonts w:eastAsia="Calibri"/>
          </w:rPr>
          <w:delText>f</w:delText>
        </w:r>
      </w:del>
      <w:ins w:id="72" w:author="DM" w:date="2012-08-06T07:27:00Z">
        <w:r w:rsidR="00CC4B1B">
          <w:rPr>
            <w:rFonts w:eastAsia="Calibri"/>
          </w:rPr>
          <w:t>F</w:t>
        </w:r>
      </w:ins>
      <w:r w:rsidR="00263E0B" w:rsidRPr="00924CA7">
        <w:rPr>
          <w:rFonts w:eastAsia="Calibri"/>
        </w:rPr>
        <w:t xml:space="preserve">lowchart </w:t>
      </w:r>
      <w:del w:id="73" w:author="DM" w:date="2012-08-20T05:59:00Z">
        <w:r w:rsidR="00A17BDB" w:rsidRPr="00924CA7" w:rsidDel="003A7A65">
          <w:rPr>
            <w:rFonts w:eastAsia="Calibri"/>
            <w:b w:val="0"/>
          </w:rPr>
          <w:delText>(</w:delText>
        </w:r>
      </w:del>
      <w:del w:id="74" w:author="DM" w:date="2012-08-06T07:28:00Z">
        <w:r w:rsidR="00A17BDB" w:rsidRPr="00924CA7" w:rsidDel="00CC4B1B">
          <w:rPr>
            <w:rFonts w:eastAsia="Calibri"/>
            <w:b w:val="0"/>
          </w:rPr>
          <w:delText>Source: Advisicon</w:delText>
        </w:r>
        <w:r w:rsidR="00263E0B" w:rsidRPr="00924CA7" w:rsidDel="00CC4B1B">
          <w:rPr>
            <w:rFonts w:eastAsia="Calibri"/>
            <w:b w:val="0"/>
          </w:rPr>
          <w:delText>)</w:delText>
        </w:r>
      </w:del>
      <w:r w:rsidR="00263E0B" w:rsidRPr="00924CA7">
        <w:rPr>
          <w:rFonts w:eastAsia="Calibri"/>
        </w:rPr>
        <w:tab/>
        <w:t>[</w:t>
      </w:r>
      <w:r w:rsidR="00E5269A">
        <w:rPr>
          <w:rFonts w:eastAsia="Calibri"/>
        </w:rPr>
        <w:t>02-01-scalabilityFlowchart</w:t>
      </w:r>
      <w:r w:rsidR="00A17BDB" w:rsidRPr="00924CA7">
        <w:rPr>
          <w:rFonts w:eastAsia="Calibri"/>
        </w:rPr>
        <w:t>.vsd</w:t>
      </w:r>
      <w:r w:rsidR="00263E0B" w:rsidRPr="00924CA7">
        <w:rPr>
          <w:rFonts w:eastAsia="Calibri"/>
        </w:rPr>
        <w:t>]</w:t>
      </w:r>
      <w:ins w:id="75" w:author="DM" w:date="2012-08-06T07:28:00Z">
        <w:r w:rsidR="00CC4B1B" w:rsidRPr="00CC4B1B">
          <w:rPr>
            <w:rFonts w:eastAsia="Calibri"/>
            <w:b w:val="0"/>
          </w:rPr>
          <w:t xml:space="preserve"> </w:t>
        </w:r>
      </w:ins>
    </w:p>
    <w:p w:rsidR="00014EA9" w:rsidRDefault="00CC4B1B">
      <w:pPr>
        <w:pStyle w:val="FigureSource"/>
        <w:rPr>
          <w:rFonts w:eastAsia="Calibri"/>
        </w:rPr>
        <w:pPrChange w:id="76" w:author="DM" w:date="2012-08-06T07:28:00Z">
          <w:pPr>
            <w:pStyle w:val="Slug"/>
          </w:pPr>
        </w:pPrChange>
      </w:pPr>
      <w:ins w:id="77" w:author="DM" w:date="2012-08-06T07:28:00Z">
        <w:r w:rsidRPr="00924CA7">
          <w:rPr>
            <w:rFonts w:eastAsia="Calibri"/>
          </w:rPr>
          <w:t>Source: Advisicon</w:t>
        </w:r>
      </w:ins>
    </w:p>
    <w:p w:rsidR="009340DD" w:rsidRPr="000D4A1B" w:rsidRDefault="009340DD" w:rsidP="00BE3793">
      <w:pPr>
        <w:pStyle w:val="H2"/>
      </w:pPr>
      <w:r w:rsidRPr="000D4A1B">
        <w:t xml:space="preserve">Introduction </w:t>
      </w:r>
    </w:p>
    <w:p w:rsidR="00825EC8" w:rsidRPr="00CC4B1B" w:rsidRDefault="009340DD" w:rsidP="00A4001E">
      <w:pPr>
        <w:pStyle w:val="Para"/>
        <w:rPr>
          <w:rStyle w:val="QueryInline"/>
          <w:rPrChange w:id="78" w:author="DM" w:date="2012-08-06T07:28:00Z">
            <w:rPr/>
          </w:rPrChange>
        </w:rPr>
      </w:pPr>
      <w:r w:rsidRPr="000D4A1B">
        <w:t xml:space="preserve">One size does </w:t>
      </w:r>
      <w:r w:rsidR="007B1D1F" w:rsidRPr="007B1D1F">
        <w:rPr>
          <w:i/>
          <w:rPrChange w:id="79" w:author="DM" w:date="2012-08-20T05:58:00Z">
            <w:rPr/>
          </w:rPrChange>
        </w:rPr>
        <w:t>not</w:t>
      </w:r>
      <w:r w:rsidRPr="000D4A1B">
        <w:t xml:space="preserve"> fit all. Work systems need to be flexible based on the problem you are trying to solve, the culture of the organization, and the time</w:t>
      </w:r>
      <w:ins w:id="80" w:author="DM" w:date="2012-08-06T07:28:00Z">
        <w:r w:rsidR="00CC4B1B">
          <w:t xml:space="preserve"> </w:t>
        </w:r>
      </w:ins>
      <w:r w:rsidRPr="000D4A1B">
        <w:t xml:space="preserve">frame in which the solution is required. Project 2010 is an extremely flexible, configurable environment for managing the work, </w:t>
      </w:r>
      <w:del w:id="81" w:author="DM" w:date="2012-08-06T07:28:00Z">
        <w:r w:rsidRPr="000D4A1B" w:rsidDel="00CC4B1B">
          <w:delText xml:space="preserve">the </w:delText>
        </w:r>
      </w:del>
      <w:r w:rsidRPr="000D4A1B">
        <w:t xml:space="preserve">resources, </w:t>
      </w:r>
      <w:del w:id="82" w:author="DM" w:date="2012-08-06T07:28:00Z">
        <w:r w:rsidRPr="000D4A1B" w:rsidDel="00CC4B1B">
          <w:delText xml:space="preserve">the </w:delText>
        </w:r>
      </w:del>
      <w:r w:rsidRPr="000D4A1B">
        <w:t xml:space="preserve">schedules, </w:t>
      </w:r>
      <w:ins w:id="83" w:author="DM" w:date="2012-08-06T07:28:00Z">
        <w:r w:rsidR="00CC4B1B">
          <w:t xml:space="preserve">and </w:t>
        </w:r>
      </w:ins>
      <w:del w:id="84" w:author="DM" w:date="2012-08-06T07:28:00Z">
        <w:r w:rsidRPr="000D4A1B" w:rsidDel="00CC4B1B">
          <w:delText xml:space="preserve">the </w:delText>
        </w:r>
      </w:del>
      <w:r w:rsidRPr="000D4A1B">
        <w:t xml:space="preserve">reporting and </w:t>
      </w:r>
      <w:del w:id="85" w:author="DM" w:date="2012-08-06T07:28:00Z">
        <w:r w:rsidR="00D730A6" w:rsidDel="00CC4B1B">
          <w:delText xml:space="preserve">the </w:delText>
        </w:r>
      </w:del>
      <w:r w:rsidRPr="000D4A1B">
        <w:t>collaboration needs of the enterprise</w:t>
      </w:r>
      <w:ins w:id="86" w:author="Jeff Jacobson" w:date="2012-08-28T15:58:00Z">
        <w:r w:rsidR="007C0B81">
          <w:t xml:space="preserve"> (see Figure 2.2)</w:t>
        </w:r>
      </w:ins>
      <w:r w:rsidRPr="000D4A1B">
        <w:t>.</w:t>
      </w:r>
      <w:ins w:id="87" w:author="DM" w:date="2012-08-06T07:28:00Z">
        <w:del w:id="88" w:author="Jeff Jacobson" w:date="2012-08-28T15:58:00Z">
          <w:r w:rsidR="00CC4B1B" w:rsidDel="007C0B81">
            <w:rPr>
              <w:rStyle w:val="QueryInline"/>
            </w:rPr>
            <w:delText>[AU: insert ref. to figure]</w:delText>
          </w:r>
        </w:del>
      </w:ins>
    </w:p>
    <w:p w:rsidR="00825EC8" w:rsidRDefault="003345AF" w:rsidP="006265BD">
      <w:pPr>
        <w:pStyle w:val="Slug"/>
        <w:rPr>
          <w:ins w:id="89" w:author="DM" w:date="2012-08-06T07:29:00Z"/>
        </w:rPr>
      </w:pPr>
      <w:r>
        <w:t>Figure 2</w:t>
      </w:r>
      <w:r w:rsidR="00825EC8">
        <w:t>.2</w:t>
      </w:r>
      <w:del w:id="90" w:author="DM" w:date="2012-08-06T07:28:00Z">
        <w:r w:rsidR="00825EC8" w:rsidDel="00CC4B1B">
          <w:delText>:</w:delText>
        </w:r>
      </w:del>
      <w:r w:rsidR="00825EC8">
        <w:t xml:space="preserve"> Deliverables of PPM Stages</w:t>
      </w:r>
      <w:del w:id="91" w:author="DM" w:date="2012-08-06T07:29:00Z">
        <w:r w:rsidR="00032C01" w:rsidDel="00CC4B1B">
          <w:delText xml:space="preserve"> </w:delText>
        </w:r>
        <w:r w:rsidR="00032C01" w:rsidRPr="00032C01" w:rsidDel="00CC4B1B">
          <w:rPr>
            <w:b w:val="0"/>
          </w:rPr>
          <w:delText>(</w:delText>
        </w:r>
        <w:r w:rsidR="00032C01" w:rsidDel="00CC4B1B">
          <w:rPr>
            <w:b w:val="0"/>
          </w:rPr>
          <w:delText>Source: Advisicon</w:delText>
        </w:r>
        <w:r w:rsidR="00032C01" w:rsidRPr="00032C01" w:rsidDel="00CC4B1B">
          <w:rPr>
            <w:b w:val="0"/>
          </w:rPr>
          <w:delText>)</w:delText>
        </w:r>
      </w:del>
      <w:r w:rsidR="00825EC8">
        <w:tab/>
        <w:t>[</w:t>
      </w:r>
      <w:r w:rsidR="008C0C2E">
        <w:t>02-02-</w:t>
      </w:r>
      <w:r w:rsidR="00C20564">
        <w:t>deliverablesOfPPMStages.eps</w:t>
      </w:r>
      <w:r w:rsidR="00825EC8">
        <w:t>]</w:t>
      </w:r>
    </w:p>
    <w:p w:rsidR="00014EA9" w:rsidRDefault="00CC4B1B">
      <w:pPr>
        <w:pStyle w:val="FigureSource"/>
        <w:pPrChange w:id="92" w:author="DM" w:date="2012-08-06T07:29:00Z">
          <w:pPr>
            <w:pStyle w:val="Slug"/>
          </w:pPr>
        </w:pPrChange>
      </w:pPr>
      <w:ins w:id="93" w:author="DM" w:date="2012-08-06T07:29:00Z">
        <w:r w:rsidRPr="00924CA7">
          <w:rPr>
            <w:rFonts w:eastAsia="Calibri"/>
          </w:rPr>
          <w:t>Source: Advisicon</w:t>
        </w:r>
      </w:ins>
    </w:p>
    <w:p w:rsidR="009340DD" w:rsidRPr="000D4A1B" w:rsidRDefault="00CC4B1B" w:rsidP="009C3984">
      <w:pPr>
        <w:pStyle w:val="Para"/>
      </w:pPr>
      <w:ins w:id="94" w:author="DM" w:date="2012-08-06T07:29:00Z">
        <w:r>
          <w:t xml:space="preserve">Data from </w:t>
        </w:r>
      </w:ins>
      <w:del w:id="95" w:author="DM" w:date="2012-08-06T07:29:00Z">
        <w:r w:rsidR="009340DD" w:rsidRPr="000D4A1B" w:rsidDel="00CC4B1B">
          <w:delText xml:space="preserve">The </w:delText>
        </w:r>
      </w:del>
      <w:r w:rsidR="009340DD" w:rsidRPr="000D4A1B">
        <w:t>business market</w:t>
      </w:r>
      <w:ins w:id="96" w:author="DM" w:date="2012-08-06T07:29:00Z">
        <w:r>
          <w:t>s</w:t>
        </w:r>
      </w:ins>
      <w:r w:rsidR="009340DD" w:rsidRPr="000D4A1B">
        <w:t xml:space="preserve"> </w:t>
      </w:r>
      <w:ins w:id="97" w:author="DM" w:date="2012-08-06T07:29:00Z">
        <w:r>
          <w:t>proves</w:t>
        </w:r>
      </w:ins>
      <w:del w:id="98" w:author="DM" w:date="2012-08-06T07:29:00Z">
        <w:r w:rsidR="009340DD" w:rsidRPr="000D4A1B" w:rsidDel="00CC4B1B">
          <w:delText>is giving us data</w:delText>
        </w:r>
      </w:del>
      <w:r w:rsidR="009340DD" w:rsidRPr="000D4A1B">
        <w:t xml:space="preserve"> that </w:t>
      </w:r>
      <w:del w:id="99" w:author="DM" w:date="2012-08-06T07:29:00Z">
        <w:r w:rsidR="00CD1504" w:rsidDel="00CC4B1B">
          <w:delText xml:space="preserve">shows </w:delText>
        </w:r>
        <w:r w:rsidR="005A7850" w:rsidDel="00CC4B1B">
          <w:delText xml:space="preserve">that </w:delText>
        </w:r>
      </w:del>
      <w:r w:rsidR="009340DD" w:rsidRPr="000D4A1B">
        <w:t>the focus</w:t>
      </w:r>
      <w:r w:rsidR="005A7850">
        <w:t xml:space="preserve"> of </w:t>
      </w:r>
      <w:r w:rsidR="00DB2AA9">
        <w:t>business in industries today</w:t>
      </w:r>
      <w:r w:rsidR="009340DD" w:rsidRPr="000D4A1B">
        <w:t xml:space="preserve"> is not about the technology</w:t>
      </w:r>
      <w:del w:id="100" w:author="DM" w:date="2012-08-06T07:29:00Z">
        <w:r w:rsidR="009340DD" w:rsidRPr="000D4A1B" w:rsidDel="00CC4B1B">
          <w:delText>,</w:delText>
        </w:r>
      </w:del>
      <w:r w:rsidR="009340DD" w:rsidRPr="000D4A1B">
        <w:t xml:space="preserve"> </w:t>
      </w:r>
      <w:r w:rsidR="005A7850">
        <w:t xml:space="preserve">but rather </w:t>
      </w:r>
      <w:ins w:id="101" w:author="DM" w:date="2012-08-06T07:29:00Z">
        <w:r>
          <w:t xml:space="preserve">about </w:t>
        </w:r>
      </w:ins>
      <w:r w:rsidR="009340DD" w:rsidRPr="000D4A1B">
        <w:t>the processes</w:t>
      </w:r>
      <w:del w:id="102" w:author="DM" w:date="2012-08-06T07:29:00Z">
        <w:r w:rsidR="009340DD" w:rsidRPr="000D4A1B" w:rsidDel="00CC4B1B">
          <w:delText>,</w:delText>
        </w:r>
      </w:del>
      <w:r w:rsidR="009340DD" w:rsidRPr="000D4A1B">
        <w:t xml:space="preserve"> or the people</w:t>
      </w:r>
      <w:r w:rsidR="00924CA7">
        <w:t>.</w:t>
      </w:r>
      <w:r w:rsidR="009340DD" w:rsidRPr="000D4A1B">
        <w:t xml:space="preserve"> </w:t>
      </w:r>
      <w:r w:rsidR="00924CA7">
        <w:t>I</w:t>
      </w:r>
      <w:r w:rsidR="009340DD" w:rsidRPr="000D4A1B">
        <w:t xml:space="preserve">t is about ensuring that </w:t>
      </w:r>
      <w:del w:id="103" w:author="Jeff Jacobson" w:date="2012-08-28T15:59:00Z">
        <w:r w:rsidR="009340DD" w:rsidRPr="000D4A1B" w:rsidDel="00600F42">
          <w:delText>we</w:delText>
        </w:r>
      </w:del>
      <w:ins w:id="104" w:author="DM" w:date="2012-08-06T07:29:00Z">
        <w:del w:id="105" w:author="Jeff Jacobson" w:date="2012-08-28T15:59:00Z">
          <w:r w:rsidDel="00600F42">
            <w:rPr>
              <w:rStyle w:val="QueryInline"/>
            </w:rPr>
            <w:delText xml:space="preserve">[AU: </w:delText>
          </w:r>
        </w:del>
      </w:ins>
      <w:ins w:id="106" w:author="Odum, Amy - Hoboken" w:date="2012-08-27T09:12:00Z">
        <w:del w:id="107" w:author="Jeff Jacobson" w:date="2012-08-28T15:59:00Z">
          <w:r w:rsidR="00BF34C5" w:rsidDel="00600F42">
            <w:rPr>
              <w:rStyle w:val="QueryInline"/>
            </w:rPr>
            <w:delText>“</w:delText>
          </w:r>
        </w:del>
      </w:ins>
      <w:ins w:id="108" w:author="DM" w:date="2012-08-06T07:29:00Z">
        <w:del w:id="109" w:author="Jeff Jacobson" w:date="2012-08-28T15:59:00Z">
          <w:r w:rsidDel="00600F42">
            <w:rPr>
              <w:rStyle w:val="QueryInline"/>
            </w:rPr>
            <w:delText>we</w:delText>
          </w:r>
        </w:del>
      </w:ins>
      <w:ins w:id="110" w:author="Odum, Amy - Hoboken" w:date="2012-08-27T09:12:00Z">
        <w:del w:id="111" w:author="Jeff Jacobson" w:date="2012-08-28T15:59:00Z">
          <w:r w:rsidR="00BF34C5" w:rsidDel="00600F42">
            <w:rPr>
              <w:rStyle w:val="QueryInline"/>
            </w:rPr>
            <w:delText>”</w:delText>
          </w:r>
        </w:del>
      </w:ins>
      <w:ins w:id="112" w:author="DM" w:date="2012-08-06T07:29:00Z">
        <w:del w:id="113" w:author="Jeff Jacobson" w:date="2012-08-28T15:59:00Z">
          <w:r w:rsidDel="00600F42">
            <w:rPr>
              <w:rStyle w:val="QueryInline"/>
            </w:rPr>
            <w:delText xml:space="preserve"> refers to whom here?]</w:delText>
          </w:r>
        </w:del>
      </w:ins>
      <w:ins w:id="114" w:author="Jeff Jacobson" w:date="2012-08-28T16:05:00Z">
        <w:r w:rsidR="00600F42">
          <w:t>employees</w:t>
        </w:r>
      </w:ins>
      <w:r w:rsidR="009340DD" w:rsidRPr="000D4A1B">
        <w:t xml:space="preserve"> have the best possible impact on the business</w:t>
      </w:r>
      <w:del w:id="115" w:author="DM" w:date="2012-08-06T07:29:00Z">
        <w:r w:rsidR="009340DD" w:rsidRPr="000D4A1B" w:rsidDel="00CC4B1B">
          <w:delText>,</w:delText>
        </w:r>
      </w:del>
      <w:r w:rsidR="009340DD" w:rsidRPr="000D4A1B">
        <w:t xml:space="preserve"> as well as seeing the alignment of </w:t>
      </w:r>
      <w:del w:id="116" w:author="Jeff Jacobson" w:date="2012-08-28T16:04:00Z">
        <w:r w:rsidR="009340DD" w:rsidRPr="000D4A1B" w:rsidDel="00600F42">
          <w:delText xml:space="preserve">our </w:delText>
        </w:r>
      </w:del>
      <w:ins w:id="117" w:author="Jeff Jacobson" w:date="2012-08-28T16:04:00Z">
        <w:r w:rsidR="00600F42">
          <w:t>their</w:t>
        </w:r>
        <w:r w:rsidR="00600F42" w:rsidRPr="000D4A1B">
          <w:t xml:space="preserve"> </w:t>
        </w:r>
      </w:ins>
      <w:r w:rsidR="009340DD" w:rsidRPr="000D4A1B">
        <w:t>projects to the business and realizing long</w:t>
      </w:r>
      <w:ins w:id="118" w:author="DM" w:date="2012-08-06T07:30:00Z">
        <w:r>
          <w:t>-</w:t>
        </w:r>
      </w:ins>
      <w:del w:id="119" w:author="DM" w:date="2012-08-06T07:30:00Z">
        <w:r w:rsidR="009340DD" w:rsidRPr="000D4A1B" w:rsidDel="00CC4B1B">
          <w:delText xml:space="preserve"> </w:delText>
        </w:r>
      </w:del>
      <w:r w:rsidR="009340DD" w:rsidRPr="000D4A1B">
        <w:t>term value from leveraging this technology.</w:t>
      </w:r>
    </w:p>
    <w:p w:rsidR="00BF34C5" w:rsidRDefault="00BF34C5">
      <w:pPr>
        <w:pStyle w:val="QueryPara"/>
        <w:rPr>
          <w:ins w:id="120" w:author="Odum, Amy - Hoboken" w:date="2012-08-27T09:13:00Z"/>
        </w:rPr>
        <w:pPrChange w:id="121" w:author="Odum, Amy - Hoboken" w:date="2012-08-27T09:13:00Z">
          <w:pPr>
            <w:pStyle w:val="FootnoteEntry"/>
          </w:pPr>
        </w:pPrChange>
      </w:pPr>
      <w:commentRangeStart w:id="122"/>
      <w:ins w:id="123" w:author="Odum, Amy - Hoboken" w:date="2012-08-27T09:13:00Z">
        <w:r>
          <w:t>[AU: I have changed the paragraph below to a footnote (it will be placed at the bottom of the page at typesetting); it</w:t>
        </w:r>
      </w:ins>
      <w:ins w:id="124" w:author="Odum, Amy - Hoboken" w:date="2012-08-27T09:14:00Z">
        <w:r>
          <w:t xml:space="preserve">’s more </w:t>
        </w:r>
      </w:ins>
      <w:ins w:id="125" w:author="Odum, Amy - Hoboken" w:date="2012-08-27T09:16:00Z">
        <w:r>
          <w:t>like supplemental</w:t>
        </w:r>
      </w:ins>
      <w:ins w:id="126" w:author="Odum, Amy - Hoboken" w:date="2012-08-27T09:14:00Z">
        <w:r>
          <w:t xml:space="preserve"> information than part of the discussion</w:t>
        </w:r>
      </w:ins>
      <w:ins w:id="127" w:author="Odum, Amy - Hoboken" w:date="2012-08-27T09:15:00Z">
        <w:r>
          <w:t xml:space="preserve"> per se. </w:t>
        </w:r>
      </w:ins>
      <w:ins w:id="128" w:author="Odum, Amy - Hoboken" w:date="2012-08-27T09:14:00Z">
        <w:r>
          <w:t xml:space="preserve">I think the mention of the “holistic approach” below </w:t>
        </w:r>
      </w:ins>
      <w:ins w:id="129" w:author="Odum, Amy - Hoboken" w:date="2012-08-27T09:15:00Z">
        <w:r>
          <w:t xml:space="preserve">makes more sense </w:t>
        </w:r>
      </w:ins>
      <w:ins w:id="130" w:author="Odum, Amy - Hoboken" w:date="2012-08-27T09:14:00Z">
        <w:r>
          <w:t>without the interruption between the first paragraph and the third</w:t>
        </w:r>
      </w:ins>
      <w:ins w:id="131" w:author="Odum, Amy - Hoboken" w:date="2012-08-27T09:15:00Z">
        <w:r>
          <w:t xml:space="preserve"> (which is why I deleted </w:t>
        </w:r>
      </w:ins>
      <w:ins w:id="132" w:author="Odum, Amy - Hoboken" w:date="2012-08-27T09:16:00Z">
        <w:r>
          <w:t>the</w:t>
        </w:r>
      </w:ins>
      <w:ins w:id="133" w:author="Odum, Amy - Hoboken" w:date="2012-08-27T09:15:00Z">
        <w:r>
          <w:t xml:space="preserve"> </w:t>
        </w:r>
      </w:ins>
      <w:ins w:id="134" w:author="Odum, Amy - Hoboken" w:date="2012-08-27T09:16:00Z">
        <w:r>
          <w:t>copyeditor’s query).</w:t>
        </w:r>
      </w:ins>
      <w:ins w:id="135" w:author="Odum, Amy - Hoboken" w:date="2012-08-27T09:14:00Z">
        <w:r>
          <w:t xml:space="preserve"> </w:t>
        </w:r>
      </w:ins>
      <w:ins w:id="136" w:author="Odum, Amy - Hoboken" w:date="2012-08-27T09:15:00Z">
        <w:r>
          <w:t>OK?</w:t>
        </w:r>
      </w:ins>
      <w:ins w:id="137" w:author="Odum, Amy - Hoboken" w:date="2012-08-27T09:13:00Z">
        <w:r>
          <w:t>]</w:t>
        </w:r>
      </w:ins>
      <w:commentRangeEnd w:id="122"/>
      <w:r w:rsidR="00600F42">
        <w:rPr>
          <w:rStyle w:val="CommentReference"/>
          <w:rFonts w:asciiTheme="minorHAnsi" w:eastAsiaTheme="minorHAnsi" w:hAnsiTheme="minorHAnsi" w:cstheme="minorBidi"/>
          <w:snapToGrid/>
        </w:rPr>
        <w:commentReference w:id="122"/>
      </w:r>
    </w:p>
    <w:p w:rsidR="002632C3" w:rsidRPr="000D4A1B" w:rsidRDefault="00ED01E8">
      <w:pPr>
        <w:pStyle w:val="FootnoteEntry"/>
        <w:pPrChange w:id="138" w:author="Odum, Amy - Hoboken" w:date="2012-08-27T09:12:00Z">
          <w:pPr>
            <w:pStyle w:val="Para"/>
          </w:pPr>
        </w:pPrChange>
      </w:pPr>
      <w:r>
        <w:t>Gartner</w:t>
      </w:r>
      <w:commentRangeStart w:id="139"/>
      <w:ins w:id="140" w:author="DM" w:date="2012-08-20T06:00:00Z">
        <w:r w:rsidR="003A7A65">
          <w:rPr>
            <w:rStyle w:val="QueryInline"/>
          </w:rPr>
          <w:t>[</w:t>
        </w:r>
        <w:commentRangeStart w:id="141"/>
        <w:r w:rsidR="003A7A65">
          <w:rPr>
            <w:rStyle w:val="QueryInline"/>
          </w:rPr>
          <w:t>AU: explain a bit about firm, or give full name at least?</w:t>
        </w:r>
      </w:ins>
      <w:commentRangeEnd w:id="141"/>
      <w:r w:rsidR="000919F3">
        <w:rPr>
          <w:rStyle w:val="CommentReference"/>
          <w:rFonts w:asciiTheme="minorHAnsi" w:eastAsiaTheme="minorHAnsi" w:hAnsiTheme="minorHAnsi" w:cstheme="minorBidi"/>
          <w:snapToGrid/>
        </w:rPr>
        <w:commentReference w:id="141"/>
      </w:r>
      <w:ins w:id="142" w:author="DM" w:date="2012-08-20T06:00:00Z">
        <w:r w:rsidR="003A7A65">
          <w:rPr>
            <w:rStyle w:val="QueryInline"/>
          </w:rPr>
          <w:t>]</w:t>
        </w:r>
      </w:ins>
      <w:commentRangeEnd w:id="139"/>
      <w:r w:rsidR="00600F42">
        <w:rPr>
          <w:rStyle w:val="CommentReference"/>
          <w:rFonts w:asciiTheme="minorHAnsi" w:eastAsiaTheme="minorHAnsi" w:hAnsiTheme="minorHAnsi" w:cstheme="minorBidi"/>
          <w:snapToGrid/>
        </w:rPr>
        <w:commentReference w:id="139"/>
      </w:r>
      <w:r>
        <w:t>, who</w:t>
      </w:r>
      <w:ins w:id="143" w:author="Odum, Amy - Hoboken" w:date="2012-08-27T09:10:00Z">
        <w:r w:rsidR="00BF34C5">
          <w:t>se</w:t>
        </w:r>
      </w:ins>
      <w:r>
        <w:t xml:space="preserve"> </w:t>
      </w:r>
      <w:del w:id="144" w:author="Odum, Amy - Hoboken" w:date="2012-08-27T09:10:00Z">
        <w:r w:rsidDel="00BF34C5">
          <w:delText xml:space="preserve">yearly updates </w:delText>
        </w:r>
      </w:del>
      <w:del w:id="145" w:author="DM" w:date="2012-08-06T07:30:00Z">
        <w:r w:rsidDel="0014097D">
          <w:delText>their</w:delText>
        </w:r>
      </w:del>
      <w:r>
        <w:t xml:space="preserve"> Magic Quadrant report</w:t>
      </w:r>
      <w:ins w:id="146" w:author="Odum, Amy - Hoboken" w:date="2012-08-27T09:10:00Z">
        <w:r w:rsidR="00BF34C5">
          <w:t xml:space="preserve"> is updated yearly</w:t>
        </w:r>
      </w:ins>
      <w:r w:rsidR="00F743F0">
        <w:t>,</w:t>
      </w:r>
      <w:r>
        <w:t xml:space="preserve"> is an excellent source </w:t>
      </w:r>
      <w:del w:id="147" w:author="Odum, Amy - Hoboken" w:date="2012-08-27T09:11:00Z">
        <w:r w:rsidDel="00BF34C5">
          <w:delText>to review</w:delText>
        </w:r>
      </w:del>
      <w:ins w:id="148" w:author="Odum, Amy - Hoboken" w:date="2012-08-27T09:11:00Z">
        <w:r w:rsidR="00BF34C5">
          <w:t>of reviews on</w:t>
        </w:r>
      </w:ins>
      <w:r>
        <w:t xml:space="preserve"> the impact and value of </w:t>
      </w:r>
      <w:ins w:id="149" w:author="DM" w:date="2012-08-06T07:30:00Z">
        <w:r w:rsidR="0014097D">
          <w:t>p</w:t>
        </w:r>
      </w:ins>
      <w:del w:id="150" w:author="DM" w:date="2012-08-06T07:30:00Z">
        <w:r w:rsidDel="0014097D">
          <w:delText>P</w:delText>
        </w:r>
      </w:del>
      <w:r>
        <w:t xml:space="preserve">roject and </w:t>
      </w:r>
      <w:ins w:id="151" w:author="DM" w:date="2012-08-06T07:30:00Z">
        <w:r w:rsidR="0014097D">
          <w:t>p</w:t>
        </w:r>
      </w:ins>
      <w:del w:id="152" w:author="DM" w:date="2012-08-06T07:30:00Z">
        <w:r w:rsidDel="0014097D">
          <w:delText>P</w:delText>
        </w:r>
      </w:del>
      <w:r>
        <w:t xml:space="preserve">ortfolio </w:t>
      </w:r>
      <w:del w:id="153" w:author="DM" w:date="2012-08-06T07:30:00Z">
        <w:r w:rsidDel="0014097D">
          <w:delText>M</w:delText>
        </w:r>
      </w:del>
      <w:ins w:id="154" w:author="DM" w:date="2012-08-06T07:30:00Z">
        <w:r w:rsidR="0014097D">
          <w:t>m</w:t>
        </w:r>
      </w:ins>
      <w:r>
        <w:t xml:space="preserve">anagement </w:t>
      </w:r>
      <w:ins w:id="155" w:author="DM" w:date="2012-08-06T07:30:00Z">
        <w:r w:rsidR="0014097D">
          <w:t>p</w:t>
        </w:r>
      </w:ins>
      <w:del w:id="156" w:author="DM" w:date="2012-08-06T07:30:00Z">
        <w:r w:rsidDel="0014097D">
          <w:delText>P</w:delText>
        </w:r>
      </w:del>
      <w:r>
        <w:t xml:space="preserve">roducts.  </w:t>
      </w:r>
      <w:del w:id="157" w:author="DM" w:date="2012-08-06T07:30:00Z">
        <w:r w:rsidDel="0014097D">
          <w:delText xml:space="preserve">While we are not allowed to quote them in this book, each </w:delText>
        </w:r>
      </w:del>
      <w:ins w:id="158" w:author="DM" w:date="2012-08-06T07:30:00Z">
        <w:r w:rsidR="0014097D">
          <w:t>Its</w:t>
        </w:r>
      </w:ins>
      <w:del w:id="159" w:author="DM" w:date="2012-08-06T07:30:00Z">
        <w:r w:rsidDel="0014097D">
          <w:delText>year their</w:delText>
        </w:r>
      </w:del>
      <w:r>
        <w:t xml:space="preserve"> analysis of different product suites that support demand, capacity, </w:t>
      </w:r>
      <w:ins w:id="160" w:author="DM" w:date="2012-08-06T07:30:00Z">
        <w:r w:rsidR="0014097D">
          <w:t xml:space="preserve">and </w:t>
        </w:r>
      </w:ins>
      <w:r>
        <w:t>resource forecasting and the integration of th</w:t>
      </w:r>
      <w:ins w:id="161" w:author="DM" w:date="2012-08-06T07:30:00Z">
        <w:r w:rsidR="0014097D">
          <w:t>ese</w:t>
        </w:r>
      </w:ins>
      <w:del w:id="162" w:author="DM" w:date="2012-08-06T07:31:00Z">
        <w:r w:rsidDel="0014097D">
          <w:delText>is</w:delText>
        </w:r>
      </w:del>
      <w:r>
        <w:t xml:space="preserve"> data can be a valuable reference point in </w:t>
      </w:r>
      <w:del w:id="163" w:author="DM" w:date="2012-08-06T07:31:00Z">
        <w:r w:rsidDel="0014097D">
          <w:delText xml:space="preserve">helping to </w:delText>
        </w:r>
      </w:del>
      <w:r>
        <w:t>understand</w:t>
      </w:r>
      <w:ins w:id="164" w:author="DM" w:date="2012-08-06T07:31:00Z">
        <w:r w:rsidR="0014097D">
          <w:t>ing</w:t>
        </w:r>
      </w:ins>
      <w:r>
        <w:t xml:space="preserve"> the best</w:t>
      </w:r>
      <w:ins w:id="165" w:author="DM" w:date="2012-08-06T07:31:00Z">
        <w:r w:rsidR="0014097D">
          <w:t>-</w:t>
        </w:r>
      </w:ins>
      <w:del w:id="166" w:author="DM" w:date="2012-08-06T07:31:00Z">
        <w:r w:rsidDel="0014097D">
          <w:delText xml:space="preserve"> </w:delText>
        </w:r>
      </w:del>
      <w:r>
        <w:t>of</w:t>
      </w:r>
      <w:ins w:id="167" w:author="DM" w:date="2012-08-06T07:31:00Z">
        <w:r w:rsidR="0014097D">
          <w:t>-</w:t>
        </w:r>
      </w:ins>
      <w:del w:id="168" w:author="DM" w:date="2012-08-06T07:31:00Z">
        <w:r w:rsidDel="0014097D">
          <w:delText xml:space="preserve"> </w:delText>
        </w:r>
      </w:del>
      <w:r>
        <w:t>breed tools (including Project Server)</w:t>
      </w:r>
      <w:del w:id="169" w:author="DM" w:date="2012-08-06T07:31:00Z">
        <w:r w:rsidDel="0014097D">
          <w:delText>,</w:delText>
        </w:r>
      </w:del>
      <w:ins w:id="170" w:author="DM" w:date="2012-08-06T07:31:00Z">
        <w:r w:rsidR="0014097D">
          <w:t xml:space="preserve"> that are </w:t>
        </w:r>
      </w:ins>
      <w:r>
        <w:t>available to companies today.</w:t>
      </w:r>
      <w:commentRangeStart w:id="171"/>
      <w:ins w:id="172" w:author="DM" w:date="2012-08-20T06:00:00Z">
        <w:r w:rsidR="003A7A65">
          <w:rPr>
            <w:rStyle w:val="QueryInline"/>
          </w:rPr>
          <w:t>[AU: any source note needed?]</w:t>
        </w:r>
      </w:ins>
      <w:commentRangeEnd w:id="171"/>
      <w:r w:rsidR="00600F42">
        <w:rPr>
          <w:rStyle w:val="CommentReference"/>
          <w:rFonts w:asciiTheme="minorHAnsi" w:eastAsiaTheme="minorHAnsi" w:hAnsiTheme="minorHAnsi" w:cstheme="minorBidi"/>
          <w:snapToGrid/>
        </w:rPr>
        <w:commentReference w:id="171"/>
      </w:r>
      <w:r>
        <w:t xml:space="preserve"> </w:t>
      </w:r>
    </w:p>
    <w:p w:rsidR="009340DD" w:rsidRPr="000D4A1B" w:rsidRDefault="009340DD" w:rsidP="009C3984">
      <w:pPr>
        <w:pStyle w:val="Para"/>
      </w:pPr>
      <w:r w:rsidRPr="000D4A1B">
        <w:t>This holistic approach</w:t>
      </w:r>
      <w:ins w:id="173" w:author="DM" w:date="2012-08-06T07:31:00Z">
        <w:del w:id="174" w:author="Odum, Amy - Hoboken" w:date="2012-08-27T09:09:00Z">
          <w:r w:rsidR="0014097D" w:rsidDel="00BF34C5">
            <w:rPr>
              <w:rStyle w:val="QueryInline"/>
            </w:rPr>
            <w:delText>[AU: what approach?]</w:delText>
          </w:r>
        </w:del>
      </w:ins>
      <w:r w:rsidRPr="000D4A1B">
        <w:t xml:space="preserve"> is known as </w:t>
      </w:r>
      <w:ins w:id="175" w:author="DM" w:date="2012-08-06T07:32:00Z">
        <w:r w:rsidR="0014097D">
          <w:t>p</w:t>
        </w:r>
      </w:ins>
      <w:del w:id="176" w:author="DM" w:date="2012-08-06T07:32:00Z">
        <w:r w:rsidRPr="000D4A1B" w:rsidDel="0014097D">
          <w:delText>P</w:delText>
        </w:r>
      </w:del>
      <w:r w:rsidRPr="000D4A1B">
        <w:t xml:space="preserve">roject </w:t>
      </w:r>
      <w:del w:id="177" w:author="DM" w:date="2012-08-06T07:32:00Z">
        <w:r w:rsidRPr="000D4A1B" w:rsidDel="0014097D">
          <w:delText>P</w:delText>
        </w:r>
      </w:del>
      <w:ins w:id="178" w:author="DM" w:date="2012-08-06T07:32:00Z">
        <w:r w:rsidR="0014097D">
          <w:t>p</w:t>
        </w:r>
      </w:ins>
      <w:r w:rsidRPr="000D4A1B">
        <w:t xml:space="preserve">ortfolio </w:t>
      </w:r>
      <w:ins w:id="179" w:author="DM" w:date="2012-08-06T07:32:00Z">
        <w:r w:rsidR="0014097D">
          <w:t>m</w:t>
        </w:r>
      </w:ins>
      <w:del w:id="180" w:author="DM" w:date="2012-08-06T07:32:00Z">
        <w:r w:rsidRPr="000D4A1B" w:rsidDel="0014097D">
          <w:delText>M</w:delText>
        </w:r>
      </w:del>
      <w:r w:rsidRPr="000D4A1B">
        <w:t xml:space="preserve">anagement (PPM). PPM takes into account project management </w:t>
      </w:r>
      <w:ins w:id="181" w:author="DM" w:date="2012-08-17T08:10:00Z">
        <w:r w:rsidR="00A057EB">
          <w:t xml:space="preserve">(PM) </w:t>
        </w:r>
      </w:ins>
      <w:r w:rsidRPr="000D4A1B">
        <w:t>methodology (standardized terminology, common project lifecycles, project execution stages), the organization’s maturity approach (development of impactful business processes, continuous improvement strategy, management theory)</w:t>
      </w:r>
      <w:ins w:id="182" w:author="DM" w:date="2012-08-06T07:32:00Z">
        <w:r w:rsidR="0014097D">
          <w:t>,</w:t>
        </w:r>
      </w:ins>
      <w:r w:rsidRPr="000D4A1B">
        <w:t xml:space="preserve"> and an enterprise-wide technical platform (Project Server 2010, SharePoint Server 2010) that allows for thorough business use of capturing data, analyzing metrics, and formulating a plan to take appropriate actions.</w:t>
      </w:r>
    </w:p>
    <w:p w:rsidR="009340DD" w:rsidRPr="000D4A1B" w:rsidRDefault="009340DD" w:rsidP="009C3984">
      <w:pPr>
        <w:pStyle w:val="Para"/>
      </w:pPr>
      <w:r w:rsidRPr="000D4A1B">
        <w:t>Although PPM has been most prevalent in select industries</w:t>
      </w:r>
      <w:ins w:id="183" w:author="Odum, Amy - Hoboken" w:date="2012-08-27T09:16:00Z">
        <w:r w:rsidR="00BF34C5">
          <w:t>,</w:t>
        </w:r>
      </w:ins>
      <w:r w:rsidRPr="000D4A1B">
        <w:t xml:space="preserve"> such as construction, aerospace</w:t>
      </w:r>
      <w:ins w:id="184" w:author="DM" w:date="2012-08-06T07:32:00Z">
        <w:r w:rsidR="0014097D">
          <w:t>,</w:t>
        </w:r>
      </w:ins>
      <w:r w:rsidRPr="000D4A1B">
        <w:t xml:space="preserve"> and some </w:t>
      </w:r>
      <w:ins w:id="185" w:author="DM" w:date="2012-08-06T07:32:00Z">
        <w:r w:rsidR="0014097D">
          <w:t>i</w:t>
        </w:r>
      </w:ins>
      <w:del w:id="186" w:author="DM" w:date="2012-08-06T07:32:00Z">
        <w:r w:rsidRPr="000D4A1B" w:rsidDel="0014097D">
          <w:delText>I</w:delText>
        </w:r>
      </w:del>
      <w:r w:rsidRPr="000D4A1B">
        <w:t xml:space="preserve">nformation </w:t>
      </w:r>
      <w:del w:id="187" w:author="DM" w:date="2012-08-06T07:32:00Z">
        <w:r w:rsidRPr="000D4A1B" w:rsidDel="0014097D">
          <w:delText>T</w:delText>
        </w:r>
      </w:del>
      <w:ins w:id="188" w:author="DM" w:date="2012-08-06T07:32:00Z">
        <w:r w:rsidR="0014097D">
          <w:t>t</w:t>
        </w:r>
      </w:ins>
      <w:r w:rsidRPr="000D4A1B">
        <w:t xml:space="preserve">echnology (IT) environments, the </w:t>
      </w:r>
      <w:del w:id="189" w:author="DM" w:date="2012-08-06T07:32:00Z">
        <w:r w:rsidRPr="000D4A1B" w:rsidDel="0014097D">
          <w:delText xml:space="preserve">expansive </w:delText>
        </w:r>
      </w:del>
      <w:r w:rsidRPr="000D4A1B">
        <w:t xml:space="preserve">demand and benefits have been growing across organizations since the mid-2000s. A few key factors have led to the successful </w:t>
      </w:r>
      <w:del w:id="190" w:author="DM" w:date="2012-08-06T07:33:00Z">
        <w:r w:rsidRPr="000D4A1B" w:rsidDel="0014097D">
          <w:delText xml:space="preserve">wide </w:delText>
        </w:r>
      </w:del>
      <w:r w:rsidRPr="000D4A1B">
        <w:t>use and adoption of PPM, such as adaptable technology platforms and growing diverse end</w:t>
      </w:r>
      <w:del w:id="191" w:author="DM" w:date="2012-08-06T07:33:00Z">
        <w:r w:rsidRPr="000D4A1B" w:rsidDel="0014097D">
          <w:delText>-</w:delText>
        </w:r>
      </w:del>
      <w:ins w:id="192" w:author="DM" w:date="2012-08-06T07:33:00Z">
        <w:r w:rsidR="0014097D">
          <w:t xml:space="preserve"> </w:t>
        </w:r>
      </w:ins>
      <w:r w:rsidRPr="000D4A1B">
        <w:t>user profiles</w:t>
      </w:r>
      <w:ins w:id="193" w:author="Jeff Jacobson" w:date="2012-08-28T16:06:00Z">
        <w:r w:rsidR="00600F42">
          <w:t xml:space="preserve"> (</w:t>
        </w:r>
      </w:ins>
      <w:ins w:id="194" w:author="Jeff Jacobson" w:date="2012-08-28T16:07:00Z">
        <w:r w:rsidR="00600F42">
          <w:t>see figure 2.3</w:t>
        </w:r>
      </w:ins>
      <w:ins w:id="195" w:author="Jeff Jacobson" w:date="2012-08-28T16:06:00Z">
        <w:r w:rsidR="00600F42">
          <w:t>)</w:t>
        </w:r>
      </w:ins>
      <w:r w:rsidRPr="000D4A1B">
        <w:t>.</w:t>
      </w:r>
      <w:ins w:id="196" w:author="DM" w:date="2012-08-06T07:33:00Z">
        <w:del w:id="197" w:author="Jeff Jacobson" w:date="2012-08-28T16:07:00Z">
          <w:r w:rsidR="0014097D" w:rsidDel="00600F42">
            <w:rPr>
              <w:rStyle w:val="QueryInline"/>
            </w:rPr>
            <w:delText>[AU: insert ref. to figure]</w:delText>
          </w:r>
        </w:del>
      </w:ins>
      <w:r w:rsidRPr="000D4A1B">
        <w:t xml:space="preserve"> </w:t>
      </w:r>
    </w:p>
    <w:p w:rsidR="007B121A" w:rsidRDefault="003345AF" w:rsidP="00116201">
      <w:pPr>
        <w:pStyle w:val="Slug"/>
        <w:rPr>
          <w:ins w:id="198" w:author="DM" w:date="2012-08-06T07:33:00Z"/>
        </w:rPr>
      </w:pPr>
      <w:r>
        <w:t>Figure 2</w:t>
      </w:r>
      <w:r w:rsidR="007B121A">
        <w:t>.3 Stages of PPM Development</w:t>
      </w:r>
      <w:r w:rsidR="00032C01">
        <w:t xml:space="preserve"> </w:t>
      </w:r>
      <w:del w:id="199" w:author="DM" w:date="2012-08-06T07:33:00Z">
        <w:r w:rsidR="00032C01" w:rsidDel="0014097D">
          <w:rPr>
            <w:b w:val="0"/>
          </w:rPr>
          <w:delText>(Source: Advisicon)</w:delText>
        </w:r>
      </w:del>
      <w:r w:rsidR="007B121A">
        <w:tab/>
        <w:t>[</w:t>
      </w:r>
      <w:r w:rsidR="00EB6414">
        <w:t>02-03-</w:t>
      </w:r>
      <w:r w:rsidR="00624EA3">
        <w:t>stagesOfPPMDevelopment.eps</w:t>
      </w:r>
      <w:r w:rsidR="007B121A">
        <w:t>]</w:t>
      </w:r>
    </w:p>
    <w:p w:rsidR="00014EA9" w:rsidRDefault="0014097D">
      <w:pPr>
        <w:pStyle w:val="FigureSource"/>
        <w:pPrChange w:id="200" w:author="DM" w:date="2012-08-06T07:33:00Z">
          <w:pPr>
            <w:pStyle w:val="Slug"/>
          </w:pPr>
        </w:pPrChange>
      </w:pPr>
      <w:ins w:id="201" w:author="DM" w:date="2012-08-06T07:33:00Z">
        <w:r>
          <w:t>Source: Advisicon</w:t>
        </w:r>
      </w:ins>
    </w:p>
    <w:p w:rsidR="009340DD" w:rsidRPr="000D4A1B" w:rsidRDefault="009340DD" w:rsidP="009C3984">
      <w:pPr>
        <w:pStyle w:val="Para"/>
      </w:pPr>
      <w:r w:rsidRPr="000D4A1B">
        <w:t>As the market and technical applications have evolved</w:t>
      </w:r>
      <w:del w:id="202" w:author="DM" w:date="2012-08-06T07:33:00Z">
        <w:r w:rsidRPr="000D4A1B" w:rsidDel="0014097D">
          <w:delText xml:space="preserve"> in capabilities and </w:delText>
        </w:r>
        <w:r w:rsidR="00CB009B" w:rsidDel="0014097D">
          <w:delText>inventiveness</w:delText>
        </w:r>
      </w:del>
      <w:r w:rsidRPr="000D4A1B">
        <w:t>, new challenges and opportunities have emerged for all major industry stakeholders.</w:t>
      </w:r>
      <w:r w:rsidR="004A1AEA">
        <w:t xml:space="preserve"> </w:t>
      </w:r>
      <w:r w:rsidRPr="000D4A1B">
        <w:t xml:space="preserve">Stakeholders can be classified into three main </w:t>
      </w:r>
      <w:del w:id="203" w:author="DM" w:date="2012-08-06T07:33:00Z">
        <w:r w:rsidRPr="000D4A1B" w:rsidDel="0014097D">
          <w:delText xml:space="preserve">stakeholder </w:delText>
        </w:r>
      </w:del>
      <w:r w:rsidRPr="000D4A1B">
        <w:t>groups:</w:t>
      </w:r>
    </w:p>
    <w:p w:rsidR="00014EA9" w:rsidRDefault="0014097D">
      <w:pPr>
        <w:pStyle w:val="ListNumbered"/>
        <w:pPrChange w:id="204" w:author="DM" w:date="2012-08-06T07:34:00Z">
          <w:pPr>
            <w:pStyle w:val="ListBulleted"/>
          </w:pPr>
        </w:pPrChange>
      </w:pPr>
      <w:ins w:id="205" w:author="DM" w:date="2012-08-06T07:34:00Z">
        <w:r>
          <w:t xml:space="preserve">1. </w:t>
        </w:r>
      </w:ins>
      <w:r w:rsidR="009340DD" w:rsidRPr="000D4A1B">
        <w:t>Practitioners (customers/consumers)</w:t>
      </w:r>
    </w:p>
    <w:p w:rsidR="00014EA9" w:rsidRDefault="0014097D">
      <w:pPr>
        <w:pStyle w:val="ListNumbered"/>
        <w:pPrChange w:id="206" w:author="DM" w:date="2012-08-06T07:34:00Z">
          <w:pPr>
            <w:pStyle w:val="ListBulleted"/>
          </w:pPr>
        </w:pPrChange>
      </w:pPr>
      <w:ins w:id="207" w:author="DM" w:date="2012-08-06T07:34:00Z">
        <w:r>
          <w:t xml:space="preserve">2. </w:t>
        </w:r>
      </w:ins>
      <w:r w:rsidR="009340DD" w:rsidRPr="000D4A1B">
        <w:t xml:space="preserve">Independent </w:t>
      </w:r>
      <w:del w:id="208" w:author="DM" w:date="2012-08-06T07:34:00Z">
        <w:r w:rsidR="009340DD" w:rsidRPr="000D4A1B" w:rsidDel="0014097D">
          <w:delText>S</w:delText>
        </w:r>
      </w:del>
      <w:ins w:id="209" w:author="DM" w:date="2012-08-06T07:34:00Z">
        <w:r>
          <w:t>s</w:t>
        </w:r>
      </w:ins>
      <w:r w:rsidR="009340DD" w:rsidRPr="000D4A1B">
        <w:t xml:space="preserve">olution </w:t>
      </w:r>
      <w:ins w:id="210" w:author="DM" w:date="2012-08-06T07:34:00Z">
        <w:r>
          <w:t>p</w:t>
        </w:r>
      </w:ins>
      <w:del w:id="211" w:author="DM" w:date="2012-08-06T07:34:00Z">
        <w:r w:rsidR="009340DD" w:rsidRPr="000D4A1B" w:rsidDel="0014097D">
          <w:delText>P</w:delText>
        </w:r>
      </w:del>
      <w:r w:rsidR="009340DD" w:rsidRPr="000D4A1B">
        <w:t xml:space="preserve">artners </w:t>
      </w:r>
      <w:del w:id="212" w:author="DM" w:date="2012-08-06T07:34:00Z">
        <w:r w:rsidR="0013662D" w:rsidDel="0014097D">
          <w:delText>(ISPs</w:delText>
        </w:r>
        <w:r w:rsidR="005E52FA" w:rsidDel="0014097D">
          <w:delText>)</w:delText>
        </w:r>
      </w:del>
    </w:p>
    <w:p w:rsidR="00014EA9" w:rsidRDefault="0014097D">
      <w:pPr>
        <w:pStyle w:val="ListNumbered"/>
        <w:rPr>
          <w:rFonts w:cstheme="minorHAnsi"/>
        </w:rPr>
        <w:pPrChange w:id="213" w:author="DM" w:date="2012-08-06T07:34:00Z">
          <w:pPr>
            <w:pStyle w:val="ListBulleted"/>
            <w:spacing w:after="0"/>
          </w:pPr>
        </w:pPrChange>
      </w:pPr>
      <w:ins w:id="214" w:author="DM" w:date="2012-08-06T07:34:00Z">
        <w:r>
          <w:t xml:space="preserve">3. </w:t>
        </w:r>
      </w:ins>
      <w:r w:rsidR="009340DD" w:rsidRPr="000D4A1B">
        <w:t xml:space="preserve">Services and </w:t>
      </w:r>
      <w:del w:id="215" w:author="DM" w:date="2012-08-06T07:34:00Z">
        <w:r w:rsidR="009340DD" w:rsidRPr="000D4A1B" w:rsidDel="0014097D">
          <w:delText>T</w:delText>
        </w:r>
      </w:del>
      <w:ins w:id="216" w:author="DM" w:date="2012-08-06T07:34:00Z">
        <w:r>
          <w:t>t</w:t>
        </w:r>
      </w:ins>
      <w:r w:rsidR="009340DD" w:rsidRPr="000D4A1B">
        <w:t xml:space="preserve">raining </w:t>
      </w:r>
      <w:ins w:id="217" w:author="DM" w:date="2012-08-06T07:34:00Z">
        <w:r>
          <w:t>p</w:t>
        </w:r>
      </w:ins>
      <w:del w:id="218" w:author="DM" w:date="2012-08-06T07:34:00Z">
        <w:r w:rsidR="009340DD" w:rsidRPr="000D4A1B" w:rsidDel="0014097D">
          <w:delText>P</w:delText>
        </w:r>
      </w:del>
      <w:r w:rsidR="009340DD" w:rsidRPr="000D4A1B">
        <w:t>roviders</w:t>
      </w:r>
    </w:p>
    <w:p w:rsidR="009340DD" w:rsidRPr="000D4A1B" w:rsidRDefault="009340DD" w:rsidP="009C3984">
      <w:pPr>
        <w:pStyle w:val="Para"/>
      </w:pPr>
      <w:r w:rsidRPr="000D4A1B">
        <w:t xml:space="preserve">As a result of the evolutional change in the PPM environment, all three stakeholder groups have realized growth and demand from </w:t>
      </w:r>
      <w:ins w:id="219" w:author="DM" w:date="2012-08-06T07:34:00Z">
        <w:r w:rsidR="00982577" w:rsidRPr="000D4A1B">
          <w:t>previously untapped</w:t>
        </w:r>
        <w:r w:rsidR="00982577">
          <w:t xml:space="preserve"> </w:t>
        </w:r>
      </w:ins>
      <w:r w:rsidR="00FD1216">
        <w:t xml:space="preserve">business </w:t>
      </w:r>
      <w:r w:rsidRPr="000D4A1B">
        <w:t>segments and corporate entities</w:t>
      </w:r>
      <w:del w:id="220" w:author="DM" w:date="2012-08-06T07:34:00Z">
        <w:r w:rsidRPr="000D4A1B" w:rsidDel="00982577">
          <w:delText xml:space="preserve"> </w:delText>
        </w:r>
        <w:r w:rsidR="00FA4F25" w:rsidDel="00982577">
          <w:delText xml:space="preserve">that have </w:delText>
        </w:r>
        <w:r w:rsidRPr="000D4A1B" w:rsidDel="00982577">
          <w:delText xml:space="preserve">previously </w:delText>
        </w:r>
        <w:r w:rsidR="00FA4F25" w:rsidDel="00982577">
          <w:delText xml:space="preserve">remained </w:delText>
        </w:r>
        <w:r w:rsidRPr="000D4A1B" w:rsidDel="00982577">
          <w:delText>untapped</w:delText>
        </w:r>
      </w:del>
      <w:r w:rsidRPr="000D4A1B">
        <w:t xml:space="preserve">. Although this is great for business and the PPM competencies, organizations still have to justify spending </w:t>
      </w:r>
      <w:del w:id="221" w:author="DM" w:date="2012-08-06T07:34:00Z">
        <w:r w:rsidRPr="000D4A1B" w:rsidDel="00982577">
          <w:delText xml:space="preserve">capital </w:delText>
        </w:r>
      </w:del>
      <w:r w:rsidRPr="000D4A1B">
        <w:t xml:space="preserve">to acquire technology and mentorship knowledge to fully leverage these capabilities. Organizations are expecting measurable </w:t>
      </w:r>
      <w:del w:id="222" w:author="DM" w:date="2012-08-06T07:35:00Z">
        <w:r w:rsidR="00FA4F25" w:rsidDel="00982577">
          <w:delText>R</w:delText>
        </w:r>
      </w:del>
      <w:ins w:id="223" w:author="DM" w:date="2012-08-06T07:35:00Z">
        <w:r w:rsidR="00982577">
          <w:t>r</w:t>
        </w:r>
      </w:ins>
      <w:r w:rsidRPr="000D4A1B">
        <w:t xml:space="preserve">eturn </w:t>
      </w:r>
      <w:r w:rsidR="0013662D">
        <w:t>on</w:t>
      </w:r>
      <w:r w:rsidRPr="000D4A1B">
        <w:t xml:space="preserve"> </w:t>
      </w:r>
      <w:del w:id="224" w:author="DM" w:date="2012-08-06T07:35:00Z">
        <w:r w:rsidR="00FA4F25" w:rsidDel="00982577">
          <w:delText>I</w:delText>
        </w:r>
      </w:del>
      <w:ins w:id="225" w:author="DM" w:date="2012-08-06T07:35:00Z">
        <w:r w:rsidR="00982577">
          <w:t>i</w:t>
        </w:r>
      </w:ins>
      <w:r w:rsidRPr="000D4A1B">
        <w:t xml:space="preserve">nvestment (ROI) in regard to the capital costs associated with implementing this type of solution. Project 2010 </w:t>
      </w:r>
      <w:ins w:id="226" w:author="DM" w:date="2012-08-06T07:35:00Z">
        <w:r w:rsidR="00982577">
          <w:t>can</w:t>
        </w:r>
      </w:ins>
      <w:del w:id="227" w:author="DM" w:date="2012-08-06T07:35:00Z">
        <w:r w:rsidRPr="000D4A1B" w:rsidDel="00982577">
          <w:delText>serves as the vehicle to</w:delText>
        </w:r>
      </w:del>
      <w:r w:rsidRPr="000D4A1B">
        <w:t xml:space="preserve"> </w:t>
      </w:r>
      <w:del w:id="228" w:author="DM" w:date="2012-08-06T07:35:00Z">
        <w:r w:rsidRPr="000D4A1B" w:rsidDel="00982577">
          <w:delText>immediate</w:delText>
        </w:r>
        <w:r w:rsidR="000E0B0C" w:rsidDel="00982577">
          <w:delText xml:space="preserve">ly </w:delText>
        </w:r>
      </w:del>
      <w:r w:rsidR="000E0B0C">
        <w:t>bring the</w:t>
      </w:r>
      <w:r w:rsidRPr="000D4A1B">
        <w:t xml:space="preserve"> benefits of PPM to projects in</w:t>
      </w:r>
      <w:del w:id="229" w:author="DM" w:date="2012-08-06T07:35:00Z">
        <w:r w:rsidRPr="000D4A1B" w:rsidDel="00982577">
          <w:delText>-</w:delText>
        </w:r>
      </w:del>
      <w:ins w:id="230" w:author="DM" w:date="2012-08-06T07:35:00Z">
        <w:r w:rsidR="00982577">
          <w:t xml:space="preserve"> </w:t>
        </w:r>
      </w:ins>
      <w:r w:rsidRPr="000D4A1B">
        <w:t>flight</w:t>
      </w:r>
      <w:del w:id="231" w:author="DM" w:date="2012-08-06T07:35:00Z">
        <w:r w:rsidRPr="000D4A1B" w:rsidDel="00982577">
          <w:delText>,</w:delText>
        </w:r>
      </w:del>
      <w:r w:rsidRPr="000D4A1B">
        <w:t xml:space="preserve"> and </w:t>
      </w:r>
      <w:r w:rsidR="00B31900">
        <w:t xml:space="preserve">creates </w:t>
      </w:r>
      <w:r w:rsidRPr="000D4A1B">
        <w:t>long</w:t>
      </w:r>
      <w:ins w:id="232" w:author="DM" w:date="2012-08-06T07:35:00Z">
        <w:r w:rsidR="00982577">
          <w:t>-</w:t>
        </w:r>
      </w:ins>
      <w:del w:id="233" w:author="DM" w:date="2012-08-06T07:35:00Z">
        <w:r w:rsidRPr="000D4A1B" w:rsidDel="00982577">
          <w:delText xml:space="preserve"> </w:delText>
        </w:r>
      </w:del>
      <w:r w:rsidRPr="000D4A1B">
        <w:t>term returns with alignment to organizational objectives.</w:t>
      </w:r>
    </w:p>
    <w:p w:rsidR="009340DD" w:rsidRPr="000D4A1B" w:rsidRDefault="009340DD" w:rsidP="009C3984">
      <w:pPr>
        <w:pStyle w:val="Para"/>
      </w:pPr>
      <w:r w:rsidRPr="000D4A1B">
        <w:t xml:space="preserve">We must therefore address PPM from a business perspective and help </w:t>
      </w:r>
      <w:del w:id="234" w:author="DM" w:date="2012-08-06T07:42:00Z">
        <w:r w:rsidRPr="000D4A1B" w:rsidDel="00AB7D5A">
          <w:delText xml:space="preserve">the </w:delText>
        </w:r>
      </w:del>
      <w:r w:rsidRPr="000D4A1B">
        <w:t xml:space="preserve">key users (via their functional role) understand how to leverage </w:t>
      </w:r>
      <w:r w:rsidR="00B00ED6">
        <w:t>Project Server</w:t>
      </w:r>
      <w:r w:rsidRPr="000D4A1B">
        <w:t xml:space="preserve">, both now and as they and their organizations mature with the product. </w:t>
      </w:r>
    </w:p>
    <w:p w:rsidR="009340DD" w:rsidRPr="000D4A1B" w:rsidRDefault="009340DD" w:rsidP="009C3984">
      <w:pPr>
        <w:pStyle w:val="Para"/>
      </w:pPr>
      <w:r w:rsidRPr="000D4A1B">
        <w:t xml:space="preserve">This </w:t>
      </w:r>
      <w:r w:rsidR="00F31017">
        <w:t>section</w:t>
      </w:r>
      <w:r w:rsidR="00F31017" w:rsidRPr="000D4A1B">
        <w:t xml:space="preserve"> </w:t>
      </w:r>
      <w:del w:id="235" w:author="DM" w:date="2012-08-06T07:42:00Z">
        <w:r w:rsidRPr="000D4A1B" w:rsidDel="00AB7D5A">
          <w:delText xml:space="preserve">will </w:delText>
        </w:r>
      </w:del>
      <w:r w:rsidR="00F31017">
        <w:t>cover</w:t>
      </w:r>
      <w:ins w:id="236" w:author="DM" w:date="2012-08-06T07:42:00Z">
        <w:r w:rsidR="00AB7D5A">
          <w:t>s</w:t>
        </w:r>
      </w:ins>
      <w:r w:rsidR="00F31017" w:rsidRPr="000D4A1B">
        <w:t xml:space="preserve"> </w:t>
      </w:r>
      <w:r w:rsidR="00BF6B81">
        <w:t xml:space="preserve">examples from </w:t>
      </w:r>
      <w:r w:rsidRPr="000D4A1B">
        <w:t>six different perspective</w:t>
      </w:r>
      <w:r w:rsidR="00BF6B81">
        <w:t>s</w:t>
      </w:r>
      <w:r w:rsidRPr="000D4A1B">
        <w:t xml:space="preserve"> and </w:t>
      </w:r>
      <w:del w:id="237" w:author="DM" w:date="2012-08-06T07:42:00Z">
        <w:r w:rsidRPr="000D4A1B" w:rsidDel="00AB7D5A">
          <w:delText xml:space="preserve">will </w:delText>
        </w:r>
      </w:del>
      <w:r w:rsidRPr="000D4A1B">
        <w:t>highlight</w:t>
      </w:r>
      <w:ins w:id="238" w:author="DM" w:date="2012-08-06T07:42:00Z">
        <w:r w:rsidR="00AB7D5A">
          <w:t>s</w:t>
        </w:r>
      </w:ins>
      <w:r w:rsidRPr="000D4A1B">
        <w:t xml:space="preserve"> scenarios such as initial product entry points, growth options, and assisting diverse stakeholders with challenges that may not be </w:t>
      </w:r>
      <w:del w:id="239" w:author="DM" w:date="2012-08-06T07:42:00Z">
        <w:r w:rsidRPr="000D4A1B" w:rsidDel="00AB7D5A">
          <w:delText xml:space="preserve">readily </w:delText>
        </w:r>
      </w:del>
      <w:r w:rsidRPr="000D4A1B">
        <w:t>visible to th</w:t>
      </w:r>
      <w:ins w:id="240" w:author="DM" w:date="2012-08-06T07:42:00Z">
        <w:r w:rsidR="00AB7D5A">
          <w:t>em</w:t>
        </w:r>
      </w:ins>
      <w:del w:id="241" w:author="DM" w:date="2012-08-06T07:42:00Z">
        <w:r w:rsidRPr="000D4A1B" w:rsidDel="00AB7D5A">
          <w:delText>ose stakeholders</w:delText>
        </w:r>
      </w:del>
      <w:r w:rsidRPr="000D4A1B">
        <w:t>.</w:t>
      </w:r>
      <w:r w:rsidR="004A1AEA">
        <w:t xml:space="preserve"> </w:t>
      </w:r>
      <w:r w:rsidRPr="000D4A1B">
        <w:t xml:space="preserve">This </w:t>
      </w:r>
      <w:ins w:id="242" w:author="DM" w:date="2012-08-06T07:42:00Z">
        <w:r w:rsidR="00AB7D5A">
          <w:t>chapter</w:t>
        </w:r>
      </w:ins>
      <w:del w:id="243" w:author="DM" w:date="2012-08-06T07:42:00Z">
        <w:r w:rsidRPr="000D4A1B" w:rsidDel="00AB7D5A">
          <w:delText>paper</w:delText>
        </w:r>
      </w:del>
      <w:r w:rsidRPr="000D4A1B">
        <w:t xml:space="preserve"> is not designed as a technical how-to or a step</w:t>
      </w:r>
      <w:ins w:id="244" w:author="DM" w:date="2012-08-06T07:43:00Z">
        <w:r w:rsidR="00AB7D5A">
          <w:t>-</w:t>
        </w:r>
      </w:ins>
      <w:del w:id="245" w:author="DM" w:date="2012-08-06T07:43:00Z">
        <w:r w:rsidRPr="000D4A1B" w:rsidDel="00AB7D5A">
          <w:delText xml:space="preserve"> </w:delText>
        </w:r>
      </w:del>
      <w:r w:rsidRPr="000D4A1B">
        <w:t>by</w:t>
      </w:r>
      <w:ins w:id="246" w:author="DM" w:date="2012-08-06T07:43:00Z">
        <w:r w:rsidR="00AB7D5A">
          <w:t>-</w:t>
        </w:r>
      </w:ins>
      <w:del w:id="247" w:author="DM" w:date="2012-08-06T07:43:00Z">
        <w:r w:rsidRPr="000D4A1B" w:rsidDel="00AB7D5A">
          <w:delText xml:space="preserve"> </w:delText>
        </w:r>
      </w:del>
      <w:r w:rsidRPr="000D4A1B">
        <w:t>step feature review.</w:t>
      </w:r>
      <w:r w:rsidR="004A1AEA">
        <w:t xml:space="preserve"> </w:t>
      </w:r>
      <w:r w:rsidRPr="000D4A1B">
        <w:t>It is designed to showcase best practices and focus stakeholders on understanding how to get the most business value from Project Server 2010.</w:t>
      </w:r>
    </w:p>
    <w:p w:rsidR="009340DD" w:rsidRPr="000D4A1B" w:rsidRDefault="009340DD" w:rsidP="006265BD">
      <w:pPr>
        <w:pStyle w:val="H2"/>
      </w:pPr>
      <w:bookmarkStart w:id="248" w:name="_Toc279433773"/>
      <w:bookmarkStart w:id="249" w:name="_Toc280342584"/>
      <w:del w:id="250" w:author="DM" w:date="2012-08-06T07:43:00Z">
        <w:r w:rsidRPr="000D4A1B" w:rsidDel="00AB7D5A">
          <w:delText xml:space="preserve">The </w:delText>
        </w:r>
      </w:del>
      <w:r w:rsidRPr="000D4A1B">
        <w:t>Perspectives</w:t>
      </w:r>
      <w:bookmarkEnd w:id="248"/>
      <w:bookmarkEnd w:id="249"/>
    </w:p>
    <w:p w:rsidR="009340DD" w:rsidRPr="000D4A1B" w:rsidRDefault="009340DD" w:rsidP="009C3984">
      <w:pPr>
        <w:pStyle w:val="Para"/>
      </w:pPr>
      <w:r w:rsidRPr="000D4A1B">
        <w:t xml:space="preserve">This </w:t>
      </w:r>
      <w:r w:rsidR="006A0E82">
        <w:t>section</w:t>
      </w:r>
      <w:r w:rsidRPr="000D4A1B">
        <w:t xml:space="preserve"> contains six viewpoints</w:t>
      </w:r>
      <w:r w:rsidR="00620067">
        <w:t>—</w:t>
      </w:r>
      <w:r w:rsidRPr="000D4A1B">
        <w:t>perspectives that serve as an analysis</w:t>
      </w:r>
      <w:r w:rsidR="00620067">
        <w:t>—</w:t>
      </w:r>
      <w:r w:rsidRPr="000D4A1B">
        <w:t xml:space="preserve">related to how </w:t>
      </w:r>
      <w:r w:rsidR="00987687">
        <w:t xml:space="preserve">and </w:t>
      </w:r>
      <w:r w:rsidRPr="000D4A1B">
        <w:t>why Microsoft Project 2010 is being selected, implemented</w:t>
      </w:r>
      <w:ins w:id="251" w:author="DM" w:date="2012-08-06T07:43:00Z">
        <w:del w:id="252" w:author="Jeff Jacobson" w:date="2012-08-28T16:26:00Z">
          <w:r w:rsidR="00AB7D5A" w:rsidDel="00541CA5">
            <w:delText>.</w:delText>
          </w:r>
        </w:del>
      </w:ins>
      <w:r w:rsidRPr="000D4A1B">
        <w:t xml:space="preserve"> and leveraged to meet corporate business needs.</w:t>
      </w:r>
      <w:r w:rsidR="004A1AEA">
        <w:t xml:space="preserve"> </w:t>
      </w:r>
      <w:r w:rsidRPr="000D4A1B">
        <w:t xml:space="preserve">These perspectives are developed from information </w:t>
      </w:r>
      <w:del w:id="253" w:author="DM" w:date="2012-08-06T07:43:00Z">
        <w:r w:rsidRPr="000D4A1B" w:rsidDel="00AB7D5A">
          <w:delText xml:space="preserve">realized </w:delText>
        </w:r>
      </w:del>
      <w:ins w:id="254" w:author="DM" w:date="2012-08-17T07:55:00Z">
        <w:r w:rsidR="00B419D1">
          <w:t>acquired</w:t>
        </w:r>
      </w:ins>
      <w:ins w:id="255" w:author="DM" w:date="2012-08-06T07:43:00Z">
        <w:r w:rsidR="00AB7D5A">
          <w:t xml:space="preserve"> </w:t>
        </w:r>
      </w:ins>
      <w:r w:rsidRPr="000D4A1B">
        <w:t>since the 2010 version release in May 2010</w:t>
      </w:r>
      <w:del w:id="256" w:author="DM" w:date="2012-08-06T07:43:00Z">
        <w:r w:rsidRPr="000D4A1B" w:rsidDel="00AB7D5A">
          <w:delText>,</w:delText>
        </w:r>
      </w:del>
      <w:r w:rsidRPr="000D4A1B">
        <w:t xml:space="preserve"> and </w:t>
      </w:r>
      <w:ins w:id="257" w:author="DM" w:date="2012-08-06T07:43:00Z">
        <w:r w:rsidR="00AB7D5A">
          <w:t>provide</w:t>
        </w:r>
      </w:ins>
      <w:del w:id="258" w:author="DM" w:date="2012-08-06T07:43:00Z">
        <w:r w:rsidRPr="000D4A1B" w:rsidDel="00AB7D5A">
          <w:delText xml:space="preserve">will help </w:delText>
        </w:r>
        <w:r w:rsidR="00987687" w:rsidDel="00AB7D5A">
          <w:delText xml:space="preserve">you </w:delText>
        </w:r>
        <w:r w:rsidRPr="000D4A1B" w:rsidDel="00AB7D5A">
          <w:delText>gain</w:delText>
        </w:r>
      </w:del>
      <w:r w:rsidRPr="000D4A1B">
        <w:t xml:space="preserve"> valuable insight</w:t>
      </w:r>
      <w:ins w:id="259" w:author="DM" w:date="2012-08-06T07:43:00Z">
        <w:r w:rsidR="00AB7D5A">
          <w:t>s,</w:t>
        </w:r>
      </w:ins>
      <w:r w:rsidRPr="000D4A1B">
        <w:t xml:space="preserve"> whether you are looking to buy, deploy, or serve as the provider of Project 2010 solutions. </w:t>
      </w:r>
      <w:ins w:id="260" w:author="DM" w:date="2012-08-06T07:44:00Z">
        <w:r w:rsidR="00AB7D5A">
          <w:t>The six perspectives are:</w:t>
        </w:r>
      </w:ins>
    </w:p>
    <w:p w:rsidR="009340DD" w:rsidRPr="000D4A1B" w:rsidRDefault="0013662D" w:rsidP="006265BD">
      <w:pPr>
        <w:pStyle w:val="ListNumbered"/>
      </w:pPr>
      <w:r>
        <w:t>1.</w:t>
      </w:r>
      <w:r>
        <w:tab/>
      </w:r>
      <w:r w:rsidR="009340DD" w:rsidRPr="003C14CD">
        <w:t>Microsoft Project 2010 Points of Entry and Scalability:</w:t>
      </w:r>
      <w:r w:rsidR="009340DD" w:rsidRPr="000D4A1B">
        <w:t xml:space="preserve"> Planned and Organic Growth of Technology and Process Systems</w:t>
      </w:r>
    </w:p>
    <w:p w:rsidR="009340DD" w:rsidRPr="000D4A1B" w:rsidRDefault="0013662D" w:rsidP="006265BD">
      <w:pPr>
        <w:pStyle w:val="ListNumbered"/>
      </w:pPr>
      <w:r>
        <w:t>2.</w:t>
      </w:r>
      <w:r>
        <w:tab/>
      </w:r>
      <w:r w:rsidR="009340DD" w:rsidRPr="003C14CD">
        <w:t>Know Your PMO</w:t>
      </w:r>
      <w:r w:rsidR="009340DD" w:rsidRPr="000D4A1B">
        <w:t>:</w:t>
      </w:r>
      <w:r w:rsidR="004A1AEA">
        <w:t xml:space="preserve"> </w:t>
      </w:r>
      <w:r w:rsidR="009340DD" w:rsidRPr="000D4A1B">
        <w:t>How Stakeholder Classes are Influencing Project 2010 Decisions</w:t>
      </w:r>
    </w:p>
    <w:p w:rsidR="009340DD" w:rsidRPr="000D4A1B" w:rsidRDefault="0013662D" w:rsidP="006265BD">
      <w:pPr>
        <w:pStyle w:val="ListNumbered"/>
      </w:pPr>
      <w:r>
        <w:t>3.</w:t>
      </w:r>
      <w:r>
        <w:tab/>
      </w:r>
      <w:r w:rsidR="009340DD" w:rsidRPr="003C14CD">
        <w:t>Roles Played During Project 2010 Acquisition</w:t>
      </w:r>
      <w:r w:rsidR="009340DD" w:rsidRPr="000D4A1B">
        <w:t>:</w:t>
      </w:r>
      <w:r w:rsidR="004A1AEA">
        <w:t xml:space="preserve"> </w:t>
      </w:r>
      <w:r w:rsidR="009340DD" w:rsidRPr="000D4A1B">
        <w:t>Views from a Client, Partner and Microsoft</w:t>
      </w:r>
    </w:p>
    <w:p w:rsidR="009340DD" w:rsidRPr="000D4A1B" w:rsidRDefault="0013662D" w:rsidP="006265BD">
      <w:pPr>
        <w:pStyle w:val="ListNumbered"/>
      </w:pPr>
      <w:r>
        <w:t>4.</w:t>
      </w:r>
      <w:r>
        <w:tab/>
      </w:r>
      <w:r w:rsidR="009340DD" w:rsidRPr="000D4A1B">
        <w:t xml:space="preserve">Ease of </w:t>
      </w:r>
      <w:r w:rsidR="00235267">
        <w:t>I</w:t>
      </w:r>
      <w:r w:rsidR="009340DD" w:rsidRPr="000D4A1B">
        <w:t xml:space="preserve">mplementation and </w:t>
      </w:r>
      <w:r w:rsidR="00235267">
        <w:t>L</w:t>
      </w:r>
      <w:r w:rsidR="009340DD" w:rsidRPr="000D4A1B">
        <w:t>everagability of Project 2010</w:t>
      </w:r>
    </w:p>
    <w:p w:rsidR="009340DD" w:rsidRPr="000D4A1B" w:rsidRDefault="0013662D" w:rsidP="006265BD">
      <w:pPr>
        <w:pStyle w:val="ListNumbered"/>
      </w:pPr>
      <w:r>
        <w:t>5.</w:t>
      </w:r>
      <w:r>
        <w:tab/>
      </w:r>
      <w:r w:rsidR="009340DD" w:rsidRPr="003C14CD">
        <w:t xml:space="preserve">Decision </w:t>
      </w:r>
      <w:r w:rsidR="00235267">
        <w:t>T</w:t>
      </w:r>
      <w:r w:rsidR="009340DD" w:rsidRPr="003C14CD">
        <w:t>hreats</w:t>
      </w:r>
      <w:r w:rsidR="00620067">
        <w:rPr>
          <w:rStyle w:val="Definition"/>
        </w:rPr>
        <w:t>:</w:t>
      </w:r>
      <w:r w:rsidR="009340DD" w:rsidRPr="000D4A1B">
        <w:t xml:space="preserve"> What </w:t>
      </w:r>
      <w:ins w:id="261" w:author="DM" w:date="2012-08-06T07:44:00Z">
        <w:r w:rsidR="00AB7D5A">
          <w:t>Can</w:t>
        </w:r>
      </w:ins>
      <w:del w:id="262" w:author="DM" w:date="2012-08-06T07:44:00Z">
        <w:r w:rsidR="00235267" w:rsidDel="00AB7D5A">
          <w:delText>M</w:delText>
        </w:r>
        <w:r w:rsidR="009340DD" w:rsidRPr="000D4A1B" w:rsidDel="00AB7D5A">
          <w:delText>ay</w:delText>
        </w:r>
      </w:del>
      <w:r w:rsidR="009340DD" w:rsidRPr="000D4A1B">
        <w:t xml:space="preserve"> </w:t>
      </w:r>
      <w:r w:rsidR="00235267">
        <w:t>C</w:t>
      </w:r>
      <w:r w:rsidR="009340DD" w:rsidRPr="000D4A1B">
        <w:t xml:space="preserve">ause </w:t>
      </w:r>
      <w:r w:rsidR="00235267">
        <w:t>R</w:t>
      </w:r>
      <w:r w:rsidR="009340DD" w:rsidRPr="000D4A1B">
        <w:t>oad</w:t>
      </w:r>
      <w:del w:id="263" w:author="DM" w:date="2012-08-06T07:44:00Z">
        <w:r w:rsidR="009340DD" w:rsidRPr="000D4A1B" w:rsidDel="00AB7D5A">
          <w:delText>-</w:delText>
        </w:r>
        <w:r w:rsidR="00235267" w:rsidDel="00AB7D5A">
          <w:delText>B</w:delText>
        </w:r>
      </w:del>
      <w:ins w:id="264" w:author="DM" w:date="2012-08-06T07:44:00Z">
        <w:r w:rsidR="00AB7D5A">
          <w:t>b</w:t>
        </w:r>
      </w:ins>
      <w:r w:rsidR="009340DD" w:rsidRPr="000D4A1B">
        <w:t xml:space="preserve">locks or </w:t>
      </w:r>
      <w:r w:rsidR="00235267">
        <w:t>R</w:t>
      </w:r>
      <w:r w:rsidR="009340DD" w:rsidRPr="000D4A1B">
        <w:t xml:space="preserve">esistance to </w:t>
      </w:r>
      <w:r w:rsidR="00235267">
        <w:t>E</w:t>
      </w:r>
      <w:r w:rsidR="009340DD" w:rsidRPr="000D4A1B">
        <w:t xml:space="preserve">xecuting a </w:t>
      </w:r>
      <w:r w:rsidR="00235267">
        <w:t>D</w:t>
      </w:r>
      <w:r w:rsidR="009340DD" w:rsidRPr="000D4A1B">
        <w:t xml:space="preserve">ecision </w:t>
      </w:r>
      <w:r w:rsidR="00235267">
        <w:t>R</w:t>
      </w:r>
      <w:r w:rsidR="009340DD" w:rsidRPr="000D4A1B">
        <w:t xml:space="preserve">egarding the </w:t>
      </w:r>
      <w:r w:rsidR="00235267">
        <w:t>S</w:t>
      </w:r>
      <w:r w:rsidR="009340DD" w:rsidRPr="000D4A1B">
        <w:t>olution?</w:t>
      </w:r>
    </w:p>
    <w:p w:rsidR="009340DD" w:rsidRPr="000D4A1B" w:rsidRDefault="0013662D" w:rsidP="006265BD">
      <w:pPr>
        <w:pStyle w:val="ListNumbered"/>
      </w:pPr>
      <w:r>
        <w:t>6.</w:t>
      </w:r>
      <w:r>
        <w:tab/>
      </w:r>
      <w:r w:rsidR="009340DD" w:rsidRPr="000D4A1B">
        <w:t>Challenges and Critical Assumptions Related to Project 2010</w:t>
      </w:r>
    </w:p>
    <w:p w:rsidR="009340DD" w:rsidRPr="000D4A1B" w:rsidRDefault="009340DD" w:rsidP="00A4001E">
      <w:pPr>
        <w:pStyle w:val="Para"/>
        <w:rPr>
          <w:rFonts w:cstheme="minorHAnsi"/>
        </w:rPr>
      </w:pPr>
      <w:r w:rsidRPr="000D4A1B">
        <w:t>Each perspective includes</w:t>
      </w:r>
      <w:r w:rsidR="006A0E82">
        <w:t xml:space="preserve"> </w:t>
      </w:r>
      <w:r w:rsidR="00620067" w:rsidRPr="000D4A1B">
        <w:t xml:space="preserve">a situation, with a set of common challenges and key steps to </w:t>
      </w:r>
      <w:del w:id="265" w:author="DM" w:date="2012-08-06T07:44:00Z">
        <w:r w:rsidR="00B00D45" w:rsidDel="00AB7D5A">
          <w:delText>“</w:delText>
        </w:r>
      </w:del>
      <w:r w:rsidR="00620067" w:rsidRPr="000D4A1B">
        <w:t>capture the win</w:t>
      </w:r>
      <w:del w:id="266" w:author="DM" w:date="2012-08-06T07:44:00Z">
        <w:r w:rsidR="00B00D45" w:rsidDel="00AB7D5A">
          <w:delText>”</w:delText>
        </w:r>
      </w:del>
      <w:r w:rsidR="00620067" w:rsidRPr="000D4A1B">
        <w:t xml:space="preserve"> in the face of the challenges </w:t>
      </w:r>
      <w:r w:rsidR="006A0E82" w:rsidRPr="000D4A1B">
        <w:t xml:space="preserve">at the end of </w:t>
      </w:r>
      <w:r w:rsidR="00620067">
        <w:t xml:space="preserve">its </w:t>
      </w:r>
      <w:r w:rsidR="006A0E82" w:rsidRPr="000D4A1B">
        <w:t>segment</w:t>
      </w:r>
      <w:r w:rsidRPr="000D4A1B">
        <w:t>.</w:t>
      </w:r>
    </w:p>
    <w:p w:rsidR="009340DD" w:rsidRPr="000D4A1B" w:rsidRDefault="009340DD" w:rsidP="00373401">
      <w:pPr>
        <w:pStyle w:val="H3"/>
      </w:pPr>
      <w:bookmarkStart w:id="267" w:name="_Toc279433775"/>
      <w:bookmarkStart w:id="268" w:name="_Toc280342586"/>
      <w:r w:rsidRPr="000D4A1B">
        <w:t>Perspective 1</w:t>
      </w:r>
      <w:ins w:id="269" w:author="DM" w:date="2012-08-06T07:44:00Z">
        <w:r w:rsidR="00AB7D5A">
          <w:t>.</w:t>
        </w:r>
      </w:ins>
      <w:del w:id="270" w:author="DM" w:date="2012-08-06T07:44:00Z">
        <w:r w:rsidR="003C14CD" w:rsidDel="00AB7D5A">
          <w:delText xml:space="preserve"> –</w:delText>
        </w:r>
      </w:del>
      <w:r w:rsidR="003C14CD">
        <w:t xml:space="preserve"> Microsoft </w:t>
      </w:r>
      <w:r w:rsidRPr="000D4A1B">
        <w:t>Project 2010 Points of Entry and Scalability: Planned and Organic Growth of Technology and Process Systems</w:t>
      </w:r>
      <w:bookmarkEnd w:id="267"/>
      <w:bookmarkEnd w:id="268"/>
    </w:p>
    <w:p w:rsidR="009340DD" w:rsidRPr="000D4A1B" w:rsidRDefault="009340DD" w:rsidP="006265BD">
      <w:pPr>
        <w:pStyle w:val="Para"/>
      </w:pPr>
      <w:r w:rsidRPr="000D4A1B">
        <w:t>This sectio</w:t>
      </w:r>
      <w:r w:rsidR="00331D27">
        <w:t xml:space="preserve">n covers </w:t>
      </w:r>
      <w:ins w:id="271" w:author="DM" w:date="2012-08-06T07:45:00Z">
        <w:r w:rsidR="00AB7D5A">
          <w:t>p</w:t>
        </w:r>
      </w:ins>
      <w:del w:id="272" w:author="DM" w:date="2012-08-06T07:45:00Z">
        <w:r w:rsidR="00331D27" w:rsidDel="00AB7D5A">
          <w:delText>P</w:delText>
        </w:r>
      </w:del>
      <w:r w:rsidR="00331D27">
        <w:t xml:space="preserve">oints of </w:t>
      </w:r>
      <w:del w:id="273" w:author="DM" w:date="2012-08-06T07:45:00Z">
        <w:r w:rsidR="00331D27" w:rsidDel="00AB7D5A">
          <w:delText>E</w:delText>
        </w:r>
      </w:del>
      <w:ins w:id="274" w:author="DM" w:date="2012-08-06T07:45:00Z">
        <w:r w:rsidR="00AB7D5A">
          <w:t>e</w:t>
        </w:r>
      </w:ins>
      <w:r w:rsidR="00331D27">
        <w:t>ntry (POE</w:t>
      </w:r>
      <w:ins w:id="275" w:author="DM" w:date="2012-08-06T07:45:00Z">
        <w:r w:rsidR="00AB7D5A">
          <w:t>s</w:t>
        </w:r>
      </w:ins>
      <w:r w:rsidR="00331D27">
        <w:t>)</w:t>
      </w:r>
      <w:ins w:id="276" w:author="Tim Runcie" w:date="2012-09-11T08:46:00Z">
        <w:r w:rsidR="001F6045">
          <w:t>, the views/roles approaches that a stakeholder will see or use in Project Server 2010</w:t>
        </w:r>
      </w:ins>
      <w:ins w:id="277" w:author="Tim Runcie" w:date="2012-09-11T08:47:00Z">
        <w:r w:rsidR="001F6045">
          <w:t>,</w:t>
        </w:r>
      </w:ins>
      <w:r w:rsidR="00331D27">
        <w:t xml:space="preserve"> </w:t>
      </w:r>
      <w:commentRangeStart w:id="278"/>
      <w:commentRangeStart w:id="279"/>
      <w:ins w:id="280" w:author="Odum, Amy - Hoboken" w:date="2012-08-27T09:19:00Z">
        <w:r w:rsidR="00644A01">
          <w:rPr>
            <w:rStyle w:val="QueryInline"/>
          </w:rPr>
          <w:t>[AU: Does “points of entry” need to be defined, or is this a known term to readers?]</w:t>
        </w:r>
      </w:ins>
      <w:commentRangeEnd w:id="278"/>
      <w:r w:rsidR="00541CA5">
        <w:rPr>
          <w:rStyle w:val="CommentReference"/>
          <w:rFonts w:asciiTheme="minorHAnsi" w:eastAsiaTheme="minorHAnsi" w:hAnsiTheme="minorHAnsi" w:cstheme="minorBidi"/>
          <w:snapToGrid/>
        </w:rPr>
        <w:commentReference w:id="278"/>
      </w:r>
      <w:commentRangeEnd w:id="279"/>
      <w:r w:rsidR="001F6045">
        <w:rPr>
          <w:rStyle w:val="CommentReference"/>
          <w:rFonts w:asciiTheme="minorHAnsi" w:eastAsiaTheme="minorHAnsi" w:hAnsiTheme="minorHAnsi" w:cstheme="minorBidi"/>
          <w:snapToGrid/>
        </w:rPr>
        <w:commentReference w:id="279"/>
      </w:r>
      <w:r w:rsidR="00331D27">
        <w:t>and</w:t>
      </w:r>
      <w:r w:rsidRPr="000D4A1B">
        <w:t xml:space="preserve"> </w:t>
      </w:r>
      <w:del w:id="281" w:author="DM" w:date="2012-08-06T07:45:00Z">
        <w:r w:rsidRPr="000D4A1B" w:rsidDel="00AB7D5A">
          <w:delText>S</w:delText>
        </w:r>
      </w:del>
      <w:ins w:id="282" w:author="DM" w:date="2012-08-06T07:45:00Z">
        <w:r w:rsidR="00AB7D5A">
          <w:t>s</w:t>
        </w:r>
      </w:ins>
      <w:r w:rsidRPr="000D4A1B">
        <w:t xml:space="preserve">takeholder </w:t>
      </w:r>
      <w:del w:id="283" w:author="DM" w:date="2012-08-06T07:45:00Z">
        <w:r w:rsidRPr="000D4A1B" w:rsidDel="00AB7D5A">
          <w:delText>C</w:delText>
        </w:r>
      </w:del>
      <w:ins w:id="284" w:author="DM" w:date="2012-08-06T07:45:00Z">
        <w:r w:rsidR="00AB7D5A">
          <w:t>c</w:t>
        </w:r>
      </w:ins>
      <w:r w:rsidRPr="000D4A1B">
        <w:t>lasses</w:t>
      </w:r>
      <w:r w:rsidR="00331D27">
        <w:t xml:space="preserve">. </w:t>
      </w:r>
      <w:ins w:id="285" w:author="Tim Runcie" w:date="2012-09-11T08:48:00Z">
        <w:r w:rsidR="001F6045">
          <w:t>.</w:t>
        </w:r>
        <w:r w:rsidR="001F6045">
          <w:t>An example is a Team Member will have a different POE than a Project Manager</w:t>
        </w:r>
        <w:r w:rsidR="001F6045">
          <w:t>.  This</w:t>
        </w:r>
      </w:ins>
      <w:del w:id="286" w:author="Tim Runcie" w:date="2012-09-11T08:48:00Z">
        <w:r w:rsidR="00331D27" w:rsidDel="001F6045">
          <w:delText>I</w:delText>
        </w:r>
        <w:r w:rsidRPr="000D4A1B" w:rsidDel="001F6045">
          <w:delText>t</w:delText>
        </w:r>
      </w:del>
      <w:r w:rsidRPr="000D4A1B">
        <w:t xml:space="preserve"> highlights the scalability up or down based on the POE for Project 2010.</w:t>
      </w:r>
      <w:del w:id="287" w:author="Tim Runcie" w:date="2012-09-11T08:48:00Z">
        <w:r w:rsidRPr="000D4A1B" w:rsidDel="001F6045">
          <w:delText xml:space="preserve"> </w:delText>
        </w:r>
      </w:del>
      <w:ins w:id="288" w:author="Tim Runcie" w:date="2012-09-11T08:47:00Z">
        <w:r w:rsidR="001F6045">
          <w:t>.</w:t>
        </w:r>
      </w:ins>
      <w:r w:rsidRPr="000D4A1B">
        <w:t>It is divided into two parts:</w:t>
      </w:r>
    </w:p>
    <w:p w:rsidR="009340DD" w:rsidRPr="000D4A1B" w:rsidRDefault="00BF1122" w:rsidP="00BF1122">
      <w:pPr>
        <w:pStyle w:val="ListNumbered"/>
      </w:pPr>
      <w:r>
        <w:t>1.</w:t>
      </w:r>
      <w:r>
        <w:tab/>
      </w:r>
      <w:r w:rsidR="009340DD" w:rsidRPr="000D4A1B">
        <w:t>Addressing the need</w:t>
      </w:r>
      <w:r w:rsidR="006A0E82">
        <w:t>s of</w:t>
      </w:r>
      <w:r w:rsidR="009340DD" w:rsidRPr="000D4A1B">
        <w:t xml:space="preserve"> customer</w:t>
      </w:r>
      <w:r w:rsidR="006A0E82">
        <w:t>s</w:t>
      </w:r>
      <w:r w:rsidR="009340DD" w:rsidRPr="000D4A1B">
        <w:t xml:space="preserve"> (decision maker</w:t>
      </w:r>
      <w:r w:rsidR="00373401">
        <w:t>s</w:t>
      </w:r>
      <w:r w:rsidR="009340DD" w:rsidRPr="000D4A1B">
        <w:t xml:space="preserve"> or stakeholder)</w:t>
      </w:r>
      <w:r w:rsidR="006A0E82">
        <w:t xml:space="preserve"> by </w:t>
      </w:r>
      <w:r w:rsidR="009340DD" w:rsidRPr="000D4A1B">
        <w:t>role (essentially POE)</w:t>
      </w:r>
    </w:p>
    <w:p w:rsidR="009340DD" w:rsidRPr="000D4A1B" w:rsidRDefault="00BF1122" w:rsidP="006265BD">
      <w:pPr>
        <w:pStyle w:val="ListNumbered"/>
      </w:pPr>
      <w:r>
        <w:t>2.</w:t>
      </w:r>
      <w:r>
        <w:tab/>
      </w:r>
      <w:r w:rsidR="009340DD" w:rsidRPr="000D4A1B">
        <w:t xml:space="preserve">Business case study examples with </w:t>
      </w:r>
      <w:r w:rsidR="00373401">
        <w:t xml:space="preserve">Project </w:t>
      </w:r>
      <w:r w:rsidR="009340DD" w:rsidRPr="000D4A1B">
        <w:t>2010 customers and scalability challenges, questions</w:t>
      </w:r>
      <w:ins w:id="289" w:author="DM" w:date="2012-08-06T07:45:00Z">
        <w:r w:rsidR="00AB7D5A">
          <w:t>,</w:t>
        </w:r>
      </w:ins>
      <w:r w:rsidR="009340DD" w:rsidRPr="000D4A1B">
        <w:t xml:space="preserve"> and resolution choices</w:t>
      </w:r>
    </w:p>
    <w:p w:rsidR="009340DD" w:rsidRPr="000D4A1B" w:rsidRDefault="009340DD" w:rsidP="00843503">
      <w:pPr>
        <w:pStyle w:val="Para"/>
      </w:pPr>
      <w:r w:rsidRPr="000D4A1B">
        <w:t xml:space="preserve">Recent trends show that organizations are adopting a culture of </w:t>
      </w:r>
      <w:del w:id="290" w:author="DM" w:date="2012-08-06T07:45:00Z">
        <w:r w:rsidR="00B00D45" w:rsidDel="00AB7D5A">
          <w:delText>“</w:delText>
        </w:r>
      </w:del>
      <w:r w:rsidRPr="000D4A1B">
        <w:t>joint decisions</w:t>
      </w:r>
      <w:del w:id="291" w:author="DM" w:date="2012-08-06T07:45:00Z">
        <w:r w:rsidR="00B00D45" w:rsidDel="00AB7D5A">
          <w:delText>”</w:delText>
        </w:r>
      </w:del>
      <w:r w:rsidRPr="000D4A1B">
        <w:t xml:space="preserve"> to improve the collaborative effectiveness of business decision making. This means that decision</w:t>
      </w:r>
      <w:r w:rsidR="009E283C">
        <w:t xml:space="preserve"> </w:t>
      </w:r>
      <w:r w:rsidRPr="000D4A1B">
        <w:t xml:space="preserve">makers from multiple stakeholder classes have visibility </w:t>
      </w:r>
      <w:ins w:id="292" w:author="DM" w:date="2012-08-06T07:46:00Z">
        <w:r w:rsidR="00830CE6">
          <w:t>into</w:t>
        </w:r>
      </w:ins>
      <w:del w:id="293" w:author="DM" w:date="2012-08-06T07:46:00Z">
        <w:r w:rsidRPr="000D4A1B" w:rsidDel="00830CE6">
          <w:delText>of</w:delText>
        </w:r>
      </w:del>
      <w:r w:rsidRPr="000D4A1B">
        <w:t xml:space="preserve"> status and actions across parts or </w:t>
      </w:r>
      <w:r w:rsidR="006A0E82">
        <w:t xml:space="preserve">all of </w:t>
      </w:r>
      <w:r w:rsidRPr="000D4A1B">
        <w:t>the organization</w:t>
      </w:r>
      <w:ins w:id="294" w:author="DM" w:date="2012-08-06T07:46:00Z">
        <w:r w:rsidR="00830CE6">
          <w:t>,</w:t>
        </w:r>
      </w:ins>
      <w:del w:id="295" w:author="DM" w:date="2012-08-06T07:46:00Z">
        <w:r w:rsidR="009E283C" w:rsidDel="00830CE6">
          <w:delText>;</w:delText>
        </w:r>
      </w:del>
      <w:r w:rsidRPr="000D4A1B">
        <w:t xml:space="preserve"> viewing metrics from project, program</w:t>
      </w:r>
      <w:ins w:id="296" w:author="DM" w:date="2012-08-06T07:46:00Z">
        <w:r w:rsidR="00830CE6">
          <w:t>,</w:t>
        </w:r>
      </w:ins>
      <w:r w:rsidRPr="000D4A1B">
        <w:t xml:space="preserve"> and even portfolio management. However, we </w:t>
      </w:r>
      <w:r w:rsidR="00E66826">
        <w:t xml:space="preserve">at Advisicon </w:t>
      </w:r>
      <w:r w:rsidRPr="000D4A1B">
        <w:t xml:space="preserve">believe that </w:t>
      </w:r>
      <w:del w:id="297" w:author="DM" w:date="2012-08-06T07:46:00Z">
        <w:r w:rsidR="00B00D45" w:rsidDel="00830CE6">
          <w:delText>“</w:delText>
        </w:r>
      </w:del>
      <w:r w:rsidRPr="000D4A1B">
        <w:t>joint decisions</w:t>
      </w:r>
      <w:del w:id="298" w:author="DM" w:date="2012-08-06T07:46:00Z">
        <w:r w:rsidR="00B00D45" w:rsidDel="00830CE6">
          <w:delText>”</w:delText>
        </w:r>
      </w:del>
      <w:r w:rsidRPr="000D4A1B">
        <w:t xml:space="preserve"> </w:t>
      </w:r>
      <w:r w:rsidR="002F4751">
        <w:t>are</w:t>
      </w:r>
      <w:r w:rsidR="002F4751" w:rsidRPr="000D4A1B">
        <w:t xml:space="preserve"> </w:t>
      </w:r>
      <w:r w:rsidRPr="000D4A1B">
        <w:t>not necessarily a developed target for a PPM culture</w:t>
      </w:r>
      <w:ins w:id="299" w:author="DM" w:date="2012-08-06T07:46:00Z">
        <w:r w:rsidR="00830CE6">
          <w:t>;</w:t>
        </w:r>
      </w:ins>
      <w:del w:id="300" w:author="DM" w:date="2012-08-06T07:46:00Z">
        <w:r w:rsidRPr="000D4A1B" w:rsidDel="00830CE6">
          <w:delText>,</w:delText>
        </w:r>
      </w:del>
      <w:r w:rsidRPr="000D4A1B">
        <w:t xml:space="preserve"> </w:t>
      </w:r>
      <w:del w:id="301" w:author="DM" w:date="2012-08-06T07:46:00Z">
        <w:r w:rsidRPr="000D4A1B" w:rsidDel="00830CE6">
          <w:delText xml:space="preserve">but </w:delText>
        </w:r>
      </w:del>
      <w:r w:rsidRPr="000D4A1B">
        <w:t xml:space="preserve">rather </w:t>
      </w:r>
      <w:ins w:id="302" w:author="DM" w:date="2012-08-06T07:46:00Z">
        <w:r w:rsidR="00830CE6">
          <w:t xml:space="preserve">they are </w:t>
        </w:r>
      </w:ins>
      <w:r w:rsidRPr="000D4A1B">
        <w:t xml:space="preserve">the environment and DNA inherent </w:t>
      </w:r>
      <w:ins w:id="303" w:author="DM" w:date="2012-08-06T07:46:00Z">
        <w:r w:rsidR="00830CE6">
          <w:t>in</w:t>
        </w:r>
      </w:ins>
      <w:del w:id="304" w:author="DM" w:date="2012-08-06T07:46:00Z">
        <w:r w:rsidRPr="000D4A1B" w:rsidDel="00830CE6">
          <w:delText>to</w:delText>
        </w:r>
      </w:del>
      <w:r w:rsidRPr="000D4A1B">
        <w:t xml:space="preserve"> every organization. </w:t>
      </w:r>
    </w:p>
    <w:p w:rsidR="009340DD" w:rsidRPr="000D4A1B" w:rsidRDefault="009340DD" w:rsidP="00843503">
      <w:pPr>
        <w:pStyle w:val="Para"/>
      </w:pPr>
      <w:r w:rsidRPr="000D4A1B">
        <w:t xml:space="preserve">Within an organization, the </w:t>
      </w:r>
      <w:r w:rsidR="001C0A2D" w:rsidRPr="000D4A1B">
        <w:t>cultur</w:t>
      </w:r>
      <w:r w:rsidR="001C0A2D">
        <w:t xml:space="preserve">al </w:t>
      </w:r>
      <w:r w:rsidR="00E727EC">
        <w:t>attitude</w:t>
      </w:r>
      <w:r w:rsidR="001C0A2D" w:rsidRPr="000D4A1B">
        <w:t xml:space="preserve"> </w:t>
      </w:r>
      <w:r w:rsidRPr="000D4A1B">
        <w:t>can vary from high</w:t>
      </w:r>
      <w:del w:id="305" w:author="DM" w:date="2012-08-06T07:46:00Z">
        <w:r w:rsidRPr="000D4A1B" w:rsidDel="00830CE6">
          <w:delText>-</w:delText>
        </w:r>
      </w:del>
      <w:ins w:id="306" w:author="DM" w:date="2012-08-06T07:46:00Z">
        <w:r w:rsidR="00830CE6">
          <w:t xml:space="preserve"> </w:t>
        </w:r>
      </w:ins>
      <w:r w:rsidRPr="000D4A1B">
        <w:t xml:space="preserve">functioning to </w:t>
      </w:r>
      <w:r w:rsidR="001C0A2D">
        <w:t>mere survival</w:t>
      </w:r>
      <w:r w:rsidRPr="000D4A1B">
        <w:t xml:space="preserve">. </w:t>
      </w:r>
      <w:del w:id="307" w:author="DM" w:date="2012-08-06T07:46:00Z">
        <w:r w:rsidRPr="000D4A1B" w:rsidDel="00830CE6">
          <w:delText>We have learned that t</w:delText>
        </w:r>
      </w:del>
      <w:ins w:id="308" w:author="DM" w:date="2012-08-06T07:46:00Z">
        <w:r w:rsidR="00830CE6">
          <w:t>T</w:t>
        </w:r>
      </w:ins>
      <w:r w:rsidRPr="000D4A1B">
        <w:t xml:space="preserve">he state of </w:t>
      </w:r>
      <w:del w:id="309" w:author="DM" w:date="2012-08-06T07:46:00Z">
        <w:r w:rsidRPr="000D4A1B" w:rsidDel="00830CE6">
          <w:delText xml:space="preserve">these </w:delText>
        </w:r>
      </w:del>
      <w:r w:rsidR="00DC2D94">
        <w:t>organizations</w:t>
      </w:r>
      <w:r w:rsidR="00DC2D94" w:rsidRPr="000D4A1B">
        <w:t xml:space="preserve"> </w:t>
      </w:r>
      <w:r w:rsidRPr="000D4A1B">
        <w:t>do</w:t>
      </w:r>
      <w:ins w:id="310" w:author="DM" w:date="2012-08-06T07:46:00Z">
        <w:r w:rsidR="00830CE6">
          <w:t>es</w:t>
        </w:r>
      </w:ins>
      <w:r w:rsidRPr="000D4A1B">
        <w:t xml:space="preserve"> not consistently correspond with the business demands. What this means is that a high-functioning team may be part of legacy systems, while those </w:t>
      </w:r>
      <w:ins w:id="311" w:author="DM" w:date="2012-08-20T06:04:00Z">
        <w:r w:rsidR="00210140">
          <w:t>teams</w:t>
        </w:r>
        <w:commentRangeStart w:id="312"/>
        <w:r w:rsidR="00210140">
          <w:rPr>
            <w:rStyle w:val="QueryInline"/>
          </w:rPr>
          <w:t>[AU: insert ok?]</w:t>
        </w:r>
      </w:ins>
      <w:commentRangeEnd w:id="312"/>
      <w:r w:rsidR="005415BD">
        <w:rPr>
          <w:rStyle w:val="CommentReference"/>
          <w:rFonts w:asciiTheme="minorHAnsi" w:eastAsiaTheme="minorHAnsi" w:hAnsiTheme="minorHAnsi" w:cstheme="minorBidi"/>
          <w:snapToGrid/>
        </w:rPr>
        <w:commentReference w:id="312"/>
      </w:r>
      <w:ins w:id="313" w:author="DM" w:date="2012-08-20T06:04:00Z">
        <w:r w:rsidR="00210140">
          <w:t xml:space="preserve"> </w:t>
        </w:r>
      </w:ins>
      <w:r w:rsidRPr="000D4A1B">
        <w:t xml:space="preserve">trying to survive are doing so with a new product or </w:t>
      </w:r>
      <w:r w:rsidR="002F4751">
        <w:t xml:space="preserve">new </w:t>
      </w:r>
      <w:r w:rsidRPr="000D4A1B">
        <w:t>direction the organization is taking</w:t>
      </w:r>
      <w:ins w:id="314" w:author="Tim Runcie" w:date="2012-09-11T08:49:00Z">
        <w:r w:rsidR="00245706">
          <w:t>.  An example of this is organizations who need to innovate as technology changes (</w:t>
        </w:r>
      </w:ins>
      <w:ins w:id="315" w:author="Tim Runcie" w:date="2012-09-11T08:51:00Z">
        <w:r w:rsidR="00245706">
          <w:t>d</w:t>
        </w:r>
      </w:ins>
      <w:ins w:id="316" w:author="Tim Runcie" w:date="2012-09-11T08:49:00Z">
        <w:r w:rsidR="00245706">
          <w:t xml:space="preserve">ial-up Support </w:t>
        </w:r>
      </w:ins>
      <w:ins w:id="317" w:author="Tim Runcie" w:date="2012-09-11T08:51:00Z">
        <w:r w:rsidR="00245706">
          <w:t xml:space="preserve">technology approaches </w:t>
        </w:r>
      </w:ins>
      <w:ins w:id="318" w:author="Tim Runcie" w:date="2012-09-11T08:52:00Z">
        <w:r w:rsidR="00245706">
          <w:t>o</w:t>
        </w:r>
      </w:ins>
      <w:ins w:id="319" w:author="Tim Runcie" w:date="2012-09-11T08:51:00Z">
        <w:r w:rsidR="00245706">
          <w:t xml:space="preserve">nline or </w:t>
        </w:r>
      </w:ins>
      <w:ins w:id="320" w:author="Tim Runcie" w:date="2012-09-11T08:52:00Z">
        <w:r w:rsidR="00245706">
          <w:t>b</w:t>
        </w:r>
      </w:ins>
      <w:ins w:id="321" w:author="Tim Runcie" w:date="2012-09-11T08:51:00Z">
        <w:r w:rsidR="00245706">
          <w:t xml:space="preserve">roadband </w:t>
        </w:r>
      </w:ins>
      <w:ins w:id="322" w:author="Tim Runcie" w:date="2012-09-11T08:52:00Z">
        <w:r w:rsidR="00245706">
          <w:t>t</w:t>
        </w:r>
      </w:ins>
      <w:ins w:id="323" w:author="Tim Runcie" w:date="2012-09-11T08:51:00Z">
        <w:r w:rsidR="00245706">
          <w:t xml:space="preserve">echnology). </w:t>
        </w:r>
      </w:ins>
      <w:commentRangeStart w:id="324"/>
      <w:ins w:id="325" w:author="DM" w:date="2012-08-06T07:46:00Z">
        <w:r w:rsidR="00830CE6">
          <w:rPr>
            <w:rStyle w:val="QueryInline"/>
          </w:rPr>
          <w:t>[</w:t>
        </w:r>
        <w:commentRangeStart w:id="326"/>
        <w:r w:rsidR="00830CE6">
          <w:rPr>
            <w:rStyle w:val="QueryInline"/>
          </w:rPr>
          <w:t xml:space="preserve">AU: </w:t>
        </w:r>
      </w:ins>
      <w:ins w:id="327" w:author="DM" w:date="2012-08-06T07:47:00Z">
        <w:r w:rsidR="00830CE6">
          <w:rPr>
            <w:rStyle w:val="QueryInline"/>
          </w:rPr>
          <w:t>clarify</w:t>
        </w:r>
      </w:ins>
      <w:ins w:id="328" w:author="DM" w:date="2012-08-06T07:46:00Z">
        <w:r w:rsidR="00830CE6">
          <w:rPr>
            <w:rStyle w:val="QueryInline"/>
          </w:rPr>
          <w:t>]</w:t>
        </w:r>
      </w:ins>
      <w:commentRangeEnd w:id="324"/>
      <w:r w:rsidR="005415BD">
        <w:rPr>
          <w:rStyle w:val="CommentReference"/>
          <w:rFonts w:asciiTheme="minorHAnsi" w:eastAsiaTheme="minorHAnsi" w:hAnsiTheme="minorHAnsi" w:cstheme="minorBidi"/>
          <w:snapToGrid/>
        </w:rPr>
        <w:commentReference w:id="324"/>
      </w:r>
      <w:commentRangeEnd w:id="326"/>
      <w:r w:rsidR="00245706">
        <w:rPr>
          <w:rStyle w:val="CommentReference"/>
          <w:rFonts w:asciiTheme="minorHAnsi" w:eastAsiaTheme="minorHAnsi" w:hAnsiTheme="minorHAnsi" w:cstheme="minorBidi"/>
          <w:snapToGrid/>
        </w:rPr>
        <w:commentReference w:id="326"/>
      </w:r>
      <w:r w:rsidRPr="000D4A1B">
        <w:t>. Thus, we often find that groups performing very efficiently may not be the first to adopt new tools like Project 2010. So, when working with an organization that is adopting Project 2010 in a department or division, the path of growth may not be as clear as we expect.</w:t>
      </w:r>
    </w:p>
    <w:p w:rsidR="00843503" w:rsidRPr="00843503" w:rsidRDefault="009340DD" w:rsidP="006265BD">
      <w:pPr>
        <w:pStyle w:val="H4"/>
      </w:pPr>
      <w:del w:id="329" w:author="DM" w:date="2012-08-06T07:47:00Z">
        <w:r w:rsidRPr="000D4A1B" w:rsidDel="00830CE6">
          <w:delText xml:space="preserve">The </w:delText>
        </w:r>
      </w:del>
      <w:r w:rsidR="0015432A">
        <w:t>I</w:t>
      </w:r>
      <w:r w:rsidRPr="000D4A1B">
        <w:t>dentification of</w:t>
      </w:r>
      <w:ins w:id="330" w:author="Odum, Amy - Hoboken" w:date="2012-08-27T09:20:00Z">
        <w:r w:rsidR="00644A01">
          <w:t>,</w:t>
        </w:r>
      </w:ins>
      <w:r w:rsidRPr="000D4A1B">
        <w:t xml:space="preserve"> </w:t>
      </w:r>
      <w:r w:rsidR="0015432A">
        <w:t>R</w:t>
      </w:r>
      <w:r w:rsidRPr="000D4A1B">
        <w:t xml:space="preserve">esponding </w:t>
      </w:r>
      <w:ins w:id="331" w:author="Odum, Amy - Hoboken" w:date="2012-08-27T09:20:00Z">
        <w:r w:rsidR="00644A01">
          <w:t xml:space="preserve">to, </w:t>
        </w:r>
        <w:commentRangeStart w:id="332"/>
        <w:commentRangeStart w:id="333"/>
        <w:r w:rsidR="00644A01">
          <w:rPr>
            <w:rStyle w:val="QueryInline"/>
          </w:rPr>
          <w:t>[AU: OK? Otherwise I’m not sure what you mean by “identification of reseponding”.]</w:t>
        </w:r>
      </w:ins>
      <w:commentRangeEnd w:id="332"/>
      <w:r w:rsidR="0087463A">
        <w:rPr>
          <w:rStyle w:val="CommentReference"/>
          <w:rFonts w:asciiTheme="minorHAnsi" w:eastAsiaTheme="minorHAnsi" w:hAnsiTheme="minorHAnsi" w:cstheme="minorBidi"/>
          <w:b w:val="0"/>
          <w:snapToGrid/>
          <w:u w:val="none"/>
        </w:rPr>
        <w:commentReference w:id="332"/>
      </w:r>
      <w:commentRangeEnd w:id="333"/>
      <w:r w:rsidR="002B1A4D">
        <w:rPr>
          <w:rStyle w:val="CommentReference"/>
          <w:rFonts w:asciiTheme="minorHAnsi" w:eastAsiaTheme="minorHAnsi" w:hAnsiTheme="minorHAnsi" w:cstheme="minorBidi"/>
          <w:b w:val="0"/>
          <w:snapToGrid/>
          <w:u w:val="none"/>
        </w:rPr>
        <w:commentReference w:id="333"/>
      </w:r>
      <w:r w:rsidRPr="000D4A1B">
        <w:t xml:space="preserve">and </w:t>
      </w:r>
      <w:r w:rsidR="0015432A">
        <w:t>D</w:t>
      </w:r>
      <w:r w:rsidRPr="000D4A1B">
        <w:t xml:space="preserve">riving the </w:t>
      </w:r>
      <w:r w:rsidR="0015432A">
        <w:t>N</w:t>
      </w:r>
      <w:r w:rsidRPr="000D4A1B">
        <w:t xml:space="preserve">eeds of </w:t>
      </w:r>
      <w:r w:rsidR="0015432A">
        <w:t>B</w:t>
      </w:r>
      <w:r w:rsidRPr="000D4A1B">
        <w:t xml:space="preserve">usiness </w:t>
      </w:r>
      <w:r w:rsidR="0015432A">
        <w:t>U</w:t>
      </w:r>
      <w:r w:rsidRPr="000D4A1B">
        <w:t>sers</w:t>
      </w:r>
      <w:r w:rsidR="00845F0D">
        <w:t xml:space="preserve">: </w:t>
      </w:r>
      <w:r w:rsidR="0015432A">
        <w:t>I</w:t>
      </w:r>
      <w:r w:rsidRPr="000D4A1B">
        <w:t xml:space="preserve">dentifying the POE and </w:t>
      </w:r>
      <w:r w:rsidR="0015432A">
        <w:t>P</w:t>
      </w:r>
      <w:r w:rsidRPr="000D4A1B">
        <w:t xml:space="preserve">ath of </w:t>
      </w:r>
      <w:r w:rsidR="0015432A">
        <w:t>G</w:t>
      </w:r>
      <w:r w:rsidRPr="000D4A1B">
        <w:t>rowth</w:t>
      </w:r>
    </w:p>
    <w:p w:rsidR="009340DD" w:rsidRPr="000D4A1B" w:rsidRDefault="009340DD" w:rsidP="00A4001E">
      <w:pPr>
        <w:pStyle w:val="Para"/>
      </w:pPr>
      <w:r w:rsidRPr="000D4A1B">
        <w:t xml:space="preserve">Often </w:t>
      </w:r>
      <w:del w:id="334" w:author="DM" w:date="2012-08-06T07:47:00Z">
        <w:r w:rsidRPr="000D4A1B" w:rsidDel="00830CE6">
          <w:delText xml:space="preserve">the introduction of a </w:delText>
        </w:r>
      </w:del>
      <w:r w:rsidRPr="000D4A1B">
        <w:t>new solution</w:t>
      </w:r>
      <w:ins w:id="335" w:author="DM" w:date="2012-08-06T07:47:00Z">
        <w:r w:rsidR="00830CE6">
          <w:t>s</w:t>
        </w:r>
      </w:ins>
      <w:r w:rsidRPr="000D4A1B">
        <w:t xml:space="preserve"> </w:t>
      </w:r>
      <w:ins w:id="336" w:author="DM" w:date="2012-08-06T07:47:00Z">
        <w:r w:rsidR="00830CE6">
          <w:t>are introduced due to</w:t>
        </w:r>
      </w:ins>
      <w:del w:id="337" w:author="DM" w:date="2012-08-06T07:47:00Z">
        <w:r w:rsidRPr="000D4A1B" w:rsidDel="00830CE6">
          <w:delText>is based on</w:delText>
        </w:r>
      </w:del>
      <w:r w:rsidRPr="000D4A1B">
        <w:t xml:space="preserve"> frustration, incompetence</w:t>
      </w:r>
      <w:ins w:id="338" w:author="DM" w:date="2012-08-06T07:47:00Z">
        <w:r w:rsidR="00830CE6">
          <w:t>,</w:t>
        </w:r>
      </w:ins>
      <w:r w:rsidRPr="000D4A1B">
        <w:t xml:space="preserve"> or outgrowing</w:t>
      </w:r>
      <w:r w:rsidR="002F4751">
        <w:t xml:space="preserve"> </w:t>
      </w:r>
      <w:r w:rsidR="00441CA3">
        <w:t xml:space="preserve">the capabilities </w:t>
      </w:r>
      <w:r w:rsidR="00CB72AD">
        <w:t>of</w:t>
      </w:r>
      <w:r w:rsidR="00CB72AD" w:rsidRPr="000D4A1B">
        <w:t xml:space="preserve"> current</w:t>
      </w:r>
      <w:r w:rsidRPr="000D4A1B">
        <w:t xml:space="preserve"> platforms. Indeed, </w:t>
      </w:r>
      <w:del w:id="339" w:author="DM" w:date="2012-08-06T07:47:00Z">
        <w:r w:rsidRPr="000D4A1B" w:rsidDel="00830CE6">
          <w:delText xml:space="preserve">there are </w:delText>
        </w:r>
      </w:del>
      <w:r w:rsidRPr="000D4A1B">
        <w:t xml:space="preserve">many </w:t>
      </w:r>
      <w:ins w:id="340" w:author="DM" w:date="2012-08-06T07:47:00Z">
        <w:r w:rsidR="00830CE6">
          <w:t>times</w:t>
        </w:r>
      </w:ins>
      <w:del w:id="341" w:author="DM" w:date="2012-08-06T07:47:00Z">
        <w:r w:rsidRPr="000D4A1B" w:rsidDel="00830CE6">
          <w:delText>instances</w:delText>
        </w:r>
      </w:del>
      <w:r w:rsidRPr="000D4A1B">
        <w:t xml:space="preserve"> </w:t>
      </w:r>
      <w:del w:id="342" w:author="DM" w:date="2012-08-06T07:47:00Z">
        <w:r w:rsidRPr="000D4A1B" w:rsidDel="00830CE6">
          <w:delText xml:space="preserve">where </w:delText>
        </w:r>
        <w:r w:rsidR="00155719" w:rsidDel="00830CE6">
          <w:delText xml:space="preserve">the implementation of this </w:delText>
        </w:r>
      </w:del>
      <w:r w:rsidR="00155719">
        <w:t xml:space="preserve">new technology is </w:t>
      </w:r>
      <w:ins w:id="343" w:author="DM" w:date="2012-08-06T07:48:00Z">
        <w:r w:rsidR="00830CE6">
          <w:t>implemented as a</w:t>
        </w:r>
      </w:ins>
      <w:del w:id="344" w:author="DM" w:date="2012-08-06T07:48:00Z">
        <w:r w:rsidR="00155719" w:rsidDel="00830CE6">
          <w:delText>the</w:delText>
        </w:r>
      </w:del>
      <w:r w:rsidR="00155719">
        <w:t xml:space="preserve"> result of</w:t>
      </w:r>
      <w:r w:rsidRPr="000D4A1B">
        <w:t xml:space="preserve"> an actual business case and </w:t>
      </w:r>
      <w:ins w:id="345" w:author="DM" w:date="2012-08-06T07:48:00Z">
        <w:r w:rsidR="00830CE6">
          <w:t xml:space="preserve">identification of </w:t>
        </w:r>
      </w:ins>
      <w:r w:rsidRPr="000D4A1B">
        <w:t>defined needs</w:t>
      </w:r>
      <w:del w:id="346" w:author="DM" w:date="2012-08-06T07:48:00Z">
        <w:r w:rsidRPr="000D4A1B" w:rsidDel="00830CE6">
          <w:delText xml:space="preserve"> </w:delText>
        </w:r>
        <w:r w:rsidR="00155719" w:rsidDel="00830CE6">
          <w:delText xml:space="preserve">have been </w:delText>
        </w:r>
        <w:r w:rsidRPr="000D4A1B" w:rsidDel="00830CE6">
          <w:delText>identified</w:delText>
        </w:r>
      </w:del>
      <w:r w:rsidRPr="000D4A1B">
        <w:t>. This</w:t>
      </w:r>
      <w:ins w:id="347" w:author="DM" w:date="2012-08-06T07:48:00Z">
        <w:del w:id="348" w:author="Jeff Jacobson" w:date="2012-08-28T16:34:00Z">
          <w:r w:rsidR="00830CE6" w:rsidDel="00FC234A">
            <w:rPr>
              <w:rStyle w:val="QueryInline"/>
            </w:rPr>
            <w:delText>[AU: add noun for clarity]</w:delText>
          </w:r>
        </w:del>
      </w:ins>
      <w:r w:rsidRPr="000D4A1B">
        <w:t xml:space="preserve"> </w:t>
      </w:r>
      <w:ins w:id="349" w:author="Jeff Jacobson" w:date="2012-08-28T16:35:00Z">
        <w:r w:rsidR="00FC234A">
          <w:t xml:space="preserve">technological shift </w:t>
        </w:r>
      </w:ins>
      <w:r w:rsidRPr="000D4A1B">
        <w:t xml:space="preserve">can provide a POE at a higher level of the organization as executives look for different options to solve the organization’s growing pains. Or the POE may come from organizational growth and implementation of a </w:t>
      </w:r>
      <w:del w:id="350" w:author="DM" w:date="2012-08-06T07:48:00Z">
        <w:r w:rsidRPr="000D4A1B" w:rsidDel="00830CE6">
          <w:delText xml:space="preserve">proper </w:delText>
        </w:r>
      </w:del>
      <w:ins w:id="351" w:author="DM" w:date="2012-08-06T07:48:00Z">
        <w:r w:rsidR="00830CE6">
          <w:t>p</w:t>
        </w:r>
      </w:ins>
      <w:del w:id="352" w:author="DM" w:date="2012-08-06T07:48:00Z">
        <w:r w:rsidRPr="000D4A1B" w:rsidDel="00830CE6">
          <w:delText>P</w:delText>
        </w:r>
      </w:del>
      <w:r w:rsidRPr="000D4A1B">
        <w:t xml:space="preserve">rogram </w:t>
      </w:r>
      <w:ins w:id="353" w:author="DM" w:date="2012-08-06T07:48:00Z">
        <w:r w:rsidR="00830CE6">
          <w:t>m</w:t>
        </w:r>
      </w:ins>
      <w:del w:id="354" w:author="DM" w:date="2012-08-06T07:48:00Z">
        <w:r w:rsidRPr="000D4A1B" w:rsidDel="00830CE6">
          <w:delText>M</w:delText>
        </w:r>
      </w:del>
      <w:r w:rsidRPr="000D4A1B">
        <w:t xml:space="preserve">anagement </w:t>
      </w:r>
      <w:del w:id="355" w:author="DM" w:date="2012-08-06T07:48:00Z">
        <w:r w:rsidR="00E71EB2" w:rsidDel="00830CE6">
          <w:delText>O</w:delText>
        </w:r>
      </w:del>
      <w:ins w:id="356" w:author="DM" w:date="2012-08-06T07:48:00Z">
        <w:r w:rsidR="00830CE6">
          <w:t>o</w:t>
        </w:r>
      </w:ins>
      <w:r w:rsidR="00E71EB2">
        <w:t xml:space="preserve">ffice </w:t>
      </w:r>
      <w:r w:rsidRPr="000D4A1B">
        <w:t xml:space="preserve">or possible </w:t>
      </w:r>
      <w:ins w:id="357" w:author="DM" w:date="2012-08-06T07:49:00Z">
        <w:r w:rsidR="00830CE6">
          <w:t>p</w:t>
        </w:r>
      </w:ins>
      <w:del w:id="358" w:author="DM" w:date="2012-08-06T07:49:00Z">
        <w:r w:rsidRPr="000D4A1B" w:rsidDel="00830CE6">
          <w:delText>P</w:delText>
        </w:r>
      </w:del>
      <w:r w:rsidRPr="000D4A1B">
        <w:t xml:space="preserve">roject </w:t>
      </w:r>
      <w:ins w:id="359" w:author="DM" w:date="2012-08-06T07:49:00Z">
        <w:r w:rsidR="00830CE6">
          <w:t>m</w:t>
        </w:r>
      </w:ins>
      <w:del w:id="360" w:author="DM" w:date="2012-08-06T07:49:00Z">
        <w:r w:rsidRPr="000D4A1B" w:rsidDel="00830CE6">
          <w:delText>M</w:delText>
        </w:r>
      </w:del>
      <w:r w:rsidRPr="000D4A1B">
        <w:t xml:space="preserve">anagement </w:t>
      </w:r>
      <w:del w:id="361" w:author="DM" w:date="2012-08-06T07:49:00Z">
        <w:r w:rsidRPr="000D4A1B" w:rsidDel="00830CE6">
          <w:delText>O</w:delText>
        </w:r>
      </w:del>
      <w:ins w:id="362" w:author="DM" w:date="2012-08-06T07:49:00Z">
        <w:r w:rsidR="00830CE6">
          <w:t>o</w:t>
        </w:r>
      </w:ins>
      <w:r w:rsidRPr="000D4A1B">
        <w:t xml:space="preserve">ffice (PMO). These managers may </w:t>
      </w:r>
      <w:del w:id="363" w:author="DM" w:date="2012-08-06T07:49:00Z">
        <w:r w:rsidRPr="000D4A1B" w:rsidDel="00830CE6">
          <w:delText xml:space="preserve">experience the </w:delText>
        </w:r>
      </w:del>
      <w:r w:rsidRPr="000D4A1B">
        <w:t xml:space="preserve">need </w:t>
      </w:r>
      <w:del w:id="364" w:author="DM" w:date="2012-08-06T07:49:00Z">
        <w:r w:rsidRPr="000D4A1B" w:rsidDel="00830CE6">
          <w:delText xml:space="preserve">for </w:delText>
        </w:r>
      </w:del>
      <w:r w:rsidRPr="000D4A1B">
        <w:t xml:space="preserve">a more holistic tool that grants them visibility at a different tactical level, requiring different analytics and metrics. This POE is also often supported by a business case. </w:t>
      </w:r>
    </w:p>
    <w:p w:rsidR="009340DD" w:rsidRPr="000D4A1B" w:rsidRDefault="009340DD" w:rsidP="00192E65">
      <w:pPr>
        <w:pStyle w:val="Para"/>
      </w:pPr>
      <w:r w:rsidRPr="000D4A1B">
        <w:t xml:space="preserve">However, Project 2010 </w:t>
      </w:r>
      <w:ins w:id="365" w:author="DM" w:date="2012-08-06T07:49:00Z">
        <w:r w:rsidR="008419D2">
          <w:t>usually is</w:t>
        </w:r>
      </w:ins>
      <w:del w:id="366" w:author="DM" w:date="2012-08-06T07:49:00Z">
        <w:r w:rsidRPr="000D4A1B" w:rsidDel="008419D2">
          <w:delText>will most probably be</w:delText>
        </w:r>
      </w:del>
      <w:r w:rsidRPr="000D4A1B">
        <w:t xml:space="preserve"> upgrade</w:t>
      </w:r>
      <w:r w:rsidR="00134A64">
        <w:t>d</w:t>
      </w:r>
      <w:r w:rsidRPr="000D4A1B">
        <w:t xml:space="preserve"> from a previous version</w:t>
      </w:r>
      <w:del w:id="367" w:author="DM" w:date="2012-08-06T07:49:00Z">
        <w:r w:rsidRPr="000D4A1B" w:rsidDel="008419D2">
          <w:delText>,</w:delText>
        </w:r>
      </w:del>
      <w:r w:rsidRPr="000D4A1B">
        <w:t xml:space="preserve"> or </w:t>
      </w:r>
      <w:r w:rsidR="002F4751">
        <w:t xml:space="preserve">as a </w:t>
      </w:r>
      <w:r w:rsidRPr="000D4A1B">
        <w:t>replac</w:t>
      </w:r>
      <w:r w:rsidR="002F4751">
        <w:t>ement for</w:t>
      </w:r>
      <w:r w:rsidRPr="000D4A1B">
        <w:t xml:space="preserve"> a previous product (non-Microsoft). This scenario can open the door for introduction of Project 2010 at the </w:t>
      </w:r>
      <w:ins w:id="368" w:author="DM" w:date="2012-08-06T07:49:00Z">
        <w:r w:rsidR="008419D2" w:rsidRPr="000D4A1B">
          <w:t xml:space="preserve">information worker </w:t>
        </w:r>
      </w:ins>
      <w:r w:rsidRPr="000D4A1B">
        <w:t>level</w:t>
      </w:r>
      <w:del w:id="369" w:author="DM" w:date="2012-08-06T07:49:00Z">
        <w:r w:rsidRPr="000D4A1B" w:rsidDel="008419D2">
          <w:delText xml:space="preserve"> of the information worker</w:delText>
        </w:r>
      </w:del>
      <w:r w:rsidRPr="000D4A1B">
        <w:t xml:space="preserve">. </w:t>
      </w:r>
      <w:ins w:id="370" w:author="DM" w:date="2012-08-06T07:49:00Z">
        <w:r w:rsidR="008419D2">
          <w:t>Information workers</w:t>
        </w:r>
      </w:ins>
      <w:del w:id="371" w:author="DM" w:date="2012-08-06T07:50:00Z">
        <w:r w:rsidRPr="000D4A1B" w:rsidDel="008419D2">
          <w:delText>They</w:delText>
        </w:r>
      </w:del>
      <w:r w:rsidRPr="000D4A1B">
        <w:t xml:space="preserve"> reside at the departmental level where a group, team</w:t>
      </w:r>
      <w:ins w:id="372" w:author="DM" w:date="2012-08-06T07:50:00Z">
        <w:r w:rsidR="008419D2">
          <w:t>,</w:t>
        </w:r>
      </w:ins>
      <w:r w:rsidRPr="000D4A1B">
        <w:t xml:space="preserve"> or class of stakeholders requires the capabilities to map and track work against budgets and time. Project 2010 </w:t>
      </w:r>
      <w:del w:id="373" w:author="DM" w:date="2012-08-06T07:50:00Z">
        <w:r w:rsidRPr="000D4A1B" w:rsidDel="008419D2">
          <w:delText xml:space="preserve">has the power to </w:delText>
        </w:r>
      </w:del>
      <w:ins w:id="374" w:author="DM" w:date="2012-08-06T07:50:00Z">
        <w:r w:rsidR="008419D2">
          <w:t xml:space="preserve">can </w:t>
        </w:r>
      </w:ins>
      <w:r w:rsidRPr="000D4A1B">
        <w:t xml:space="preserve">appeal to </w:t>
      </w:r>
      <w:ins w:id="375" w:author="DM" w:date="2012-08-06T07:50:00Z">
        <w:r w:rsidR="008419D2">
          <w:t>many</w:t>
        </w:r>
      </w:ins>
      <w:del w:id="376" w:author="DM" w:date="2012-08-06T07:50:00Z">
        <w:r w:rsidRPr="000D4A1B" w:rsidDel="008419D2">
          <w:delText xml:space="preserve">more </w:delText>
        </w:r>
      </w:del>
      <w:ins w:id="377" w:author="DM" w:date="2012-08-06T07:50:00Z">
        <w:r w:rsidR="008419D2" w:rsidRPr="000D4A1B">
          <w:t xml:space="preserve"> non-IT </w:t>
        </w:r>
      </w:ins>
      <w:r w:rsidRPr="000D4A1B">
        <w:t>departments</w:t>
      </w:r>
      <w:del w:id="378" w:author="DM" w:date="2012-08-06T07:50:00Z">
        <w:r w:rsidRPr="000D4A1B" w:rsidDel="008419D2">
          <w:delText xml:space="preserve"> that are non-IT</w:delText>
        </w:r>
      </w:del>
      <w:r w:rsidRPr="000D4A1B">
        <w:t xml:space="preserve">. Historically, the IT department was tasked with sourcing a technology that would meet business users’ needs. Project 2010 </w:t>
      </w:r>
      <w:del w:id="379" w:author="DM" w:date="2012-08-06T07:50:00Z">
        <w:r w:rsidRPr="000D4A1B" w:rsidDel="008419D2">
          <w:delText xml:space="preserve">is </w:delText>
        </w:r>
      </w:del>
      <w:r w:rsidRPr="000D4A1B">
        <w:t>expos</w:t>
      </w:r>
      <w:ins w:id="380" w:author="DM" w:date="2012-08-06T07:50:00Z">
        <w:r w:rsidR="008419D2">
          <w:t>es</w:t>
        </w:r>
      </w:ins>
      <w:del w:id="381" w:author="DM" w:date="2012-08-06T07:50:00Z">
        <w:r w:rsidRPr="000D4A1B" w:rsidDel="008419D2">
          <w:delText>ing</w:delText>
        </w:r>
      </w:del>
      <w:r w:rsidRPr="000D4A1B">
        <w:t xml:space="preserve"> business users throughout the organization to the platform’s capabilities</w:t>
      </w:r>
      <w:ins w:id="382" w:author="DM" w:date="2012-08-06T07:50:00Z">
        <w:r w:rsidR="008419D2">
          <w:t>,</w:t>
        </w:r>
      </w:ins>
      <w:r w:rsidRPr="000D4A1B">
        <w:t xml:space="preserve"> and these stakeholders are identifying </w:t>
      </w:r>
      <w:r w:rsidR="00192E65">
        <w:t xml:space="preserve">additional </w:t>
      </w:r>
      <w:r w:rsidRPr="000D4A1B">
        <w:t>emerging and immediate needs for this solution.</w:t>
      </w:r>
    </w:p>
    <w:p w:rsidR="009340DD" w:rsidRPr="000D4A1B" w:rsidRDefault="009340DD" w:rsidP="006265BD">
      <w:pPr>
        <w:pStyle w:val="H4"/>
      </w:pPr>
      <w:r w:rsidRPr="005F6265">
        <w:t>Adhocracies</w:t>
      </w:r>
      <w:r w:rsidR="0015432A">
        <w:t>, I</w:t>
      </w:r>
      <w:r w:rsidRPr="000D4A1B">
        <w:t xml:space="preserve">slands of </w:t>
      </w:r>
      <w:r w:rsidR="0015432A">
        <w:t>E</w:t>
      </w:r>
      <w:r w:rsidRPr="000D4A1B">
        <w:t>xcellence</w:t>
      </w:r>
      <w:r w:rsidR="00845F0D">
        <w:t>,</w:t>
      </w:r>
      <w:r w:rsidRPr="000D4A1B">
        <w:t xml:space="preserve"> and </w:t>
      </w:r>
      <w:r w:rsidR="0015432A">
        <w:t>F</w:t>
      </w:r>
      <w:r w:rsidRPr="000D4A1B">
        <w:t xml:space="preserve">irst </w:t>
      </w:r>
      <w:r w:rsidR="0015432A">
        <w:t>A</w:t>
      </w:r>
      <w:r w:rsidRPr="000D4A1B">
        <w:t>vailable</w:t>
      </w:r>
    </w:p>
    <w:p w:rsidR="004B684C" w:rsidRPr="005F6265" w:rsidRDefault="009340DD" w:rsidP="006265BD">
      <w:pPr>
        <w:pStyle w:val="Para"/>
      </w:pPr>
      <w:r w:rsidRPr="000D4A1B">
        <w:t xml:space="preserve">More and more organizations are considering and approving capital expenses and </w:t>
      </w:r>
      <w:r w:rsidRPr="005F6265">
        <w:t>process changes based on business cases. This practice is not necessarily new per se</w:t>
      </w:r>
      <w:del w:id="383" w:author="DM" w:date="2012-08-06T07:50:00Z">
        <w:r w:rsidRPr="005F6265" w:rsidDel="008419D2">
          <w:delText>,</w:delText>
        </w:r>
      </w:del>
      <w:r w:rsidRPr="005F6265">
        <w:t xml:space="preserve"> but has become more </w:t>
      </w:r>
      <w:r w:rsidR="00134A64" w:rsidRPr="005F6265">
        <w:t>frequent in</w:t>
      </w:r>
      <w:r w:rsidR="00CB72AD" w:rsidRPr="005F6265">
        <w:t xml:space="preserve"> response to the current</w:t>
      </w:r>
      <w:r w:rsidR="00E67B0F" w:rsidRPr="005F6265">
        <w:t xml:space="preserve"> external</w:t>
      </w:r>
      <w:r w:rsidR="00CB72AD" w:rsidRPr="005F6265">
        <w:t xml:space="preserve"> economic forces</w:t>
      </w:r>
      <w:del w:id="384" w:author="DM" w:date="2012-08-06T07:51:00Z">
        <w:r w:rsidR="00CB72AD" w:rsidRPr="005F6265" w:rsidDel="008419D2">
          <w:delText xml:space="preserve"> at play</w:delText>
        </w:r>
      </w:del>
      <w:r w:rsidR="00CB72AD" w:rsidRPr="005F6265">
        <w:t>.</w:t>
      </w:r>
      <w:r w:rsidR="004A1AEA" w:rsidRPr="005F6265">
        <w:t xml:space="preserve"> </w:t>
      </w:r>
      <w:r w:rsidRPr="005F6265">
        <w:t>That means organizations are initiating changes to counter</w:t>
      </w:r>
      <w:del w:id="385" w:author="DM" w:date="2012-08-06T07:51:00Z">
        <w:r w:rsidRPr="005F6265" w:rsidDel="008419D2">
          <w:delText>-</w:delText>
        </w:r>
      </w:del>
      <w:r w:rsidRPr="005F6265">
        <w:t xml:space="preserve">act these </w:t>
      </w:r>
      <w:r w:rsidR="00CB72AD" w:rsidRPr="005F6265">
        <w:t xml:space="preserve">newer, </w:t>
      </w:r>
      <w:r w:rsidRPr="005F6265">
        <w:t xml:space="preserve">external forces. </w:t>
      </w:r>
    </w:p>
    <w:p w:rsidR="004B684C" w:rsidRPr="005F6265" w:rsidRDefault="009340DD" w:rsidP="006265BD">
      <w:pPr>
        <w:pStyle w:val="Para"/>
      </w:pPr>
      <w:r w:rsidRPr="005F6265">
        <w:t>Many times this results in the sun</w:t>
      </w:r>
      <w:del w:id="386" w:author="DM" w:date="2012-08-06T07:51:00Z">
        <w:r w:rsidRPr="005F6265" w:rsidDel="008419D2">
          <w:delText>-</w:delText>
        </w:r>
      </w:del>
      <w:r w:rsidRPr="005F6265">
        <w:t>setting of some products</w:t>
      </w:r>
      <w:del w:id="387" w:author="DM" w:date="2012-08-06T07:51:00Z">
        <w:r w:rsidRPr="005F6265" w:rsidDel="008419D2">
          <w:delText>,</w:delText>
        </w:r>
      </w:del>
      <w:ins w:id="388" w:author="DM" w:date="2012-08-06T07:51:00Z">
        <w:r w:rsidR="008419D2">
          <w:t xml:space="preserve"> and</w:t>
        </w:r>
      </w:ins>
      <w:del w:id="389" w:author="DM" w:date="2012-08-06T07:51:00Z">
        <w:r w:rsidRPr="005F6265" w:rsidDel="008419D2">
          <w:delText xml:space="preserve"> along with</w:delText>
        </w:r>
      </w:del>
      <w:r w:rsidRPr="005F6265">
        <w:t xml:space="preserve"> the launch of others. These actions usually </w:t>
      </w:r>
      <w:del w:id="390" w:author="DM" w:date="2012-08-06T07:51:00Z">
        <w:r w:rsidRPr="005F6265" w:rsidDel="008419D2">
          <w:delText xml:space="preserve">will </w:delText>
        </w:r>
      </w:del>
      <w:r w:rsidRPr="005F6265">
        <w:t xml:space="preserve">create a vortex for </w:t>
      </w:r>
      <w:r w:rsidR="00B00D45" w:rsidRPr="005F6265">
        <w:t>“</w:t>
      </w:r>
      <w:r w:rsidRPr="005F6265">
        <w:t>pork</w:t>
      </w:r>
      <w:r w:rsidR="00B00D45" w:rsidRPr="005F6265">
        <w:t>”</w:t>
      </w:r>
      <w:r w:rsidRPr="005F6265">
        <w:t xml:space="preserve"> to be added</w:t>
      </w:r>
      <w:del w:id="391" w:author="DM" w:date="2012-08-06T07:51:00Z">
        <w:r w:rsidRPr="005F6265" w:rsidDel="008419D2">
          <w:delText xml:space="preserve"> on</w:delText>
        </w:r>
      </w:del>
      <w:r w:rsidR="004C2DA1" w:rsidRPr="005F6265">
        <w:t>—</w:t>
      </w:r>
      <w:r w:rsidRPr="005F6265">
        <w:t>call them corporate ear</w:t>
      </w:r>
      <w:del w:id="392" w:author="DM" w:date="2012-08-06T07:51:00Z">
        <w:r w:rsidRPr="005F6265" w:rsidDel="008419D2">
          <w:delText xml:space="preserve"> </w:delText>
        </w:r>
      </w:del>
      <w:r w:rsidRPr="005F6265">
        <w:t>marks. Since the organization is launching this new product</w:t>
      </w:r>
      <w:ins w:id="393" w:author="DM" w:date="2012-08-06T07:51:00Z">
        <w:r w:rsidR="008419D2">
          <w:t>,</w:t>
        </w:r>
      </w:ins>
      <w:r w:rsidRPr="005F6265">
        <w:t xml:space="preserve"> new technologies, training, </w:t>
      </w:r>
      <w:r w:rsidR="004B684C" w:rsidRPr="005F6265">
        <w:t xml:space="preserve">or </w:t>
      </w:r>
      <w:r w:rsidRPr="005F6265">
        <w:t xml:space="preserve">hiring are </w:t>
      </w:r>
      <w:r w:rsidR="004B684C" w:rsidRPr="005F6265">
        <w:t xml:space="preserve">often </w:t>
      </w:r>
      <w:r w:rsidRPr="005F6265">
        <w:t>tied to the product</w:t>
      </w:r>
      <w:r w:rsidR="00B30690" w:rsidRPr="005F6265">
        <w:t>’</w:t>
      </w:r>
      <w:r w:rsidRPr="005F6265">
        <w:t xml:space="preserve">s overhead. If </w:t>
      </w:r>
      <w:r w:rsidR="00255A33" w:rsidRPr="005F6265">
        <w:t>a</w:t>
      </w:r>
      <w:r w:rsidRPr="005F6265">
        <w:t xml:space="preserve"> business case is not vetted and validated </w:t>
      </w:r>
      <w:r w:rsidR="00255A33" w:rsidRPr="005F6265">
        <w:t xml:space="preserve">by </w:t>
      </w:r>
      <w:r w:rsidRPr="005F6265">
        <w:t xml:space="preserve">multiple </w:t>
      </w:r>
      <w:r w:rsidR="00255A33" w:rsidRPr="005F6265">
        <w:t xml:space="preserve">stakeholder </w:t>
      </w:r>
      <w:r w:rsidRPr="005F6265">
        <w:t xml:space="preserve">levels </w:t>
      </w:r>
      <w:r w:rsidR="00255A33" w:rsidRPr="005F6265">
        <w:t xml:space="preserve">within </w:t>
      </w:r>
      <w:r w:rsidR="004B684C" w:rsidRPr="005F6265">
        <w:t xml:space="preserve">the </w:t>
      </w:r>
      <w:r w:rsidRPr="005F6265">
        <w:t xml:space="preserve">organization, </w:t>
      </w:r>
      <w:del w:id="394" w:author="DM" w:date="2012-08-06T07:51:00Z">
        <w:r w:rsidR="00255A33" w:rsidRPr="005F6265" w:rsidDel="008419D2">
          <w:delText xml:space="preserve">then </w:delText>
        </w:r>
      </w:del>
      <w:r w:rsidRPr="005F6265">
        <w:t xml:space="preserve">quick and ill-informed decisions on lesser solutions may be made to plug the immediate </w:t>
      </w:r>
      <w:r w:rsidR="00255A33" w:rsidRPr="005F6265">
        <w:t>business need or hole.</w:t>
      </w:r>
      <w:r w:rsidR="004A1AEA" w:rsidRPr="005F6265">
        <w:t xml:space="preserve"> </w:t>
      </w:r>
    </w:p>
    <w:p w:rsidR="004635BA" w:rsidRPr="005F6265" w:rsidRDefault="004B684C" w:rsidP="006265BD">
      <w:pPr>
        <w:pStyle w:val="Para"/>
      </w:pPr>
      <w:r w:rsidRPr="005F6265">
        <w:t>W</w:t>
      </w:r>
      <w:r w:rsidR="00255A33" w:rsidRPr="005F6265">
        <w:t xml:space="preserve">ithout </w:t>
      </w:r>
      <w:r w:rsidR="004635BA" w:rsidRPr="005F6265">
        <w:t xml:space="preserve">a </w:t>
      </w:r>
      <w:r w:rsidR="00255A33" w:rsidRPr="005F6265">
        <w:t xml:space="preserve">clear review of the business case, poor decisions may be made based on </w:t>
      </w:r>
      <w:r w:rsidR="009340DD" w:rsidRPr="005F6265">
        <w:t xml:space="preserve">unseen personal </w:t>
      </w:r>
      <w:r w:rsidR="004635BA" w:rsidRPr="005F6265">
        <w:t>or</w:t>
      </w:r>
      <w:r w:rsidR="00255A33" w:rsidRPr="005F6265">
        <w:t xml:space="preserve"> political partnerships, </w:t>
      </w:r>
      <w:r w:rsidR="009340DD" w:rsidRPr="005F6265">
        <w:t xml:space="preserve">despite </w:t>
      </w:r>
      <w:r w:rsidR="00255A33" w:rsidRPr="005F6265">
        <w:t>high-functioning or well</w:t>
      </w:r>
      <w:ins w:id="395" w:author="DM" w:date="2012-08-06T07:51:00Z">
        <w:r w:rsidR="008419D2">
          <w:t>-</w:t>
        </w:r>
      </w:ins>
      <w:del w:id="396" w:author="DM" w:date="2012-08-06T07:51:00Z">
        <w:r w:rsidR="00255A33" w:rsidRPr="005F6265" w:rsidDel="008419D2">
          <w:delText xml:space="preserve"> </w:delText>
        </w:r>
      </w:del>
      <w:r w:rsidR="00255A33" w:rsidRPr="005F6265">
        <w:t xml:space="preserve">performing </w:t>
      </w:r>
      <w:del w:id="397" w:author="DM" w:date="2012-08-06T07:51:00Z">
        <w:r w:rsidR="004635BA" w:rsidRPr="005F6265" w:rsidDel="008419D2">
          <w:delText>“</w:delText>
        </w:r>
      </w:del>
      <w:r w:rsidR="00255A33" w:rsidRPr="005F6265">
        <w:t>islands of excellence</w:t>
      </w:r>
      <w:del w:id="398" w:author="DM" w:date="2012-08-06T07:51:00Z">
        <w:r w:rsidR="004635BA" w:rsidRPr="005F6265" w:rsidDel="008419D2">
          <w:delText>”</w:delText>
        </w:r>
      </w:del>
      <w:r w:rsidR="00255A33" w:rsidRPr="005F6265">
        <w:t xml:space="preserve"> within organizational departments</w:t>
      </w:r>
      <w:r w:rsidR="009340DD" w:rsidRPr="005F6265">
        <w:t xml:space="preserve">. </w:t>
      </w:r>
    </w:p>
    <w:p w:rsidR="009340DD" w:rsidRPr="000D4A1B" w:rsidRDefault="009340DD" w:rsidP="006265BD">
      <w:pPr>
        <w:pStyle w:val="Para"/>
      </w:pPr>
      <w:r w:rsidRPr="005F6265">
        <w:t xml:space="preserve">Project 2010 is getting </w:t>
      </w:r>
      <w:r w:rsidR="004635BA" w:rsidRPr="005F6265">
        <w:t xml:space="preserve">a second </w:t>
      </w:r>
      <w:r w:rsidRPr="005F6265">
        <w:t xml:space="preserve">look from </w:t>
      </w:r>
      <w:r w:rsidR="00FD4ABF" w:rsidRPr="005F6265">
        <w:t xml:space="preserve">many </w:t>
      </w:r>
      <w:r w:rsidRPr="005F6265">
        <w:t xml:space="preserve">stakeholders, even if there isn’t </w:t>
      </w:r>
      <w:r w:rsidR="004635BA" w:rsidRPr="005F6265">
        <w:t xml:space="preserve">yet </w:t>
      </w:r>
      <w:r w:rsidRPr="005F6265">
        <w:t>a</w:t>
      </w:r>
      <w:r w:rsidR="004635BA" w:rsidRPr="005F6265">
        <w:t>n official</w:t>
      </w:r>
      <w:r w:rsidRPr="005F6265">
        <w:t xml:space="preserve"> </w:t>
      </w:r>
      <w:r w:rsidRPr="000D4A1B">
        <w:t xml:space="preserve">corporate approval. These POEs cannot be ignored, especially as they lead to </w:t>
      </w:r>
      <w:r w:rsidR="00FA6259">
        <w:t xml:space="preserve">an </w:t>
      </w:r>
      <w:r w:rsidRPr="000D4A1B">
        <w:t xml:space="preserve">identification of the needs of the PPM culture and </w:t>
      </w:r>
      <w:del w:id="399" w:author="DM" w:date="2012-08-06T07:55:00Z">
        <w:r w:rsidR="00FD4ABF" w:rsidDel="008419D2">
          <w:delText xml:space="preserve">an </w:delText>
        </w:r>
        <w:r w:rsidRPr="000D4A1B" w:rsidDel="008419D2">
          <w:delText xml:space="preserve">identification </w:delText>
        </w:r>
      </w:del>
      <w:r w:rsidRPr="000D4A1B">
        <w:t xml:space="preserve">of </w:t>
      </w:r>
      <w:r w:rsidR="00FD4ABF">
        <w:t xml:space="preserve">potential </w:t>
      </w:r>
      <w:r w:rsidRPr="000D4A1B">
        <w:t>growth paths for the organization.</w:t>
      </w:r>
    </w:p>
    <w:p w:rsidR="009340DD" w:rsidRPr="000D4A1B" w:rsidRDefault="009340DD" w:rsidP="006265BD">
      <w:pPr>
        <w:pStyle w:val="H4"/>
      </w:pPr>
      <w:del w:id="400" w:author="DM" w:date="2012-08-06T07:55:00Z">
        <w:r w:rsidRPr="000D4A1B" w:rsidDel="008419D2">
          <w:delText xml:space="preserve">The </w:delText>
        </w:r>
      </w:del>
      <w:r w:rsidR="008D620A">
        <w:t>E</w:t>
      </w:r>
      <w:r w:rsidRPr="000D4A1B">
        <w:t xml:space="preserve">merging </w:t>
      </w:r>
      <w:r w:rsidR="008D620A">
        <w:t>S</w:t>
      </w:r>
      <w:r w:rsidRPr="000D4A1B">
        <w:t>takeholder</w:t>
      </w:r>
      <w:ins w:id="401" w:author="DM" w:date="2012-08-06T07:55:00Z">
        <w:r w:rsidR="008419D2">
          <w:t>s</w:t>
        </w:r>
      </w:ins>
      <w:r w:rsidR="00845F0D">
        <w:t xml:space="preserve">: </w:t>
      </w:r>
      <w:r w:rsidRPr="000D4A1B">
        <w:t xml:space="preserve">The PMO’s </w:t>
      </w:r>
      <w:r w:rsidR="008D620A">
        <w:t>P</w:t>
      </w:r>
      <w:r w:rsidRPr="000D4A1B">
        <w:t xml:space="preserve">rimary </w:t>
      </w:r>
      <w:r w:rsidR="00361340">
        <w:t>and</w:t>
      </w:r>
      <w:r w:rsidR="00361340" w:rsidRPr="000D4A1B">
        <w:t xml:space="preserve"> </w:t>
      </w:r>
      <w:r w:rsidR="008D620A">
        <w:t>S</w:t>
      </w:r>
      <w:r w:rsidRPr="000D4A1B">
        <w:t xml:space="preserve">econdary </w:t>
      </w:r>
      <w:r w:rsidR="008D620A">
        <w:t>S</w:t>
      </w:r>
      <w:r w:rsidRPr="000D4A1B">
        <w:t xml:space="preserve">takeholders </w:t>
      </w:r>
    </w:p>
    <w:p w:rsidR="00F7466F" w:rsidRPr="005F6265" w:rsidRDefault="009340DD" w:rsidP="006265BD">
      <w:pPr>
        <w:pStyle w:val="Para"/>
      </w:pPr>
      <w:r w:rsidRPr="000D4A1B">
        <w:t>Organizations are making significant reinvestments in their internal</w:t>
      </w:r>
      <w:r w:rsidR="00F7466F">
        <w:t xml:space="preserve"> and </w:t>
      </w:r>
      <w:r w:rsidRPr="000D4A1B">
        <w:t>external supplier</w:t>
      </w:r>
      <w:r w:rsidR="00F7466F">
        <w:t>s</w:t>
      </w:r>
      <w:r w:rsidRPr="000D4A1B">
        <w:t xml:space="preserve"> </w:t>
      </w:r>
      <w:r w:rsidRPr="005F6265">
        <w:t xml:space="preserve">and </w:t>
      </w:r>
      <w:r w:rsidR="00F7466F" w:rsidRPr="005F6265">
        <w:t xml:space="preserve">in </w:t>
      </w:r>
      <w:r w:rsidRPr="005F6265">
        <w:t xml:space="preserve">consumer relationships. </w:t>
      </w:r>
      <w:r w:rsidR="00F7466F" w:rsidRPr="005F6265">
        <w:t xml:space="preserve">These investments </w:t>
      </w:r>
      <w:r w:rsidRPr="005F6265">
        <w:t xml:space="preserve">should </w:t>
      </w:r>
      <w:r w:rsidR="00F7466F" w:rsidRPr="005F6265">
        <w:t xml:space="preserve">also </w:t>
      </w:r>
      <w:r w:rsidRPr="005F6265">
        <w:t>include the rework</w:t>
      </w:r>
      <w:r w:rsidR="00E67B0F" w:rsidRPr="005F6265">
        <w:t>ing</w:t>
      </w:r>
      <w:r w:rsidRPr="005F6265">
        <w:t xml:space="preserve"> of any information systems that are difficult to extract information from, challenging or near impossible to maintain, or just plain archaic. </w:t>
      </w:r>
    </w:p>
    <w:p w:rsidR="009340DD" w:rsidRPr="00FC4CBC" w:rsidRDefault="009340DD" w:rsidP="006265BD">
      <w:pPr>
        <w:pStyle w:val="Para"/>
        <w:rPr>
          <w:rStyle w:val="QueryInline"/>
          <w:rPrChange w:id="402" w:author="DM" w:date="2012-08-06T07:57:00Z">
            <w:rPr/>
          </w:rPrChange>
        </w:rPr>
      </w:pPr>
      <w:r w:rsidRPr="005F6265">
        <w:t xml:space="preserve">Organizational remodeling </w:t>
      </w:r>
      <w:r w:rsidR="00F7466F" w:rsidRPr="005F6265">
        <w:t xml:space="preserve">efforts </w:t>
      </w:r>
      <w:r w:rsidRPr="005F6265">
        <w:t xml:space="preserve">should consider </w:t>
      </w:r>
      <w:r w:rsidR="00F7466F" w:rsidRPr="005F6265">
        <w:t xml:space="preserve">improving </w:t>
      </w:r>
      <w:r w:rsidRPr="005F6265">
        <w:t xml:space="preserve">the enterprise as a whole </w:t>
      </w:r>
      <w:del w:id="403" w:author="Odum, Amy - Hoboken" w:date="2012-08-27T09:31:00Z">
        <w:r w:rsidRPr="005F6265" w:rsidDel="002309B7">
          <w:delText>and not just</w:delText>
        </w:r>
      </w:del>
      <w:ins w:id="404" w:author="Odum, Amy - Hoboken" w:date="2012-08-27T09:31:00Z">
        <w:r w:rsidR="002309B7">
          <w:t>rather than</w:t>
        </w:r>
      </w:ins>
      <w:r w:rsidRPr="005F6265">
        <w:t xml:space="preserve"> </w:t>
      </w:r>
      <w:r w:rsidR="00810D58" w:rsidRPr="005F6265">
        <w:t>focus</w:t>
      </w:r>
      <w:ins w:id="405" w:author="Odum, Amy - Hoboken" w:date="2012-08-27T09:23:00Z">
        <w:r w:rsidR="00644A01">
          <w:t>ing</w:t>
        </w:r>
      </w:ins>
      <w:r w:rsidR="00810D58" w:rsidRPr="005F6265">
        <w:t xml:space="preserve"> on </w:t>
      </w:r>
      <w:r w:rsidRPr="005F6265">
        <w:t xml:space="preserve">one or two departments. Including the PMO as a stakeholder in these decisions will be </w:t>
      </w:r>
      <w:ins w:id="406" w:author="Tim Runcie" w:date="2012-09-11T08:56:00Z">
        <w:r w:rsidR="002B1A4D">
          <w:t xml:space="preserve">a best practice to ensure that </w:t>
        </w:r>
      </w:ins>
      <w:r w:rsidRPr="005F6265">
        <w:t xml:space="preserve">the </w:t>
      </w:r>
      <w:ins w:id="407" w:author="DM" w:date="2012-08-06T07:55:00Z">
        <w:r w:rsidR="00FC4CBC">
          <w:t>p</w:t>
        </w:r>
      </w:ins>
      <w:del w:id="408" w:author="DM" w:date="2012-08-06T07:55:00Z">
        <w:r w:rsidR="0071302A" w:rsidRPr="005F6265" w:rsidDel="00FC4CBC">
          <w:delText>P</w:delText>
        </w:r>
      </w:del>
      <w:r w:rsidR="0071302A" w:rsidRPr="005F6265">
        <w:t xml:space="preserve">lan of </w:t>
      </w:r>
      <w:del w:id="409" w:author="DM" w:date="2012-08-06T07:55:00Z">
        <w:r w:rsidR="0071302A" w:rsidRPr="005F6265" w:rsidDel="00FC4CBC">
          <w:delText>E</w:delText>
        </w:r>
      </w:del>
      <w:ins w:id="410" w:author="DM" w:date="2012-08-06T07:55:00Z">
        <w:r w:rsidR="00FC4CBC">
          <w:t>e</w:t>
        </w:r>
      </w:ins>
      <w:r w:rsidR="0071302A" w:rsidRPr="005F6265">
        <w:t xml:space="preserve">xecution </w:t>
      </w:r>
      <w:r w:rsidRPr="005F6265">
        <w:t xml:space="preserve">for further development </w:t>
      </w:r>
      <w:ins w:id="411" w:author="Tim Runcie" w:date="2012-09-11T08:56:00Z">
        <w:r w:rsidR="002B1A4D">
          <w:t xml:space="preserve">will be applied holistically to the </w:t>
        </w:r>
      </w:ins>
      <w:del w:id="412" w:author="Tim Runcie" w:date="2012-09-11T08:56:00Z">
        <w:r w:rsidRPr="005F6265" w:rsidDel="002B1A4D">
          <w:delText xml:space="preserve">of the </w:delText>
        </w:r>
      </w:del>
      <w:r w:rsidRPr="005F6265">
        <w:t>PPM environment</w:t>
      </w:r>
      <w:ins w:id="413" w:author="Tim Runcie" w:date="2012-09-11T08:56:00Z">
        <w:r w:rsidR="002B1A4D">
          <w:t xml:space="preserve"> (Project Server 2010)</w:t>
        </w:r>
      </w:ins>
      <w:commentRangeStart w:id="414"/>
      <w:ins w:id="415" w:author="DM" w:date="2012-08-06T07:55:00Z">
        <w:r w:rsidR="00FC4CBC">
          <w:rPr>
            <w:rStyle w:val="QueryInline"/>
          </w:rPr>
          <w:t>[</w:t>
        </w:r>
        <w:commentRangeStart w:id="416"/>
        <w:r w:rsidR="00FC4CBC">
          <w:rPr>
            <w:rStyle w:val="QueryInline"/>
          </w:rPr>
          <w:t>AU: clarify meaning</w:t>
        </w:r>
      </w:ins>
      <w:commentRangeEnd w:id="416"/>
      <w:r w:rsidR="002B1A4D">
        <w:rPr>
          <w:rStyle w:val="CommentReference"/>
          <w:rFonts w:asciiTheme="minorHAnsi" w:eastAsiaTheme="minorHAnsi" w:hAnsiTheme="minorHAnsi" w:cstheme="minorBidi"/>
          <w:snapToGrid/>
        </w:rPr>
        <w:commentReference w:id="416"/>
      </w:r>
      <w:ins w:id="417" w:author="DM" w:date="2012-08-06T07:55:00Z">
        <w:r w:rsidR="00FC4CBC">
          <w:rPr>
            <w:rStyle w:val="QueryInline"/>
          </w:rPr>
          <w:t>]</w:t>
        </w:r>
      </w:ins>
      <w:commentRangeEnd w:id="414"/>
      <w:r w:rsidR="00A93192">
        <w:rPr>
          <w:rStyle w:val="CommentReference"/>
          <w:rFonts w:asciiTheme="minorHAnsi" w:eastAsiaTheme="minorHAnsi" w:hAnsiTheme="minorHAnsi" w:cstheme="minorBidi"/>
          <w:snapToGrid/>
        </w:rPr>
        <w:commentReference w:id="414"/>
      </w:r>
      <w:r w:rsidR="0071302A" w:rsidRPr="005F6265">
        <w:t>.</w:t>
      </w:r>
      <w:r w:rsidR="004A1AEA" w:rsidRPr="005F6265">
        <w:t xml:space="preserve"> </w:t>
      </w:r>
      <w:del w:id="418" w:author="Odum, Amy - Hoboken" w:date="2012-08-27T09:24:00Z">
        <w:r w:rsidR="0071302A" w:rsidRPr="005F6265" w:rsidDel="00644A01">
          <w:delText>Th</w:delText>
        </w:r>
        <w:r w:rsidR="00F7466F" w:rsidRPr="005F6265" w:rsidDel="00644A01">
          <w:delText>e</w:delText>
        </w:r>
        <w:r w:rsidR="0071302A" w:rsidRPr="005F6265" w:rsidDel="00644A01">
          <w:delText xml:space="preserve"> inclusion </w:delText>
        </w:r>
        <w:r w:rsidR="00F7466F" w:rsidRPr="005F6265" w:rsidDel="00644A01">
          <w:delText>of t</w:delText>
        </w:r>
      </w:del>
      <w:ins w:id="419" w:author="Odum, Amy - Hoboken" w:date="2012-08-27T09:24:00Z">
        <w:r w:rsidR="00644A01">
          <w:t>T</w:t>
        </w:r>
      </w:ins>
      <w:r w:rsidR="00F7466F" w:rsidRPr="005F6265">
        <w:t xml:space="preserve">his holistic viewpoint </w:t>
      </w:r>
      <w:r w:rsidR="0071302A" w:rsidRPr="005F6265">
        <w:t>will help</w:t>
      </w:r>
      <w:r w:rsidRPr="005F6265">
        <w:t xml:space="preserve"> identify growth needs from the Project 2010 solution</w:t>
      </w:r>
      <w:r w:rsidR="00290996" w:rsidRPr="005F6265">
        <w:t xml:space="preserve"> and enable an organization to turn on </w:t>
      </w:r>
      <w:r w:rsidR="00F7466F" w:rsidRPr="005F6265">
        <w:t xml:space="preserve">targeted </w:t>
      </w:r>
      <w:r w:rsidR="00290996" w:rsidRPr="005F6265">
        <w:t>features and functionality as it matures</w:t>
      </w:r>
      <w:r w:rsidR="00F7466F" w:rsidRPr="005F6265">
        <w:t>.</w:t>
      </w:r>
      <w:r w:rsidR="00290996" w:rsidRPr="005F6265">
        <w:t xml:space="preserve"> </w:t>
      </w:r>
      <w:r w:rsidR="00F7466F" w:rsidRPr="005F6265">
        <w:t>F</w:t>
      </w:r>
      <w:r w:rsidR="00290996" w:rsidRPr="005F6265">
        <w:t>or example</w:t>
      </w:r>
      <w:r w:rsidR="00F7466F" w:rsidRPr="005F6265">
        <w:t xml:space="preserve">, when a </w:t>
      </w:r>
      <w:r w:rsidR="002F6379">
        <w:t>construction or IT</w:t>
      </w:r>
      <w:r w:rsidR="002F6379" w:rsidRPr="005F6265">
        <w:t xml:space="preserve"> </w:t>
      </w:r>
      <w:r w:rsidR="00F7466F" w:rsidRPr="005F6265">
        <w:t xml:space="preserve">organization </w:t>
      </w:r>
      <w:r w:rsidR="002F6379">
        <w:t xml:space="preserve">begins to experience work volumes or increased resource demand outside </w:t>
      </w:r>
      <w:del w:id="420" w:author="DM" w:date="2012-08-06T07:56:00Z">
        <w:r w:rsidR="002F6379" w:rsidDel="00FC4CBC">
          <w:delText xml:space="preserve">their </w:delText>
        </w:r>
      </w:del>
      <w:ins w:id="421" w:author="Odum, Amy - Hoboken" w:date="2012-08-27T09:24:00Z">
        <w:r w:rsidR="00644A01">
          <w:t xml:space="preserve">its </w:t>
        </w:r>
      </w:ins>
      <w:r w:rsidR="002F6379">
        <w:t>normal capacity</w:t>
      </w:r>
      <w:ins w:id="422" w:author="DM" w:date="2012-08-06T07:56:00Z">
        <w:r w:rsidR="00FC4CBC">
          <w:t xml:space="preserve"> or</w:t>
        </w:r>
      </w:ins>
      <w:del w:id="423" w:author="DM" w:date="2012-08-06T07:56:00Z">
        <w:r w:rsidR="002F6379" w:rsidDel="00FC4CBC">
          <w:delText>,</w:delText>
        </w:r>
      </w:del>
      <w:r w:rsidR="002F6379">
        <w:t xml:space="preserve"> physical location</w:t>
      </w:r>
      <w:ins w:id="424" w:author="DM" w:date="2012-08-06T07:56:00Z">
        <w:r w:rsidR="00FC4CBC">
          <w:t>,</w:t>
        </w:r>
      </w:ins>
      <w:r w:rsidR="002F6379">
        <w:t xml:space="preserve"> </w:t>
      </w:r>
      <w:ins w:id="425" w:author="DM" w:date="2012-08-06T07:56:00Z">
        <w:r w:rsidR="00FC4CBC">
          <w:t>it</w:t>
        </w:r>
      </w:ins>
      <w:del w:id="426" w:author="DM" w:date="2012-08-06T07:56:00Z">
        <w:r w:rsidR="00F7466F" w:rsidRPr="005F6265" w:rsidDel="00FC4CBC">
          <w:delText>they</w:delText>
        </w:r>
      </w:del>
      <w:r w:rsidR="00F7466F" w:rsidRPr="005F6265">
        <w:t xml:space="preserve"> might consider</w:t>
      </w:r>
      <w:r w:rsidRPr="005F6265">
        <w:t xml:space="preserve"> </w:t>
      </w:r>
      <w:del w:id="427" w:author="Odum, Amy - Hoboken" w:date="2012-08-27T09:32:00Z">
        <w:r w:rsidRPr="005F6265" w:rsidDel="002309B7">
          <w:delText>upgrading to</w:delText>
        </w:r>
      </w:del>
      <w:ins w:id="428" w:author="Odum, Amy - Hoboken" w:date="2012-08-27T09:32:00Z">
        <w:r w:rsidR="002309B7">
          <w:t>expanding their use of</w:t>
        </w:r>
      </w:ins>
      <w:r w:rsidRPr="005F6265">
        <w:t xml:space="preserve"> Project Server from </w:t>
      </w:r>
      <w:r w:rsidR="002F6379">
        <w:t xml:space="preserve">just </w:t>
      </w:r>
      <w:del w:id="429" w:author="Odum, Amy - Hoboken" w:date="2012-08-27T09:33:00Z">
        <w:r w:rsidR="002F6379" w:rsidDel="002309B7">
          <w:delText xml:space="preserve">using project as </w:delText>
        </w:r>
      </w:del>
      <w:r w:rsidR="002F6379">
        <w:t xml:space="preserve">a </w:t>
      </w:r>
      <w:r w:rsidRPr="005F6265">
        <w:t xml:space="preserve">desktop </w:t>
      </w:r>
      <w:r w:rsidR="002F6379">
        <w:t xml:space="preserve">scheduling tool </w:t>
      </w:r>
      <w:del w:id="430" w:author="Odum, Amy - Hoboken" w:date="2012-08-27T09:33:00Z">
        <w:r w:rsidR="002F6379" w:rsidDel="002309B7">
          <w:delText xml:space="preserve">and </w:delText>
        </w:r>
      </w:del>
      <w:ins w:id="431" w:author="Odum, Amy - Hoboken" w:date="2012-08-27T09:33:00Z">
        <w:r w:rsidR="002309B7">
          <w:t xml:space="preserve">to </w:t>
        </w:r>
      </w:ins>
      <w:r w:rsidR="002F6379">
        <w:t>utiliz</w:t>
      </w:r>
      <w:ins w:id="432" w:author="Odum, Amy - Hoboken" w:date="2012-08-27T09:25:00Z">
        <w:r w:rsidR="00644A01">
          <w:t>ing</w:t>
        </w:r>
      </w:ins>
      <w:del w:id="433" w:author="Odum, Amy - Hoboken" w:date="2012-08-27T09:25:00Z">
        <w:r w:rsidR="002F6379" w:rsidDel="00644A01">
          <w:delText>e</w:delText>
        </w:r>
      </w:del>
      <w:r w:rsidR="002F6379">
        <w:t xml:space="preserve"> </w:t>
      </w:r>
      <w:del w:id="434" w:author="DM" w:date="2012-08-06T07:56:00Z">
        <w:r w:rsidR="002F6379" w:rsidDel="00FC4CBC">
          <w:delText xml:space="preserve">the </w:delText>
        </w:r>
      </w:del>
      <w:ins w:id="435" w:author="Odum, Amy - Hoboken" w:date="2012-08-27T09:25:00Z">
        <w:r w:rsidR="00644A01">
          <w:t xml:space="preserve">its more advanced </w:t>
        </w:r>
      </w:ins>
      <w:r w:rsidR="002F6379">
        <w:t xml:space="preserve">features </w:t>
      </w:r>
      <w:del w:id="436" w:author="DM" w:date="2012-08-06T07:56:00Z">
        <w:r w:rsidR="002F6379" w:rsidDel="00FC4CBC">
          <w:delText xml:space="preserve">found </w:delText>
        </w:r>
      </w:del>
      <w:ins w:id="437" w:author="DM" w:date="2012-08-06T07:56:00Z">
        <w:r w:rsidR="00FC4CBC">
          <w:t xml:space="preserve"> to</w:t>
        </w:r>
      </w:ins>
      <w:del w:id="438" w:author="DM" w:date="2012-08-06T07:56:00Z">
        <w:r w:rsidR="002F6379" w:rsidDel="00FC4CBC">
          <w:delText>when</w:delText>
        </w:r>
      </w:del>
      <w:r w:rsidR="002F6379">
        <w:t xml:space="preserve"> leverag</w:t>
      </w:r>
      <w:ins w:id="439" w:author="DM" w:date="2012-08-06T07:56:00Z">
        <w:r w:rsidR="00FC4CBC">
          <w:t>e</w:t>
        </w:r>
      </w:ins>
      <w:del w:id="440" w:author="DM" w:date="2012-08-06T07:56:00Z">
        <w:r w:rsidR="002F6379" w:rsidDel="00FC4CBC">
          <w:delText>ing</w:delText>
        </w:r>
      </w:del>
      <w:r w:rsidR="002F6379">
        <w:t xml:space="preserve"> a consolidated resource pool and common dashboard roll</w:t>
      </w:r>
      <w:ins w:id="441" w:author="DM" w:date="2012-08-06T07:57:00Z">
        <w:r w:rsidR="00FC4CBC">
          <w:t>-</w:t>
        </w:r>
      </w:ins>
      <w:r w:rsidR="002F6379">
        <w:t xml:space="preserve">up reports that </w:t>
      </w:r>
      <w:r w:rsidR="009B42CF">
        <w:t>are uniform across all projects</w:t>
      </w:r>
      <w:r w:rsidRPr="005F6265">
        <w:t xml:space="preserve">. </w:t>
      </w:r>
      <w:commentRangeStart w:id="442"/>
      <w:ins w:id="443" w:author="DM" w:date="2012-08-06T07:57:00Z">
        <w:r w:rsidR="00FC4CBC">
          <w:rPr>
            <w:rStyle w:val="QueryInline"/>
          </w:rPr>
          <w:t>[AU: ok?]</w:t>
        </w:r>
      </w:ins>
      <w:commentRangeEnd w:id="442"/>
      <w:r w:rsidR="003E0DCB">
        <w:rPr>
          <w:rStyle w:val="CommentReference"/>
          <w:rFonts w:asciiTheme="minorHAnsi" w:eastAsiaTheme="minorHAnsi" w:hAnsiTheme="minorHAnsi" w:cstheme="minorBidi"/>
          <w:snapToGrid/>
        </w:rPr>
        <w:commentReference w:id="442"/>
      </w:r>
    </w:p>
    <w:p w:rsidR="009340DD" w:rsidRPr="00FC4CBC" w:rsidRDefault="009340DD" w:rsidP="006265BD">
      <w:pPr>
        <w:pStyle w:val="Para"/>
        <w:rPr>
          <w:rStyle w:val="QueryInline"/>
          <w:rPrChange w:id="444" w:author="DM" w:date="2012-08-06T07:58:00Z">
            <w:rPr/>
          </w:rPrChange>
        </w:rPr>
      </w:pPr>
      <w:r w:rsidRPr="005F6265">
        <w:t>The economy is creating buckets of market maturities</w:t>
      </w:r>
      <w:r w:rsidR="00D720AB">
        <w:t xml:space="preserve">. </w:t>
      </w:r>
      <w:r w:rsidR="00294FFD">
        <w:t>These market segments are what companies are working hard and fast to capture or to be first to market, delivering goods and services</w:t>
      </w:r>
      <w:r w:rsidR="00D720AB">
        <w:t xml:space="preserve">. </w:t>
      </w:r>
      <w:r w:rsidR="005921B7">
        <w:t>We’re</w:t>
      </w:r>
      <w:r w:rsidR="00294FFD">
        <w:t xml:space="preserve"> reminded of some of the late</w:t>
      </w:r>
      <w:ins w:id="445" w:author="DM" w:date="2012-08-06T07:57:00Z">
        <w:r w:rsidR="00FC4CBC">
          <w:t>-</w:t>
        </w:r>
      </w:ins>
      <w:del w:id="446" w:author="DM" w:date="2012-08-06T07:57:00Z">
        <w:r w:rsidR="00294FFD" w:rsidDel="00FC4CBC">
          <w:delText xml:space="preserve"> </w:delText>
        </w:r>
      </w:del>
      <w:r w:rsidR="00294FFD">
        <w:t xml:space="preserve">night TV shows that are doing mass </w:t>
      </w:r>
      <w:del w:id="447" w:author="DM" w:date="2012-08-06T07:57:00Z">
        <w:r w:rsidR="00294FFD" w:rsidDel="00FC4CBC">
          <w:delText>A</w:delText>
        </w:r>
      </w:del>
      <w:ins w:id="448" w:author="DM" w:date="2012-08-06T07:57:00Z">
        <w:r w:rsidR="00FC4CBC">
          <w:t>a</w:t>
        </w:r>
      </w:ins>
      <w:r w:rsidR="00294FFD">
        <w:t>d campaigns for products that address consumer needs</w:t>
      </w:r>
      <w:r w:rsidR="00D720AB">
        <w:t xml:space="preserve">. </w:t>
      </w:r>
      <w:r w:rsidR="00294FFD">
        <w:t xml:space="preserve">As companies move to take ideas to market, they create or </w:t>
      </w:r>
      <w:r w:rsidR="00294FFD" w:rsidRPr="002309B7">
        <w:rPr>
          <w:highlight w:val="yellow"/>
          <w:rPrChange w:id="449" w:author="Odum, Amy - Hoboken" w:date="2012-08-27T09:34:00Z">
            <w:rPr/>
          </w:rPrChange>
        </w:rPr>
        <w:t>spin</w:t>
      </w:r>
      <w:ins w:id="450" w:author="DM" w:date="2012-08-06T07:57:00Z">
        <w:r w:rsidR="00FC4CBC" w:rsidRPr="002309B7">
          <w:rPr>
            <w:highlight w:val="yellow"/>
            <w:rPrChange w:id="451" w:author="Odum, Amy - Hoboken" w:date="2012-08-27T09:34:00Z">
              <w:rPr/>
            </w:rPrChange>
          </w:rPr>
          <w:t>-</w:t>
        </w:r>
      </w:ins>
      <w:del w:id="452" w:author="DM" w:date="2012-08-06T07:57:00Z">
        <w:r w:rsidR="00294FFD" w:rsidRPr="002309B7" w:rsidDel="00FC4CBC">
          <w:rPr>
            <w:highlight w:val="yellow"/>
            <w:rPrChange w:id="453" w:author="Odum, Amy - Hoboken" w:date="2012-08-27T09:34:00Z">
              <w:rPr/>
            </w:rPrChange>
          </w:rPr>
          <w:delText xml:space="preserve"> </w:delText>
        </w:r>
      </w:del>
      <w:r w:rsidR="00294FFD" w:rsidRPr="002309B7">
        <w:rPr>
          <w:highlight w:val="yellow"/>
          <w:rPrChange w:id="454" w:author="Odum, Amy - Hoboken" w:date="2012-08-27T09:34:00Z">
            <w:rPr/>
          </w:rPrChange>
        </w:rPr>
        <w:t>up</w:t>
      </w:r>
      <w:commentRangeStart w:id="455"/>
      <w:ins w:id="456" w:author="DM" w:date="2012-08-06T07:57:00Z">
        <w:r w:rsidR="00FC4CBC">
          <w:rPr>
            <w:rStyle w:val="QueryInline"/>
          </w:rPr>
          <w:t>[AU: word ok?]</w:t>
        </w:r>
      </w:ins>
      <w:commentRangeEnd w:id="455"/>
      <w:r w:rsidR="00432044">
        <w:rPr>
          <w:rStyle w:val="CommentReference"/>
          <w:rFonts w:asciiTheme="minorHAnsi" w:eastAsiaTheme="minorHAnsi" w:hAnsiTheme="minorHAnsi" w:cstheme="minorBidi"/>
          <w:snapToGrid/>
        </w:rPr>
        <w:commentReference w:id="455"/>
      </w:r>
      <w:r w:rsidR="00294FFD">
        <w:t xml:space="preserve"> projects, production manufacturing lines</w:t>
      </w:r>
      <w:ins w:id="457" w:author="DM" w:date="2012-08-06T07:57:00Z">
        <w:r w:rsidR="00FC4CBC">
          <w:t>,</w:t>
        </w:r>
      </w:ins>
      <w:r w:rsidR="00294FFD">
        <w:t xml:space="preserve"> and distribution channels</w:t>
      </w:r>
      <w:r w:rsidR="00D720AB">
        <w:t xml:space="preserve">. </w:t>
      </w:r>
      <w:r w:rsidR="00294FFD">
        <w:t xml:space="preserve">All of these (whether stable, unstable) create </w:t>
      </w:r>
      <w:del w:id="458" w:author="DM" w:date="2012-08-06T07:58:00Z">
        <w:r w:rsidR="00294FFD" w:rsidDel="00FC4CBC">
          <w:delText xml:space="preserve">an </w:delText>
        </w:r>
      </w:del>
      <w:r w:rsidR="00294FFD">
        <w:t>opportunit</w:t>
      </w:r>
      <w:ins w:id="459" w:author="DM" w:date="2012-08-06T07:58:00Z">
        <w:r w:rsidR="00FC4CBC">
          <w:t>ies</w:t>
        </w:r>
      </w:ins>
      <w:del w:id="460" w:author="DM" w:date="2012-08-06T07:58:00Z">
        <w:r w:rsidR="00294FFD" w:rsidDel="00FC4CBC">
          <w:delText>y</w:delText>
        </w:r>
      </w:del>
      <w:r w:rsidR="00294FFD">
        <w:t xml:space="preserve"> to leverage good processes, practices, tools, methodologies</w:t>
      </w:r>
      <w:ins w:id="461" w:author="DM" w:date="2012-08-06T07:58:00Z">
        <w:r w:rsidR="00FC4CBC">
          <w:t>,</w:t>
        </w:r>
      </w:ins>
      <w:r w:rsidR="00294FFD">
        <w:t xml:space="preserve"> and workflows</w:t>
      </w:r>
      <w:r w:rsidR="00810D58" w:rsidRPr="005F6265">
        <w:t>. The</w:t>
      </w:r>
      <w:r w:rsidR="00294FFD">
        <w:t xml:space="preserve"> more stable</w:t>
      </w:r>
      <w:r w:rsidR="00810D58" w:rsidRPr="005F6265">
        <w:t>, mature</w:t>
      </w:r>
      <w:r w:rsidRPr="005F6265">
        <w:t xml:space="preserve"> markets </w:t>
      </w:r>
      <w:ins w:id="462" w:author="DM" w:date="2012-08-06T07:58:00Z">
        <w:r w:rsidR="00FC4CBC">
          <w:t>can</w:t>
        </w:r>
      </w:ins>
      <w:del w:id="463" w:author="DM" w:date="2012-08-06T07:58:00Z">
        <w:r w:rsidRPr="005F6265" w:rsidDel="00FC4CBC">
          <w:delText>prove to</w:delText>
        </w:r>
      </w:del>
      <w:r w:rsidRPr="005F6265">
        <w:t xml:space="preserve"> support</w:t>
      </w:r>
      <w:r w:rsidRPr="000D4A1B">
        <w:t xml:space="preserve"> a number of business efforts</w:t>
      </w:r>
      <w:del w:id="464" w:author="DM" w:date="2012-08-06T07:58:00Z">
        <w:r w:rsidRPr="000D4A1B" w:rsidDel="00FC4CBC">
          <w:delText>,</w:delText>
        </w:r>
      </w:del>
      <w:r w:rsidRPr="000D4A1B">
        <w:t xml:space="preserve"> but may return smaller results albeit with reduced risk. Conversely, volatile markets pose the highest risks</w:t>
      </w:r>
      <w:del w:id="465" w:author="DM" w:date="2012-08-06T07:58:00Z">
        <w:r w:rsidRPr="000D4A1B" w:rsidDel="00FC4CBC">
          <w:delText>,</w:delText>
        </w:r>
      </w:del>
      <w:r w:rsidRPr="000D4A1B">
        <w:t xml:space="preserve"> but may deliver substantial results</w:t>
      </w:r>
      <w:r w:rsidR="00D720AB">
        <w:t xml:space="preserve">. </w:t>
      </w:r>
      <w:r w:rsidR="00294FFD">
        <w:t>The importance of identif</w:t>
      </w:r>
      <w:ins w:id="466" w:author="DM" w:date="2012-08-06T07:58:00Z">
        <w:r w:rsidR="00FC4CBC">
          <w:t>ying</w:t>
        </w:r>
      </w:ins>
      <w:del w:id="467" w:author="DM" w:date="2012-08-06T07:58:00Z">
        <w:r w:rsidR="00294FFD" w:rsidDel="00FC4CBC">
          <w:delText>ication</w:delText>
        </w:r>
      </w:del>
      <w:r w:rsidR="00294FFD">
        <w:t xml:space="preserve"> </w:t>
      </w:r>
      <w:del w:id="468" w:author="DM" w:date="2012-08-06T07:58:00Z">
        <w:r w:rsidR="00294FFD" w:rsidDel="00FC4CBC">
          <w:delText xml:space="preserve">of </w:delText>
        </w:r>
      </w:del>
      <w:r w:rsidR="00294FFD">
        <w:t xml:space="preserve">a stabilizing </w:t>
      </w:r>
      <w:r w:rsidR="005921B7">
        <w:t>market</w:t>
      </w:r>
      <w:r w:rsidR="00294FFD">
        <w:t xml:space="preserve"> means that there is </w:t>
      </w:r>
      <w:del w:id="469" w:author="Odum, Amy - Hoboken" w:date="2012-08-27T09:35:00Z">
        <w:r w:rsidR="00294FFD" w:rsidDel="002309B7">
          <w:delText>an opportunity</w:delText>
        </w:r>
      </w:del>
      <w:ins w:id="470" w:author="Odum, Amy - Hoboken" w:date="2012-08-27T09:35:00Z">
        <w:r w:rsidR="002309B7">
          <w:t>a need</w:t>
        </w:r>
      </w:ins>
      <w:r w:rsidR="00294FFD">
        <w:t xml:space="preserve"> to standardize and measure business or product results and to apply PPM best practices and technologies.</w:t>
      </w:r>
    </w:p>
    <w:p w:rsidR="00C85F33" w:rsidRDefault="009340DD" w:rsidP="00843503">
      <w:pPr>
        <w:pStyle w:val="Para"/>
      </w:pPr>
      <w:r w:rsidRPr="000D4A1B">
        <w:t xml:space="preserve">Emerging markets are also somewhat volatile, but </w:t>
      </w:r>
      <w:r w:rsidR="00810D58">
        <w:t xml:space="preserve">they </w:t>
      </w:r>
      <w:r w:rsidRPr="000D4A1B">
        <w:t>possess some level of stability and history to support a business culture</w:t>
      </w:r>
      <w:r w:rsidR="00294FFD">
        <w:t xml:space="preserve"> that can benefit from applied PPM methodologies and technologies</w:t>
      </w:r>
      <w:r w:rsidRPr="000D4A1B">
        <w:t xml:space="preserve">. Looking across the PPM landscape, Project 2010 can approach corporate penetration </w:t>
      </w:r>
      <w:r w:rsidR="00810D58">
        <w:t xml:space="preserve">by </w:t>
      </w:r>
      <w:r w:rsidRPr="000D4A1B">
        <w:t xml:space="preserve">modeling </w:t>
      </w:r>
      <w:r w:rsidR="00C85F33">
        <w:t xml:space="preserve">a variety of </w:t>
      </w:r>
      <w:r w:rsidRPr="000D4A1B">
        <w:t xml:space="preserve">economic scenarios. </w:t>
      </w:r>
    </w:p>
    <w:p w:rsidR="00C85F33" w:rsidRDefault="00C85F33" w:rsidP="00843503">
      <w:pPr>
        <w:pStyle w:val="Para"/>
      </w:pPr>
      <w:r>
        <w:t xml:space="preserve">Some </w:t>
      </w:r>
      <w:r w:rsidR="009340DD" w:rsidRPr="000D4A1B">
        <w:t xml:space="preserve">organizations </w:t>
      </w:r>
      <w:r>
        <w:t>are stable</w:t>
      </w:r>
      <w:r w:rsidR="005F6265">
        <w:t>;</w:t>
      </w:r>
      <w:r>
        <w:t xml:space="preserve"> </w:t>
      </w:r>
      <w:r w:rsidR="009340DD" w:rsidRPr="000D4A1B">
        <w:t>t</w:t>
      </w:r>
      <w:r>
        <w:t>hey</w:t>
      </w:r>
      <w:r w:rsidR="009340DD" w:rsidRPr="000D4A1B">
        <w:t xml:space="preserve"> possess all the fundamental elements to acquire, deploy</w:t>
      </w:r>
      <w:ins w:id="471" w:author="DM" w:date="2012-08-06T07:59:00Z">
        <w:r w:rsidR="00FC4CBC">
          <w:t>,</w:t>
        </w:r>
      </w:ins>
      <w:r w:rsidR="009340DD" w:rsidRPr="000D4A1B">
        <w:t xml:space="preserve"> and sustain Project 2010. </w:t>
      </w:r>
      <w:r>
        <w:t xml:space="preserve">Other </w:t>
      </w:r>
      <w:r w:rsidR="009340DD" w:rsidRPr="000D4A1B">
        <w:t xml:space="preserve">organizations </w:t>
      </w:r>
      <w:r>
        <w:t xml:space="preserve">are </w:t>
      </w:r>
      <w:r w:rsidR="005F6265">
        <w:t>volatile;</w:t>
      </w:r>
      <w:r>
        <w:t xml:space="preserve"> </w:t>
      </w:r>
      <w:r w:rsidR="009340DD" w:rsidRPr="000D4A1B">
        <w:t>th</w:t>
      </w:r>
      <w:r>
        <w:t>ey</w:t>
      </w:r>
      <w:r w:rsidR="009340DD" w:rsidRPr="000D4A1B">
        <w:t xml:space="preserve"> are realizing the </w:t>
      </w:r>
      <w:r>
        <w:t xml:space="preserve">positive or negative </w:t>
      </w:r>
      <w:r w:rsidR="009340DD" w:rsidRPr="000D4A1B">
        <w:t xml:space="preserve">impacts </w:t>
      </w:r>
      <w:r>
        <w:t>of</w:t>
      </w:r>
      <w:r w:rsidR="009340DD" w:rsidRPr="000D4A1B">
        <w:t xml:space="preserve"> the economic markets. </w:t>
      </w:r>
      <w:r>
        <w:t>These volatile organizations</w:t>
      </w:r>
      <w:r w:rsidRPr="000D4A1B">
        <w:t xml:space="preserve"> </w:t>
      </w:r>
      <w:r w:rsidR="009340DD" w:rsidRPr="000D4A1B">
        <w:t xml:space="preserve">may be </w:t>
      </w:r>
      <w:r>
        <w:t xml:space="preserve">anything from </w:t>
      </w:r>
      <w:r w:rsidR="009340DD" w:rsidRPr="000D4A1B">
        <w:t xml:space="preserve">newer organizations hitting increasing growth curves </w:t>
      </w:r>
      <w:r>
        <w:t>to</w:t>
      </w:r>
      <w:r w:rsidRPr="000D4A1B">
        <w:t xml:space="preserve"> </w:t>
      </w:r>
      <w:del w:id="472" w:author="DM" w:date="2012-08-06T08:02:00Z">
        <w:r w:rsidR="009340DD" w:rsidRPr="000D4A1B" w:rsidDel="00291A78">
          <w:delText>stab</w:delText>
        </w:r>
      </w:del>
      <w:del w:id="473" w:author="DM" w:date="2012-08-06T07:59:00Z">
        <w:r w:rsidR="009340DD" w:rsidRPr="000D4A1B" w:rsidDel="003C3A79">
          <w:delText>i</w:delText>
        </w:r>
      </w:del>
      <w:del w:id="474" w:author="DM" w:date="2012-08-06T08:02:00Z">
        <w:r w:rsidR="009340DD" w:rsidRPr="000D4A1B" w:rsidDel="00291A78">
          <w:delText>le</w:delText>
        </w:r>
      </w:del>
      <w:ins w:id="475" w:author="DM" w:date="2012-08-06T08:02:00Z">
        <w:r w:rsidR="00291A78">
          <w:t>stable</w:t>
        </w:r>
      </w:ins>
      <w:r w:rsidR="009340DD" w:rsidRPr="000D4A1B">
        <w:t xml:space="preserve"> organization</w:t>
      </w:r>
      <w:r w:rsidR="00E75201">
        <w:t>s</w:t>
      </w:r>
      <w:r w:rsidR="009340DD" w:rsidRPr="000D4A1B">
        <w:t xml:space="preserve"> realizing the effects of significant reduction in sales or market pressures. </w:t>
      </w:r>
      <w:r>
        <w:t>All of t</w:t>
      </w:r>
      <w:r w:rsidRPr="000D4A1B">
        <w:t xml:space="preserve">hese </w:t>
      </w:r>
      <w:r w:rsidR="009340DD" w:rsidRPr="000D4A1B">
        <w:t xml:space="preserve">corporate economic environments present opportunities for Project 2010. </w:t>
      </w:r>
    </w:p>
    <w:p w:rsidR="009340DD" w:rsidRPr="000D4A1B" w:rsidRDefault="009340DD" w:rsidP="00843503">
      <w:pPr>
        <w:pStyle w:val="Para"/>
      </w:pPr>
      <w:r w:rsidRPr="000D4A1B">
        <w:t xml:space="preserve">This </w:t>
      </w:r>
      <w:ins w:id="476" w:author="Jeff Jacobson" w:date="2012-08-29T10:49:00Z">
        <w:r w:rsidR="00432044">
          <w:t xml:space="preserve">variety of corporate economic environments </w:t>
        </w:r>
      </w:ins>
      <w:r w:rsidRPr="000D4A1B">
        <w:t>is</w:t>
      </w:r>
      <w:ins w:id="477" w:author="DM" w:date="2012-08-20T06:08:00Z">
        <w:del w:id="478" w:author="Jeff Jacobson" w:date="2012-08-29T10:50:00Z">
          <w:r w:rsidR="00CA5BE0" w:rsidDel="00432044">
            <w:rPr>
              <w:rStyle w:val="QueryInline"/>
            </w:rPr>
            <w:delText>[AU: what is?]</w:delText>
          </w:r>
        </w:del>
      </w:ins>
      <w:r w:rsidRPr="000D4A1B">
        <w:t xml:space="preserve"> the </w:t>
      </w:r>
      <w:r w:rsidR="00B00D45">
        <w:t>“</w:t>
      </w:r>
      <w:r w:rsidRPr="000D4A1B">
        <w:t>pull</w:t>
      </w:r>
      <w:r w:rsidR="00B00D45">
        <w:t>”</w:t>
      </w:r>
      <w:r w:rsidR="00C7743A">
        <w:t xml:space="preserve"> or </w:t>
      </w:r>
      <w:del w:id="479" w:author="DM" w:date="2012-08-20T06:08:00Z">
        <w:r w:rsidR="00C7743A" w:rsidDel="00CA5BE0">
          <w:delText xml:space="preserve">the </w:delText>
        </w:r>
      </w:del>
      <w:r w:rsidR="00C7743A">
        <w:t>driving force</w:t>
      </w:r>
      <w:r w:rsidRPr="000D4A1B">
        <w:t xml:space="preserve"> </w:t>
      </w:r>
      <w:r w:rsidR="00E75201" w:rsidRPr="000D4A1B">
        <w:t>that emerging, volatile</w:t>
      </w:r>
      <w:r w:rsidR="00106482">
        <w:t>,</w:t>
      </w:r>
      <w:r w:rsidR="00E75201" w:rsidRPr="000D4A1B">
        <w:t xml:space="preserve"> and even stable organizations are looking for</w:t>
      </w:r>
      <w:r w:rsidR="00D2146E">
        <w:t xml:space="preserve"> to be able to apply a set of standards and measurements to help them navigate future growth or change in their market segments or industries</w:t>
      </w:r>
      <w:r w:rsidR="00D720AB">
        <w:t xml:space="preserve">. </w:t>
      </w:r>
      <w:r w:rsidR="00D2146E">
        <w:t xml:space="preserve">An example </w:t>
      </w:r>
      <w:del w:id="480" w:author="DM" w:date="2012-08-06T08:02:00Z">
        <w:r w:rsidR="00D2146E" w:rsidDel="00291A78">
          <w:delText xml:space="preserve">of this </w:delText>
        </w:r>
      </w:del>
      <w:r w:rsidR="00D2146E">
        <w:t>is that</w:t>
      </w:r>
      <w:r w:rsidR="0079368E">
        <w:t xml:space="preserve"> </w:t>
      </w:r>
      <w:del w:id="481" w:author="DM" w:date="2012-08-06T08:02:00Z">
        <w:r w:rsidR="0079368E" w:rsidDel="00291A78">
          <w:delText>s</w:delText>
        </w:r>
        <w:r w:rsidRPr="000D4A1B" w:rsidDel="00291A78">
          <w:delText>tabile</w:delText>
        </w:r>
      </w:del>
      <w:ins w:id="482" w:author="DM" w:date="2012-08-06T08:02:00Z">
        <w:r w:rsidR="00291A78">
          <w:t>stable</w:t>
        </w:r>
      </w:ins>
      <w:r w:rsidRPr="000D4A1B">
        <w:t xml:space="preserve"> organizations may react </w:t>
      </w:r>
      <w:ins w:id="483" w:author="DM" w:date="2012-08-06T08:03:00Z">
        <w:r w:rsidR="00291A78">
          <w:t xml:space="preserve">more </w:t>
        </w:r>
      </w:ins>
      <w:r w:rsidRPr="000D4A1B">
        <w:t>quick</w:t>
      </w:r>
      <w:ins w:id="484" w:author="DM" w:date="2012-08-06T08:03:00Z">
        <w:r w:rsidR="00291A78">
          <w:t>ly</w:t>
        </w:r>
      </w:ins>
      <w:del w:id="485" w:author="DM" w:date="2012-08-06T08:03:00Z">
        <w:r w:rsidRPr="000D4A1B" w:rsidDel="00291A78">
          <w:delText>er</w:delText>
        </w:r>
      </w:del>
      <w:r w:rsidRPr="000D4A1B">
        <w:t xml:space="preserve"> to </w:t>
      </w:r>
      <w:r w:rsidR="00D2146E">
        <w:t xml:space="preserve">the visibility of </w:t>
      </w:r>
      <w:r w:rsidRPr="000D4A1B">
        <w:t xml:space="preserve">positive results </w:t>
      </w:r>
      <w:r w:rsidR="00D2146E">
        <w:t>and metrics from applied PPM</w:t>
      </w:r>
      <w:r w:rsidR="00D720AB">
        <w:t xml:space="preserve">. </w:t>
      </w:r>
      <w:r w:rsidR="00D2146E">
        <w:t xml:space="preserve">This </w:t>
      </w:r>
      <w:r w:rsidR="004C2497">
        <w:t xml:space="preserve">visibility </w:t>
      </w:r>
      <w:r w:rsidR="00D2146E">
        <w:t xml:space="preserve">can help </w:t>
      </w:r>
      <w:r w:rsidRPr="000D4A1B">
        <w:t>emergi</w:t>
      </w:r>
      <w:r w:rsidR="004C2497">
        <w:t>ng organization</w:t>
      </w:r>
      <w:r w:rsidR="0079368E">
        <w:t>s</w:t>
      </w:r>
      <w:r w:rsidR="004C2497">
        <w:t xml:space="preserve"> </w:t>
      </w:r>
      <w:r w:rsidR="00D2146E">
        <w:t xml:space="preserve">address issues or continue to improve as compared to their </w:t>
      </w:r>
      <w:r w:rsidR="004C2497">
        <w:t xml:space="preserve">rivals </w:t>
      </w:r>
      <w:r w:rsidR="0079368E">
        <w:t>and</w:t>
      </w:r>
      <w:r w:rsidR="004C2497">
        <w:t xml:space="preserve"> peer</w:t>
      </w:r>
      <w:r w:rsidR="0079368E">
        <w:t>s</w:t>
      </w:r>
      <w:r w:rsidR="004C2497">
        <w:t xml:space="preserve">, essentially </w:t>
      </w:r>
      <w:r w:rsidR="00D2146E">
        <w:t xml:space="preserve">allowing them to focus </w:t>
      </w:r>
      <w:r w:rsidR="004C2497">
        <w:t xml:space="preserve">energy on responding to business metrics delivered through Project </w:t>
      </w:r>
      <w:r w:rsidR="00AA68DD">
        <w:t>/</w:t>
      </w:r>
      <w:del w:id="486" w:author="DM" w:date="2012-08-06T08:03:00Z">
        <w:r w:rsidR="00AA68DD" w:rsidDel="00291A78">
          <w:delText xml:space="preserve"> </w:delText>
        </w:r>
      </w:del>
      <w:r w:rsidR="00AA68DD">
        <w:t xml:space="preserve">Server </w:t>
      </w:r>
      <w:r w:rsidR="004C2497">
        <w:t>2010 versus spending time trying to unearth that information</w:t>
      </w:r>
      <w:r w:rsidR="00D720AB">
        <w:t xml:space="preserve">. </w:t>
      </w:r>
      <w:r w:rsidR="00D2146E">
        <w:t xml:space="preserve">Time to market and </w:t>
      </w:r>
      <w:r w:rsidR="0079368E">
        <w:t>visibility</w:t>
      </w:r>
      <w:r w:rsidR="00D2146E">
        <w:t xml:space="preserve"> early in a project, program</w:t>
      </w:r>
      <w:ins w:id="487" w:author="DM" w:date="2012-08-06T08:03:00Z">
        <w:r w:rsidR="00291A78">
          <w:t>,</w:t>
        </w:r>
      </w:ins>
      <w:r w:rsidR="00D2146E">
        <w:t xml:space="preserve"> or product lifecycle enables these organizations to be adaptive</w:t>
      </w:r>
      <w:del w:id="488" w:author="DM" w:date="2012-08-06T08:03:00Z">
        <w:r w:rsidR="00D2146E" w:rsidDel="00291A78">
          <w:delText>,</w:delText>
        </w:r>
      </w:del>
      <w:r w:rsidR="00D2146E">
        <w:t xml:space="preserve"> </w:t>
      </w:r>
      <w:ins w:id="489" w:author="DM" w:date="2012-08-06T08:03:00Z">
        <w:r w:rsidR="00291A78">
          <w:t xml:space="preserve">and </w:t>
        </w:r>
      </w:ins>
      <w:r w:rsidR="00D2146E">
        <w:t>responsive</w:t>
      </w:r>
      <w:ins w:id="490" w:author="DM" w:date="2012-08-06T08:03:00Z">
        <w:r w:rsidR="00291A78">
          <w:t>,</w:t>
        </w:r>
      </w:ins>
      <w:r w:rsidR="00D2146E">
        <w:t xml:space="preserve"> </w:t>
      </w:r>
      <w:del w:id="491" w:author="DM" w:date="2012-08-06T08:03:00Z">
        <w:r w:rsidR="00D2146E" w:rsidDel="00291A78">
          <w:delText xml:space="preserve">and to </w:delText>
        </w:r>
      </w:del>
      <w:r w:rsidR="00D2146E">
        <w:t xml:space="preserve">not </w:t>
      </w:r>
      <w:del w:id="492" w:author="DM" w:date="2012-08-06T08:03:00Z">
        <w:r w:rsidR="00D2146E" w:rsidDel="00291A78">
          <w:delText xml:space="preserve">be </w:delText>
        </w:r>
        <w:r w:rsidRPr="000D4A1B" w:rsidDel="00291A78">
          <w:delText xml:space="preserve">continually </w:delText>
        </w:r>
      </w:del>
      <w:r w:rsidRPr="000D4A1B">
        <w:t>left behind</w:t>
      </w:r>
      <w:r w:rsidR="00D720AB">
        <w:t xml:space="preserve">. </w:t>
      </w:r>
      <w:r w:rsidR="00D2146E">
        <w:t>Whether large or small, even some of the industr</w:t>
      </w:r>
      <w:r w:rsidR="0079368E">
        <w:t>y’</w:t>
      </w:r>
      <w:r w:rsidR="00D2146E">
        <w:t xml:space="preserve">s more </w:t>
      </w:r>
      <w:r w:rsidR="0079368E" w:rsidRPr="000D4A1B">
        <w:t>stable</w:t>
      </w:r>
      <w:r w:rsidRPr="000D4A1B">
        <w:t xml:space="preserve"> organizations </w:t>
      </w:r>
      <w:r w:rsidR="00D2146E">
        <w:t xml:space="preserve">have opted to </w:t>
      </w:r>
      <w:r w:rsidRPr="000D4A1B">
        <w:t xml:space="preserve">make </w:t>
      </w:r>
      <w:r w:rsidR="00D2146E">
        <w:t xml:space="preserve">business or product </w:t>
      </w:r>
      <w:r w:rsidRPr="000D4A1B">
        <w:t>selection choices faster than normal</w:t>
      </w:r>
      <w:r w:rsidR="0079368E">
        <w:t>.</w:t>
      </w:r>
      <w:r w:rsidRPr="000D4A1B">
        <w:t xml:space="preserve"> Chrysler </w:t>
      </w:r>
      <w:r w:rsidR="007C0739">
        <w:t>is a good example</w:t>
      </w:r>
      <w:ins w:id="493" w:author="DM" w:date="2012-08-06T08:03:00Z">
        <w:r w:rsidR="00291A78">
          <w:t>;</w:t>
        </w:r>
      </w:ins>
      <w:del w:id="494" w:author="DM" w:date="2012-08-06T08:03:00Z">
        <w:r w:rsidR="0079368E" w:rsidDel="00291A78">
          <w:delText>:</w:delText>
        </w:r>
      </w:del>
      <w:r w:rsidR="007C0739">
        <w:t xml:space="preserve"> </w:t>
      </w:r>
      <w:ins w:id="495" w:author="DM" w:date="2012-08-06T08:03:00Z">
        <w:r w:rsidR="00291A78">
          <w:t xml:space="preserve">it </w:t>
        </w:r>
      </w:ins>
      <w:r w:rsidR="0079368E">
        <w:t>innovat</w:t>
      </w:r>
      <w:ins w:id="496" w:author="DM" w:date="2012-08-06T08:03:00Z">
        <w:r w:rsidR="00291A78">
          <w:t>ed</w:t>
        </w:r>
      </w:ins>
      <w:del w:id="497" w:author="DM" w:date="2012-08-06T08:03:00Z">
        <w:r w:rsidR="0079368E" w:rsidDel="00291A78">
          <w:delText>ing</w:delText>
        </w:r>
      </w:del>
      <w:r w:rsidR="007C0739">
        <w:t xml:space="preserve"> </w:t>
      </w:r>
      <w:ins w:id="498" w:author="DM" w:date="2012-08-06T08:03:00Z">
        <w:r w:rsidR="00291A78">
          <w:t>its</w:t>
        </w:r>
      </w:ins>
      <w:del w:id="499" w:author="DM" w:date="2012-08-06T08:03:00Z">
        <w:r w:rsidR="007C0739" w:rsidDel="00291A78">
          <w:delText>their</w:delText>
        </w:r>
      </w:del>
      <w:r w:rsidR="007C0739">
        <w:t xml:space="preserve"> automotive processes and products to re</w:t>
      </w:r>
      <w:r w:rsidR="0079368E">
        <w:t>act to the down economy of 2009</w:t>
      </w:r>
      <w:r w:rsidRPr="000D4A1B">
        <w:t>.</w:t>
      </w:r>
    </w:p>
    <w:p w:rsidR="009340DD" w:rsidRPr="00CA5BE0" w:rsidRDefault="009340DD" w:rsidP="006265BD">
      <w:pPr>
        <w:pStyle w:val="H4"/>
        <w:rPr>
          <w:rStyle w:val="QueryInline"/>
          <w:rPrChange w:id="500" w:author="DM" w:date="2012-08-20T06:08:00Z">
            <w:rPr/>
          </w:rPrChange>
        </w:rPr>
      </w:pPr>
      <w:r w:rsidRPr="000D4A1B">
        <w:t>Real</w:t>
      </w:r>
      <w:ins w:id="501" w:author="DM" w:date="2012-08-06T08:04:00Z">
        <w:r w:rsidR="00291A78">
          <w:t>-</w:t>
        </w:r>
      </w:ins>
      <w:del w:id="502" w:author="DM" w:date="2012-08-06T08:04:00Z">
        <w:r w:rsidRPr="000D4A1B" w:rsidDel="00291A78">
          <w:delText xml:space="preserve"> </w:delText>
        </w:r>
      </w:del>
      <w:r w:rsidR="000A1378">
        <w:t>W</w:t>
      </w:r>
      <w:r w:rsidRPr="005F6265">
        <w:t>orld</w:t>
      </w:r>
      <w:r w:rsidRPr="000D4A1B">
        <w:t xml:space="preserve"> </w:t>
      </w:r>
      <w:r w:rsidR="000A1378">
        <w:t>E</w:t>
      </w:r>
      <w:r w:rsidR="0093223A">
        <w:t>xample</w:t>
      </w:r>
      <w:r w:rsidRPr="000D4A1B">
        <w:t>:</w:t>
      </w:r>
      <w:r w:rsidR="004A1AEA">
        <w:t xml:space="preserve"> </w:t>
      </w:r>
      <w:del w:id="503" w:author="DM" w:date="2012-08-06T08:04:00Z">
        <w:r w:rsidR="000A1378" w:rsidDel="00291A78">
          <w:delText>A</w:delText>
        </w:r>
        <w:r w:rsidRPr="000D4A1B" w:rsidDel="00291A78">
          <w:delText xml:space="preserve"> </w:delText>
        </w:r>
      </w:del>
      <w:r w:rsidR="000A1378">
        <w:t>L</w:t>
      </w:r>
      <w:r w:rsidRPr="000D4A1B">
        <w:t xml:space="preserve">arge </w:t>
      </w:r>
      <w:r w:rsidR="000A1378">
        <w:t>P</w:t>
      </w:r>
      <w:r w:rsidRPr="000D4A1B">
        <w:t xml:space="preserve">ublic </w:t>
      </w:r>
      <w:r w:rsidR="000A1378">
        <w:t>U</w:t>
      </w:r>
      <w:r w:rsidRPr="000D4A1B">
        <w:t xml:space="preserve">tility </w:t>
      </w:r>
      <w:r w:rsidR="000A1378">
        <w:t>O</w:t>
      </w:r>
      <w:r w:rsidRPr="000D4A1B">
        <w:t xml:space="preserve">rganization in the </w:t>
      </w:r>
      <w:r w:rsidR="000A1378">
        <w:t>E</w:t>
      </w:r>
      <w:r w:rsidRPr="000D4A1B">
        <w:t xml:space="preserve">nergy </w:t>
      </w:r>
      <w:r w:rsidR="000A1378">
        <w:t>I</w:t>
      </w:r>
      <w:r w:rsidRPr="000D4A1B">
        <w:t>ndustry</w:t>
      </w:r>
    </w:p>
    <w:p w:rsidR="009340DD" w:rsidRPr="000D4A1B" w:rsidRDefault="00EE08D0" w:rsidP="006265BD">
      <w:pPr>
        <w:pStyle w:val="Para"/>
      </w:pPr>
      <w:r>
        <w:t>We</w:t>
      </w:r>
      <w:r w:rsidR="00390046">
        <w:t xml:space="preserve"> would like to showcase an example of a real</w:t>
      </w:r>
      <w:ins w:id="504" w:author="DM" w:date="2012-08-06T08:04:00Z">
        <w:r w:rsidR="00291A78">
          <w:t>-</w:t>
        </w:r>
      </w:ins>
      <w:del w:id="505" w:author="DM" w:date="2012-08-06T08:04:00Z">
        <w:r w:rsidR="00390046" w:rsidDel="00291A78">
          <w:delText xml:space="preserve"> </w:delText>
        </w:r>
      </w:del>
      <w:r w:rsidR="00390046">
        <w:t>world organization</w:t>
      </w:r>
      <w:r w:rsidR="00D720AB">
        <w:t xml:space="preserve">. </w:t>
      </w:r>
      <w:r w:rsidR="00390046">
        <w:t xml:space="preserve">To protect the innocent, in this example, we </w:t>
      </w:r>
      <w:del w:id="506" w:author="DM" w:date="2012-08-06T08:04:00Z">
        <w:r w:rsidR="00390046" w:rsidDel="00291A78">
          <w:delText xml:space="preserve">will </w:delText>
        </w:r>
      </w:del>
      <w:r w:rsidR="00390046">
        <w:t>call this organization</w:t>
      </w:r>
      <w:del w:id="507" w:author="DM" w:date="2012-08-06T08:04:00Z">
        <w:r w:rsidR="009F04A8" w:rsidDel="00291A78">
          <w:delText>,</w:delText>
        </w:r>
      </w:del>
      <w:r w:rsidR="009F04A8">
        <w:t xml:space="preserve"> </w:t>
      </w:r>
      <w:r w:rsidR="006153CA">
        <w:t>Focused Active Kinetic Energy Corporation (</w:t>
      </w:r>
      <w:r w:rsidR="00740196">
        <w:t>FAKE C</w:t>
      </w:r>
      <w:r w:rsidR="006153CA">
        <w:t>orp</w:t>
      </w:r>
      <w:ins w:id="508" w:author="DM" w:date="2012-08-06T08:04:00Z">
        <w:r w:rsidR="00291A78">
          <w:t>.</w:t>
        </w:r>
      </w:ins>
      <w:r w:rsidR="006153CA">
        <w:t>)</w:t>
      </w:r>
      <w:r>
        <w:t>. FAKE Corp</w:t>
      </w:r>
      <w:ins w:id="509" w:author="DM" w:date="2012-08-06T08:04:00Z">
        <w:r w:rsidR="00291A78">
          <w:t>.</w:t>
        </w:r>
      </w:ins>
      <w:r>
        <w:t xml:space="preserve"> is</w:t>
      </w:r>
      <w:r w:rsidR="009340DD" w:rsidRPr="000D4A1B">
        <w:t xml:space="preserve"> looking to acquire PPM technologies but has diverse PPM requirements for </w:t>
      </w:r>
      <w:r w:rsidR="009F04A8">
        <w:t xml:space="preserve">each of </w:t>
      </w:r>
      <w:r w:rsidR="006153CA">
        <w:t>its</w:t>
      </w:r>
      <w:r w:rsidR="006153CA" w:rsidRPr="000D4A1B">
        <w:t xml:space="preserve"> </w:t>
      </w:r>
      <w:r w:rsidR="009340DD" w:rsidRPr="000D4A1B">
        <w:t>different departments.</w:t>
      </w:r>
      <w:r w:rsidR="004A1AEA">
        <w:t xml:space="preserve"> </w:t>
      </w:r>
      <w:r w:rsidR="009340DD" w:rsidRPr="000D4A1B">
        <w:t>Each department has its own budget and steering team to select the appropriate technology.</w:t>
      </w:r>
      <w:r w:rsidR="004A1AEA">
        <w:t xml:space="preserve"> </w:t>
      </w:r>
      <w:r w:rsidR="009340DD" w:rsidRPr="000D4A1B">
        <w:t xml:space="preserve">Although </w:t>
      </w:r>
      <w:r w:rsidR="006153CA">
        <w:t xml:space="preserve">all of </w:t>
      </w:r>
      <w:r w:rsidR="009340DD" w:rsidRPr="000D4A1B">
        <w:t>the departments have some level of business interaction, they are each tasked with process improvement and managing independent budgets.</w:t>
      </w:r>
      <w:r w:rsidR="004A1AEA">
        <w:t xml:space="preserve"> </w:t>
      </w:r>
      <w:r w:rsidR="006153CA">
        <w:t>A</w:t>
      </w:r>
      <w:r w:rsidR="009340DD" w:rsidRPr="000D4A1B">
        <w:t>t the administration level</w:t>
      </w:r>
      <w:ins w:id="510" w:author="DM" w:date="2012-08-06T08:04:00Z">
        <w:r w:rsidR="00291A78">
          <w:t>,</w:t>
        </w:r>
      </w:ins>
      <w:r w:rsidR="009340DD" w:rsidRPr="000D4A1B">
        <w:t xml:space="preserve"> </w:t>
      </w:r>
      <w:r w:rsidR="006153CA">
        <w:t>FAKE Corp</w:t>
      </w:r>
      <w:ins w:id="511" w:author="DM" w:date="2012-08-06T08:04:00Z">
        <w:r w:rsidR="00291A78">
          <w:t>.</w:t>
        </w:r>
      </w:ins>
      <w:r w:rsidR="006153CA">
        <w:t xml:space="preserve"> </w:t>
      </w:r>
      <w:r w:rsidR="009340DD" w:rsidRPr="000D4A1B">
        <w:t xml:space="preserve">is also looking to secure a portfolio system to manage costs, improve </w:t>
      </w:r>
      <w:r w:rsidR="006E4EF2">
        <w:t xml:space="preserve">its </w:t>
      </w:r>
      <w:r w:rsidR="009340DD" w:rsidRPr="000D4A1B">
        <w:t>use of internal and external resources</w:t>
      </w:r>
      <w:ins w:id="512" w:author="DM" w:date="2012-08-06T08:05:00Z">
        <w:r w:rsidR="00291A78">
          <w:t>,</w:t>
        </w:r>
      </w:ins>
      <w:r w:rsidR="009340DD" w:rsidRPr="000D4A1B">
        <w:t xml:space="preserve"> and meet requirements set by the government.</w:t>
      </w:r>
    </w:p>
    <w:p w:rsidR="009340DD" w:rsidRPr="000D4A1B" w:rsidRDefault="00F044A2" w:rsidP="006265BD">
      <w:pPr>
        <w:pStyle w:val="Para"/>
      </w:pPr>
      <w:r>
        <w:t>FAKE Corp</w:t>
      </w:r>
      <w:ins w:id="513" w:author="DM" w:date="2012-08-06T08:05:00Z">
        <w:r w:rsidR="00291A78">
          <w:t>.</w:t>
        </w:r>
      </w:ins>
      <w:r w:rsidR="009340DD" w:rsidRPr="000D4A1B">
        <w:t xml:space="preserve"> already practices a number of project and program management processes</w:t>
      </w:r>
      <w:r w:rsidR="00106482">
        <w:t xml:space="preserve">. </w:t>
      </w:r>
      <w:r>
        <w:t>It</w:t>
      </w:r>
      <w:r w:rsidR="00106482">
        <w:t xml:space="preserve"> </w:t>
      </w:r>
      <w:r w:rsidR="009340DD" w:rsidRPr="000D4A1B">
        <w:t>uses a third</w:t>
      </w:r>
      <w:ins w:id="514" w:author="DM" w:date="2012-08-06T08:05:00Z">
        <w:r w:rsidR="00070262">
          <w:t>-</w:t>
        </w:r>
      </w:ins>
      <w:del w:id="515" w:author="DM" w:date="2012-08-06T08:05:00Z">
        <w:r w:rsidR="009340DD" w:rsidRPr="000D4A1B" w:rsidDel="00070262">
          <w:delText xml:space="preserve"> </w:delText>
        </w:r>
      </w:del>
      <w:r w:rsidR="009340DD" w:rsidRPr="000D4A1B">
        <w:t>party product for cost management</w:t>
      </w:r>
      <w:r w:rsidR="00106482">
        <w:t>,</w:t>
      </w:r>
      <w:r w:rsidR="009340DD" w:rsidRPr="000D4A1B">
        <w:t xml:space="preserve"> and </w:t>
      </w:r>
      <w:r w:rsidR="00106482">
        <w:t xml:space="preserve">it </w:t>
      </w:r>
      <w:r w:rsidR="009340DD" w:rsidRPr="000D4A1B">
        <w:t xml:space="preserve">intends to continue </w:t>
      </w:r>
      <w:del w:id="516" w:author="DM" w:date="2012-08-06T08:05:00Z">
        <w:r w:rsidR="009340DD" w:rsidRPr="000D4A1B" w:rsidDel="00070262">
          <w:delText xml:space="preserve">its </w:delText>
        </w:r>
      </w:del>
      <w:r w:rsidR="009340DD" w:rsidRPr="000D4A1B">
        <w:t>us</w:t>
      </w:r>
      <w:ins w:id="517" w:author="DM" w:date="2012-08-06T08:05:00Z">
        <w:r w:rsidR="00070262">
          <w:t>ing</w:t>
        </w:r>
      </w:ins>
      <w:del w:id="518" w:author="DM" w:date="2012-08-06T08:05:00Z">
        <w:r w:rsidR="009340DD" w:rsidRPr="000D4A1B" w:rsidDel="00070262">
          <w:delText>age of</w:delText>
        </w:r>
      </w:del>
      <w:r w:rsidR="009340DD" w:rsidRPr="000D4A1B">
        <w:t xml:space="preserve"> this product.</w:t>
      </w:r>
      <w:r w:rsidR="004A1AEA">
        <w:t xml:space="preserve"> </w:t>
      </w:r>
      <w:ins w:id="519" w:author="DM" w:date="2012-08-06T08:05:00Z">
        <w:r w:rsidR="00070262">
          <w:t>It has</w:t>
        </w:r>
      </w:ins>
      <w:del w:id="520" w:author="DM" w:date="2012-08-06T08:05:00Z">
        <w:r w:rsidR="009340DD" w:rsidRPr="000D4A1B" w:rsidDel="00070262">
          <w:delText>They have</w:delText>
        </w:r>
      </w:del>
      <w:r w:rsidR="009340DD" w:rsidRPr="000D4A1B">
        <w:t xml:space="preserve"> various time</w:t>
      </w:r>
      <w:del w:id="521" w:author="DM" w:date="2012-08-06T08:05:00Z">
        <w:r w:rsidR="009340DD" w:rsidRPr="000D4A1B" w:rsidDel="00070262">
          <w:delText xml:space="preserve"> </w:delText>
        </w:r>
      </w:del>
      <w:r w:rsidR="009340DD" w:rsidRPr="000D4A1B">
        <w:t xml:space="preserve">keeping systems </w:t>
      </w:r>
      <w:r w:rsidR="00635C75">
        <w:t>for tracking and reporting time worked by resources</w:t>
      </w:r>
      <w:del w:id="522" w:author="DM" w:date="2012-08-06T08:05:00Z">
        <w:r w:rsidR="00635C75" w:rsidDel="00070262">
          <w:delText>,</w:delText>
        </w:r>
      </w:del>
      <w:r w:rsidR="00635C75">
        <w:t xml:space="preserve"> </w:t>
      </w:r>
      <w:r w:rsidR="009340DD" w:rsidRPr="000D4A1B">
        <w:t xml:space="preserve">and </w:t>
      </w:r>
      <w:ins w:id="523" w:author="DM" w:date="2012-08-06T08:05:00Z">
        <w:r w:rsidR="00070262">
          <w:t>is</w:t>
        </w:r>
      </w:ins>
      <w:del w:id="524" w:author="DM" w:date="2012-08-06T08:05:00Z">
        <w:r w:rsidR="009340DD" w:rsidRPr="000D4A1B" w:rsidDel="00070262">
          <w:delText>are</w:delText>
        </w:r>
      </w:del>
      <w:r w:rsidR="009340DD" w:rsidRPr="000D4A1B">
        <w:t xml:space="preserve"> required to use external vendors to take on some of the workload as per a union contractual agreement.</w:t>
      </w:r>
    </w:p>
    <w:p w:rsidR="009340DD" w:rsidRPr="000D4A1B" w:rsidRDefault="005F6265" w:rsidP="006265BD">
      <w:pPr>
        <w:pStyle w:val="Para"/>
      </w:pPr>
      <w:r>
        <w:t>FAKE Corp</w:t>
      </w:r>
      <w:ins w:id="525" w:author="DM" w:date="2012-08-06T08:05:00Z">
        <w:r w:rsidR="00070262">
          <w:t>.</w:t>
        </w:r>
      </w:ins>
      <w:r>
        <w:t xml:space="preserve"> is making the</w:t>
      </w:r>
      <w:ins w:id="526" w:author="DM" w:date="2012-08-06T08:05:00Z">
        <w:r w:rsidR="00070262">
          <w:t>se</w:t>
        </w:r>
      </w:ins>
      <w:del w:id="527" w:author="DM" w:date="2012-08-06T08:05:00Z">
        <w:r w:rsidDel="00070262">
          <w:delText xml:space="preserve"> following</w:delText>
        </w:r>
      </w:del>
      <w:r>
        <w:t xml:space="preserve"> a</w:t>
      </w:r>
      <w:r w:rsidRPr="000D4A1B">
        <w:t>ssumptions</w:t>
      </w:r>
      <w:r w:rsidR="009340DD" w:rsidRPr="000D4A1B">
        <w:t>:</w:t>
      </w:r>
    </w:p>
    <w:p w:rsidR="009340DD" w:rsidRPr="000D4A1B" w:rsidRDefault="009340DD" w:rsidP="006265BD">
      <w:pPr>
        <w:pStyle w:val="ListBulleted"/>
      </w:pPr>
      <w:r w:rsidRPr="000D4A1B">
        <w:t>Adopting a scheduling technology will improve resource capacity planning and forecasting</w:t>
      </w:r>
      <w:ins w:id="528" w:author="DM" w:date="2012-08-06T08:06:00Z">
        <w:r w:rsidR="00070262">
          <w:t>.</w:t>
        </w:r>
      </w:ins>
    </w:p>
    <w:p w:rsidR="009340DD" w:rsidRPr="000D4A1B" w:rsidRDefault="009340DD" w:rsidP="006265BD">
      <w:pPr>
        <w:pStyle w:val="ListBulleted"/>
      </w:pPr>
      <w:r w:rsidRPr="000D4A1B">
        <w:t>All users in the departments will leverage and find value using the new technology</w:t>
      </w:r>
      <w:ins w:id="529" w:author="DM" w:date="2012-08-06T08:06:00Z">
        <w:r w:rsidR="00070262">
          <w:t>.</w:t>
        </w:r>
      </w:ins>
    </w:p>
    <w:p w:rsidR="009340DD" w:rsidRPr="000D4A1B" w:rsidRDefault="009340DD" w:rsidP="006265BD">
      <w:pPr>
        <w:pStyle w:val="ListBulleted"/>
      </w:pPr>
      <w:r w:rsidRPr="000D4A1B">
        <w:t>Data in the costing system and other systems will integrate with Project 2010 through simple programming queries</w:t>
      </w:r>
      <w:ins w:id="530" w:author="DM" w:date="2012-08-06T08:06:00Z">
        <w:r w:rsidR="00070262">
          <w:t>.</w:t>
        </w:r>
      </w:ins>
    </w:p>
    <w:p w:rsidR="009340DD" w:rsidRPr="000D4A1B" w:rsidRDefault="009340DD" w:rsidP="006265BD">
      <w:pPr>
        <w:pStyle w:val="ListBulleted"/>
      </w:pPr>
      <w:r w:rsidRPr="000D4A1B">
        <w:t>One of the main components missing from establishing a robust PPM environment is the technology</w:t>
      </w:r>
      <w:ins w:id="531" w:author="DM" w:date="2012-08-06T08:06:00Z">
        <w:r w:rsidR="00070262">
          <w:t>.</w:t>
        </w:r>
      </w:ins>
    </w:p>
    <w:p w:rsidR="009340DD" w:rsidRPr="000D4A1B" w:rsidRDefault="009340DD" w:rsidP="006265BD">
      <w:pPr>
        <w:pStyle w:val="H4"/>
      </w:pPr>
      <w:r w:rsidRPr="000D4A1B">
        <w:t xml:space="preserve">Common </w:t>
      </w:r>
      <w:r w:rsidR="00EE08D0">
        <w:t>C</w:t>
      </w:r>
      <w:r w:rsidRPr="000D4A1B">
        <w:t>hallenges</w:t>
      </w:r>
    </w:p>
    <w:p w:rsidR="009340DD" w:rsidRPr="000D4A1B" w:rsidRDefault="009340DD" w:rsidP="006265BD">
      <w:pPr>
        <w:pStyle w:val="Para"/>
      </w:pPr>
      <w:r w:rsidRPr="000D4A1B">
        <w:t xml:space="preserve">The assumption that data in legacy systems and other planning software </w:t>
      </w:r>
      <w:ins w:id="532" w:author="DM" w:date="2012-08-06T08:06:00Z">
        <w:r w:rsidR="00070262">
          <w:t>are</w:t>
        </w:r>
      </w:ins>
      <w:del w:id="533" w:author="DM" w:date="2012-08-06T08:06:00Z">
        <w:r w:rsidRPr="000D4A1B" w:rsidDel="00070262">
          <w:delText>is</w:delText>
        </w:r>
      </w:del>
      <w:r w:rsidRPr="000D4A1B">
        <w:t xml:space="preserve"> loaded and analyzed as </w:t>
      </w:r>
      <w:del w:id="534" w:author="DM" w:date="2012-08-06T08:06:00Z">
        <w:r w:rsidRPr="000D4A1B" w:rsidDel="00070262">
          <w:delText xml:space="preserve">similarly as </w:delText>
        </w:r>
      </w:del>
      <w:r w:rsidRPr="000D4A1B">
        <w:t xml:space="preserve">if </w:t>
      </w:r>
      <w:ins w:id="535" w:author="DM" w:date="2012-08-20T06:09:00Z">
        <w:r w:rsidR="00CA5BE0">
          <w:t>they</w:t>
        </w:r>
      </w:ins>
      <w:del w:id="536" w:author="DM" w:date="2012-08-20T06:09:00Z">
        <w:r w:rsidRPr="000D4A1B" w:rsidDel="00CA5BE0">
          <w:delText>it</w:delText>
        </w:r>
      </w:del>
      <w:r w:rsidRPr="000D4A1B">
        <w:t xml:space="preserve"> were in Project 2010 is </w:t>
      </w:r>
      <w:ins w:id="537" w:author="DM" w:date="2012-08-06T08:07:00Z">
        <w:r w:rsidR="00070262">
          <w:t>wrong</w:t>
        </w:r>
      </w:ins>
      <w:del w:id="538" w:author="DM" w:date="2012-08-06T08:07:00Z">
        <w:r w:rsidRPr="000D4A1B" w:rsidDel="00070262">
          <w:delText>ill placed</w:delText>
        </w:r>
      </w:del>
      <w:r w:rsidRPr="000D4A1B">
        <w:t>.</w:t>
      </w:r>
      <w:r w:rsidR="004A1AEA">
        <w:t xml:space="preserve"> </w:t>
      </w:r>
      <w:del w:id="539" w:author="DM" w:date="2012-08-06T08:07:00Z">
        <w:r w:rsidRPr="000D4A1B" w:rsidDel="00070262">
          <w:delText>This d</w:delText>
        </w:r>
      </w:del>
      <w:ins w:id="540" w:author="DM" w:date="2012-08-06T08:07:00Z">
        <w:r w:rsidR="00070262">
          <w:t>D</w:t>
        </w:r>
      </w:ins>
      <w:r w:rsidRPr="000D4A1B">
        <w:t xml:space="preserve">ata outside Project 2010 </w:t>
      </w:r>
      <w:del w:id="541" w:author="DM" w:date="2012-08-06T08:07:00Z">
        <w:r w:rsidRPr="000D4A1B" w:rsidDel="00070262">
          <w:delText xml:space="preserve">is </w:delText>
        </w:r>
      </w:del>
      <w:r w:rsidRPr="000D4A1B">
        <w:t xml:space="preserve">typically </w:t>
      </w:r>
      <w:ins w:id="542" w:author="DM" w:date="2012-08-06T08:07:00Z">
        <w:r w:rsidR="00070262">
          <w:t xml:space="preserve">are </w:t>
        </w:r>
      </w:ins>
      <w:r w:rsidRPr="000D4A1B">
        <w:t xml:space="preserve">laid out in a grid format, similar to </w:t>
      </w:r>
      <w:r w:rsidR="00106482">
        <w:t xml:space="preserve">a </w:t>
      </w:r>
      <w:r w:rsidRPr="000D4A1B">
        <w:t>Microsoft Excel</w:t>
      </w:r>
      <w:r w:rsidR="00106482">
        <w:t xml:space="preserve"> spreadsheet</w:t>
      </w:r>
      <w:r w:rsidRPr="000D4A1B">
        <w:t>.</w:t>
      </w:r>
      <w:r w:rsidR="004A1AEA">
        <w:t xml:space="preserve"> </w:t>
      </w:r>
      <w:r w:rsidRPr="000D4A1B">
        <w:t>But the line items do not have a relationship or any dynamic updating of actuals versus estimates.</w:t>
      </w:r>
      <w:r w:rsidR="004A1AEA">
        <w:t xml:space="preserve"> </w:t>
      </w:r>
      <w:r w:rsidRPr="000D4A1B">
        <w:t>However, many planning stakeholders use these legacy systems for time</w:t>
      </w:r>
      <w:ins w:id="543" w:author="DM" w:date="2012-08-06T08:07:00Z">
        <w:r w:rsidR="00070262">
          <w:t>-</w:t>
        </w:r>
      </w:ins>
      <w:del w:id="544" w:author="DM" w:date="2012-08-06T08:07:00Z">
        <w:r w:rsidR="00AF65BB" w:rsidDel="00070262">
          <w:delText xml:space="preserve"> </w:delText>
        </w:r>
      </w:del>
      <w:r w:rsidRPr="000D4A1B">
        <w:t>phased purposes</w:t>
      </w:r>
      <w:r w:rsidR="00DD55BB">
        <w:t xml:space="preserve"> (entering forecasts of numbers into the forecast module grid)</w:t>
      </w:r>
      <w:r w:rsidR="00D720AB">
        <w:t xml:space="preserve">. </w:t>
      </w:r>
      <w:r w:rsidR="00DD55BB">
        <w:t xml:space="preserve">In doing this, they </w:t>
      </w:r>
      <w:r w:rsidRPr="000D4A1B">
        <w:t>lack the ability to perform any what</w:t>
      </w:r>
      <w:r w:rsidR="00F65B0C">
        <w:t>-</w:t>
      </w:r>
      <w:r w:rsidRPr="000D4A1B">
        <w:t>if scenarios of remaining demand and pending capacity. The gap in how the data functions between systems must be consider</w:t>
      </w:r>
      <w:r w:rsidR="00106482">
        <w:t>ed</w:t>
      </w:r>
      <w:r w:rsidRPr="000D4A1B">
        <w:t xml:space="preserve"> </w:t>
      </w:r>
      <w:r w:rsidR="0082622B">
        <w:t xml:space="preserve">and addressed </w:t>
      </w:r>
      <w:r w:rsidRPr="000D4A1B">
        <w:t>prior to implementing the Project 2010 solution</w:t>
      </w:r>
      <w:r w:rsidR="0082622B">
        <w:t>;</w:t>
      </w:r>
      <w:r w:rsidRPr="000D4A1B">
        <w:t xml:space="preserve"> architecting the </w:t>
      </w:r>
      <w:r w:rsidR="0082622B">
        <w:t xml:space="preserve">Project 2010 </w:t>
      </w:r>
      <w:r w:rsidRPr="000D4A1B">
        <w:t xml:space="preserve">PPM solution may require some additional efforts in programming that </w:t>
      </w:r>
      <w:r w:rsidR="0082412D">
        <w:t>you would</w:t>
      </w:r>
      <w:r w:rsidRPr="000D4A1B">
        <w:t xml:space="preserve"> not </w:t>
      </w:r>
      <w:r w:rsidR="0082412D">
        <w:t xml:space="preserve">necessarily </w:t>
      </w:r>
      <w:r w:rsidRPr="000D4A1B">
        <w:t>expect.</w:t>
      </w:r>
    </w:p>
    <w:p w:rsidR="009340DD" w:rsidRPr="000D4A1B" w:rsidRDefault="0060456C" w:rsidP="006265BD">
      <w:pPr>
        <w:pStyle w:val="Para"/>
      </w:pPr>
      <w:r>
        <w:t>Despite your PPM implementation, you can’t assume that</w:t>
      </w:r>
      <w:r w:rsidR="009340DD" w:rsidRPr="000D4A1B">
        <w:t xml:space="preserve"> </w:t>
      </w:r>
      <w:r>
        <w:t xml:space="preserve">your </w:t>
      </w:r>
      <w:r w:rsidR="009340DD" w:rsidRPr="000D4A1B">
        <w:t>end</w:t>
      </w:r>
      <w:r>
        <w:t xml:space="preserve"> </w:t>
      </w:r>
      <w:r w:rsidR="009340DD" w:rsidRPr="000D4A1B">
        <w:t xml:space="preserve">users will stop using </w:t>
      </w:r>
      <w:r>
        <w:t xml:space="preserve">their familiar (but inefficient) </w:t>
      </w:r>
      <w:r w:rsidR="009340DD" w:rsidRPr="000D4A1B">
        <w:t>non</w:t>
      </w:r>
      <w:r w:rsidR="00C370DA">
        <w:t>-</w:t>
      </w:r>
      <w:r w:rsidR="009340DD" w:rsidRPr="000D4A1B">
        <w:t>PPM tools</w:t>
      </w:r>
      <w:r>
        <w:t xml:space="preserve"> and habits</w:t>
      </w:r>
      <w:r w:rsidR="009340DD" w:rsidRPr="000D4A1B">
        <w:t xml:space="preserve">. Implementation of any new tool or solution requires organizational development around the change. </w:t>
      </w:r>
      <w:r w:rsidR="00C72877">
        <w:t>In our experience</w:t>
      </w:r>
      <w:ins w:id="545" w:author="DM" w:date="2012-08-06T08:07:00Z">
        <w:r w:rsidR="00070262">
          <w:t>,</w:t>
        </w:r>
      </w:ins>
      <w:r w:rsidR="00C72877">
        <w:t xml:space="preserve"> end users</w:t>
      </w:r>
      <w:r w:rsidR="00C72877" w:rsidRPr="000D4A1B">
        <w:t xml:space="preserve"> </w:t>
      </w:r>
      <w:del w:id="546" w:author="DM" w:date="2012-08-06T08:07:00Z">
        <w:r w:rsidR="009340DD" w:rsidRPr="000D4A1B" w:rsidDel="00070262">
          <w:delText xml:space="preserve">are </w:delText>
        </w:r>
      </w:del>
      <w:r w:rsidR="00C72877">
        <w:t xml:space="preserve">usually </w:t>
      </w:r>
      <w:r w:rsidR="009340DD" w:rsidRPr="000D4A1B">
        <w:t>resist</w:t>
      </w:r>
      <w:del w:id="547" w:author="DM" w:date="2012-08-06T08:07:00Z">
        <w:r w:rsidR="009340DD" w:rsidRPr="000D4A1B" w:rsidDel="00070262">
          <w:delText>ant</w:delText>
        </w:r>
      </w:del>
      <w:r w:rsidR="009340DD" w:rsidRPr="000D4A1B">
        <w:t xml:space="preserve"> </w:t>
      </w:r>
      <w:del w:id="548" w:author="DM" w:date="2012-08-20T06:09:00Z">
        <w:r w:rsidR="009340DD" w:rsidRPr="000D4A1B" w:rsidDel="00CA5BE0">
          <w:delText xml:space="preserve">to </w:delText>
        </w:r>
      </w:del>
      <w:r w:rsidR="009340DD" w:rsidRPr="000D4A1B">
        <w:t xml:space="preserve">change and rely on conducting business </w:t>
      </w:r>
      <w:del w:id="549" w:author="DM" w:date="2012-08-06T08:08:00Z">
        <w:r w:rsidR="00B00D45" w:rsidDel="00070262">
          <w:delText>“</w:delText>
        </w:r>
      </w:del>
      <w:r w:rsidR="009340DD" w:rsidRPr="000D4A1B">
        <w:t>the old way</w:t>
      </w:r>
      <w:del w:id="550" w:author="DM" w:date="2012-08-06T08:08:00Z">
        <w:r w:rsidR="00B00D45" w:rsidDel="00070262">
          <w:delText>”</w:delText>
        </w:r>
      </w:del>
      <w:r w:rsidR="009340DD" w:rsidRPr="000D4A1B">
        <w:t xml:space="preserve"> as long as humanly possible. PPM is a relatively new enterprise business solution. It </w:t>
      </w:r>
      <w:r w:rsidR="00C72877">
        <w:t xml:space="preserve">is likely to </w:t>
      </w:r>
      <w:r w:rsidR="009340DD" w:rsidRPr="000D4A1B">
        <w:t xml:space="preserve">take some time before adoption </w:t>
      </w:r>
      <w:r w:rsidR="00C72877">
        <w:t xml:space="preserve">begins to </w:t>
      </w:r>
      <w:r w:rsidR="009340DD" w:rsidRPr="000D4A1B">
        <w:t>grow</w:t>
      </w:r>
      <w:r w:rsidR="002D596F">
        <w:t xml:space="preserve"> at a viral rate</w:t>
      </w:r>
      <w:r w:rsidR="009340DD" w:rsidRPr="000D4A1B">
        <w:t>.</w:t>
      </w:r>
    </w:p>
    <w:p w:rsidR="009340DD" w:rsidRPr="000D4A1B" w:rsidRDefault="009340DD" w:rsidP="006265BD">
      <w:pPr>
        <w:pStyle w:val="Para"/>
      </w:pPr>
      <w:r w:rsidRPr="000D4A1B">
        <w:t>O</w:t>
      </w:r>
      <w:r w:rsidR="00F51236">
        <w:t>ften</w:t>
      </w:r>
      <w:del w:id="551" w:author="DM" w:date="2012-08-06T08:08:00Z">
        <w:r w:rsidR="00F51236" w:rsidDel="00070262">
          <w:delText>,</w:delText>
        </w:r>
      </w:del>
      <w:r w:rsidR="00F51236">
        <w:t xml:space="preserve"> o</w:t>
      </w:r>
      <w:r w:rsidRPr="000D4A1B">
        <w:t>rganizations assume that project and program data integrated with third</w:t>
      </w:r>
      <w:ins w:id="552" w:author="DM" w:date="2012-08-06T08:08:00Z">
        <w:r w:rsidR="00070262">
          <w:t>-</w:t>
        </w:r>
      </w:ins>
      <w:del w:id="553" w:author="DM" w:date="2012-08-06T08:08:00Z">
        <w:r w:rsidRPr="000D4A1B" w:rsidDel="00070262">
          <w:delText xml:space="preserve"> </w:delText>
        </w:r>
      </w:del>
      <w:r w:rsidRPr="000D4A1B">
        <w:t xml:space="preserve">party costing </w:t>
      </w:r>
      <w:r w:rsidR="00AB1F0C">
        <w:t>tools</w:t>
      </w:r>
      <w:r w:rsidRPr="000D4A1B">
        <w:t xml:space="preserve"> and other planning products will automatically roll up nicely to a portfolio view. This is not always the </w:t>
      </w:r>
      <w:ins w:id="554" w:author="DM" w:date="2012-08-06T08:08:00Z">
        <w:r w:rsidR="00070262">
          <w:t>case</w:t>
        </w:r>
      </w:ins>
      <w:del w:id="555" w:author="DM" w:date="2012-08-06T08:08:00Z">
        <w:r w:rsidR="00516912" w:rsidDel="00070262">
          <w:delText>result</w:delText>
        </w:r>
      </w:del>
      <w:r w:rsidR="00516912">
        <w:t>. How well these data streams and products integrate</w:t>
      </w:r>
      <w:r w:rsidRPr="000D4A1B">
        <w:t xml:space="preserve"> depend</w:t>
      </w:r>
      <w:r w:rsidR="00516912">
        <w:t xml:space="preserve">s </w:t>
      </w:r>
      <w:r w:rsidRPr="000D4A1B">
        <w:t xml:space="preserve">on the </w:t>
      </w:r>
      <w:ins w:id="556" w:author="DM" w:date="2012-08-06T08:08:00Z">
        <w:r w:rsidR="00070262">
          <w:t>l</w:t>
        </w:r>
      </w:ins>
      <w:del w:id="557" w:author="DM" w:date="2012-08-06T08:08:00Z">
        <w:r w:rsidRPr="000D4A1B" w:rsidDel="00070262">
          <w:delText>L</w:delText>
        </w:r>
      </w:del>
      <w:r w:rsidRPr="000D4A1B">
        <w:t xml:space="preserve">ine of </w:t>
      </w:r>
      <w:del w:id="558" w:author="DM" w:date="2012-08-06T08:08:00Z">
        <w:r w:rsidRPr="000D4A1B" w:rsidDel="00070262">
          <w:delText>B</w:delText>
        </w:r>
      </w:del>
      <w:ins w:id="559" w:author="DM" w:date="2012-08-06T08:08:00Z">
        <w:r w:rsidR="00070262">
          <w:t>b</w:t>
        </w:r>
      </w:ins>
      <w:r w:rsidRPr="000D4A1B">
        <w:t>usiness (LOB) application, the data architecture</w:t>
      </w:r>
      <w:r w:rsidR="00516912">
        <w:t>,</w:t>
      </w:r>
      <w:r w:rsidRPr="000D4A1B">
        <w:t xml:space="preserve"> and the</w:t>
      </w:r>
      <w:r w:rsidR="00AB1F0C">
        <w:t xml:space="preserve"> manner in which the</w:t>
      </w:r>
      <w:r w:rsidRPr="000D4A1B">
        <w:t xml:space="preserve"> implementation of the </w:t>
      </w:r>
      <w:del w:id="560" w:author="DM" w:date="2012-08-06T08:08:00Z">
        <w:r w:rsidRPr="000D4A1B" w:rsidDel="00070262">
          <w:delText>E</w:delText>
        </w:r>
      </w:del>
      <w:ins w:id="561" w:author="DM" w:date="2012-08-06T08:08:00Z">
        <w:r w:rsidR="00070262">
          <w:t>e</w:t>
        </w:r>
      </w:ins>
      <w:r w:rsidRPr="000D4A1B">
        <w:t xml:space="preserve">nterprise </w:t>
      </w:r>
      <w:del w:id="562" w:author="DM" w:date="2012-08-06T08:08:00Z">
        <w:r w:rsidRPr="000D4A1B" w:rsidDel="00070262">
          <w:delText>R</w:delText>
        </w:r>
      </w:del>
      <w:ins w:id="563" w:author="DM" w:date="2012-08-06T08:08:00Z">
        <w:r w:rsidR="00070262">
          <w:t>r</w:t>
        </w:r>
      </w:ins>
      <w:r w:rsidRPr="000D4A1B">
        <w:t xml:space="preserve">esource </w:t>
      </w:r>
      <w:ins w:id="564" w:author="DM" w:date="2012-08-06T08:09:00Z">
        <w:r w:rsidR="00070262">
          <w:t>p</w:t>
        </w:r>
      </w:ins>
      <w:del w:id="565" w:author="DM" w:date="2012-08-06T08:09:00Z">
        <w:r w:rsidRPr="000D4A1B" w:rsidDel="00070262">
          <w:delText>P</w:delText>
        </w:r>
      </w:del>
      <w:r w:rsidRPr="000D4A1B">
        <w:t>lanning (ERP) solution</w:t>
      </w:r>
      <w:r w:rsidR="00AB1F0C">
        <w:t xml:space="preserve"> was </w:t>
      </w:r>
      <w:ins w:id="566" w:author="DM" w:date="2012-08-06T08:09:00Z">
        <w:r w:rsidR="00AD6666">
          <w:t>performed</w:t>
        </w:r>
      </w:ins>
      <w:del w:id="567" w:author="DM" w:date="2012-08-06T08:09:00Z">
        <w:r w:rsidR="00AB1F0C" w:rsidDel="00AD6666">
          <w:delText>done</w:delText>
        </w:r>
      </w:del>
      <w:r w:rsidR="00AB1F0C">
        <w:t>.</w:t>
      </w:r>
    </w:p>
    <w:p w:rsidR="009340DD" w:rsidRPr="000D4A1B" w:rsidRDefault="009340DD" w:rsidP="006265BD">
      <w:pPr>
        <w:pStyle w:val="H4"/>
      </w:pPr>
      <w:r w:rsidRPr="000D4A1B">
        <w:t xml:space="preserve">Key </w:t>
      </w:r>
      <w:r w:rsidR="00C370DA">
        <w:t>S</w:t>
      </w:r>
      <w:r w:rsidRPr="000D4A1B">
        <w:t xml:space="preserve">teps to </w:t>
      </w:r>
      <w:r w:rsidR="00C370DA">
        <w:t>C</w:t>
      </w:r>
      <w:r w:rsidRPr="000D4A1B">
        <w:t xml:space="preserve">reating the </w:t>
      </w:r>
      <w:r w:rsidR="00C370DA">
        <w:t>W</w:t>
      </w:r>
      <w:r w:rsidRPr="000D4A1B">
        <w:t>in</w:t>
      </w:r>
    </w:p>
    <w:p w:rsidR="009340DD" w:rsidRPr="000D4A1B" w:rsidRDefault="00AD6666" w:rsidP="006265BD">
      <w:pPr>
        <w:pStyle w:val="Para"/>
      </w:pPr>
      <w:ins w:id="568" w:author="DM" w:date="2012-08-06T08:09:00Z">
        <w:r>
          <w:t>Creating the win is</w:t>
        </w:r>
      </w:ins>
      <w:del w:id="569" w:author="DM" w:date="2012-08-06T08:09:00Z">
        <w:r w:rsidR="00783E26" w:rsidRPr="000D4A1B" w:rsidDel="00AD6666">
          <w:delText>It’s</w:delText>
        </w:r>
      </w:del>
      <w:r w:rsidR="009340DD" w:rsidRPr="000D4A1B">
        <w:t xml:space="preserve"> not just about the technology, the processes, or the people. Organizational transitions need to look at the people, PPM practices and processes, financial management aspects, technology, and relationships </w:t>
      </w:r>
      <w:r w:rsidR="007C194F">
        <w:t xml:space="preserve">as parts of the organization’s gestalt </w:t>
      </w:r>
      <w:r w:rsidR="009340DD" w:rsidRPr="000D4A1B">
        <w:t>(see Perspective 5 for more on this).</w:t>
      </w:r>
    </w:p>
    <w:p w:rsidR="009340DD" w:rsidRPr="000D4A1B" w:rsidRDefault="00215FCD" w:rsidP="006265BD">
      <w:pPr>
        <w:pStyle w:val="Para"/>
      </w:pPr>
      <w:del w:id="570" w:author="Odum, Amy - Hoboken" w:date="2012-08-27T09:36:00Z">
        <w:r w:rsidDel="00BC613C">
          <w:delText>In establishing</w:delText>
        </w:r>
      </w:del>
      <w:ins w:id="571" w:author="Odum, Amy - Hoboken" w:date="2012-08-27T09:36:00Z">
        <w:r w:rsidR="00BC613C">
          <w:t>For</w:t>
        </w:r>
      </w:ins>
      <w:r>
        <w:t xml:space="preserve"> a successful implementation of Project Server, you will need to d</w:t>
      </w:r>
      <w:r w:rsidR="009340DD" w:rsidRPr="000D4A1B">
        <w:t xml:space="preserve">etermine </w:t>
      </w:r>
      <w:del w:id="572" w:author="DM" w:date="2012-08-06T08:09:00Z">
        <w:r w:rsidR="009340DD" w:rsidRPr="000D4A1B" w:rsidDel="00AD6666">
          <w:delText xml:space="preserve">what </w:delText>
        </w:r>
      </w:del>
      <w:r w:rsidR="009340DD" w:rsidRPr="000D4A1B">
        <w:t>the key pain points</w:t>
      </w:r>
      <w:ins w:id="573" w:author="Odum, Amy - Hoboken" w:date="2012-08-27T09:36:00Z">
        <w:r w:rsidR="00BC613C">
          <w:t>,</w:t>
        </w:r>
      </w:ins>
      <w:r w:rsidR="009340DD" w:rsidRPr="000D4A1B">
        <w:t xml:space="preserve"> </w:t>
      </w:r>
      <w:del w:id="574" w:author="DM" w:date="2012-08-06T08:09:00Z">
        <w:r w:rsidR="009340DD" w:rsidRPr="000D4A1B" w:rsidDel="00AD6666">
          <w:delText>are</w:delText>
        </w:r>
        <w:r w:rsidR="002D596F" w:rsidDel="00AD6666">
          <w:delText xml:space="preserve"> </w:delText>
        </w:r>
      </w:del>
      <w:r w:rsidR="002D596F">
        <w:t>and be sure</w:t>
      </w:r>
      <w:r w:rsidR="009340DD" w:rsidRPr="000D4A1B">
        <w:t xml:space="preserve"> to address the </w:t>
      </w:r>
      <w:del w:id="575" w:author="DM" w:date="2012-08-06T08:10:00Z">
        <w:r w:rsidR="009340DD" w:rsidRPr="000D4A1B" w:rsidDel="00AD6666">
          <w:delText xml:space="preserve">needs of the </w:delText>
        </w:r>
      </w:del>
      <w:r w:rsidR="009340DD" w:rsidRPr="000D4A1B">
        <w:t>enterprise business requirements</w:t>
      </w:r>
      <w:commentRangeStart w:id="576"/>
      <w:ins w:id="577" w:author="Odum, Amy - Hoboken" w:date="2012-08-27T09:38:00Z">
        <w:r w:rsidR="00BC613C">
          <w:rPr>
            <w:rStyle w:val="QueryInline"/>
          </w:rPr>
          <w:t>[AU: OK? “address the needs…of the requirements” seems redundant]</w:t>
        </w:r>
      </w:ins>
      <w:commentRangeEnd w:id="576"/>
      <w:r w:rsidR="00205B1B">
        <w:rPr>
          <w:rStyle w:val="CommentReference"/>
          <w:rFonts w:asciiTheme="minorHAnsi" w:eastAsiaTheme="minorHAnsi" w:hAnsiTheme="minorHAnsi" w:cstheme="minorBidi"/>
          <w:snapToGrid/>
        </w:rPr>
        <w:commentReference w:id="576"/>
      </w:r>
      <w:r>
        <w:t xml:space="preserve"> through the implementation</w:t>
      </w:r>
      <w:r w:rsidR="00D720AB">
        <w:t xml:space="preserve">. </w:t>
      </w:r>
      <w:del w:id="578" w:author="Odum, Amy - Hoboken" w:date="2012-08-27T09:37:00Z">
        <w:r w:rsidDel="00BC613C">
          <w:delText>That would</w:delText>
        </w:r>
      </w:del>
      <w:ins w:id="579" w:author="Odum, Amy - Hoboken" w:date="2012-08-27T09:37:00Z">
        <w:r w:rsidR="00BC613C">
          <w:t>This means</w:t>
        </w:r>
      </w:ins>
      <w:r>
        <w:t xml:space="preserve"> includ</w:t>
      </w:r>
      <w:del w:id="580" w:author="Odum, Amy - Hoboken" w:date="2012-08-27T09:37:00Z">
        <w:r w:rsidDel="00BC613C">
          <w:delText>e</w:delText>
        </w:r>
      </w:del>
      <w:ins w:id="581" w:author="Odum, Amy - Hoboken" w:date="2012-08-27T09:37:00Z">
        <w:r w:rsidR="00BC613C">
          <w:t>ing</w:t>
        </w:r>
      </w:ins>
      <w:r>
        <w:t xml:space="preserve"> views, workflows, training</w:t>
      </w:r>
      <w:ins w:id="582" w:author="DM" w:date="2012-08-06T08:10:00Z">
        <w:r w:rsidR="00AD6666">
          <w:t>,</w:t>
        </w:r>
      </w:ins>
      <w:r>
        <w:t xml:space="preserve"> and reporting based </w:t>
      </w:r>
      <w:del w:id="583" w:author="DM" w:date="2012-08-06T08:10:00Z">
        <w:r w:rsidDel="00AD6666">
          <w:delText>up</w:delText>
        </w:r>
      </w:del>
      <w:r>
        <w:t>on different stakeholder or organization need</w:t>
      </w:r>
      <w:ins w:id="584" w:author="DM" w:date="2012-08-06T08:10:00Z">
        <w:r w:rsidR="00AD6666">
          <w:t>s</w:t>
        </w:r>
      </w:ins>
      <w:r>
        <w:t>.</w:t>
      </w:r>
    </w:p>
    <w:p w:rsidR="009340DD" w:rsidRPr="000D4A1B" w:rsidRDefault="009340DD" w:rsidP="006265BD">
      <w:pPr>
        <w:pStyle w:val="Para"/>
      </w:pPr>
      <w:r w:rsidRPr="000D4A1B">
        <w:t>Look for opportunities that will have the most impact with the least amount of effort (in other words</w:t>
      </w:r>
      <w:ins w:id="585" w:author="DM" w:date="2012-08-06T08:10:00Z">
        <w:r w:rsidR="00AD6666">
          <w:t>,</w:t>
        </w:r>
      </w:ins>
      <w:r w:rsidRPr="000D4A1B">
        <w:t xml:space="preserve"> the low</w:t>
      </w:r>
      <w:ins w:id="586" w:author="DM" w:date="2012-08-06T08:10:00Z">
        <w:r w:rsidR="00AD6666">
          <w:t>-</w:t>
        </w:r>
      </w:ins>
      <w:del w:id="587" w:author="DM" w:date="2012-08-06T08:10:00Z">
        <w:r w:rsidRPr="000D4A1B" w:rsidDel="00AD6666">
          <w:delText xml:space="preserve"> </w:delText>
        </w:r>
      </w:del>
      <w:r w:rsidRPr="000D4A1B">
        <w:t>hanging fruit). Tackling easier issues and seeing some quick results builds confidence in the solution and provides for greater adoption through viral growth (good news gets around)</w:t>
      </w:r>
      <w:r w:rsidR="009F5641">
        <w:t xml:space="preserve">. </w:t>
      </w:r>
      <w:r w:rsidRPr="000D4A1B">
        <w:t>Conversely, be careful to avoid high-cost</w:t>
      </w:r>
      <w:r w:rsidR="002D596F">
        <w:t>,</w:t>
      </w:r>
      <w:r w:rsidRPr="000D4A1B">
        <w:t xml:space="preserve"> low-return initiatives, as these will </w:t>
      </w:r>
      <w:r w:rsidR="009F5641">
        <w:t xml:space="preserve">literally </w:t>
      </w:r>
      <w:r w:rsidRPr="000D4A1B">
        <w:t>cost you</w:t>
      </w:r>
      <w:r w:rsidR="00C77E57">
        <w:t xml:space="preserve"> credibility and may cripple the continued efforts of implementing a PPM system</w:t>
      </w:r>
      <w:r w:rsidRPr="000D4A1B">
        <w:t xml:space="preserve">. </w:t>
      </w:r>
      <w:ins w:id="588" w:author="DM" w:date="2012-08-06T08:10:00Z">
        <w:r w:rsidR="00AD6666">
          <w:t>W</w:t>
        </w:r>
        <w:r w:rsidR="00AD6666" w:rsidRPr="000D4A1B">
          <w:t>hen that one piece of bad press hits</w:t>
        </w:r>
        <w:r w:rsidR="00AD6666">
          <w:t>,</w:t>
        </w:r>
        <w:r w:rsidR="00AD6666" w:rsidRPr="000D4A1B">
          <w:t xml:space="preserve"> </w:t>
        </w:r>
        <w:r w:rsidR="00AD6666">
          <w:t>n</w:t>
        </w:r>
      </w:ins>
      <w:del w:id="589" w:author="DM" w:date="2012-08-06T08:10:00Z">
        <w:r w:rsidRPr="000D4A1B" w:rsidDel="00AD6666">
          <w:delText>N</w:delText>
        </w:r>
      </w:del>
      <w:r w:rsidRPr="000D4A1B">
        <w:t xml:space="preserve">o one </w:t>
      </w:r>
      <w:ins w:id="590" w:author="DM" w:date="2012-08-06T08:11:00Z">
        <w:r w:rsidR="00AD6666">
          <w:t>will</w:t>
        </w:r>
      </w:ins>
      <w:del w:id="591" w:author="DM" w:date="2012-08-06T08:11:00Z">
        <w:r w:rsidRPr="000D4A1B" w:rsidDel="00AD6666">
          <w:delText>seems to</w:delText>
        </w:r>
      </w:del>
      <w:r w:rsidRPr="000D4A1B">
        <w:t xml:space="preserve"> remember all the good things you have done</w:t>
      </w:r>
      <w:del w:id="592" w:author="DM" w:date="2012-08-06T08:10:00Z">
        <w:r w:rsidRPr="000D4A1B" w:rsidDel="00AD6666">
          <w:delText>, when that one piece of bad press hits</w:delText>
        </w:r>
      </w:del>
      <w:r w:rsidRPr="000D4A1B">
        <w:t xml:space="preserve">. </w:t>
      </w:r>
    </w:p>
    <w:p w:rsidR="009340DD" w:rsidRDefault="009340DD" w:rsidP="006265BD">
      <w:pPr>
        <w:pStyle w:val="H3"/>
      </w:pPr>
      <w:bookmarkStart w:id="593" w:name="_Toc279433776"/>
      <w:bookmarkStart w:id="594" w:name="_Toc280342588"/>
      <w:r w:rsidRPr="000D4A1B">
        <w:t>Perspective 2</w:t>
      </w:r>
      <w:ins w:id="595" w:author="DM" w:date="2012-08-06T08:06:00Z">
        <w:r w:rsidR="00070262">
          <w:t>.</w:t>
        </w:r>
      </w:ins>
      <w:del w:id="596" w:author="DM" w:date="2012-08-06T08:06:00Z">
        <w:r w:rsidRPr="000D4A1B" w:rsidDel="00070262">
          <w:delText xml:space="preserve"> </w:delText>
        </w:r>
        <w:r w:rsidR="0041338D" w:rsidDel="00070262">
          <w:delText>–</w:delText>
        </w:r>
      </w:del>
      <w:r w:rsidR="0041338D" w:rsidRPr="000D4A1B">
        <w:t xml:space="preserve"> </w:t>
      </w:r>
      <w:r w:rsidRPr="000D4A1B">
        <w:t>Know Your PMO:</w:t>
      </w:r>
      <w:r w:rsidR="004A1AEA">
        <w:t xml:space="preserve"> </w:t>
      </w:r>
      <w:r w:rsidRPr="000D4A1B">
        <w:t xml:space="preserve">How Stakeholder Classes </w:t>
      </w:r>
      <w:del w:id="597" w:author="DM" w:date="2012-08-06T08:06:00Z">
        <w:r w:rsidRPr="000D4A1B" w:rsidDel="00070262">
          <w:delText>a</w:delText>
        </w:r>
      </w:del>
      <w:ins w:id="598" w:author="DM" w:date="2012-08-06T08:06:00Z">
        <w:r w:rsidR="00070262">
          <w:t>A</w:t>
        </w:r>
      </w:ins>
      <w:r w:rsidRPr="000D4A1B">
        <w:t xml:space="preserve">re </w:t>
      </w:r>
      <w:r w:rsidR="0041338D">
        <w:t>I</w:t>
      </w:r>
      <w:r w:rsidRPr="000D4A1B">
        <w:t xml:space="preserve">nfluencing </w:t>
      </w:r>
      <w:r w:rsidR="0041338D">
        <w:t>D</w:t>
      </w:r>
      <w:r w:rsidRPr="000D4A1B">
        <w:t xml:space="preserve">ecisions </w:t>
      </w:r>
      <w:r w:rsidR="0041338D">
        <w:t>R</w:t>
      </w:r>
      <w:r w:rsidRPr="000D4A1B">
        <w:t xml:space="preserve">egarding </w:t>
      </w:r>
      <w:r w:rsidR="0041338D">
        <w:t xml:space="preserve">Microsoft </w:t>
      </w:r>
      <w:r w:rsidRPr="000D4A1B">
        <w:t>Project 2010</w:t>
      </w:r>
      <w:bookmarkEnd w:id="593"/>
      <w:bookmarkEnd w:id="594"/>
    </w:p>
    <w:p w:rsidR="009340DD" w:rsidRPr="000D4A1B" w:rsidRDefault="009340DD" w:rsidP="006265BD">
      <w:pPr>
        <w:pStyle w:val="Para"/>
      </w:pPr>
      <w:r w:rsidRPr="000D4A1B">
        <w:t>This section focuses on role</w:t>
      </w:r>
      <w:ins w:id="599" w:author="DM" w:date="2012-08-20T06:10:00Z">
        <w:r w:rsidR="0038168D">
          <w:t>-</w:t>
        </w:r>
      </w:ins>
      <w:del w:id="600" w:author="DM" w:date="2012-08-20T06:17:00Z">
        <w:r w:rsidR="0041338D" w:rsidDel="0050295B">
          <w:delText xml:space="preserve"> </w:delText>
        </w:r>
      </w:del>
      <w:r w:rsidRPr="000D4A1B">
        <w:t xml:space="preserve">based decisions (the </w:t>
      </w:r>
      <w:del w:id="601" w:author="DM" w:date="2012-08-06T08:11:00Z">
        <w:r w:rsidR="00B00D45" w:rsidDel="00AD6666">
          <w:delText>“</w:delText>
        </w:r>
      </w:del>
      <w:r w:rsidRPr="000D4A1B">
        <w:t>must</w:t>
      </w:r>
      <w:ins w:id="602" w:author="DM" w:date="2012-08-06T08:11:00Z">
        <w:r w:rsidR="00AD6666">
          <w:t>-</w:t>
        </w:r>
      </w:ins>
      <w:del w:id="603" w:author="DM" w:date="2012-08-06T08:11:00Z">
        <w:r w:rsidR="003716A6" w:rsidDel="00AD6666">
          <w:delText xml:space="preserve"> </w:delText>
        </w:r>
      </w:del>
      <w:r w:rsidRPr="000D4A1B">
        <w:t>haves</w:t>
      </w:r>
      <w:del w:id="604" w:author="DM" w:date="2012-08-06T08:11:00Z">
        <w:r w:rsidR="00B00D45" w:rsidDel="00AD6666">
          <w:delText>”</w:delText>
        </w:r>
      </w:del>
      <w:r w:rsidRPr="000D4A1B">
        <w:t xml:space="preserve">) and covers what </w:t>
      </w:r>
      <w:ins w:id="605" w:author="DM" w:date="2012-08-06T08:11:00Z">
        <w:r w:rsidR="00AD6666">
          <w:t>people</w:t>
        </w:r>
      </w:ins>
      <w:del w:id="606" w:author="DM" w:date="2012-08-06T08:11:00Z">
        <w:r w:rsidR="003716A6" w:rsidDel="00AD6666">
          <w:delText>someone</w:delText>
        </w:r>
      </w:del>
      <w:r w:rsidR="0041338D">
        <w:t xml:space="preserve"> in </w:t>
      </w:r>
      <w:del w:id="607" w:author="DM" w:date="2012-08-06T08:11:00Z">
        <w:r w:rsidR="0041338D" w:rsidDel="00AD6666">
          <w:delText xml:space="preserve">a </w:delText>
        </w:r>
      </w:del>
      <w:r w:rsidRPr="000D4A1B">
        <w:t>functional role</w:t>
      </w:r>
      <w:ins w:id="608" w:author="DM" w:date="2012-08-06T08:11:00Z">
        <w:r w:rsidR="00AD6666">
          <w:t>s</w:t>
        </w:r>
      </w:ins>
      <w:r w:rsidR="0041338D">
        <w:t xml:space="preserve"> or </w:t>
      </w:r>
      <w:del w:id="609" w:author="DM" w:date="2012-08-06T08:11:00Z">
        <w:r w:rsidR="0041338D" w:rsidDel="00AD6666">
          <w:delText xml:space="preserve">a </w:delText>
        </w:r>
      </w:del>
      <w:r w:rsidRPr="000D4A1B">
        <w:t>decision</w:t>
      </w:r>
      <w:r w:rsidR="0041338D">
        <w:t xml:space="preserve"> </w:t>
      </w:r>
      <w:r w:rsidRPr="000D4A1B">
        <w:t>maker</w:t>
      </w:r>
      <w:ins w:id="610" w:author="DM" w:date="2012-08-06T08:11:00Z">
        <w:r w:rsidR="00AD6666">
          <w:t>s</w:t>
        </w:r>
      </w:ins>
      <w:r w:rsidRPr="000D4A1B">
        <w:t xml:space="preserve"> need</w:t>
      </w:r>
      <w:del w:id="611" w:author="DM" w:date="2012-08-06T08:11:00Z">
        <w:r w:rsidRPr="000D4A1B" w:rsidDel="00AD6666">
          <w:delText>s</w:delText>
        </w:r>
      </w:del>
      <w:r w:rsidRPr="000D4A1B">
        <w:t xml:space="preserve"> and use</w:t>
      </w:r>
      <w:del w:id="612" w:author="DM" w:date="2012-08-06T08:11:00Z">
        <w:r w:rsidRPr="000D4A1B" w:rsidDel="00AD6666">
          <w:delText>s</w:delText>
        </w:r>
      </w:del>
      <w:r w:rsidRPr="000D4A1B">
        <w:t xml:space="preserve"> to select the right tool. There are two key sections:</w:t>
      </w:r>
    </w:p>
    <w:p w:rsidR="009340DD" w:rsidRPr="000D4A1B" w:rsidRDefault="009A415F" w:rsidP="009A415F">
      <w:pPr>
        <w:pStyle w:val="ListNumbered"/>
      </w:pPr>
      <w:r>
        <w:t>1.</w:t>
      </w:r>
      <w:r>
        <w:tab/>
      </w:r>
      <w:r w:rsidR="009340DD" w:rsidRPr="000D4A1B">
        <w:t xml:space="preserve">Internal and external </w:t>
      </w:r>
      <w:r w:rsidR="008A2AD0">
        <w:t xml:space="preserve">stakeholders </w:t>
      </w:r>
      <w:r w:rsidR="009340DD" w:rsidRPr="000D4A1B">
        <w:t>to a PMO</w:t>
      </w:r>
      <w:r w:rsidR="001A7301">
        <w:t xml:space="preserve"> or a </w:t>
      </w:r>
      <w:r w:rsidR="009340DD" w:rsidRPr="000D4A1B">
        <w:t>project governance environment</w:t>
      </w:r>
    </w:p>
    <w:p w:rsidR="009340DD" w:rsidRPr="000D4A1B" w:rsidRDefault="009A415F" w:rsidP="006265BD">
      <w:pPr>
        <w:pStyle w:val="ListNumbered"/>
      </w:pPr>
      <w:r>
        <w:t>2.</w:t>
      </w:r>
      <w:r>
        <w:tab/>
      </w:r>
      <w:r w:rsidR="009340DD" w:rsidRPr="000D4A1B">
        <w:t>Proof</w:t>
      </w:r>
      <w:r w:rsidR="00927B42">
        <w:t>s</w:t>
      </w:r>
      <w:r w:rsidR="009340DD" w:rsidRPr="000D4A1B">
        <w:t xml:space="preserve"> of concept</w:t>
      </w:r>
    </w:p>
    <w:p w:rsidR="009340DD" w:rsidRPr="000D4A1B" w:rsidRDefault="009340DD" w:rsidP="00843503">
      <w:pPr>
        <w:pStyle w:val="Para"/>
      </w:pPr>
      <w:del w:id="613" w:author="DM" w:date="2012-08-06T08:21:00Z">
        <w:r w:rsidRPr="000D4A1B" w:rsidDel="00EC2048">
          <w:delText>The volatility of a</w:delText>
        </w:r>
      </w:del>
      <w:ins w:id="614" w:author="DM" w:date="2012-08-06T08:21:00Z">
        <w:r w:rsidR="00EC2048">
          <w:t>A</w:t>
        </w:r>
      </w:ins>
      <w:r w:rsidRPr="000D4A1B">
        <w:t xml:space="preserve">n organization’s culture is </w:t>
      </w:r>
      <w:ins w:id="615" w:author="DM" w:date="2012-08-06T08:21:00Z">
        <w:r w:rsidR="00EC2048">
          <w:t>more volatile</w:t>
        </w:r>
      </w:ins>
      <w:del w:id="616" w:author="DM" w:date="2012-08-06T08:21:00Z">
        <w:r w:rsidRPr="000D4A1B" w:rsidDel="00EC2048">
          <w:delText>now more prevalent</w:delText>
        </w:r>
      </w:del>
      <w:r w:rsidRPr="000D4A1B">
        <w:t xml:space="preserve"> than previously </w:t>
      </w:r>
      <w:ins w:id="617" w:author="DM" w:date="2012-08-06T08:21:00Z">
        <w:r w:rsidR="00EC2048">
          <w:t>believed</w:t>
        </w:r>
      </w:ins>
      <w:del w:id="618" w:author="DM" w:date="2012-08-06T08:21:00Z">
        <w:r w:rsidRPr="000D4A1B" w:rsidDel="00EC2048">
          <w:delText>anticipated</w:delText>
        </w:r>
      </w:del>
      <w:r w:rsidRPr="000D4A1B">
        <w:t xml:space="preserve">. Due to the global economic changes </w:t>
      </w:r>
      <w:r w:rsidR="006D1250">
        <w:t>of</w:t>
      </w:r>
      <w:r w:rsidR="006D1250" w:rsidRPr="000D4A1B">
        <w:t xml:space="preserve"> </w:t>
      </w:r>
      <w:r w:rsidRPr="000D4A1B">
        <w:t>2008</w:t>
      </w:r>
      <w:ins w:id="619" w:author="DM" w:date="2012-08-06T08:21:00Z">
        <w:r w:rsidR="00EC2048">
          <w:t xml:space="preserve"> to</w:t>
        </w:r>
      </w:ins>
      <w:del w:id="620" w:author="DM" w:date="2012-08-06T08:21:00Z">
        <w:r w:rsidR="00FE03E9" w:rsidDel="00EC2048">
          <w:delText>–</w:delText>
        </w:r>
      </w:del>
      <w:ins w:id="621" w:author="DM" w:date="2012-08-06T08:21:00Z">
        <w:r w:rsidR="00EC2048">
          <w:t xml:space="preserve"> </w:t>
        </w:r>
      </w:ins>
      <w:r w:rsidRPr="000D4A1B">
        <w:t xml:space="preserve">2010, a number of external factors have </w:t>
      </w:r>
      <w:del w:id="622" w:author="DM" w:date="2012-08-06T08:21:00Z">
        <w:r w:rsidR="00483E49" w:rsidDel="00EC2048">
          <w:delText xml:space="preserve">cropped </w:delText>
        </w:r>
      </w:del>
      <w:del w:id="623" w:author="DM" w:date="2012-08-06T08:22:00Z">
        <w:r w:rsidR="00483E49" w:rsidDel="00EC2048">
          <w:delText xml:space="preserve">up that have </w:delText>
        </w:r>
      </w:del>
      <w:r w:rsidRPr="000D4A1B">
        <w:t xml:space="preserve">impacted the ability of organizations of various sizes to select and adopt updated technology. Large, mature organizations </w:t>
      </w:r>
      <w:r w:rsidR="0073628B">
        <w:t xml:space="preserve">accustomed to </w:t>
      </w:r>
      <w:r w:rsidRPr="000D4A1B">
        <w:t xml:space="preserve">functioning in stable markets </w:t>
      </w:r>
      <w:r w:rsidR="00483E49">
        <w:t>(</w:t>
      </w:r>
      <w:r w:rsidRPr="000D4A1B">
        <w:t>and planning their penetration into emerging markets</w:t>
      </w:r>
      <w:r w:rsidR="00483E49">
        <w:t>)</w:t>
      </w:r>
      <w:r w:rsidRPr="000D4A1B">
        <w:t xml:space="preserve"> have found </w:t>
      </w:r>
      <w:r w:rsidR="00483E49">
        <w:t xml:space="preserve">that </w:t>
      </w:r>
      <w:r w:rsidRPr="000D4A1B">
        <w:t xml:space="preserve">their stable situation </w:t>
      </w:r>
      <w:r w:rsidR="00483E49">
        <w:t xml:space="preserve">has </w:t>
      </w:r>
      <w:r w:rsidRPr="000D4A1B">
        <w:t>turn</w:t>
      </w:r>
      <w:r w:rsidR="00483E49">
        <w:t>ed</w:t>
      </w:r>
      <w:r w:rsidRPr="000D4A1B">
        <w:t xml:space="preserve"> turbulent. </w:t>
      </w:r>
      <w:r w:rsidR="006507FC">
        <w:t xml:space="preserve">Organizational business leaders and </w:t>
      </w:r>
      <w:del w:id="624" w:author="DM" w:date="2012-08-17T08:10:00Z">
        <w:r w:rsidR="006507FC" w:rsidDel="00A057EB">
          <w:delText xml:space="preserve">project management </w:delText>
        </w:r>
      </w:del>
      <w:ins w:id="625" w:author="DM" w:date="2012-08-17T08:10:00Z">
        <w:r w:rsidR="00A057EB">
          <w:t>PM</w:t>
        </w:r>
      </w:ins>
      <w:ins w:id="626" w:author="Jeff Jacobson" w:date="2012-08-29T10:58:00Z">
        <w:r w:rsidR="00205B1B">
          <w:t>s</w:t>
        </w:r>
      </w:ins>
      <w:ins w:id="627" w:author="DM" w:date="2012-08-17T08:10:00Z">
        <w:r w:rsidR="00A057EB">
          <w:t xml:space="preserve"> </w:t>
        </w:r>
      </w:ins>
      <w:r w:rsidRPr="000D4A1B">
        <w:t xml:space="preserve">are now facing additional challenges </w:t>
      </w:r>
      <w:r w:rsidR="00E579D6">
        <w:t>regarding their</w:t>
      </w:r>
      <w:r w:rsidRPr="000D4A1B">
        <w:t xml:space="preserve"> ability to make good</w:t>
      </w:r>
      <w:r w:rsidR="00E579D6">
        <w:t>,</w:t>
      </w:r>
      <w:r w:rsidRPr="000D4A1B">
        <w:t xml:space="preserve"> informed decisions while meeting the needs of their key stakeholders</w:t>
      </w:r>
      <w:r w:rsidR="00E579D6">
        <w:t>.</w:t>
      </w:r>
      <w:r w:rsidR="006507FC">
        <w:t xml:space="preserve"> </w:t>
      </w:r>
      <w:r w:rsidR="00E579D6">
        <w:t>I</w:t>
      </w:r>
      <w:r w:rsidR="006507FC">
        <w:t>n some cases</w:t>
      </w:r>
      <w:ins w:id="628" w:author="DM" w:date="2012-08-06T08:22:00Z">
        <w:r w:rsidR="00EC2048">
          <w:t>,</w:t>
        </w:r>
      </w:ins>
      <w:r w:rsidR="006507FC">
        <w:t xml:space="preserve"> the business need of the project changes mid</w:t>
      </w:r>
      <w:del w:id="629" w:author="DM" w:date="2012-08-06T08:22:00Z">
        <w:r w:rsidR="006507FC" w:rsidDel="00EC2048">
          <w:delText>-</w:delText>
        </w:r>
      </w:del>
      <w:r w:rsidR="006507FC">
        <w:t xml:space="preserve">stream due to market volatility </w:t>
      </w:r>
      <w:r w:rsidR="00F5655C">
        <w:t xml:space="preserve">or </w:t>
      </w:r>
      <w:r w:rsidR="006507FC">
        <w:t>industry appetite and demand.</w:t>
      </w:r>
    </w:p>
    <w:p w:rsidR="00103DBD" w:rsidRDefault="009340DD" w:rsidP="006265BD">
      <w:pPr>
        <w:pStyle w:val="Para"/>
      </w:pPr>
      <w:r w:rsidRPr="000D4A1B">
        <w:t>Th</w:t>
      </w:r>
      <w:r w:rsidR="00483E49">
        <w:t>e</w:t>
      </w:r>
      <w:r w:rsidRPr="000D4A1B">
        <w:t xml:space="preserve"> </w:t>
      </w:r>
      <w:ins w:id="630" w:author="DM" w:date="2012-08-20T06:18:00Z">
        <w:r w:rsidR="0050295B" w:rsidRPr="000D4A1B">
          <w:t xml:space="preserve">global </w:t>
        </w:r>
      </w:ins>
      <w:del w:id="631" w:author="DM" w:date="2012-08-06T08:22:00Z">
        <w:r w:rsidRPr="000D4A1B" w:rsidDel="00EC2048">
          <w:delText xml:space="preserve">current </w:delText>
        </w:r>
      </w:del>
      <w:r w:rsidRPr="000D4A1B">
        <w:t xml:space="preserve">economic situation that </w:t>
      </w:r>
      <w:r w:rsidR="008A2AD0">
        <w:t xml:space="preserve">many </w:t>
      </w:r>
      <w:r w:rsidRPr="000D4A1B">
        <w:t xml:space="preserve">organizations </w:t>
      </w:r>
      <w:r w:rsidR="008A2AD0">
        <w:t xml:space="preserve">are facing </w:t>
      </w:r>
      <w:del w:id="632" w:author="DM" w:date="2012-08-20T06:18:00Z">
        <w:r w:rsidRPr="000D4A1B" w:rsidDel="0050295B">
          <w:delText xml:space="preserve">globally </w:delText>
        </w:r>
      </w:del>
      <w:r w:rsidR="008A2AD0">
        <w:t xml:space="preserve">showcases </w:t>
      </w:r>
      <w:del w:id="633" w:author="DM" w:date="2012-08-20T06:18:00Z">
        <w:r w:rsidR="008A2AD0" w:rsidDel="0050295B">
          <w:delText xml:space="preserve">the example of </w:delText>
        </w:r>
      </w:del>
      <w:r w:rsidRPr="000D4A1B">
        <w:t>short</w:t>
      </w:r>
      <w:ins w:id="634" w:author="DM" w:date="2012-08-06T08:22:00Z">
        <w:r w:rsidR="00EC2048">
          <w:t>-</w:t>
        </w:r>
      </w:ins>
      <w:del w:id="635" w:author="DM" w:date="2012-08-06T08:22:00Z">
        <w:r w:rsidRPr="000D4A1B" w:rsidDel="00EC2048">
          <w:delText xml:space="preserve"> </w:delText>
        </w:r>
      </w:del>
      <w:r w:rsidRPr="000D4A1B">
        <w:t>duration</w:t>
      </w:r>
      <w:r w:rsidR="008A2AD0">
        <w:t xml:space="preserve"> impacts</w:t>
      </w:r>
      <w:ins w:id="636" w:author="DM" w:date="2012-08-06T08:22:00Z">
        <w:r w:rsidR="00EC2048">
          <w:t>,</w:t>
        </w:r>
      </w:ins>
      <w:r w:rsidR="008A2AD0">
        <w:t xml:space="preserve"> or</w:t>
      </w:r>
      <w:r w:rsidRPr="000D4A1B">
        <w:t xml:space="preserve"> </w:t>
      </w:r>
      <w:del w:id="637" w:author="DM" w:date="2012-08-06T08:22:00Z">
        <w:r w:rsidR="00B00D45" w:rsidDel="00EC2048">
          <w:delText>“</w:delText>
        </w:r>
      </w:del>
      <w:r w:rsidRPr="000D4A1B">
        <w:t>dip</w:t>
      </w:r>
      <w:r w:rsidR="008A2AD0">
        <w:t>s</w:t>
      </w:r>
      <w:ins w:id="638" w:author="DM" w:date="2012-08-06T08:22:00Z">
        <w:r w:rsidR="00EC2048">
          <w:t>,</w:t>
        </w:r>
      </w:ins>
      <w:del w:id="639" w:author="DM" w:date="2012-08-06T08:22:00Z">
        <w:r w:rsidR="00B00D45" w:rsidDel="00EC2048">
          <w:delText>”</w:delText>
        </w:r>
      </w:del>
      <w:r w:rsidRPr="000D4A1B">
        <w:t xml:space="preserve"> in </w:t>
      </w:r>
      <w:del w:id="640" w:author="DM" w:date="2012-08-20T06:18:00Z">
        <w:r w:rsidRPr="000D4A1B" w:rsidDel="0050295B">
          <w:delText xml:space="preserve">their </w:delText>
        </w:r>
      </w:del>
      <w:r w:rsidRPr="000D4A1B">
        <w:t>process</w:t>
      </w:r>
      <w:del w:id="641" w:author="DM" w:date="2012-08-20T06:18:00Z">
        <w:r w:rsidRPr="000D4A1B" w:rsidDel="0050295B">
          <w:delText>es</w:delText>
        </w:r>
      </w:del>
      <w:r w:rsidRPr="000D4A1B">
        <w:t xml:space="preserve"> execution</w:t>
      </w:r>
      <w:r w:rsidR="00532919">
        <w:t>.</w:t>
      </w:r>
      <w:r w:rsidR="00AA68DD">
        <w:t xml:space="preserve"> </w:t>
      </w:r>
      <w:r w:rsidR="008A2AD0">
        <w:t xml:space="preserve">The impact of these durational dips highlights the </w:t>
      </w:r>
      <w:r w:rsidR="00AA68DD">
        <w:t>need to be adaptable and innovative with projects and project deliverables, even midstream, due to the pace at which solutions, technology</w:t>
      </w:r>
      <w:ins w:id="642" w:author="DM" w:date="2012-08-06T08:22:00Z">
        <w:r w:rsidR="00EC2048">
          <w:t>,</w:t>
        </w:r>
      </w:ins>
      <w:r w:rsidR="00AA68DD">
        <w:t xml:space="preserve"> and other rapidly releasing or emerging capabilities or needs arise, both from customer demand or emerging solution capabilities</w:t>
      </w:r>
      <w:r w:rsidRPr="000D4A1B">
        <w:t xml:space="preserve">. Organizations of </w:t>
      </w:r>
      <w:r w:rsidR="002A0D69">
        <w:t xml:space="preserve">all </w:t>
      </w:r>
      <w:r w:rsidRPr="000D4A1B">
        <w:t>sizes, locations</w:t>
      </w:r>
      <w:r w:rsidR="002A0D69">
        <w:t>,</w:t>
      </w:r>
      <w:r w:rsidRPr="000D4A1B">
        <w:t xml:space="preserve"> and markets will dip into uncertain</w:t>
      </w:r>
      <w:r w:rsidR="00483E49">
        <w:t>t</w:t>
      </w:r>
      <w:r w:rsidRPr="000D4A1B">
        <w:t>y throughout their business cycles</w:t>
      </w:r>
      <w:ins w:id="643" w:author="DM" w:date="2012-08-06T08:23:00Z">
        <w:r w:rsidR="00EC2048">
          <w:t>,</w:t>
        </w:r>
      </w:ins>
      <w:r w:rsidRPr="000D4A1B">
        <w:t xml:space="preserve"> </w:t>
      </w:r>
      <w:r w:rsidR="00483E49">
        <w:t>but</w:t>
      </w:r>
      <w:r w:rsidR="00483E49" w:rsidRPr="000D4A1B">
        <w:t xml:space="preserve"> </w:t>
      </w:r>
      <w:del w:id="644" w:author="DM" w:date="2012-08-06T08:23:00Z">
        <w:r w:rsidRPr="000D4A1B" w:rsidDel="00EC2048">
          <w:delText xml:space="preserve">they </w:delText>
        </w:r>
      </w:del>
      <w:r w:rsidRPr="000D4A1B">
        <w:t xml:space="preserve">normally </w:t>
      </w:r>
      <w:ins w:id="645" w:author="DM" w:date="2012-08-06T08:23:00Z">
        <w:r w:rsidR="00EC2048">
          <w:t xml:space="preserve">they </w:t>
        </w:r>
      </w:ins>
      <w:r w:rsidR="002A0D69">
        <w:t xml:space="preserve">do </w:t>
      </w:r>
      <w:r w:rsidRPr="000D4A1B">
        <w:t>not stay trapped in the vortex of uncertainty. As organization</w:t>
      </w:r>
      <w:r w:rsidR="007A6961">
        <w:t>s</w:t>
      </w:r>
      <w:r w:rsidRPr="000D4A1B">
        <w:t xml:space="preserve"> climb out of uncertain</w:t>
      </w:r>
      <w:r w:rsidR="00483E49">
        <w:t>t</w:t>
      </w:r>
      <w:r w:rsidRPr="000D4A1B">
        <w:t xml:space="preserve">y to a level of stability, </w:t>
      </w:r>
      <w:del w:id="646" w:author="DM" w:date="2012-08-06T08:23:00Z">
        <w:r w:rsidR="007A6961" w:rsidDel="00EC2048">
          <w:delText xml:space="preserve">we find that </w:delText>
        </w:r>
      </w:del>
      <w:r w:rsidR="007A6961">
        <w:t>the</w:t>
      </w:r>
      <w:r w:rsidR="007A6961" w:rsidRPr="000D4A1B">
        <w:t xml:space="preserve"> </w:t>
      </w:r>
      <w:r w:rsidR="007A6961">
        <w:t xml:space="preserve">positive </w:t>
      </w:r>
      <w:r w:rsidRPr="000D4A1B">
        <w:t xml:space="preserve">trend is typically </w:t>
      </w:r>
      <w:r w:rsidR="007A6961">
        <w:t xml:space="preserve">the result of </w:t>
      </w:r>
      <w:r w:rsidRPr="000D4A1B">
        <w:t xml:space="preserve">a stakeholder class or classes leading the changes. </w:t>
      </w:r>
    </w:p>
    <w:p w:rsidR="008F608C" w:rsidRDefault="009340DD" w:rsidP="006265BD">
      <w:pPr>
        <w:pStyle w:val="Para"/>
      </w:pPr>
      <w:r w:rsidRPr="000D4A1B">
        <w:t xml:space="preserve">Often </w:t>
      </w:r>
      <w:del w:id="647" w:author="DM" w:date="2012-08-06T08:23:00Z">
        <w:r w:rsidRPr="000D4A1B" w:rsidDel="00EC2048">
          <w:delText xml:space="preserve">the </w:delText>
        </w:r>
      </w:del>
      <w:r w:rsidRPr="000D4A1B">
        <w:t>IT departments propose alternative options for managing the metadata and supporting end</w:t>
      </w:r>
      <w:r w:rsidR="00103DBD">
        <w:t xml:space="preserve"> </w:t>
      </w:r>
      <w:r w:rsidRPr="000D4A1B">
        <w:t>users</w:t>
      </w:r>
      <w:r w:rsidR="008F608C">
        <w:t>, b</w:t>
      </w:r>
      <w:r w:rsidRPr="000D4A1B">
        <w:t xml:space="preserve">ut </w:t>
      </w:r>
      <w:ins w:id="648" w:author="DM" w:date="2012-08-06T08:23:00Z">
        <w:r w:rsidR="00EC2048">
          <w:t xml:space="preserve">these </w:t>
        </w:r>
      </w:ins>
      <w:del w:id="649" w:author="DM" w:date="2012-08-06T08:23:00Z">
        <w:r w:rsidRPr="000D4A1B" w:rsidDel="00EC2048">
          <w:delText>IT D</w:delText>
        </w:r>
      </w:del>
      <w:ins w:id="650" w:author="DM" w:date="2012-08-06T08:23:00Z">
        <w:r w:rsidR="00EC2048">
          <w:t>d</w:t>
        </w:r>
      </w:ins>
      <w:r w:rsidRPr="000D4A1B">
        <w:t xml:space="preserve">epartments </w:t>
      </w:r>
      <w:del w:id="651" w:author="DM" w:date="2012-08-06T08:23:00Z">
        <w:r w:rsidRPr="000D4A1B" w:rsidDel="00EC2048">
          <w:delText xml:space="preserve">are </w:delText>
        </w:r>
      </w:del>
      <w:r w:rsidRPr="000D4A1B">
        <w:t xml:space="preserve">normally </w:t>
      </w:r>
      <w:ins w:id="652" w:author="DM" w:date="2012-08-06T08:23:00Z">
        <w:r w:rsidR="00EC2048">
          <w:t xml:space="preserve">are </w:t>
        </w:r>
      </w:ins>
      <w:r w:rsidRPr="000D4A1B">
        <w:t>costs centers within an organization. Thus, it is in fact a specific type of end</w:t>
      </w:r>
      <w:r w:rsidR="008F608C">
        <w:t xml:space="preserve"> </w:t>
      </w:r>
      <w:r w:rsidRPr="000D4A1B">
        <w:t xml:space="preserve">user that leads the change. Picture IT as the basis for supporting what organizations need. It is </w:t>
      </w:r>
      <w:r w:rsidR="001C6536">
        <w:t xml:space="preserve">the business </w:t>
      </w:r>
      <w:r w:rsidR="001C6536" w:rsidRPr="00BC613C">
        <w:rPr>
          <w:highlight w:val="yellow"/>
          <w:rPrChange w:id="653" w:author="Odum, Amy - Hoboken" w:date="2012-08-27T09:40:00Z">
            <w:rPr/>
          </w:rPrChange>
        </w:rPr>
        <w:t>driver</w:t>
      </w:r>
      <w:r w:rsidR="00653A77">
        <w:t>,</w:t>
      </w:r>
      <w:r w:rsidR="001C6536">
        <w:t xml:space="preserve"> external </w:t>
      </w:r>
      <w:r w:rsidRPr="000D4A1B">
        <w:t>stakeholder representatives, or roles within an organization</w:t>
      </w:r>
      <w:del w:id="654" w:author="DM" w:date="2012-08-06T08:23:00Z">
        <w:r w:rsidRPr="000D4A1B" w:rsidDel="00EC2048">
          <w:delText>,</w:delText>
        </w:r>
      </w:del>
      <w:r w:rsidRPr="000D4A1B">
        <w:t xml:space="preserve"> that are the </w:t>
      </w:r>
      <w:del w:id="655" w:author="Tim Runcie" w:date="2012-09-11T08:57:00Z">
        <w:r w:rsidR="001C6536" w:rsidRPr="00BC613C" w:rsidDel="00781181">
          <w:rPr>
            <w:highlight w:val="yellow"/>
            <w:rPrChange w:id="656" w:author="Odum, Amy - Hoboken" w:date="2012-08-27T09:40:00Z">
              <w:rPr/>
            </w:rPrChange>
          </w:rPr>
          <w:delText>drivers</w:delText>
        </w:r>
      </w:del>
      <w:ins w:id="657" w:author="Tim Runcie" w:date="2012-09-11T08:57:00Z">
        <w:r w:rsidR="00781181">
          <w:rPr>
            <w:highlight w:val="yellow"/>
          </w:rPr>
          <w:t xml:space="preserve">key </w:t>
        </w:r>
      </w:ins>
      <w:ins w:id="658" w:author="Tim Runcie" w:date="2012-09-11T08:58:00Z">
        <w:r w:rsidR="00781181">
          <w:rPr>
            <w:highlight w:val="yellow"/>
          </w:rPr>
          <w:t xml:space="preserve">motivating factors, </w:t>
        </w:r>
      </w:ins>
      <w:commentRangeStart w:id="659"/>
      <w:ins w:id="660" w:author="Odum, Amy - Hoboken" w:date="2012-08-27T09:41:00Z">
        <w:r w:rsidR="00BC613C">
          <w:rPr>
            <w:rStyle w:val="QueryInline"/>
            <w:highlight w:val="yellow"/>
          </w:rPr>
          <w:t>[AU</w:t>
        </w:r>
        <w:commentRangeStart w:id="661"/>
        <w:r w:rsidR="00BC613C">
          <w:rPr>
            <w:rStyle w:val="QueryInline"/>
            <w:highlight w:val="yellow"/>
          </w:rPr>
          <w:t>: Possible to rephrase without repeating “driver”?]</w:t>
        </w:r>
      </w:ins>
      <w:commentRangeEnd w:id="659"/>
      <w:r w:rsidR="00205B1B">
        <w:rPr>
          <w:rStyle w:val="CommentReference"/>
          <w:rFonts w:asciiTheme="minorHAnsi" w:eastAsiaTheme="minorHAnsi" w:hAnsiTheme="minorHAnsi" w:cstheme="minorBidi"/>
          <w:snapToGrid/>
        </w:rPr>
        <w:commentReference w:id="659"/>
      </w:r>
      <w:commentRangeEnd w:id="661"/>
      <w:r w:rsidR="00781181">
        <w:rPr>
          <w:rStyle w:val="CommentReference"/>
          <w:rFonts w:asciiTheme="minorHAnsi" w:eastAsiaTheme="minorHAnsi" w:hAnsiTheme="minorHAnsi" w:cstheme="minorBidi"/>
          <w:snapToGrid/>
        </w:rPr>
        <w:commentReference w:id="661"/>
      </w:r>
      <w:r w:rsidR="001C6536">
        <w:t xml:space="preserve"> and represent the </w:t>
      </w:r>
      <w:r w:rsidRPr="000D4A1B">
        <w:t>face of the chang</w:t>
      </w:r>
      <w:r w:rsidR="001C6536">
        <w:t>e needed.</w:t>
      </w:r>
    </w:p>
    <w:p w:rsidR="009340DD" w:rsidRPr="000D4A1B" w:rsidRDefault="001C6536" w:rsidP="006265BD">
      <w:pPr>
        <w:pStyle w:val="Para"/>
      </w:pPr>
      <w:r>
        <w:t xml:space="preserve">An example </w:t>
      </w:r>
      <w:ins w:id="662" w:author="Odum, Amy - Hoboken" w:date="2012-08-27T09:43:00Z">
        <w:r w:rsidR="00EF60A3">
          <w:t xml:space="preserve">of such a driver within the organization </w:t>
        </w:r>
      </w:ins>
      <w:commentRangeStart w:id="663"/>
      <w:ins w:id="664" w:author="Odum, Amy - Hoboken" w:date="2012-08-27T09:44:00Z">
        <w:r w:rsidR="00EF60A3">
          <w:rPr>
            <w:rStyle w:val="QueryInline"/>
          </w:rPr>
          <w:t>[AU: correct?]</w:t>
        </w:r>
      </w:ins>
      <w:commentRangeEnd w:id="663"/>
      <w:r w:rsidR="00205B1B">
        <w:rPr>
          <w:rStyle w:val="CommentReference"/>
          <w:rFonts w:asciiTheme="minorHAnsi" w:eastAsiaTheme="minorHAnsi" w:hAnsiTheme="minorHAnsi" w:cstheme="minorBidi"/>
          <w:snapToGrid/>
        </w:rPr>
        <w:commentReference w:id="663"/>
      </w:r>
      <w:r>
        <w:t xml:space="preserve">is </w:t>
      </w:r>
      <w:ins w:id="665" w:author="DM" w:date="2012-08-06T08:24:00Z">
        <w:r w:rsidR="00EC2048">
          <w:t>h</w:t>
        </w:r>
      </w:ins>
      <w:del w:id="666" w:author="DM" w:date="2012-08-06T08:24:00Z">
        <w:r w:rsidR="009340DD" w:rsidRPr="000D4A1B" w:rsidDel="00EC2048">
          <w:delText>H</w:delText>
        </w:r>
      </w:del>
      <w:r w:rsidR="009340DD" w:rsidRPr="000D4A1B">
        <w:t xml:space="preserve">uman </w:t>
      </w:r>
      <w:del w:id="667" w:author="DM" w:date="2012-08-06T08:24:00Z">
        <w:r w:rsidR="009340DD" w:rsidRPr="000D4A1B" w:rsidDel="00EC2048">
          <w:delText>R</w:delText>
        </w:r>
      </w:del>
      <w:ins w:id="668" w:author="DM" w:date="2012-08-06T08:24:00Z">
        <w:r w:rsidR="00EC2048">
          <w:t>r</w:t>
        </w:r>
      </w:ins>
      <w:r w:rsidR="009340DD" w:rsidRPr="000D4A1B">
        <w:t>esources (HR)</w:t>
      </w:r>
      <w:ins w:id="669" w:author="DM" w:date="2012-08-06T08:24:00Z">
        <w:r w:rsidR="00EC2048">
          <w:t>, which</w:t>
        </w:r>
      </w:ins>
      <w:del w:id="670" w:author="DM" w:date="2012-08-06T08:24:00Z">
        <w:r w:rsidR="009340DD" w:rsidRPr="000D4A1B" w:rsidDel="00EC2048">
          <w:delText xml:space="preserve"> that</w:delText>
        </w:r>
      </w:del>
      <w:r w:rsidR="009340DD" w:rsidRPr="000D4A1B">
        <w:t xml:space="preserve"> is tasked with recruiting and maintaining specific skill groups and talent levels to meet the needs of department and corporate objectives. </w:t>
      </w:r>
      <w:r w:rsidR="008F608C">
        <w:t>M</w:t>
      </w:r>
      <w:r w:rsidR="009340DD" w:rsidRPr="000D4A1B">
        <w:t xml:space="preserve">aybe </w:t>
      </w:r>
      <w:r w:rsidR="006B7405">
        <w:t xml:space="preserve">it is </w:t>
      </w:r>
      <w:r w:rsidR="009340DD" w:rsidRPr="000D4A1B">
        <w:t>an operational division</w:t>
      </w:r>
      <w:ins w:id="671" w:author="Tim Runcie" w:date="2012-09-11T08:59:00Z">
        <w:r w:rsidR="00781181">
          <w:t xml:space="preserve"> or support organization/department</w:t>
        </w:r>
      </w:ins>
      <w:r w:rsidR="009340DD" w:rsidRPr="000D4A1B">
        <w:t xml:space="preserve"> </w:t>
      </w:r>
      <w:commentRangeStart w:id="672"/>
      <w:ins w:id="673" w:author="Odum, Amy - Hoboken" w:date="2012-08-27T09:44:00Z">
        <w:r w:rsidR="00EF60A3">
          <w:rPr>
            <w:rStyle w:val="QueryInline"/>
          </w:rPr>
          <w:t>[</w:t>
        </w:r>
        <w:commentRangeStart w:id="674"/>
        <w:r w:rsidR="00EF60A3">
          <w:rPr>
            <w:rStyle w:val="QueryInline"/>
          </w:rPr>
          <w:t xml:space="preserve">AU: Is </w:t>
        </w:r>
      </w:ins>
      <w:ins w:id="675" w:author="Odum, Amy - Hoboken" w:date="2012-08-27T09:45:00Z">
        <w:r w:rsidR="00EF60A3">
          <w:rPr>
            <w:rStyle w:val="QueryInline"/>
          </w:rPr>
          <w:t>your meaning here</w:t>
        </w:r>
      </w:ins>
      <w:ins w:id="676" w:author="Odum, Amy - Hoboken" w:date="2012-08-27T09:44:00Z">
        <w:r w:rsidR="00EF60A3">
          <w:rPr>
            <w:rStyle w:val="QueryInline"/>
          </w:rPr>
          <w:t xml:space="preserve"> “maybe </w:t>
        </w:r>
      </w:ins>
      <w:ins w:id="677" w:author="Odum, Amy - Hoboken" w:date="2012-08-27T09:45:00Z">
        <w:r w:rsidR="00EF60A3">
          <w:rPr>
            <w:rStyle w:val="QueryInline"/>
          </w:rPr>
          <w:t>it i</w:t>
        </w:r>
      </w:ins>
      <w:ins w:id="678" w:author="Odum, Amy - Hoboken" w:date="2012-08-27T09:44:00Z">
        <w:r w:rsidR="00EF60A3">
          <w:rPr>
            <w:rStyle w:val="QueryInline"/>
          </w:rPr>
          <w:t>s an operational division,” or “maybe it is constrained</w:t>
        </w:r>
      </w:ins>
      <w:ins w:id="679" w:author="Odum, Amy - Hoboken" w:date="2012-08-27T09:45:00Z">
        <w:r w:rsidR="00EF60A3">
          <w:rPr>
            <w:rStyle w:val="QueryInline"/>
          </w:rPr>
          <w:t>”?</w:t>
        </w:r>
      </w:ins>
      <w:ins w:id="680" w:author="Odum, Amy - Hoboken" w:date="2012-08-27T09:44:00Z">
        <w:r w:rsidR="00EF60A3">
          <w:rPr>
            <w:rStyle w:val="QueryInline"/>
          </w:rPr>
          <w:t>]</w:t>
        </w:r>
      </w:ins>
      <w:commentRangeEnd w:id="672"/>
      <w:r w:rsidR="00565146">
        <w:rPr>
          <w:rStyle w:val="CommentReference"/>
          <w:rFonts w:asciiTheme="minorHAnsi" w:eastAsiaTheme="minorHAnsi" w:hAnsiTheme="minorHAnsi" w:cstheme="minorBidi"/>
          <w:snapToGrid/>
        </w:rPr>
        <w:commentReference w:id="672"/>
      </w:r>
      <w:commentRangeEnd w:id="674"/>
      <w:r w:rsidR="00781181">
        <w:rPr>
          <w:rStyle w:val="CommentReference"/>
          <w:rFonts w:asciiTheme="minorHAnsi" w:eastAsiaTheme="minorHAnsi" w:hAnsiTheme="minorHAnsi" w:cstheme="minorBidi"/>
          <w:snapToGrid/>
        </w:rPr>
        <w:commentReference w:id="674"/>
      </w:r>
      <w:r w:rsidR="009340DD" w:rsidRPr="000D4A1B">
        <w:t>that is constrained by its customer</w:t>
      </w:r>
      <w:r w:rsidR="008F608C">
        <w:t xml:space="preserve"> or </w:t>
      </w:r>
      <w:r w:rsidR="009340DD" w:rsidRPr="000D4A1B">
        <w:t>consumer base</w:t>
      </w:r>
      <w:del w:id="681" w:author="DM" w:date="2012-08-06T08:24:00Z">
        <w:r w:rsidR="009340DD" w:rsidRPr="000D4A1B" w:rsidDel="00EC2048">
          <w:delText>,</w:delText>
        </w:r>
      </w:del>
      <w:r w:rsidR="009340DD" w:rsidRPr="000D4A1B">
        <w:t xml:space="preserve"> but needs to find alternative ways to fulfill work orders </w:t>
      </w:r>
      <w:r w:rsidR="00F22EFF">
        <w:t xml:space="preserve">(work) </w:t>
      </w:r>
      <w:r w:rsidR="009340DD" w:rsidRPr="000D4A1B">
        <w:t xml:space="preserve">with a workforce that is </w:t>
      </w:r>
      <w:del w:id="682" w:author="DM" w:date="2012-08-06T08:25:00Z">
        <w:r w:rsidR="00F22EFF" w:rsidDel="00EC2048">
          <w:delText xml:space="preserve">ever more </w:delText>
        </w:r>
      </w:del>
      <w:r w:rsidR="00F22EFF">
        <w:t>increasingly electronically savvy and used to managing and tracking via electronic format</w:t>
      </w:r>
      <w:ins w:id="683" w:author="DM" w:date="2012-08-06T08:25:00Z">
        <w:r w:rsidR="00EC2048">
          <w:t>s</w:t>
        </w:r>
      </w:ins>
      <w:r w:rsidR="00D720AB">
        <w:t xml:space="preserve">. </w:t>
      </w:r>
      <w:r w:rsidR="00F22EFF">
        <w:t>This stakeholder group will most likely push the tools</w:t>
      </w:r>
      <w:r w:rsidR="00D15E20">
        <w:t xml:space="preserve"> and</w:t>
      </w:r>
      <w:r w:rsidR="00F22EFF">
        <w:t xml:space="preserve"> solutions to be more in line with </w:t>
      </w:r>
      <w:ins w:id="684" w:author="DM" w:date="2012-08-06T08:25:00Z">
        <w:r w:rsidR="0019300B">
          <w:t>its</w:t>
        </w:r>
      </w:ins>
      <w:del w:id="685" w:author="DM" w:date="2012-08-06T08:25:00Z">
        <w:r w:rsidR="00F22EFF" w:rsidDel="0019300B">
          <w:delText>their</w:delText>
        </w:r>
      </w:del>
      <w:r w:rsidR="00F22EFF">
        <w:t xml:space="preserve"> experience or exposure and consumption of digital information or work processes</w:t>
      </w:r>
      <w:r w:rsidR="009340DD" w:rsidRPr="000D4A1B">
        <w:t>.</w:t>
      </w:r>
    </w:p>
    <w:p w:rsidR="009340DD" w:rsidRPr="000D4A1B" w:rsidRDefault="009729FD" w:rsidP="006265BD">
      <w:pPr>
        <w:pStyle w:val="Para"/>
      </w:pPr>
      <w:r>
        <w:t>Some</w:t>
      </w:r>
      <w:r w:rsidR="008E7377" w:rsidRPr="000D4A1B">
        <w:t xml:space="preserve"> </w:t>
      </w:r>
      <w:r w:rsidR="009340DD" w:rsidRPr="000D4A1B">
        <w:t xml:space="preserve">stakeholder demands are not determinable based on historic analysis of a PPM environment. The demands for work management and cost controls have been pushed down and disseminated across the entire enterprise. </w:t>
      </w:r>
      <w:r w:rsidR="008E70FE">
        <w:t>Essentially</w:t>
      </w:r>
      <w:ins w:id="686" w:author="Odum, Amy - Hoboken" w:date="2012-08-27T09:48:00Z">
        <w:r w:rsidR="00EF60A3">
          <w:t>,</w:t>
        </w:r>
      </w:ins>
      <w:r w:rsidR="008E70FE">
        <w:t xml:space="preserve"> more and more </w:t>
      </w:r>
      <w:ins w:id="687" w:author="Odum, Amy - Hoboken" w:date="2012-08-27T09:46:00Z">
        <w:r w:rsidR="00EF60A3">
          <w:t xml:space="preserve">divisions within </w:t>
        </w:r>
      </w:ins>
      <w:r w:rsidR="008E70FE">
        <w:t xml:space="preserve">organizations are </w:t>
      </w:r>
      <w:del w:id="688" w:author="Odum, Amy - Hoboken" w:date="2012-08-27T09:48:00Z">
        <w:r w:rsidR="008E70FE" w:rsidDel="00EF60A3">
          <w:delText xml:space="preserve">having </w:delText>
        </w:r>
      </w:del>
      <w:ins w:id="689" w:author="Odum, Amy - Hoboken" w:date="2012-08-27T09:48:00Z">
        <w:r w:rsidR="00EF60A3">
          <w:t xml:space="preserve">acquiring </w:t>
        </w:r>
      </w:ins>
      <w:r w:rsidR="008E70FE">
        <w:t xml:space="preserve">access </w:t>
      </w:r>
      <w:del w:id="690" w:author="Odum, Amy - Hoboken" w:date="2012-08-27T09:49:00Z">
        <w:r w:rsidR="008E70FE" w:rsidDel="00EF60A3">
          <w:delText>or visibility</w:delText>
        </w:r>
      </w:del>
      <w:r w:rsidR="008E70FE">
        <w:t xml:space="preserve"> to work, costs, budgets</w:t>
      </w:r>
      <w:ins w:id="691" w:author="DM" w:date="2012-08-06T08:25:00Z">
        <w:r w:rsidR="0019300B">
          <w:t>,</w:t>
        </w:r>
      </w:ins>
      <w:r w:rsidR="008E70FE">
        <w:t xml:space="preserve"> and results</w:t>
      </w:r>
      <w:r w:rsidR="00D720AB">
        <w:t xml:space="preserve">. </w:t>
      </w:r>
      <w:r w:rsidR="008E70FE">
        <w:t xml:space="preserve">We are </w:t>
      </w:r>
      <w:del w:id="692" w:author="DM" w:date="2012-08-06T08:25:00Z">
        <w:r w:rsidR="008E70FE" w:rsidDel="0019300B">
          <w:delText xml:space="preserve">now </w:delText>
        </w:r>
      </w:del>
      <w:r w:rsidR="008E70FE">
        <w:t>seeing more and more integration with technology and work management than ever before</w:t>
      </w:r>
      <w:r w:rsidR="00D720AB">
        <w:t xml:space="preserve">. </w:t>
      </w:r>
      <w:r w:rsidR="00625301">
        <w:t xml:space="preserve">In the past, </w:t>
      </w:r>
      <w:r w:rsidR="0058448D">
        <w:t xml:space="preserve">in </w:t>
      </w:r>
      <w:r w:rsidR="00625301">
        <w:t xml:space="preserve">the </w:t>
      </w:r>
      <w:r w:rsidR="009340DD" w:rsidRPr="000D4A1B">
        <w:t xml:space="preserve">tool versions </w:t>
      </w:r>
      <w:r w:rsidR="008E70FE">
        <w:t>of</w:t>
      </w:r>
      <w:r w:rsidR="009340DD" w:rsidRPr="000D4A1B">
        <w:t xml:space="preserve"> PPM </w:t>
      </w:r>
      <w:r w:rsidR="008E70FE">
        <w:t xml:space="preserve">systems, </w:t>
      </w:r>
      <w:ins w:id="693" w:author="DM" w:date="2012-08-06T08:25:00Z">
        <w:r w:rsidR="0019300B">
          <w:t>end users (project team members) had</w:t>
        </w:r>
      </w:ins>
      <w:del w:id="694" w:author="DM" w:date="2012-08-06T08:25:00Z">
        <w:r w:rsidR="008E70FE" w:rsidDel="0019300B">
          <w:delText>there would be</w:delText>
        </w:r>
      </w:del>
      <w:r w:rsidR="008E70FE">
        <w:t xml:space="preserve"> little input </w:t>
      </w:r>
      <w:del w:id="695" w:author="DM" w:date="2012-08-06T08:25:00Z">
        <w:r w:rsidR="008E70FE" w:rsidDel="0019300B">
          <w:delText>by the end users (project team members</w:delText>
        </w:r>
        <w:r w:rsidR="00D720AB" w:rsidDel="0019300B">
          <w:delText xml:space="preserve">) </w:delText>
        </w:r>
      </w:del>
      <w:r w:rsidR="0054516B">
        <w:t>to their tasks</w:t>
      </w:r>
      <w:del w:id="696" w:author="DM" w:date="2012-08-06T08:26:00Z">
        <w:r w:rsidR="0054516B" w:rsidDel="0019300B">
          <w:delText>,</w:delText>
        </w:r>
      </w:del>
      <w:r w:rsidR="0054516B">
        <w:t xml:space="preserve"> or activities</w:t>
      </w:r>
      <w:ins w:id="697" w:author="DM" w:date="2012-08-06T08:26:00Z">
        <w:del w:id="698" w:author="Tim Runcie" w:date="2012-09-11T09:03:00Z">
          <w:r w:rsidR="0019300B" w:rsidDel="00921A3D">
            <w:delText>,</w:delText>
          </w:r>
        </w:del>
      </w:ins>
      <w:del w:id="699" w:author="Tim Runcie" w:date="2012-09-11T09:03:00Z">
        <w:r w:rsidR="0054516B" w:rsidDel="00921A3D">
          <w:delText xml:space="preserve"> and they would </w:delText>
        </w:r>
      </w:del>
      <w:ins w:id="700" w:author="DM" w:date="2012-08-06T08:26:00Z">
        <w:del w:id="701" w:author="Tim Runcie" w:date="2012-09-11T09:03:00Z">
          <w:r w:rsidR="0019300B" w:rsidDel="00921A3D">
            <w:delText>make</w:delText>
          </w:r>
        </w:del>
      </w:ins>
      <w:del w:id="702" w:author="Tim Runcie" w:date="2012-09-11T09:03:00Z">
        <w:r w:rsidR="009340DD" w:rsidRPr="000D4A1B" w:rsidDel="00921A3D">
          <w:delText>have limited contribution</w:delText>
        </w:r>
      </w:del>
      <w:ins w:id="703" w:author="DM" w:date="2012-08-06T08:26:00Z">
        <w:del w:id="704" w:author="Tim Runcie" w:date="2012-09-11T09:03:00Z">
          <w:r w:rsidR="0019300B" w:rsidDel="00921A3D">
            <w:delText>s</w:delText>
          </w:r>
        </w:del>
      </w:ins>
      <w:del w:id="705" w:author="Tim Runcie" w:date="2012-09-11T09:03:00Z">
        <w:r w:rsidR="009340DD" w:rsidRPr="000D4A1B" w:rsidDel="00921A3D">
          <w:delText xml:space="preserve"> </w:delText>
        </w:r>
        <w:r w:rsidR="0054516B" w:rsidDel="00921A3D">
          <w:delText xml:space="preserve">to the </w:delText>
        </w:r>
        <w:r w:rsidR="009340DD" w:rsidRPr="000D4A1B" w:rsidDel="00921A3D">
          <w:delText>work</w:delText>
        </w:r>
      </w:del>
      <w:commentRangeStart w:id="706"/>
      <w:ins w:id="707" w:author="DM" w:date="2012-08-06T08:26:00Z">
        <w:del w:id="708" w:author="Tim Runcie" w:date="2012-09-11T09:03:00Z">
          <w:r w:rsidR="0019300B" w:rsidDel="00921A3D">
            <w:rPr>
              <w:rStyle w:val="QueryInline"/>
            </w:rPr>
            <w:delText>[</w:delText>
          </w:r>
          <w:commentRangeStart w:id="709"/>
          <w:r w:rsidR="0019300B" w:rsidDel="00921A3D">
            <w:rPr>
              <w:rStyle w:val="QueryInline"/>
            </w:rPr>
            <w:delText>AU: weren’t end users responsible for the work?]</w:delText>
          </w:r>
        </w:del>
      </w:ins>
      <w:commentRangeEnd w:id="706"/>
      <w:del w:id="710" w:author="Tim Runcie" w:date="2012-09-11T09:03:00Z">
        <w:r w:rsidR="00E50E58" w:rsidDel="00921A3D">
          <w:rPr>
            <w:rStyle w:val="CommentReference"/>
            <w:rFonts w:asciiTheme="minorHAnsi" w:eastAsiaTheme="minorHAnsi" w:hAnsiTheme="minorHAnsi" w:cstheme="minorBidi"/>
            <w:snapToGrid/>
          </w:rPr>
          <w:commentReference w:id="706"/>
        </w:r>
        <w:r w:rsidR="0054516B" w:rsidDel="00921A3D">
          <w:delText xml:space="preserve"> </w:delText>
        </w:r>
      </w:del>
      <w:commentRangeEnd w:id="709"/>
      <w:r w:rsidR="00921A3D">
        <w:rPr>
          <w:rStyle w:val="CommentReference"/>
          <w:rFonts w:asciiTheme="minorHAnsi" w:eastAsiaTheme="minorHAnsi" w:hAnsiTheme="minorHAnsi" w:cstheme="minorBidi"/>
          <w:snapToGrid/>
        </w:rPr>
        <w:commentReference w:id="709"/>
      </w:r>
      <w:del w:id="711" w:author="Tim Runcie" w:date="2012-09-11T09:03:00Z">
        <w:r w:rsidR="0054516B" w:rsidDel="00921A3D">
          <w:delText>or effort</w:delText>
        </w:r>
        <w:r w:rsidR="009340DD" w:rsidRPr="000D4A1B" w:rsidDel="00921A3D">
          <w:delText xml:space="preserve"> and time-phased updates</w:delText>
        </w:r>
        <w:r w:rsidR="00D720AB" w:rsidDel="00921A3D">
          <w:delText>.</w:delText>
        </w:r>
      </w:del>
      <w:ins w:id="712" w:author="Tim Runcie" w:date="2012-09-11T09:03:00Z">
        <w:r w:rsidR="00921A3D">
          <w:t xml:space="preserve">, essentially progressing the work or the remaining effort.  Now team members can provide extended input, like issues or risks, additional tasks that were missed and send them with their updates to be reviewed and approved by the team leads, project managers or resource managers. </w:t>
        </w:r>
      </w:ins>
      <w:r w:rsidR="00D720AB">
        <w:t xml:space="preserve"> </w:t>
      </w:r>
      <w:del w:id="713" w:author="DM" w:date="2012-08-06T08:26:00Z">
        <w:r w:rsidR="008E70FE" w:rsidDel="0019300B">
          <w:delText>The lack of g</w:delText>
        </w:r>
      </w:del>
      <w:ins w:id="714" w:author="DM" w:date="2012-08-06T08:26:00Z">
        <w:r w:rsidR="0019300B">
          <w:t>G</w:t>
        </w:r>
      </w:ins>
      <w:r w:rsidR="008E70FE">
        <w:t>ood task tracking over time</w:t>
      </w:r>
      <w:r w:rsidR="0054516B">
        <w:t xml:space="preserve"> is a key ingredient for effective forecasting </w:t>
      </w:r>
      <w:r w:rsidR="008E70FE">
        <w:t xml:space="preserve">and </w:t>
      </w:r>
      <w:r w:rsidR="0058448D">
        <w:t>time</w:t>
      </w:r>
      <w:del w:id="715" w:author="DM" w:date="2012-08-06T08:26:00Z">
        <w:r w:rsidR="0058448D" w:rsidDel="0019300B">
          <w:delText xml:space="preserve"> </w:delText>
        </w:r>
      </w:del>
      <w:r w:rsidR="0058448D">
        <w:t>phased</w:t>
      </w:r>
      <w:commentRangeStart w:id="716"/>
      <w:ins w:id="717" w:author="DM" w:date="2012-08-20T06:20:00Z">
        <w:r w:rsidR="0050295B">
          <w:rPr>
            <w:rStyle w:val="QueryInline"/>
          </w:rPr>
          <w:t>[AU: word OK?]</w:t>
        </w:r>
      </w:ins>
      <w:commentRangeEnd w:id="716"/>
      <w:r w:rsidR="00E50E58">
        <w:rPr>
          <w:rStyle w:val="CommentReference"/>
          <w:rFonts w:asciiTheme="minorHAnsi" w:eastAsiaTheme="minorHAnsi" w:hAnsiTheme="minorHAnsi" w:cstheme="minorBidi"/>
          <w:snapToGrid/>
        </w:rPr>
        <w:commentReference w:id="716"/>
      </w:r>
      <w:r w:rsidR="008E70FE">
        <w:t xml:space="preserve"> reporting (past, present</w:t>
      </w:r>
      <w:ins w:id="718" w:author="DM" w:date="2012-08-06T08:26:00Z">
        <w:r w:rsidR="0019300B">
          <w:t>,</w:t>
        </w:r>
      </w:ins>
      <w:r w:rsidR="008E70FE">
        <w:t xml:space="preserve"> and future) of task and work status</w:t>
      </w:r>
      <w:r w:rsidR="00D720AB">
        <w:t xml:space="preserve">. </w:t>
      </w:r>
      <w:r w:rsidR="008E70FE">
        <w:t>These metrics</w:t>
      </w:r>
      <w:ins w:id="719" w:author="Tim Runcie" w:date="2012-09-11T09:02:00Z">
        <w:r w:rsidR="00921A3D">
          <w:t xml:space="preserve"> (start, finish, estimated remaining work, issues, risks, new tasks, etc.) </w:t>
        </w:r>
      </w:ins>
      <w:commentRangeStart w:id="720"/>
      <w:ins w:id="721" w:author="DM" w:date="2012-08-06T08:26:00Z">
        <w:r w:rsidR="0019300B">
          <w:rPr>
            <w:rStyle w:val="QueryInline"/>
          </w:rPr>
          <w:t>[</w:t>
        </w:r>
        <w:commentRangeStart w:id="722"/>
        <w:r w:rsidR="0019300B">
          <w:rPr>
            <w:rStyle w:val="QueryInline"/>
          </w:rPr>
          <w:t>AU: which ones?]</w:t>
        </w:r>
      </w:ins>
      <w:commentRangeEnd w:id="720"/>
      <w:r w:rsidR="000C199E">
        <w:rPr>
          <w:rStyle w:val="CommentReference"/>
          <w:rFonts w:asciiTheme="minorHAnsi" w:eastAsiaTheme="minorHAnsi" w:hAnsiTheme="minorHAnsi" w:cstheme="minorBidi"/>
          <w:snapToGrid/>
        </w:rPr>
        <w:commentReference w:id="720"/>
      </w:r>
      <w:r w:rsidR="008E70FE">
        <w:t xml:space="preserve"> </w:t>
      </w:r>
      <w:commentRangeEnd w:id="722"/>
      <w:r w:rsidR="00921A3D">
        <w:rPr>
          <w:rStyle w:val="CommentReference"/>
          <w:rFonts w:asciiTheme="minorHAnsi" w:eastAsiaTheme="minorHAnsi" w:hAnsiTheme="minorHAnsi" w:cstheme="minorBidi"/>
          <w:snapToGrid/>
        </w:rPr>
        <w:commentReference w:id="722"/>
      </w:r>
      <w:r w:rsidR="008E70FE">
        <w:t xml:space="preserve">are </w:t>
      </w:r>
      <w:del w:id="723" w:author="DM" w:date="2012-08-06T08:26:00Z">
        <w:r w:rsidR="008E70FE" w:rsidDel="0019300B">
          <w:delText xml:space="preserve">a </w:delText>
        </w:r>
      </w:del>
      <w:r w:rsidR="008E70FE">
        <w:t>key ingredient</w:t>
      </w:r>
      <w:ins w:id="724" w:author="DM" w:date="2012-08-06T08:26:00Z">
        <w:r w:rsidR="0019300B">
          <w:t>s</w:t>
        </w:r>
      </w:ins>
      <w:r w:rsidR="008E70FE">
        <w:t xml:space="preserve"> for dynamic scheduling and forecast reporting of </w:t>
      </w:r>
      <w:del w:id="725" w:author="DM" w:date="2012-08-06T08:26:00Z">
        <w:r w:rsidR="008E70FE" w:rsidDel="0019300B">
          <w:delText>D</w:delText>
        </w:r>
      </w:del>
      <w:ins w:id="726" w:author="DM" w:date="2012-08-06T08:26:00Z">
        <w:r w:rsidR="0019300B">
          <w:t>d</w:t>
        </w:r>
      </w:ins>
      <w:r w:rsidR="008E70FE">
        <w:t xml:space="preserve">emand, </w:t>
      </w:r>
      <w:del w:id="727" w:author="DM" w:date="2012-08-06T08:26:00Z">
        <w:r w:rsidR="008E70FE" w:rsidDel="0019300B">
          <w:delText>C</w:delText>
        </w:r>
      </w:del>
      <w:ins w:id="728" w:author="DM" w:date="2012-08-06T08:26:00Z">
        <w:r w:rsidR="0019300B">
          <w:t>c</w:t>
        </w:r>
      </w:ins>
      <w:r w:rsidR="008E70FE">
        <w:t>apacity</w:t>
      </w:r>
      <w:ins w:id="729" w:author="DM" w:date="2012-08-06T08:26:00Z">
        <w:r w:rsidR="0019300B">
          <w:t>,</w:t>
        </w:r>
      </w:ins>
      <w:r w:rsidR="008E70FE">
        <w:t xml:space="preserve"> and earned value analysis for projects</w:t>
      </w:r>
      <w:r w:rsidR="009340DD" w:rsidRPr="000D4A1B">
        <w:t>.</w:t>
      </w:r>
      <w:r w:rsidR="004A1AEA">
        <w:t xml:space="preserve"> </w:t>
      </w:r>
      <w:del w:id="730" w:author="DM" w:date="2012-08-06T08:27:00Z">
        <w:r w:rsidR="00543490" w:rsidDel="0019300B">
          <w:delText xml:space="preserve">This makes it all the more important for </w:delText>
        </w:r>
      </w:del>
      <w:ins w:id="731" w:author="DM" w:date="2012-08-06T08:27:00Z">
        <w:r w:rsidR="0019300B">
          <w:t xml:space="preserve">To be effective, </w:t>
        </w:r>
      </w:ins>
      <w:r w:rsidR="00543490">
        <w:t>a</w:t>
      </w:r>
      <w:r w:rsidR="009340DD" w:rsidRPr="000D4A1B">
        <w:t xml:space="preserve"> PMO </w:t>
      </w:r>
      <w:ins w:id="732" w:author="DM" w:date="2012-08-06T08:27:00Z">
        <w:r w:rsidR="0019300B">
          <w:t xml:space="preserve">must </w:t>
        </w:r>
      </w:ins>
      <w:del w:id="733" w:author="DM" w:date="2012-08-06T08:27:00Z">
        <w:r w:rsidR="00543490" w:rsidDel="0019300B">
          <w:delText xml:space="preserve">to be effective </w:delText>
        </w:r>
        <w:r w:rsidR="002B6FCA" w:rsidDel="0019300B">
          <w:delText xml:space="preserve">by </w:delText>
        </w:r>
      </w:del>
      <w:r w:rsidR="00543490">
        <w:t>provid</w:t>
      </w:r>
      <w:ins w:id="734" w:author="Jeff Jacobson" w:date="2012-08-29T12:00:00Z">
        <w:r w:rsidR="000C199E">
          <w:t>e</w:t>
        </w:r>
      </w:ins>
      <w:del w:id="735" w:author="Jeff Jacobson" w:date="2012-08-29T12:00:00Z">
        <w:r w:rsidR="00543490" w:rsidDel="000C199E">
          <w:delText>ing</w:delText>
        </w:r>
      </w:del>
      <w:r w:rsidR="00543490">
        <w:t xml:space="preserve"> an </w:t>
      </w:r>
      <w:r w:rsidR="009340DD" w:rsidRPr="000D4A1B">
        <w:t xml:space="preserve">account </w:t>
      </w:r>
      <w:r w:rsidR="002B6FCA">
        <w:t xml:space="preserve">of </w:t>
      </w:r>
      <w:r w:rsidR="000243AA">
        <w:t xml:space="preserve">progress and accountability for active projects in </w:t>
      </w:r>
      <w:ins w:id="736" w:author="DM" w:date="2012-08-06T08:27:00Z">
        <w:r w:rsidR="0019300B">
          <w:t>its</w:t>
        </w:r>
      </w:ins>
      <w:del w:id="737" w:author="DM" w:date="2012-08-06T08:27:00Z">
        <w:r w:rsidR="000243AA" w:rsidDel="0019300B">
          <w:delText>their</w:delText>
        </w:r>
      </w:del>
      <w:r w:rsidR="000243AA">
        <w:t xml:space="preserve"> existing work portfolio</w:t>
      </w:r>
      <w:r w:rsidR="00D720AB">
        <w:t xml:space="preserve"> </w:t>
      </w:r>
      <w:r w:rsidR="00543490">
        <w:t xml:space="preserve">(through reporting and metrics) </w:t>
      </w:r>
      <w:r w:rsidR="009340DD" w:rsidRPr="000D4A1B">
        <w:t>for stakeholders who have little understanding of the structures and processes of the PMO</w:t>
      </w:r>
      <w:del w:id="738" w:author="DM" w:date="2012-08-06T08:27:00Z">
        <w:r w:rsidR="000243AA" w:rsidDel="0019300B">
          <w:delText>,</w:delText>
        </w:r>
      </w:del>
      <w:r w:rsidR="000243AA">
        <w:t xml:space="preserve"> or even the details of </w:t>
      </w:r>
      <w:ins w:id="739" w:author="DM" w:date="2012-08-20T06:21:00Z">
        <w:r w:rsidR="003448BE">
          <w:t xml:space="preserve">project </w:t>
        </w:r>
      </w:ins>
      <w:r w:rsidR="000243AA">
        <w:t>work tasks</w:t>
      </w:r>
      <w:del w:id="740" w:author="DM" w:date="2012-08-20T06:21:00Z">
        <w:r w:rsidR="000243AA" w:rsidDel="003448BE">
          <w:delText xml:space="preserve"> in the projects</w:delText>
        </w:r>
      </w:del>
      <w:r w:rsidR="009340DD" w:rsidRPr="000D4A1B">
        <w:t>.</w:t>
      </w:r>
      <w:r w:rsidR="004A1AEA">
        <w:t xml:space="preserve"> </w:t>
      </w:r>
      <w:r w:rsidR="009340DD" w:rsidRPr="000D4A1B">
        <w:t xml:space="preserve">The technical </w:t>
      </w:r>
      <w:r w:rsidR="00D266F7">
        <w:t xml:space="preserve">solution </w:t>
      </w:r>
      <w:r w:rsidR="009340DD" w:rsidRPr="000D4A1B">
        <w:t xml:space="preserve">platform </w:t>
      </w:r>
      <w:ins w:id="741" w:author="DM" w:date="2012-08-06T08:28:00Z">
        <w:r w:rsidR="0019300B">
          <w:t>must</w:t>
        </w:r>
      </w:ins>
      <w:del w:id="742" w:author="DM" w:date="2012-08-06T08:28:00Z">
        <w:r w:rsidR="009340DD" w:rsidRPr="000D4A1B" w:rsidDel="0019300B">
          <w:delText>will need to</w:delText>
        </w:r>
      </w:del>
      <w:r w:rsidR="009340DD" w:rsidRPr="000D4A1B">
        <w:t xml:space="preserve"> </w:t>
      </w:r>
      <w:r w:rsidR="00AE02E0">
        <w:t xml:space="preserve">capture </w:t>
      </w:r>
      <w:del w:id="743" w:author="DM" w:date="2012-08-06T08:28:00Z">
        <w:r w:rsidR="00AE02E0" w:rsidDel="0019300B">
          <w:delText xml:space="preserve">the </w:delText>
        </w:r>
      </w:del>
      <w:ins w:id="744" w:author="DM" w:date="2012-08-06T08:28:00Z">
        <w:r w:rsidR="0019300B">
          <w:t xml:space="preserve">stakeholder </w:t>
        </w:r>
      </w:ins>
      <w:r w:rsidR="00D266F7">
        <w:t>requirements</w:t>
      </w:r>
      <w:r w:rsidR="00AE02E0">
        <w:t xml:space="preserve"> </w:t>
      </w:r>
      <w:del w:id="745" w:author="DM" w:date="2012-08-06T08:28:00Z">
        <w:r w:rsidR="00D266F7" w:rsidDel="0019300B">
          <w:delText xml:space="preserve">of the </w:delText>
        </w:r>
        <w:r w:rsidR="00AE02E0" w:rsidDel="0019300B">
          <w:delText xml:space="preserve">stakeholders </w:delText>
        </w:r>
      </w:del>
      <w:r w:rsidR="00AE02E0">
        <w:t xml:space="preserve">and factor them into </w:t>
      </w:r>
      <w:del w:id="746" w:author="DM" w:date="2012-08-06T08:28:00Z">
        <w:r w:rsidR="00AE02E0" w:rsidDel="0019300B">
          <w:delText xml:space="preserve">the </w:delText>
        </w:r>
      </w:del>
      <w:r w:rsidR="00AE02E0">
        <w:t>decisions regarding the acquisition of tools that can address their varying needs.</w:t>
      </w:r>
      <w:r w:rsidR="009340DD" w:rsidRPr="000D4A1B">
        <w:t xml:space="preserve"> </w:t>
      </w:r>
    </w:p>
    <w:p w:rsidR="009340DD" w:rsidRPr="000D4A1B" w:rsidRDefault="009340DD" w:rsidP="006265BD">
      <w:pPr>
        <w:pStyle w:val="H4"/>
      </w:pPr>
      <w:r w:rsidRPr="000D4A1B">
        <w:t xml:space="preserve">Internal and </w:t>
      </w:r>
      <w:r w:rsidR="0058448D">
        <w:t>E</w:t>
      </w:r>
      <w:r w:rsidRPr="000D4A1B">
        <w:t xml:space="preserve">xternal </w:t>
      </w:r>
      <w:r w:rsidR="0058448D">
        <w:t>S</w:t>
      </w:r>
      <w:r w:rsidRPr="000D4A1B">
        <w:t xml:space="preserve">takeholders </w:t>
      </w:r>
      <w:r w:rsidR="00A36FF5">
        <w:t>of</w:t>
      </w:r>
      <w:r w:rsidR="00A36FF5" w:rsidRPr="000D4A1B">
        <w:t xml:space="preserve"> </w:t>
      </w:r>
      <w:r w:rsidRPr="000D4A1B">
        <w:t>a PMO</w:t>
      </w:r>
      <w:r w:rsidR="00A36FF5">
        <w:t xml:space="preserve"> or </w:t>
      </w:r>
      <w:r w:rsidR="0058448D">
        <w:t>P</w:t>
      </w:r>
      <w:r w:rsidRPr="000D4A1B">
        <w:t xml:space="preserve">roject </w:t>
      </w:r>
      <w:r w:rsidR="0058448D">
        <w:t>G</w:t>
      </w:r>
      <w:r w:rsidRPr="000D4A1B">
        <w:t xml:space="preserve">overnance </w:t>
      </w:r>
      <w:r w:rsidR="0058448D">
        <w:t>E</w:t>
      </w:r>
      <w:r w:rsidRPr="000D4A1B">
        <w:t>nvironment</w:t>
      </w:r>
    </w:p>
    <w:p w:rsidR="006101A3" w:rsidRDefault="009340DD" w:rsidP="006265BD">
      <w:pPr>
        <w:pStyle w:val="Para"/>
      </w:pPr>
      <w:r w:rsidRPr="000D4A1B">
        <w:t>Project managers and solution</w:t>
      </w:r>
      <w:r w:rsidR="00487FC4">
        <w:t xml:space="preserve"> </w:t>
      </w:r>
      <w:r w:rsidRPr="000D4A1B">
        <w:t xml:space="preserve">process improvement experts have the daunting task of identifying and appealing to </w:t>
      </w:r>
      <w:del w:id="747" w:author="DM" w:date="2012-08-06T08:28:00Z">
        <w:r w:rsidRPr="000D4A1B" w:rsidDel="00234ABD">
          <w:delText xml:space="preserve">the varied </w:delText>
        </w:r>
      </w:del>
      <w:ins w:id="748" w:author="DM" w:date="2012-08-06T08:28:00Z">
        <w:r w:rsidR="00234ABD">
          <w:t xml:space="preserve">many </w:t>
        </w:r>
      </w:ins>
      <w:r w:rsidRPr="000D4A1B">
        <w:t xml:space="preserve">business users. Solution and change initiatives are always more effective when the users respond and adapt to </w:t>
      </w:r>
      <w:del w:id="749" w:author="DM" w:date="2012-08-20T06:21:00Z">
        <w:r w:rsidRPr="000D4A1B" w:rsidDel="003448BE">
          <w:delText xml:space="preserve">the </w:delText>
        </w:r>
      </w:del>
      <w:ins w:id="750" w:author="DM" w:date="2012-08-06T08:28:00Z">
        <w:r w:rsidR="00234ABD">
          <w:t>them</w:t>
        </w:r>
      </w:ins>
      <w:del w:id="751" w:author="DM" w:date="2012-08-06T08:28:00Z">
        <w:r w:rsidRPr="000D4A1B" w:rsidDel="00234ABD">
          <w:delText>changes</w:delText>
        </w:r>
      </w:del>
      <w:r w:rsidRPr="000D4A1B">
        <w:t xml:space="preserve"> positively. Now that Project 2010 is a more collaborative business platform, the stakeholder profile and </w:t>
      </w:r>
      <w:r w:rsidR="00887809">
        <w:t>end user</w:t>
      </w:r>
      <w:del w:id="752" w:author="DM" w:date="2012-08-06T08:28:00Z">
        <w:r w:rsidR="00887809" w:rsidDel="00234ABD">
          <w:delText>s</w:delText>
        </w:r>
      </w:del>
      <w:r w:rsidR="00887809">
        <w:t xml:space="preserve"> </w:t>
      </w:r>
      <w:r w:rsidRPr="000D4A1B">
        <w:t>classes</w:t>
      </w:r>
      <w:r w:rsidR="0017358D">
        <w:t xml:space="preserve"> </w:t>
      </w:r>
      <w:ins w:id="753" w:author="DM" w:date="2012-08-06T08:28:00Z">
        <w:r w:rsidR="00234ABD">
          <w:t>can</w:t>
        </w:r>
      </w:ins>
      <w:del w:id="754" w:author="DM" w:date="2012-08-06T08:28:00Z">
        <w:r w:rsidR="00887809" w:rsidDel="00234ABD">
          <w:delText>have an opportunity to</w:delText>
        </w:r>
      </w:del>
      <w:r w:rsidR="00887809">
        <w:t xml:space="preserve"> help define and </w:t>
      </w:r>
      <w:ins w:id="755" w:author="DM" w:date="2012-08-06T08:28:00Z">
        <w:r w:rsidR="00234ABD">
          <w:t>tailor</w:t>
        </w:r>
      </w:ins>
      <w:del w:id="756" w:author="DM" w:date="2012-08-06T08:28:00Z">
        <w:r w:rsidR="00887809" w:rsidDel="00234ABD">
          <w:delText>make</w:delText>
        </w:r>
      </w:del>
      <w:r w:rsidR="00887809">
        <w:t xml:space="preserve"> their views and reports </w:t>
      </w:r>
      <w:del w:id="757" w:author="DM" w:date="2012-08-06T08:29:00Z">
        <w:r w:rsidR="00887809" w:rsidDel="00234ABD">
          <w:delText xml:space="preserve">tailored </w:delText>
        </w:r>
      </w:del>
      <w:r w:rsidR="00887809">
        <w:t xml:space="preserve">to their needs with little or no effort. </w:t>
      </w:r>
      <w:r w:rsidRPr="000D4A1B">
        <w:t>For example, the requirement to meet end</w:t>
      </w:r>
      <w:r w:rsidR="006101A3">
        <w:t xml:space="preserve"> </w:t>
      </w:r>
      <w:r w:rsidRPr="000D4A1B">
        <w:t>user needs may not stop at the direct end</w:t>
      </w:r>
      <w:r w:rsidR="006101A3">
        <w:t xml:space="preserve"> </w:t>
      </w:r>
      <w:r w:rsidRPr="000D4A1B">
        <w:t>user</w:t>
      </w:r>
      <w:del w:id="758" w:author="DM" w:date="2012-08-06T08:29:00Z">
        <w:r w:rsidRPr="000D4A1B" w:rsidDel="00234ABD">
          <w:delText>,</w:delText>
        </w:r>
      </w:del>
      <w:r w:rsidRPr="000D4A1B">
        <w:t xml:space="preserve"> but extend to that end</w:t>
      </w:r>
      <w:r w:rsidR="006101A3">
        <w:t xml:space="preserve"> </w:t>
      </w:r>
      <w:r w:rsidRPr="000D4A1B">
        <w:t>user’s network</w:t>
      </w:r>
      <w:r w:rsidR="001B0CC2">
        <w:t xml:space="preserve">, </w:t>
      </w:r>
      <w:r w:rsidR="00887809">
        <w:t xml:space="preserve">not just the team members but external stakeholders </w:t>
      </w:r>
      <w:ins w:id="759" w:author="DM" w:date="2012-08-20T06:21:00Z">
        <w:r w:rsidR="003448BE">
          <w:t>who</w:t>
        </w:r>
      </w:ins>
      <w:del w:id="760" w:author="DM" w:date="2012-08-20T06:21:00Z">
        <w:r w:rsidR="00887809" w:rsidDel="003448BE">
          <w:delText>that</w:delText>
        </w:r>
      </w:del>
      <w:r w:rsidR="00887809">
        <w:t xml:space="preserve"> may have an interest in the project, it</w:t>
      </w:r>
      <w:del w:id="761" w:author="DM" w:date="2012-08-06T08:29:00Z">
        <w:r w:rsidR="00887809" w:rsidDel="00234ABD">
          <w:delText>’</w:delText>
        </w:r>
      </w:del>
      <w:r w:rsidR="00887809">
        <w:t>s details or status</w:t>
      </w:r>
      <w:r w:rsidRPr="000D4A1B">
        <w:t xml:space="preserve">. </w:t>
      </w:r>
      <w:ins w:id="762" w:author="DM" w:date="2012-08-06T08:29:00Z">
        <w:r w:rsidR="00234ABD">
          <w:t>Thus</w:t>
        </w:r>
      </w:ins>
      <w:ins w:id="763" w:author="DM" w:date="2012-08-20T06:21:00Z">
        <w:r w:rsidR="003448BE">
          <w:t>,</w:t>
        </w:r>
      </w:ins>
      <w:del w:id="764" w:author="DM" w:date="2012-08-06T08:29:00Z">
        <w:r w:rsidRPr="000D4A1B" w:rsidDel="00234ABD">
          <w:delText>This multiplies</w:delText>
        </w:r>
      </w:del>
      <w:r w:rsidRPr="000D4A1B">
        <w:t xml:space="preserve"> the </w:t>
      </w:r>
      <w:ins w:id="765" w:author="DM" w:date="2012-08-06T08:29:00Z">
        <w:r w:rsidR="00234ABD">
          <w:t xml:space="preserve">number </w:t>
        </w:r>
      </w:ins>
      <w:del w:id="766" w:author="DM" w:date="2012-08-06T08:29:00Z">
        <w:r w:rsidRPr="000D4A1B" w:rsidDel="00234ABD">
          <w:delText xml:space="preserve">voices </w:delText>
        </w:r>
      </w:del>
      <w:r w:rsidRPr="000D4A1B">
        <w:t>of affected stakeholders and potential voices influencing decisions</w:t>
      </w:r>
      <w:ins w:id="767" w:author="DM" w:date="2012-08-06T08:29:00Z">
        <w:r w:rsidR="00234ABD">
          <w:t xml:space="preserve"> is multiplied</w:t>
        </w:r>
      </w:ins>
      <w:r w:rsidRPr="000D4A1B">
        <w:t xml:space="preserve">. </w:t>
      </w:r>
      <w:r w:rsidR="006101A3">
        <w:t xml:space="preserve">Project 2010 captures that networked relationship. </w:t>
      </w:r>
    </w:p>
    <w:p w:rsidR="009340DD" w:rsidRPr="000D4A1B" w:rsidRDefault="009340DD" w:rsidP="006265BD">
      <w:pPr>
        <w:pStyle w:val="Para"/>
      </w:pPr>
      <w:r w:rsidRPr="000D4A1B">
        <w:t xml:space="preserve">The Project 2010 experience is </w:t>
      </w:r>
      <w:del w:id="768" w:author="DM" w:date="2012-08-06T08:29:00Z">
        <w:r w:rsidRPr="000D4A1B" w:rsidDel="00234ABD">
          <w:delText xml:space="preserve">now </w:delText>
        </w:r>
      </w:del>
      <w:r w:rsidRPr="000D4A1B">
        <w:t>more than a business user experience. It is a gateway to project metadata access</w:t>
      </w:r>
      <w:ins w:id="769" w:author="DM" w:date="2012-08-06T08:30:00Z">
        <w:r w:rsidR="00234ABD">
          <w:t>,</w:t>
        </w:r>
      </w:ins>
      <w:r w:rsidRPr="000D4A1B">
        <w:t xml:space="preserve"> and </w:t>
      </w:r>
      <w:r w:rsidR="00D95543">
        <w:t>it give</w:t>
      </w:r>
      <w:r w:rsidR="006101A3">
        <w:t>s</w:t>
      </w:r>
      <w:r w:rsidR="00D95543">
        <w:t xml:space="preserve"> </w:t>
      </w:r>
      <w:del w:id="770" w:author="DM" w:date="2012-08-06T08:30:00Z">
        <w:r w:rsidR="00D95543" w:rsidDel="00234ABD">
          <w:delText xml:space="preserve">the </w:delText>
        </w:r>
      </w:del>
      <w:r w:rsidR="00D95543">
        <w:t>end</w:t>
      </w:r>
      <w:r w:rsidR="006101A3">
        <w:t xml:space="preserve"> </w:t>
      </w:r>
      <w:r w:rsidR="00D95543">
        <w:t>user</w:t>
      </w:r>
      <w:ins w:id="771" w:author="DM" w:date="2012-08-06T08:30:00Z">
        <w:r w:rsidR="00234ABD">
          <w:t>s</w:t>
        </w:r>
      </w:ins>
      <w:r w:rsidR="00D95543">
        <w:t xml:space="preserve"> the ability to </w:t>
      </w:r>
      <w:r w:rsidRPr="000D4A1B">
        <w:t xml:space="preserve">interpret and interact dynamically with the data in order to </w:t>
      </w:r>
      <w:r w:rsidR="00D95543">
        <w:t>m</w:t>
      </w:r>
      <w:r w:rsidR="00D95543" w:rsidRPr="000D4A1B">
        <w:t xml:space="preserve">ake </w:t>
      </w:r>
      <w:r w:rsidR="00D95543">
        <w:t xml:space="preserve">more </w:t>
      </w:r>
      <w:r w:rsidRPr="000D4A1B">
        <w:t xml:space="preserve">informed </w:t>
      </w:r>
      <w:r w:rsidR="00D95543">
        <w:t xml:space="preserve">decisions before taking </w:t>
      </w:r>
      <w:r w:rsidRPr="000D4A1B">
        <w:t xml:space="preserve">action. It is this project intelligence that cascades to the secondary level of business users. </w:t>
      </w:r>
    </w:p>
    <w:p w:rsidR="009340DD" w:rsidRPr="000D4A1B" w:rsidRDefault="009340DD" w:rsidP="006265BD">
      <w:pPr>
        <w:pStyle w:val="Para"/>
      </w:pPr>
      <w:r w:rsidRPr="000D4A1B">
        <w:t xml:space="preserve">As the business world becomes more connected socially, the environment is moving from an </w:t>
      </w:r>
      <w:del w:id="772" w:author="DM" w:date="2012-08-06T08:30:00Z">
        <w:r w:rsidR="00B00D45" w:rsidDel="00234ABD">
          <w:delText>“</w:delText>
        </w:r>
      </w:del>
      <w:r w:rsidRPr="000D4A1B">
        <w:t>it’s</w:t>
      </w:r>
      <w:ins w:id="773" w:author="DM" w:date="2012-08-06T08:30:00Z">
        <w:r w:rsidR="00234ABD">
          <w:t>-</w:t>
        </w:r>
      </w:ins>
      <w:del w:id="774" w:author="DM" w:date="2012-08-06T08:30:00Z">
        <w:r w:rsidRPr="000D4A1B" w:rsidDel="00234ABD">
          <w:delText xml:space="preserve"> </w:delText>
        </w:r>
      </w:del>
      <w:r w:rsidRPr="000D4A1B">
        <w:t>who</w:t>
      </w:r>
      <w:ins w:id="775" w:author="DM" w:date="2012-08-06T08:30:00Z">
        <w:r w:rsidR="00234ABD">
          <w:t>-</w:t>
        </w:r>
      </w:ins>
      <w:del w:id="776" w:author="DM" w:date="2012-08-06T08:30:00Z">
        <w:r w:rsidRPr="000D4A1B" w:rsidDel="00234ABD">
          <w:delText xml:space="preserve"> </w:delText>
        </w:r>
      </w:del>
      <w:r w:rsidRPr="000D4A1B">
        <w:t>you</w:t>
      </w:r>
      <w:ins w:id="777" w:author="DM" w:date="2012-08-06T08:30:00Z">
        <w:r w:rsidR="00234ABD">
          <w:t>-</w:t>
        </w:r>
      </w:ins>
      <w:del w:id="778" w:author="DM" w:date="2012-08-06T08:30:00Z">
        <w:r w:rsidRPr="000D4A1B" w:rsidDel="00234ABD">
          <w:delText xml:space="preserve"> </w:delText>
        </w:r>
      </w:del>
      <w:r w:rsidRPr="000D4A1B">
        <w:t>know</w:t>
      </w:r>
      <w:del w:id="779" w:author="DM" w:date="2012-08-06T08:30:00Z">
        <w:r w:rsidR="00B00D45" w:rsidDel="00234ABD">
          <w:delText>”</w:delText>
        </w:r>
      </w:del>
      <w:r w:rsidR="00E8327C">
        <w:t xml:space="preserve"> mind</w:t>
      </w:r>
      <w:ins w:id="780" w:author="DM" w:date="2012-08-06T08:30:00Z">
        <w:r w:rsidR="00234ABD">
          <w:t>-</w:t>
        </w:r>
      </w:ins>
      <w:r w:rsidR="00E8327C">
        <w:t>set</w:t>
      </w:r>
      <w:r w:rsidR="00E8327C" w:rsidRPr="000D4A1B">
        <w:t xml:space="preserve"> to</w:t>
      </w:r>
      <w:r w:rsidRPr="000D4A1B">
        <w:t xml:space="preserve"> a </w:t>
      </w:r>
      <w:del w:id="781" w:author="DM" w:date="2012-08-06T08:30:00Z">
        <w:r w:rsidR="00B00D45" w:rsidDel="00234ABD">
          <w:delText>“</w:delText>
        </w:r>
      </w:del>
      <w:r w:rsidRPr="000D4A1B">
        <w:t>who</w:t>
      </w:r>
      <w:ins w:id="782" w:author="DM" w:date="2012-08-06T08:30:00Z">
        <w:r w:rsidR="00234ABD">
          <w:t>-</w:t>
        </w:r>
      </w:ins>
      <w:del w:id="783" w:author="DM" w:date="2012-08-06T08:30:00Z">
        <w:r w:rsidRPr="000D4A1B" w:rsidDel="00234ABD">
          <w:delText xml:space="preserve"> </w:delText>
        </w:r>
      </w:del>
      <w:r w:rsidRPr="000D4A1B">
        <w:t>knows</w:t>
      </w:r>
      <w:ins w:id="784" w:author="DM" w:date="2012-08-06T08:30:00Z">
        <w:r w:rsidR="00234ABD">
          <w:t>-</w:t>
        </w:r>
      </w:ins>
      <w:del w:id="785" w:author="DM" w:date="2012-08-06T08:30:00Z">
        <w:r w:rsidRPr="000D4A1B" w:rsidDel="00234ABD">
          <w:delText xml:space="preserve"> </w:delText>
        </w:r>
      </w:del>
      <w:r w:rsidRPr="000D4A1B">
        <w:t>who</w:t>
      </w:r>
      <w:ins w:id="786" w:author="DM" w:date="2012-08-06T08:30:00Z">
        <w:r w:rsidR="00234ABD">
          <w:t>-</w:t>
        </w:r>
      </w:ins>
      <w:del w:id="787" w:author="DM" w:date="2012-08-06T08:30:00Z">
        <w:r w:rsidR="00F51498" w:rsidDel="00234ABD">
          <w:delText>m</w:delText>
        </w:r>
        <w:r w:rsidRPr="000D4A1B" w:rsidDel="00234ABD">
          <w:delText xml:space="preserve"> </w:delText>
        </w:r>
      </w:del>
      <w:r w:rsidRPr="000D4A1B">
        <w:t>you</w:t>
      </w:r>
      <w:ins w:id="788" w:author="DM" w:date="2012-08-06T08:30:00Z">
        <w:r w:rsidR="00234ABD">
          <w:t>-</w:t>
        </w:r>
      </w:ins>
      <w:del w:id="789" w:author="DM" w:date="2012-08-06T08:30:00Z">
        <w:r w:rsidRPr="000D4A1B" w:rsidDel="00234ABD">
          <w:delText xml:space="preserve"> </w:delText>
        </w:r>
      </w:del>
      <w:r w:rsidRPr="000D4A1B">
        <w:t>are</w:t>
      </w:r>
      <w:del w:id="790" w:author="DM" w:date="2012-08-06T08:30:00Z">
        <w:r w:rsidRPr="000D4A1B" w:rsidDel="00234ABD">
          <w:delText>,</w:delText>
        </w:r>
      </w:del>
      <w:ins w:id="791" w:author="DM" w:date="2012-08-06T08:30:00Z">
        <w:r w:rsidR="00234ABD">
          <w:t>-</w:t>
        </w:r>
      </w:ins>
      <w:del w:id="792" w:author="DM" w:date="2012-08-06T08:30:00Z">
        <w:r w:rsidRPr="000D4A1B" w:rsidDel="00234ABD">
          <w:delText xml:space="preserve"> </w:delText>
        </w:r>
      </w:del>
      <w:r w:rsidRPr="000D4A1B">
        <w:t>and</w:t>
      </w:r>
      <w:ins w:id="793" w:author="DM" w:date="2012-08-06T08:30:00Z">
        <w:r w:rsidR="00234ABD">
          <w:t>-</w:t>
        </w:r>
      </w:ins>
      <w:del w:id="794" w:author="DM" w:date="2012-08-06T08:30:00Z">
        <w:r w:rsidRPr="000D4A1B" w:rsidDel="00234ABD">
          <w:delText xml:space="preserve"> </w:delText>
        </w:r>
      </w:del>
      <w:r w:rsidRPr="000D4A1B">
        <w:t>what</w:t>
      </w:r>
      <w:ins w:id="795" w:author="DM" w:date="2012-08-06T08:30:00Z">
        <w:r w:rsidR="00234ABD">
          <w:t>-</w:t>
        </w:r>
      </w:ins>
      <w:del w:id="796" w:author="DM" w:date="2012-08-06T08:30:00Z">
        <w:r w:rsidRPr="000D4A1B" w:rsidDel="00234ABD">
          <w:delText xml:space="preserve"> </w:delText>
        </w:r>
      </w:del>
      <w:r w:rsidRPr="000D4A1B">
        <w:t>you</w:t>
      </w:r>
      <w:ins w:id="797" w:author="DM" w:date="2012-08-06T08:30:00Z">
        <w:r w:rsidR="00234ABD">
          <w:t>-</w:t>
        </w:r>
      </w:ins>
      <w:del w:id="798" w:author="DM" w:date="2012-08-06T08:30:00Z">
        <w:r w:rsidRPr="000D4A1B" w:rsidDel="00234ABD">
          <w:delText xml:space="preserve"> </w:delText>
        </w:r>
      </w:del>
      <w:r w:rsidRPr="000D4A1B">
        <w:t>do</w:t>
      </w:r>
      <w:del w:id="799" w:author="DM" w:date="2012-08-06T08:30:00Z">
        <w:r w:rsidR="00B00D45" w:rsidDel="00234ABD">
          <w:delText>”</w:delText>
        </w:r>
      </w:del>
      <w:r w:rsidRPr="000D4A1B">
        <w:t xml:space="preserve"> </w:t>
      </w:r>
      <w:r w:rsidR="00E8327C">
        <w:t>mind</w:t>
      </w:r>
      <w:ins w:id="800" w:author="DM" w:date="2012-08-06T08:30:00Z">
        <w:r w:rsidR="00234ABD">
          <w:t>-</w:t>
        </w:r>
      </w:ins>
      <w:r w:rsidR="00E8327C">
        <w:t>set</w:t>
      </w:r>
      <w:r w:rsidRPr="000D4A1B">
        <w:t xml:space="preserve">. Business initiatives and project approvals </w:t>
      </w:r>
      <w:r w:rsidR="00E8327C">
        <w:t xml:space="preserve">are </w:t>
      </w:r>
      <w:ins w:id="801" w:author="DM" w:date="2012-08-06T08:31:00Z">
        <w:r w:rsidR="00234ABD" w:rsidRPr="000D4A1B">
          <w:t xml:space="preserve">based </w:t>
        </w:r>
      </w:ins>
      <w:r w:rsidR="00D35C67" w:rsidRPr="000D4A1B">
        <w:t xml:space="preserve">mainly </w:t>
      </w:r>
      <w:del w:id="802" w:author="DM" w:date="2012-08-06T08:31:00Z">
        <w:r w:rsidR="00D35C67" w:rsidRPr="000D4A1B" w:rsidDel="00234ABD">
          <w:delText>based</w:delText>
        </w:r>
        <w:r w:rsidRPr="000D4A1B" w:rsidDel="00234ABD">
          <w:delText xml:space="preserve"> </w:delText>
        </w:r>
      </w:del>
      <w:r w:rsidRPr="000D4A1B">
        <w:t xml:space="preserve">on visible, quantifiable information and analysis. Often </w:t>
      </w:r>
      <w:r w:rsidR="00F11689">
        <w:t>that which</w:t>
      </w:r>
      <w:r w:rsidRPr="000D4A1B">
        <w:t xml:space="preserve"> benefits one stakeholder group </w:t>
      </w:r>
      <w:r w:rsidR="00110AFC">
        <w:t xml:space="preserve">will </w:t>
      </w:r>
      <w:r w:rsidRPr="000D4A1B">
        <w:t xml:space="preserve">inevitably benefit other groups as well. Ideally, </w:t>
      </w:r>
      <w:ins w:id="803" w:author="DM" w:date="2012-08-06T08:31:00Z">
        <w:r w:rsidR="00234ABD">
          <w:t>companies</w:t>
        </w:r>
      </w:ins>
      <w:del w:id="804" w:author="DM" w:date="2012-08-06T08:31:00Z">
        <w:r w:rsidRPr="000D4A1B" w:rsidDel="00234ABD">
          <w:delText>organizations</w:delText>
        </w:r>
      </w:del>
      <w:r w:rsidRPr="000D4A1B">
        <w:t xml:space="preserve"> will realize much more value from technology and process investments if they can expose </w:t>
      </w:r>
      <w:r w:rsidR="00E8327C" w:rsidRPr="000D4A1B">
        <w:t>th</w:t>
      </w:r>
      <w:r w:rsidR="00E8327C">
        <w:t>ose investments</w:t>
      </w:r>
      <w:r w:rsidR="00E8327C" w:rsidRPr="000D4A1B">
        <w:t xml:space="preserve"> </w:t>
      </w:r>
      <w:r w:rsidRPr="000D4A1B">
        <w:t xml:space="preserve">to more parts of the organization. </w:t>
      </w:r>
    </w:p>
    <w:p w:rsidR="009340DD" w:rsidRPr="000D4A1B" w:rsidRDefault="009340DD" w:rsidP="006265BD">
      <w:pPr>
        <w:pStyle w:val="H4"/>
      </w:pPr>
      <w:r w:rsidRPr="000D4A1B">
        <w:t>Proof</w:t>
      </w:r>
      <w:r w:rsidR="00A16AC8">
        <w:t>s</w:t>
      </w:r>
      <w:r w:rsidRPr="000D4A1B">
        <w:t xml:space="preserve"> of Concept </w:t>
      </w:r>
    </w:p>
    <w:p w:rsidR="009340DD" w:rsidRPr="000D4A1B" w:rsidRDefault="009340DD" w:rsidP="006265BD">
      <w:pPr>
        <w:pStyle w:val="Para"/>
      </w:pPr>
      <w:r w:rsidRPr="000D4A1B">
        <w:t xml:space="preserve">A </w:t>
      </w:r>
      <w:del w:id="805" w:author="DM" w:date="2012-08-06T08:31:00Z">
        <w:r w:rsidR="00A16AC8" w:rsidDel="00234ABD">
          <w:delText>P</w:delText>
        </w:r>
      </w:del>
      <w:ins w:id="806" w:author="DM" w:date="2012-08-06T08:31:00Z">
        <w:r w:rsidR="00234ABD">
          <w:t>p</w:t>
        </w:r>
      </w:ins>
      <w:r w:rsidR="00A16AC8">
        <w:t xml:space="preserve">roof of </w:t>
      </w:r>
      <w:del w:id="807" w:author="DM" w:date="2012-08-06T08:31:00Z">
        <w:r w:rsidR="00A16AC8" w:rsidDel="00234ABD">
          <w:delText>C</w:delText>
        </w:r>
      </w:del>
      <w:ins w:id="808" w:author="DM" w:date="2012-08-06T08:31:00Z">
        <w:r w:rsidR="00234ABD">
          <w:t>c</w:t>
        </w:r>
      </w:ins>
      <w:r w:rsidR="00A16AC8">
        <w:t>oncept (</w:t>
      </w:r>
      <w:r w:rsidRPr="000D4A1B">
        <w:t>POC</w:t>
      </w:r>
      <w:r w:rsidR="00A16AC8">
        <w:t>)</w:t>
      </w:r>
      <w:r w:rsidRPr="000D4A1B">
        <w:t xml:space="preserve"> or pilot project is an opportunity to demonstrate the capabilities of a new approach or solution </w:t>
      </w:r>
      <w:r w:rsidR="0040248C" w:rsidRPr="000D4A1B">
        <w:t xml:space="preserve">in a controlled manner </w:t>
      </w:r>
      <w:r w:rsidRPr="000D4A1B">
        <w:t xml:space="preserve">in a small organizational area. A POC is an excellent risk mitigation strategy for an agency planning to implement a new system. It can also serve to inform or resolve an analysis </w:t>
      </w:r>
      <w:r w:rsidR="00BF6C07">
        <w:t xml:space="preserve">of alternatives </w:t>
      </w:r>
      <w:r w:rsidRPr="000D4A1B">
        <w:t>during the investment planning phase. The pilot helps determine whether the solution is appropriate and how easily it can be configured</w:t>
      </w:r>
      <w:r w:rsidR="0040248C">
        <w:t>. It also</w:t>
      </w:r>
      <w:r w:rsidRPr="000D4A1B">
        <w:t xml:space="preserve"> provides </w:t>
      </w:r>
      <w:r w:rsidR="001635F9" w:rsidRPr="000D4A1B">
        <w:t>hands</w:t>
      </w:r>
      <w:ins w:id="809" w:author="DM" w:date="2012-08-06T08:34:00Z">
        <w:r w:rsidR="00F65F08">
          <w:t>-</w:t>
        </w:r>
      </w:ins>
      <w:del w:id="810" w:author="DM" w:date="2012-08-06T08:34:00Z">
        <w:r w:rsidR="00BF6C07" w:rsidDel="00F65F08">
          <w:delText xml:space="preserve"> </w:delText>
        </w:r>
      </w:del>
      <w:r w:rsidRPr="000D4A1B">
        <w:t>on experience for IT personnel and end</w:t>
      </w:r>
      <w:r w:rsidR="00BF6C07">
        <w:t xml:space="preserve"> </w:t>
      </w:r>
      <w:r w:rsidRPr="000D4A1B">
        <w:t xml:space="preserve">users. </w:t>
      </w:r>
    </w:p>
    <w:p w:rsidR="009340DD" w:rsidRPr="000D4A1B" w:rsidRDefault="009340DD" w:rsidP="006265BD">
      <w:pPr>
        <w:pStyle w:val="Para"/>
      </w:pPr>
      <w:r w:rsidRPr="000D4A1B">
        <w:t>For full</w:t>
      </w:r>
      <w:ins w:id="811" w:author="DM" w:date="2012-08-06T08:34:00Z">
        <w:r w:rsidR="00F65F08">
          <w:t>-</w:t>
        </w:r>
      </w:ins>
      <w:del w:id="812" w:author="DM" w:date="2012-08-06T08:34:00Z">
        <w:r w:rsidR="00AE5AD6" w:rsidDel="00F65F08">
          <w:delText xml:space="preserve"> </w:delText>
        </w:r>
      </w:del>
      <w:r w:rsidRPr="000D4A1B">
        <w:t xml:space="preserve">scale implementation, a POC should be carefully designed and evaluated. If the scope of the POC is too narrow, the pilot runs the risk of not having a sufficient basis to be useful to </w:t>
      </w:r>
      <w:del w:id="813" w:author="DM" w:date="2012-08-06T08:34:00Z">
        <w:r w:rsidRPr="000D4A1B" w:rsidDel="00F65F08">
          <w:delText xml:space="preserve">the </w:delText>
        </w:r>
      </w:del>
      <w:r w:rsidRPr="000D4A1B">
        <w:t>end</w:t>
      </w:r>
      <w:r w:rsidR="00AE5AD6">
        <w:t xml:space="preserve"> </w:t>
      </w:r>
      <w:r w:rsidRPr="000D4A1B">
        <w:t xml:space="preserve">users. </w:t>
      </w:r>
      <w:del w:id="814" w:author="DM" w:date="2012-08-06T08:34:00Z">
        <w:r w:rsidRPr="000D4A1B" w:rsidDel="00F65F08">
          <w:delText>On the other hand, i</w:delText>
        </w:r>
      </w:del>
      <w:ins w:id="815" w:author="DM" w:date="2012-08-06T08:34:00Z">
        <w:r w:rsidR="00F65F08">
          <w:t>I</w:t>
        </w:r>
      </w:ins>
      <w:r w:rsidRPr="000D4A1B">
        <w:t>f the pilot scope becomes too large</w:t>
      </w:r>
      <w:del w:id="816" w:author="DM" w:date="2012-08-06T08:34:00Z">
        <w:r w:rsidRPr="000D4A1B" w:rsidDel="00F65F08">
          <w:delText>,</w:delText>
        </w:r>
      </w:del>
      <w:r w:rsidRPr="000D4A1B">
        <w:t xml:space="preserve"> or the time</w:t>
      </w:r>
      <w:ins w:id="817" w:author="DM" w:date="2012-08-06T08:34:00Z">
        <w:r w:rsidR="00F65F08">
          <w:t xml:space="preserve"> </w:t>
        </w:r>
      </w:ins>
      <w:r w:rsidRPr="000D4A1B">
        <w:t xml:space="preserve">scale too long, </w:t>
      </w:r>
      <w:del w:id="818" w:author="DM" w:date="2012-08-06T08:35:00Z">
        <w:r w:rsidRPr="000D4A1B" w:rsidDel="00F65F08">
          <w:delText xml:space="preserve">then </w:delText>
        </w:r>
      </w:del>
      <w:r w:rsidRPr="000D4A1B">
        <w:t>the decision</w:t>
      </w:r>
      <w:ins w:id="819" w:author="DM" w:date="2012-08-06T08:35:00Z">
        <w:r w:rsidR="00F65F08">
          <w:t>-</w:t>
        </w:r>
      </w:ins>
      <w:del w:id="820" w:author="DM" w:date="2012-08-06T08:35:00Z">
        <w:r w:rsidRPr="000D4A1B" w:rsidDel="00F65F08">
          <w:delText xml:space="preserve"> </w:delText>
        </w:r>
      </w:del>
      <w:r w:rsidRPr="000D4A1B">
        <w:t>making process becomes too drawn out and the business continues to suffer.</w:t>
      </w:r>
    </w:p>
    <w:p w:rsidR="009340DD" w:rsidRPr="000D4A1B" w:rsidRDefault="009340DD" w:rsidP="006265BD">
      <w:pPr>
        <w:pStyle w:val="Para"/>
      </w:pPr>
      <w:r w:rsidRPr="000D4A1B">
        <w:t xml:space="preserve">POCs are a great way to involve a small </w:t>
      </w:r>
      <w:r w:rsidR="00AE5AD6">
        <w:t>cross</w:t>
      </w:r>
      <w:r w:rsidR="00AE5AD6" w:rsidRPr="000D4A1B">
        <w:t xml:space="preserve"> section</w:t>
      </w:r>
      <w:r w:rsidR="00FC2F54" w:rsidRPr="000D4A1B">
        <w:t xml:space="preserve"> </w:t>
      </w:r>
      <w:r w:rsidRPr="000D4A1B">
        <w:t xml:space="preserve">of diverse stakeholder class representatives. </w:t>
      </w:r>
      <w:r w:rsidR="00AE5AD6">
        <w:t>O</w:t>
      </w:r>
      <w:r w:rsidRPr="000D4A1B">
        <w:t>rganization</w:t>
      </w:r>
      <w:r w:rsidR="00AE5AD6">
        <w:t>s</w:t>
      </w:r>
      <w:r w:rsidRPr="000D4A1B">
        <w:t xml:space="preserve"> can use </w:t>
      </w:r>
      <w:ins w:id="821" w:author="DM" w:date="2012-08-06T08:35:00Z">
        <w:r w:rsidR="00F65F08">
          <w:t>POCs</w:t>
        </w:r>
      </w:ins>
      <w:del w:id="822" w:author="DM" w:date="2012-08-06T08:35:00Z">
        <w:r w:rsidRPr="000D4A1B" w:rsidDel="00F65F08">
          <w:delText>this</w:delText>
        </w:r>
      </w:del>
      <w:r w:rsidRPr="000D4A1B">
        <w:t xml:space="preserve"> to </w:t>
      </w:r>
      <w:r w:rsidR="00AE5AD6">
        <w:t>their</w:t>
      </w:r>
      <w:r w:rsidR="00AE5AD6" w:rsidRPr="000D4A1B">
        <w:t xml:space="preserve"> </w:t>
      </w:r>
      <w:r w:rsidRPr="000D4A1B">
        <w:t>advantage in creating internal champions for the proposed solution</w:t>
      </w:r>
      <w:r w:rsidR="00AE5AD6">
        <w:t>;</w:t>
      </w:r>
      <w:r w:rsidRPr="000D4A1B">
        <w:t xml:space="preserve"> they have touched it and seen its capabilities. But again</w:t>
      </w:r>
      <w:ins w:id="823" w:author="DM" w:date="2012-08-06T08:35:00Z">
        <w:r w:rsidR="00F65F08">
          <w:t>,</w:t>
        </w:r>
      </w:ins>
      <w:r w:rsidRPr="000D4A1B">
        <w:t xml:space="preserve"> careful attention should be paid to the design to ensure </w:t>
      </w:r>
      <w:r w:rsidR="00AE5AD6">
        <w:t>using the POC in this way</w:t>
      </w:r>
      <w:r w:rsidR="00AE5AD6" w:rsidRPr="000D4A1B">
        <w:t xml:space="preserve"> </w:t>
      </w:r>
      <w:r w:rsidRPr="000D4A1B">
        <w:t>does not backfire and create internal adversaries for the proposed tool.</w:t>
      </w:r>
    </w:p>
    <w:p w:rsidR="009340DD" w:rsidRPr="000D4A1B" w:rsidRDefault="009340DD" w:rsidP="006265BD">
      <w:pPr>
        <w:pStyle w:val="Para"/>
      </w:pPr>
      <w:r w:rsidRPr="000D4A1B">
        <w:t xml:space="preserve">Activities related to POC projects can be divided into three distinct phases: </w:t>
      </w:r>
    </w:p>
    <w:p w:rsidR="009340DD" w:rsidRPr="000D4A1B" w:rsidRDefault="004E494C" w:rsidP="004E494C">
      <w:pPr>
        <w:pStyle w:val="ListNumbered"/>
      </w:pPr>
      <w:r>
        <w:t>1.</w:t>
      </w:r>
      <w:r>
        <w:tab/>
      </w:r>
      <w:r w:rsidR="009340DD" w:rsidRPr="000D4A1B">
        <w:t>Preliminary</w:t>
      </w:r>
      <w:ins w:id="824" w:author="DM" w:date="2012-08-06T08:35:00Z">
        <w:r w:rsidR="00F65F08">
          <w:t xml:space="preserve"> efforts.</w:t>
        </w:r>
      </w:ins>
    </w:p>
    <w:p w:rsidR="009340DD" w:rsidRPr="000D4A1B" w:rsidRDefault="00555E4C" w:rsidP="00555E4C">
      <w:pPr>
        <w:pStyle w:val="ListNumberedSub"/>
      </w:pPr>
      <w:r>
        <w:t>a.</w:t>
      </w:r>
      <w:r>
        <w:tab/>
      </w:r>
      <w:r w:rsidR="009340DD" w:rsidRPr="000D4A1B">
        <w:t>Define the purpose, goals, objectives, and scope of the POC pilot demonstration project</w:t>
      </w:r>
      <w:ins w:id="825" w:author="DM" w:date="2012-08-06T08:35:00Z">
        <w:r w:rsidR="00F65F08">
          <w:t>.</w:t>
        </w:r>
      </w:ins>
    </w:p>
    <w:p w:rsidR="009340DD" w:rsidRPr="000D4A1B" w:rsidRDefault="00555E4C" w:rsidP="00555E4C">
      <w:pPr>
        <w:pStyle w:val="ListNumberedSub"/>
      </w:pPr>
      <w:r>
        <w:t>b.</w:t>
      </w:r>
      <w:r>
        <w:tab/>
      </w:r>
      <w:r w:rsidR="00FC2F54">
        <w:t>W</w:t>
      </w:r>
      <w:r w:rsidR="00FC2F54" w:rsidRPr="000D4A1B">
        <w:t>ith input from all stakeholders, technical staff, records management staff</w:t>
      </w:r>
      <w:ins w:id="826" w:author="DM" w:date="2012-08-06T08:35:00Z">
        <w:r w:rsidR="00F65F08">
          <w:t>,</w:t>
        </w:r>
      </w:ins>
      <w:r w:rsidR="00FC2F54" w:rsidRPr="000D4A1B">
        <w:t xml:space="preserve"> and users</w:t>
      </w:r>
      <w:r w:rsidR="00FC2F54">
        <w:t>,</w:t>
      </w:r>
      <w:r w:rsidR="00FC2F54" w:rsidRPr="000D4A1B">
        <w:t xml:space="preserve"> </w:t>
      </w:r>
      <w:r w:rsidR="00FC2F54">
        <w:t>e</w:t>
      </w:r>
      <w:r w:rsidR="009340DD" w:rsidRPr="000D4A1B">
        <w:t>stablish the success criteria for the POC pilot</w:t>
      </w:r>
      <w:del w:id="827" w:author="DM" w:date="2012-08-06T08:35:00Z">
        <w:r w:rsidR="009340DD" w:rsidRPr="000D4A1B" w:rsidDel="00F65F08">
          <w:delText xml:space="preserve"> </w:delText>
        </w:r>
      </w:del>
      <w:ins w:id="828" w:author="DM" w:date="2012-08-06T08:35:00Z">
        <w:r w:rsidR="00F65F08">
          <w:t>.</w:t>
        </w:r>
      </w:ins>
    </w:p>
    <w:p w:rsidR="009340DD" w:rsidRPr="000D4A1B" w:rsidRDefault="00555E4C" w:rsidP="00555E4C">
      <w:pPr>
        <w:pStyle w:val="ListNumberedSub"/>
      </w:pPr>
      <w:r>
        <w:t>c.</w:t>
      </w:r>
      <w:r>
        <w:tab/>
      </w:r>
      <w:r w:rsidR="009340DD" w:rsidRPr="000D4A1B">
        <w:t>Outline the benefits of conducting a POC pilot</w:t>
      </w:r>
      <w:r w:rsidR="00FC2F54">
        <w:t xml:space="preserve"> as well as the </w:t>
      </w:r>
      <w:r w:rsidR="009340DD" w:rsidRPr="000D4A1B">
        <w:t>risks of not doing so</w:t>
      </w:r>
      <w:ins w:id="829" w:author="DM" w:date="2012-08-06T08:35:00Z">
        <w:r w:rsidR="00F65F08">
          <w:t>.</w:t>
        </w:r>
      </w:ins>
    </w:p>
    <w:p w:rsidR="009340DD" w:rsidRPr="000D4A1B" w:rsidRDefault="00555E4C" w:rsidP="00555E4C">
      <w:pPr>
        <w:pStyle w:val="ListNumberedSub"/>
      </w:pPr>
      <w:r>
        <w:t>d.</w:t>
      </w:r>
      <w:r>
        <w:tab/>
      </w:r>
      <w:r w:rsidR="009340DD" w:rsidRPr="000D4A1B">
        <w:t xml:space="preserve">Establish an administrative infrastructure to support and guide </w:t>
      </w:r>
      <w:r w:rsidR="00FC2F54">
        <w:t xml:space="preserve">the </w:t>
      </w:r>
      <w:r w:rsidR="009340DD" w:rsidRPr="000D4A1B">
        <w:t>POC pilot project activities</w:t>
      </w:r>
    </w:p>
    <w:p w:rsidR="009340DD" w:rsidRPr="000D4A1B" w:rsidRDefault="007F0A7C" w:rsidP="006265BD">
      <w:pPr>
        <w:pStyle w:val="ListNumbered"/>
      </w:pPr>
      <w:r>
        <w:t>2.</w:t>
      </w:r>
      <w:r>
        <w:tab/>
      </w:r>
      <w:r w:rsidR="009340DD" w:rsidRPr="000D4A1B">
        <w:t>Conduct the POC pilot</w:t>
      </w:r>
      <w:ins w:id="830" w:author="DM" w:date="2012-08-06T08:36:00Z">
        <w:r w:rsidR="00F65F08">
          <w:t>.</w:t>
        </w:r>
      </w:ins>
    </w:p>
    <w:p w:rsidR="009340DD" w:rsidRPr="000D4A1B" w:rsidRDefault="001A35EE" w:rsidP="001A35EE">
      <w:pPr>
        <w:pStyle w:val="ListNumberedSub"/>
      </w:pPr>
      <w:r>
        <w:t>a.</w:t>
      </w:r>
      <w:r>
        <w:tab/>
      </w:r>
      <w:r w:rsidR="009340DD" w:rsidRPr="000D4A1B">
        <w:t xml:space="preserve">Determine </w:t>
      </w:r>
      <w:r w:rsidR="001C76FD">
        <w:t xml:space="preserve">the accuracy of </w:t>
      </w:r>
      <w:r w:rsidR="009340DD" w:rsidRPr="000D4A1B">
        <w:t>preliminary decisions</w:t>
      </w:r>
      <w:r w:rsidR="001C76FD">
        <w:t>,</w:t>
      </w:r>
      <w:r w:rsidR="009340DD" w:rsidRPr="000D4A1B">
        <w:t xml:space="preserve"> assumptions made regarding hardware and software performance, </w:t>
      </w:r>
      <w:r w:rsidR="001C76FD">
        <w:t>and the</w:t>
      </w:r>
      <w:r w:rsidR="009340DD" w:rsidRPr="000D4A1B">
        <w:t xml:space="preserve"> service level required by technical staff</w:t>
      </w:r>
      <w:ins w:id="831" w:author="DM" w:date="2012-08-06T08:36:00Z">
        <w:r w:rsidR="00F65F08">
          <w:t>.</w:t>
        </w:r>
      </w:ins>
    </w:p>
    <w:p w:rsidR="009340DD" w:rsidRPr="000D4A1B" w:rsidRDefault="001A35EE" w:rsidP="001A35EE">
      <w:pPr>
        <w:pStyle w:val="ListNumberedSub"/>
      </w:pPr>
      <w:r>
        <w:t>b.</w:t>
      </w:r>
      <w:r>
        <w:tab/>
      </w:r>
      <w:r w:rsidR="009340DD" w:rsidRPr="000D4A1B">
        <w:t xml:space="preserve">Develop and use tools </w:t>
      </w:r>
      <w:r w:rsidR="001C76FD">
        <w:t>to facilitate</w:t>
      </w:r>
      <w:r w:rsidR="001C76FD" w:rsidRPr="000D4A1B">
        <w:t xml:space="preserve"> </w:t>
      </w:r>
      <w:r w:rsidR="009340DD" w:rsidRPr="000D4A1B">
        <w:t>documentation, communication</w:t>
      </w:r>
      <w:r w:rsidR="001C76FD">
        <w:t>,</w:t>
      </w:r>
      <w:r w:rsidR="009340DD" w:rsidRPr="000D4A1B">
        <w:t xml:space="preserve"> knowledge transfer, and metadata process utilization</w:t>
      </w:r>
      <w:ins w:id="832" w:author="DM" w:date="2012-08-06T08:36:00Z">
        <w:r w:rsidR="00F65F08">
          <w:t>.</w:t>
        </w:r>
      </w:ins>
      <w:r w:rsidR="009340DD" w:rsidRPr="000D4A1B">
        <w:t xml:space="preserve"> </w:t>
      </w:r>
    </w:p>
    <w:p w:rsidR="009340DD" w:rsidRPr="000D4A1B" w:rsidRDefault="00FA7542" w:rsidP="006265BD">
      <w:pPr>
        <w:pStyle w:val="ListNumbered"/>
      </w:pPr>
      <w:r>
        <w:t>3.</w:t>
      </w:r>
      <w:r>
        <w:tab/>
      </w:r>
      <w:r w:rsidR="009340DD" w:rsidRPr="000D4A1B">
        <w:t>Test and evaluation</w:t>
      </w:r>
      <w:ins w:id="833" w:author="DM" w:date="2012-08-06T08:36:00Z">
        <w:r w:rsidR="00F65F08">
          <w:t>.</w:t>
        </w:r>
      </w:ins>
      <w:r w:rsidR="009340DD" w:rsidRPr="000D4A1B">
        <w:t xml:space="preserve"> </w:t>
      </w:r>
    </w:p>
    <w:p w:rsidR="009340DD" w:rsidRPr="000D4A1B" w:rsidRDefault="00FA7542" w:rsidP="00FA7542">
      <w:pPr>
        <w:pStyle w:val="ListNumberedSub"/>
      </w:pPr>
      <w:r>
        <w:t>a.</w:t>
      </w:r>
      <w:r>
        <w:tab/>
      </w:r>
      <w:r w:rsidR="009340DD" w:rsidRPr="000D4A1B">
        <w:t xml:space="preserve">Assess hardware and software, system and database design, </w:t>
      </w:r>
      <w:r w:rsidR="00FC2F54">
        <w:t xml:space="preserve">and </w:t>
      </w:r>
      <w:r w:rsidR="009340DD" w:rsidRPr="000D4A1B">
        <w:t>procedures for training, scheduling, system management, and maintenance</w:t>
      </w:r>
      <w:ins w:id="834" w:author="DM" w:date="2012-08-06T08:36:00Z">
        <w:r w:rsidR="00F65F08">
          <w:t>.</w:t>
        </w:r>
      </w:ins>
    </w:p>
    <w:p w:rsidR="009340DD" w:rsidRPr="000D4A1B" w:rsidRDefault="00FA7542" w:rsidP="00FA7542">
      <w:pPr>
        <w:pStyle w:val="ListNumberedSub"/>
      </w:pPr>
      <w:r>
        <w:t>b.</w:t>
      </w:r>
      <w:r>
        <w:tab/>
      </w:r>
      <w:r w:rsidR="009340DD" w:rsidRPr="000D4A1B">
        <w:t>Test product</w:t>
      </w:r>
      <w:r w:rsidR="00C3262A">
        <w:t>(</w:t>
      </w:r>
      <w:r w:rsidR="009340DD" w:rsidRPr="000D4A1B">
        <w:t>s) in dissimilar locations for functionality, usability, and benefits derived from using PPM</w:t>
      </w:r>
      <w:ins w:id="835" w:author="DM" w:date="2012-08-06T08:36:00Z">
        <w:r w:rsidR="00F65F08">
          <w:t>.</w:t>
        </w:r>
      </w:ins>
    </w:p>
    <w:p w:rsidR="009340DD" w:rsidRPr="000D4A1B" w:rsidRDefault="00FA7542" w:rsidP="00FA7542">
      <w:pPr>
        <w:pStyle w:val="ListNumberedSub"/>
      </w:pPr>
      <w:r>
        <w:t>c.</w:t>
      </w:r>
      <w:r>
        <w:tab/>
      </w:r>
      <w:r w:rsidR="009340DD" w:rsidRPr="000D4A1B">
        <w:t>Validate requirements and performance expectations</w:t>
      </w:r>
      <w:ins w:id="836" w:author="DM" w:date="2012-08-06T08:36:00Z">
        <w:r w:rsidR="00F65F08">
          <w:t>.</w:t>
        </w:r>
      </w:ins>
    </w:p>
    <w:p w:rsidR="009340DD" w:rsidRPr="000D4A1B" w:rsidRDefault="009340DD" w:rsidP="006265BD">
      <w:pPr>
        <w:pStyle w:val="H4"/>
      </w:pPr>
      <w:r w:rsidRPr="000D4A1B">
        <w:t xml:space="preserve">Common </w:t>
      </w:r>
      <w:r w:rsidR="007060DC">
        <w:t>C</w:t>
      </w:r>
      <w:r w:rsidRPr="000D4A1B">
        <w:t>hallenges</w:t>
      </w:r>
    </w:p>
    <w:p w:rsidR="009340DD" w:rsidRPr="000D4A1B" w:rsidRDefault="009340DD" w:rsidP="006265BD">
      <w:pPr>
        <w:pStyle w:val="Para"/>
      </w:pPr>
      <w:r w:rsidRPr="000D4A1B">
        <w:t xml:space="preserve">If </w:t>
      </w:r>
      <w:del w:id="837" w:author="Jeff Jacobson" w:date="2012-08-29T12:07:00Z">
        <w:r w:rsidRPr="000D4A1B" w:rsidDel="000E7C37">
          <w:delText>it</w:delText>
        </w:r>
      </w:del>
      <w:ins w:id="838" w:author="DM" w:date="2012-08-06T08:36:00Z">
        <w:del w:id="839" w:author="Jeff Jacobson" w:date="2012-08-29T12:07:00Z">
          <w:r w:rsidR="00F65F08" w:rsidDel="000E7C37">
            <w:rPr>
              <w:rStyle w:val="QueryInline"/>
            </w:rPr>
            <w:delText>[AU: add noun for clarity]</w:delText>
          </w:r>
        </w:del>
      </w:ins>
      <w:del w:id="840" w:author="Jeff Jacobson" w:date="2012-08-29T12:07:00Z">
        <w:r w:rsidRPr="000D4A1B" w:rsidDel="000E7C37">
          <w:delText xml:space="preserve"> </w:delText>
        </w:r>
      </w:del>
      <w:ins w:id="841" w:author="Jeff Jacobson" w:date="2012-08-29T12:07:00Z">
        <w:r w:rsidR="000E7C37">
          <w:t xml:space="preserve">the approach or solution </w:t>
        </w:r>
      </w:ins>
      <w:r w:rsidRPr="000D4A1B">
        <w:t>worked in the POC</w:t>
      </w:r>
      <w:ins w:id="842" w:author="DM" w:date="2012-08-06T08:36:00Z">
        <w:r w:rsidR="00F65F08">
          <w:t>,</w:t>
        </w:r>
      </w:ins>
      <w:r w:rsidRPr="000D4A1B">
        <w:t xml:space="preserve"> it should scale to the enterprise. </w:t>
      </w:r>
      <w:r w:rsidR="00220D34">
        <w:t>Expanding</w:t>
      </w:r>
      <w:r w:rsidRPr="000D4A1B">
        <w:t xml:space="preserve"> the POC instance requires diligent evaluation of scalability issues. Remember that the POC is purposely smaller in scale and </w:t>
      </w:r>
      <w:r w:rsidR="00220D34">
        <w:t xml:space="preserve">more tightly </w:t>
      </w:r>
      <w:r w:rsidRPr="000D4A1B">
        <w:t>controlled</w:t>
      </w:r>
      <w:r w:rsidR="00220D34">
        <w:t xml:space="preserve"> than a full</w:t>
      </w:r>
      <w:ins w:id="843" w:author="DM" w:date="2012-08-06T08:36:00Z">
        <w:r w:rsidR="00F65F08">
          <w:t>-</w:t>
        </w:r>
      </w:ins>
      <w:del w:id="844" w:author="DM" w:date="2012-08-06T08:36:00Z">
        <w:r w:rsidR="00220D34" w:rsidDel="00F65F08">
          <w:delText xml:space="preserve"> </w:delText>
        </w:r>
      </w:del>
      <w:r w:rsidR="00220D34">
        <w:t xml:space="preserve">scale enterprise </w:t>
      </w:r>
      <w:r w:rsidR="00243DD2">
        <w:t>implementation</w:t>
      </w:r>
      <w:r w:rsidRPr="000D4A1B">
        <w:t xml:space="preserve">. </w:t>
      </w:r>
    </w:p>
    <w:p w:rsidR="00243DD2" w:rsidDel="00F65F08" w:rsidRDefault="009340DD" w:rsidP="006265BD">
      <w:pPr>
        <w:pStyle w:val="Para"/>
        <w:rPr>
          <w:del w:id="845" w:author="DM" w:date="2012-08-06T08:37:00Z"/>
        </w:rPr>
      </w:pPr>
      <w:r w:rsidRPr="000D4A1B">
        <w:t>Patience is often short when</w:t>
      </w:r>
      <w:del w:id="846" w:author="DM" w:date="2012-08-06T08:36:00Z">
        <w:r w:rsidRPr="000D4A1B" w:rsidDel="00F65F08">
          <w:delText xml:space="preserve"> the</w:delText>
        </w:r>
      </w:del>
      <w:r w:rsidRPr="000D4A1B">
        <w:t xml:space="preserve"> client</w:t>
      </w:r>
      <w:ins w:id="847" w:author="DM" w:date="2012-08-06T08:36:00Z">
        <w:r w:rsidR="00F65F08">
          <w:t>s</w:t>
        </w:r>
      </w:ins>
      <w:r w:rsidRPr="000D4A1B">
        <w:t xml:space="preserve"> </w:t>
      </w:r>
      <w:del w:id="848" w:author="DM" w:date="2012-08-06T08:36:00Z">
        <w:r w:rsidRPr="000D4A1B" w:rsidDel="00F65F08">
          <w:delText xml:space="preserve">is </w:delText>
        </w:r>
      </w:del>
      <w:ins w:id="849" w:author="DM" w:date="2012-08-06T08:36:00Z">
        <w:r w:rsidR="00F65F08">
          <w:t xml:space="preserve">are </w:t>
        </w:r>
      </w:ins>
      <w:r w:rsidRPr="000D4A1B">
        <w:t xml:space="preserve">anxious to see the solution in action on a full scale. </w:t>
      </w:r>
      <w:del w:id="850" w:author="DM" w:date="2012-08-06T08:37:00Z">
        <w:r w:rsidR="00243DD2" w:rsidDel="00F65F08">
          <w:delText>We are</w:delText>
        </w:r>
        <w:r w:rsidRPr="000D4A1B" w:rsidDel="00F65F08">
          <w:delText xml:space="preserve"> o</w:delText>
        </w:r>
      </w:del>
      <w:ins w:id="851" w:author="DM" w:date="2012-08-06T08:37:00Z">
        <w:r w:rsidR="00F65F08">
          <w:t>O</w:t>
        </w:r>
      </w:ins>
      <w:r w:rsidRPr="000D4A1B">
        <w:t xml:space="preserve">ften </w:t>
      </w:r>
      <w:ins w:id="852" w:author="DM" w:date="2012-08-06T08:37:00Z">
        <w:r w:rsidR="00F65F08">
          <w:t>clients say,</w:t>
        </w:r>
        <w:r w:rsidR="00F65F08" w:rsidRPr="000D4A1B" w:rsidDel="00F65F08">
          <w:t xml:space="preserve"> </w:t>
        </w:r>
      </w:ins>
      <w:del w:id="853" w:author="DM" w:date="2012-08-06T08:37:00Z">
        <w:r w:rsidRPr="000D4A1B" w:rsidDel="00F65F08">
          <w:delText>asked</w:delText>
        </w:r>
        <w:r w:rsidR="00243DD2" w:rsidDel="00F65F08">
          <w:delText>,</w:delText>
        </w:r>
      </w:del>
      <w:ins w:id="854" w:author="DM" w:date="2012-08-06T08:37:00Z">
        <w:r w:rsidR="00F65F08">
          <w:t xml:space="preserve"> </w:t>
        </w:r>
      </w:ins>
      <w:del w:id="855" w:author="DM" w:date="2012-08-06T08:37:00Z">
        <w:r w:rsidRPr="000D4A1B" w:rsidDel="00F65F08">
          <w:delText xml:space="preserve"> </w:delText>
        </w:r>
      </w:del>
    </w:p>
    <w:p w:rsidR="009340DD" w:rsidRPr="000D4A1B" w:rsidRDefault="00243DD2" w:rsidP="006265BD">
      <w:pPr>
        <w:pStyle w:val="Para"/>
      </w:pPr>
      <w:r>
        <w:t>“</w:t>
      </w:r>
      <w:r w:rsidR="009340DD" w:rsidRPr="000D4A1B">
        <w:t>The pilot only took a month, why is it taking so long to get everyone enterprise</w:t>
      </w:r>
      <w:r w:rsidR="005D7D72">
        <w:t>-</w:t>
      </w:r>
      <w:r>
        <w:t>wide</w:t>
      </w:r>
      <w:r w:rsidR="009340DD" w:rsidRPr="000D4A1B">
        <w:t xml:space="preserve"> </w:t>
      </w:r>
      <w:r>
        <w:t>(</w:t>
      </w:r>
      <w:r w:rsidR="009340DD" w:rsidRPr="000D4A1B">
        <w:t>or department</w:t>
      </w:r>
      <w:r w:rsidR="005D7D72">
        <w:t>-</w:t>
      </w:r>
      <w:r w:rsidR="009340DD" w:rsidRPr="000D4A1B">
        <w:t>wide</w:t>
      </w:r>
      <w:r>
        <w:t>)</w:t>
      </w:r>
      <w:r w:rsidR="009340DD" w:rsidRPr="000D4A1B">
        <w:t xml:space="preserve"> on to the system?</w:t>
      </w:r>
      <w:r>
        <w:t>”</w:t>
      </w:r>
    </w:p>
    <w:p w:rsidR="009340DD" w:rsidRPr="000D4A1B" w:rsidRDefault="009340DD" w:rsidP="006265BD">
      <w:pPr>
        <w:pStyle w:val="Para"/>
      </w:pPr>
      <w:r w:rsidRPr="000D4A1B">
        <w:t>Security issues can be prevalent</w:t>
      </w:r>
      <w:r w:rsidR="00243DD2">
        <w:t>,</w:t>
      </w:r>
      <w:r w:rsidRPr="000D4A1B">
        <w:t xml:space="preserve"> especially in heavily regulated industries. The need to control who gets access to the data in the new system is a valid concern</w:t>
      </w:r>
      <w:del w:id="856" w:author="DM" w:date="2012-08-06T08:37:00Z">
        <w:r w:rsidRPr="000D4A1B" w:rsidDel="002F54BC">
          <w:delText>,</w:delText>
        </w:r>
      </w:del>
      <w:r w:rsidRPr="000D4A1B">
        <w:t xml:space="preserve"> but can lead to </w:t>
      </w:r>
      <w:r w:rsidR="00243DD2">
        <w:t xml:space="preserve">security </w:t>
      </w:r>
      <w:r w:rsidRPr="000D4A1B">
        <w:t xml:space="preserve">overkill and </w:t>
      </w:r>
      <w:del w:id="857" w:author="DM" w:date="2012-08-06T08:37:00Z">
        <w:r w:rsidR="00243DD2" w:rsidDel="002F54BC">
          <w:delText xml:space="preserve">your </w:delText>
        </w:r>
      </w:del>
      <w:r w:rsidR="00243DD2">
        <w:t xml:space="preserve">champions’ </w:t>
      </w:r>
      <w:r w:rsidRPr="000D4A1B">
        <w:t>disappointment in not seeing the full functionality of the solution</w:t>
      </w:r>
      <w:r w:rsidR="00243DD2">
        <w:t>. I</w:t>
      </w:r>
      <w:r w:rsidRPr="000D4A1B">
        <w:t xml:space="preserve">n other words, </w:t>
      </w:r>
      <w:ins w:id="858" w:author="DM" w:date="2012-08-06T08:37:00Z">
        <w:r w:rsidR="002F54BC">
          <w:t xml:space="preserve">they ask: </w:t>
        </w:r>
      </w:ins>
      <w:r w:rsidR="00243DD2">
        <w:t>“</w:t>
      </w:r>
      <w:r w:rsidR="009B341D">
        <w:t>W</w:t>
      </w:r>
      <w:r w:rsidRPr="000D4A1B">
        <w:t xml:space="preserve">hy did we just spend </w:t>
      </w:r>
      <w:ins w:id="859" w:author="DM" w:date="2012-08-06T08:37:00Z">
        <w:r w:rsidR="002F54BC">
          <w:t>two</w:t>
        </w:r>
      </w:ins>
      <w:del w:id="860" w:author="DM" w:date="2012-08-06T08:37:00Z">
        <w:r w:rsidRPr="000D4A1B" w:rsidDel="002F54BC">
          <w:delText>2</w:delText>
        </w:r>
      </w:del>
      <w:r w:rsidRPr="000D4A1B">
        <w:t xml:space="preserve"> years putting this online</w:t>
      </w:r>
      <w:del w:id="861" w:author="DM" w:date="2012-08-06T08:37:00Z">
        <w:r w:rsidRPr="000D4A1B" w:rsidDel="002F54BC">
          <w:delText>,</w:delText>
        </w:r>
      </w:del>
      <w:r w:rsidRPr="000D4A1B">
        <w:t xml:space="preserve"> if we are going to lock up the data?</w:t>
      </w:r>
      <w:r w:rsidR="00243DD2">
        <w:t>”</w:t>
      </w:r>
    </w:p>
    <w:p w:rsidR="009340DD" w:rsidRPr="000D4A1B" w:rsidRDefault="0064477A" w:rsidP="006265BD">
      <w:pPr>
        <w:pStyle w:val="Para"/>
      </w:pPr>
      <w:r>
        <w:t>A</w:t>
      </w:r>
      <w:r w:rsidR="009340DD" w:rsidRPr="000D4A1B">
        <w:t xml:space="preserve">n </w:t>
      </w:r>
      <w:r w:rsidR="008A794D" w:rsidRPr="000D4A1B">
        <w:t>agile</w:t>
      </w:r>
      <w:r w:rsidR="009340DD" w:rsidRPr="000D4A1B">
        <w:t xml:space="preserve"> approach </w:t>
      </w:r>
      <w:r w:rsidRPr="000D4A1B">
        <w:t xml:space="preserve">may work for software </w:t>
      </w:r>
      <w:r w:rsidR="0078177A" w:rsidRPr="000D4A1B">
        <w:t>development</w:t>
      </w:r>
      <w:r w:rsidR="0078177A">
        <w:t>;</w:t>
      </w:r>
      <w:r w:rsidRPr="000D4A1B">
        <w:t xml:space="preserve"> however</w:t>
      </w:r>
      <w:ins w:id="862" w:author="DM" w:date="2012-08-06T08:38:00Z">
        <w:r w:rsidR="002F54BC">
          <w:t>,</w:t>
        </w:r>
      </w:ins>
      <w:r w:rsidRPr="000D4A1B">
        <w:t xml:space="preserve"> we don’t believe that approach would work for</w:t>
      </w:r>
      <w:r w:rsidR="009340DD" w:rsidRPr="000D4A1B">
        <w:t xml:space="preserve"> managing our enterprise PPM deployment (that methodology</w:t>
      </w:r>
      <w:r>
        <w:t xml:space="preserve"> </w:t>
      </w:r>
      <w:ins w:id="863" w:author="DM" w:date="2012-08-06T08:38:00Z">
        <w:r w:rsidR="002F54BC">
          <w:t xml:space="preserve">also </w:t>
        </w:r>
      </w:ins>
      <w:r>
        <w:t xml:space="preserve">would be problematic in </w:t>
      </w:r>
      <w:r w:rsidR="009340DD" w:rsidRPr="000D4A1B">
        <w:t xml:space="preserve">deploying an ERP or </w:t>
      </w:r>
      <w:del w:id="864" w:author="DM" w:date="2012-08-06T08:38:00Z">
        <w:r w:rsidR="009340DD" w:rsidRPr="000D4A1B" w:rsidDel="002F54BC">
          <w:delText>C</w:delText>
        </w:r>
      </w:del>
      <w:ins w:id="865" w:author="DM" w:date="2012-08-06T08:38:00Z">
        <w:r w:rsidR="002F54BC">
          <w:t>c</w:t>
        </w:r>
      </w:ins>
      <w:r w:rsidR="009340DD" w:rsidRPr="000D4A1B">
        <w:t xml:space="preserve">ustomer </w:t>
      </w:r>
      <w:del w:id="866" w:author="DM" w:date="2012-08-06T08:38:00Z">
        <w:r w:rsidR="009340DD" w:rsidRPr="000D4A1B" w:rsidDel="002F54BC">
          <w:delText>R</w:delText>
        </w:r>
      </w:del>
      <w:ins w:id="867" w:author="DM" w:date="2012-08-06T08:38:00Z">
        <w:r w:rsidR="002F54BC">
          <w:t>r</w:t>
        </w:r>
      </w:ins>
      <w:r w:rsidR="009340DD" w:rsidRPr="000D4A1B">
        <w:t xml:space="preserve">elationship </w:t>
      </w:r>
      <w:del w:id="868" w:author="DM" w:date="2012-08-06T08:38:00Z">
        <w:r w:rsidR="009340DD" w:rsidRPr="000D4A1B" w:rsidDel="002F54BC">
          <w:delText>M</w:delText>
        </w:r>
      </w:del>
      <w:ins w:id="869" w:author="DM" w:date="2012-08-06T08:38:00Z">
        <w:r w:rsidR="002F54BC">
          <w:t>m</w:t>
        </w:r>
      </w:ins>
      <w:r w:rsidR="009340DD" w:rsidRPr="000D4A1B">
        <w:t>anagement system</w:t>
      </w:r>
      <w:del w:id="870" w:author="DM" w:date="2012-08-06T08:38:00Z">
        <w:r w:rsidR="009340DD" w:rsidRPr="000D4A1B" w:rsidDel="002F54BC">
          <w:delText xml:space="preserve"> </w:delText>
        </w:r>
        <w:r w:rsidDel="002F54BC">
          <w:delText>also</w:delText>
        </w:r>
      </w:del>
      <w:r w:rsidR="009340DD" w:rsidRPr="000D4A1B">
        <w:t>).</w:t>
      </w:r>
      <w:del w:id="871" w:author="DM" w:date="2012-08-06T08:39:00Z">
        <w:r w:rsidR="0078177A" w:rsidDel="002F54BC">
          <w:delText>This is where u</w:delText>
        </w:r>
      </w:del>
      <w:ins w:id="872" w:author="DM" w:date="2012-08-06T08:39:00Z">
        <w:r w:rsidR="002F54BC">
          <w:t xml:space="preserve"> U</w:t>
        </w:r>
      </w:ins>
      <w:r w:rsidR="0078177A">
        <w:t xml:space="preserve">sing </w:t>
      </w:r>
      <w:del w:id="873" w:author="DM" w:date="2012-08-06T08:39:00Z">
        <w:r w:rsidR="0078177A" w:rsidDel="002F54BC">
          <w:delText xml:space="preserve">products like </w:delText>
        </w:r>
      </w:del>
      <w:r w:rsidR="0078177A">
        <w:t xml:space="preserve">Team Foundation Server </w:t>
      </w:r>
      <w:del w:id="874" w:author="DM" w:date="2012-08-06T08:39:00Z">
        <w:r w:rsidR="0078177A" w:rsidDel="002F54BC">
          <w:delText>(TFS)</w:delText>
        </w:r>
      </w:del>
      <w:del w:id="875" w:author="DM" w:date="2012-08-20T06:27:00Z">
        <w:r w:rsidR="0078177A" w:rsidDel="00C67F53">
          <w:delText xml:space="preserve"> </w:delText>
        </w:r>
      </w:del>
      <w:ins w:id="876" w:author="DM" w:date="2012-08-06T08:39:00Z">
        <w:r w:rsidR="002F54BC">
          <w:t xml:space="preserve">or similar products to </w:t>
        </w:r>
      </w:ins>
      <w:r w:rsidR="0078177A">
        <w:t>roll</w:t>
      </w:r>
      <w:del w:id="877" w:author="DM" w:date="2012-08-06T08:39:00Z">
        <w:r w:rsidR="0078177A" w:rsidDel="002F54BC">
          <w:delText>ing</w:delText>
        </w:r>
      </w:del>
      <w:r w:rsidR="0078177A">
        <w:t xml:space="preserve"> tasks directly up to a more waterfall schedule would be helpful in blending a PPM system</w:t>
      </w:r>
      <w:r w:rsidR="00D720AB">
        <w:t xml:space="preserve">. </w:t>
      </w:r>
      <w:r w:rsidR="0078177A">
        <w:t xml:space="preserve">In general, </w:t>
      </w:r>
      <w:del w:id="878" w:author="DM" w:date="2012-08-06T08:39:00Z">
        <w:r w:rsidR="0078177A" w:rsidDel="002F54BC">
          <w:delText xml:space="preserve">making a </w:delText>
        </w:r>
      </w:del>
      <w:r w:rsidR="0078177A">
        <w:t xml:space="preserve">successful integration </w:t>
      </w:r>
      <w:del w:id="879" w:author="DM" w:date="2012-08-06T08:39:00Z">
        <w:r w:rsidR="0078177A" w:rsidDel="002F54BC">
          <w:delText xml:space="preserve">will </w:delText>
        </w:r>
      </w:del>
      <w:r w:rsidR="0078177A">
        <w:t>require</w:t>
      </w:r>
      <w:ins w:id="880" w:author="DM" w:date="2012-08-06T08:39:00Z">
        <w:r w:rsidR="002F54BC">
          <w:t>s</w:t>
        </w:r>
      </w:ins>
      <w:r w:rsidR="0078177A">
        <w:t xml:space="preserve"> experienced resources and a good understanding of a schedule that can be detailed enough but yet rolled up for </w:t>
      </w:r>
      <w:del w:id="881" w:author="DM" w:date="2012-08-06T08:40:00Z">
        <w:r w:rsidR="0078177A" w:rsidDel="002F54BC">
          <w:delText xml:space="preserve">more </w:delText>
        </w:r>
      </w:del>
      <w:r w:rsidR="0078177A">
        <w:t>high</w:t>
      </w:r>
      <w:ins w:id="882" w:author="DM" w:date="2012-08-06T08:40:00Z">
        <w:r w:rsidR="002F54BC">
          <w:t>er-</w:t>
        </w:r>
      </w:ins>
      <w:del w:id="883" w:author="DM" w:date="2012-08-06T08:40:00Z">
        <w:r w:rsidR="0078177A" w:rsidDel="002F54BC">
          <w:delText xml:space="preserve"> </w:delText>
        </w:r>
      </w:del>
      <w:r w:rsidR="0078177A">
        <w:t>level summary reporting</w:t>
      </w:r>
      <w:r w:rsidR="00D720AB">
        <w:t xml:space="preserve">. </w:t>
      </w:r>
      <w:del w:id="884" w:author="DM" w:date="2012-08-20T06:27:00Z">
        <w:r w:rsidR="009340DD" w:rsidRPr="000D4A1B" w:rsidDel="00C67F53">
          <w:delText xml:space="preserve"> </w:delText>
        </w:r>
      </w:del>
      <w:r w:rsidR="009340DD" w:rsidRPr="000D4A1B">
        <w:t>Since PPM is best deployed enterprise</w:t>
      </w:r>
      <w:del w:id="885" w:author="DM" w:date="2012-08-06T08:40:00Z">
        <w:r w:rsidR="009340DD" w:rsidRPr="000D4A1B" w:rsidDel="002F54BC">
          <w:delText>-</w:delText>
        </w:r>
      </w:del>
      <w:ins w:id="886" w:author="DM" w:date="2012-08-06T08:40:00Z">
        <w:r w:rsidR="002F54BC">
          <w:t xml:space="preserve"> </w:t>
        </w:r>
      </w:ins>
      <w:r w:rsidR="009340DD" w:rsidRPr="000D4A1B">
        <w:t>wide for the largest ROI, adequate planning is essential. Sprinting is not recommended</w:t>
      </w:r>
      <w:ins w:id="887" w:author="DM" w:date="2012-08-06T08:40:00Z">
        <w:r w:rsidR="002F54BC">
          <w:t>;</w:t>
        </w:r>
      </w:ins>
      <w:del w:id="888" w:author="DM" w:date="2012-08-06T08:40:00Z">
        <w:r w:rsidR="0078177A" w:rsidDel="002F54BC">
          <w:delText>,</w:delText>
        </w:r>
      </w:del>
      <w:r w:rsidR="0078177A">
        <w:t xml:space="preserve"> </w:t>
      </w:r>
      <w:del w:id="889" w:author="DM" w:date="2012-08-06T08:40:00Z">
        <w:r w:rsidR="0078177A" w:rsidDel="002F54BC">
          <w:delText xml:space="preserve">remember to </w:delText>
        </w:r>
      </w:del>
      <w:r w:rsidR="0078177A">
        <w:t>measure twice and cut once for best results</w:t>
      </w:r>
      <w:r w:rsidR="00E10731">
        <w:t>.</w:t>
      </w:r>
    </w:p>
    <w:p w:rsidR="009340DD" w:rsidRPr="000D4A1B" w:rsidRDefault="0078177A" w:rsidP="006265BD">
      <w:pPr>
        <w:pStyle w:val="Para"/>
      </w:pPr>
      <w:r>
        <w:t xml:space="preserve">A common attitude that is seen </w:t>
      </w:r>
      <w:del w:id="890" w:author="Odum, Amy - Hoboken" w:date="2012-08-27T09:53:00Z">
        <w:r w:rsidDel="00F002B8">
          <w:delText>and employed by</w:delText>
        </w:r>
      </w:del>
      <w:ins w:id="891" w:author="Odum, Amy - Hoboken" w:date="2012-08-27T09:53:00Z">
        <w:r w:rsidR="00F002B8">
          <w:t>in</w:t>
        </w:r>
      </w:ins>
      <w:r>
        <w:t xml:space="preserve"> organizations is th</w:t>
      </w:r>
      <w:del w:id="892" w:author="DM" w:date="2012-08-06T08:40:00Z">
        <w:r w:rsidDel="002F54BC">
          <w:delText>e</w:delText>
        </w:r>
      </w:del>
      <w:ins w:id="893" w:author="DM" w:date="2012-08-06T08:40:00Z">
        <w:r w:rsidR="002F54BC">
          <w:t>at</w:t>
        </w:r>
      </w:ins>
      <w:r>
        <w:t xml:space="preserve"> “</w:t>
      </w:r>
      <w:r w:rsidR="009340DD" w:rsidRPr="000D4A1B">
        <w:t>We can do this deployment ourselves</w:t>
      </w:r>
      <w:ins w:id="894" w:author="DM" w:date="2012-08-06T08:40:00Z">
        <w:r w:rsidR="002F54BC">
          <w:t>,</w:t>
        </w:r>
      </w:ins>
      <w:r>
        <w:t>”</w:t>
      </w:r>
      <w:del w:id="895" w:author="DM" w:date="2012-08-06T08:40:00Z">
        <w:r w:rsidDel="002F54BC">
          <w:delText>,</w:delText>
        </w:r>
      </w:del>
      <w:r>
        <w:t xml:space="preserve"> sometimes referred to the </w:t>
      </w:r>
      <w:del w:id="896" w:author="DM" w:date="2012-08-06T08:40:00Z">
        <w:r w:rsidDel="002F54BC">
          <w:delText>“</w:delText>
        </w:r>
      </w:del>
      <w:r>
        <w:t>DITS</w:t>
      </w:r>
      <w:ins w:id="897" w:author="DM" w:date="2012-08-06T08:40:00Z">
        <w:r w:rsidR="002F54BC">
          <w:t>,</w:t>
        </w:r>
      </w:ins>
      <w:r>
        <w:t xml:space="preserve"> or </w:t>
      </w:r>
      <w:ins w:id="898" w:author="DM" w:date="2012-08-20T06:27:00Z">
        <w:r w:rsidR="00C67F53">
          <w:t>“</w:t>
        </w:r>
      </w:ins>
      <w:r>
        <w:t>did it themselves</w:t>
      </w:r>
      <w:del w:id="899" w:author="DM" w:date="2012-08-06T08:40:00Z">
        <w:r w:rsidDel="002F54BC">
          <w:delText>”</w:delText>
        </w:r>
      </w:del>
      <w:r w:rsidR="00D720AB">
        <w:t>.</w:t>
      </w:r>
      <w:ins w:id="900" w:author="DM" w:date="2012-08-20T06:27:00Z">
        <w:r w:rsidR="00C67F53">
          <w:t>”</w:t>
        </w:r>
      </w:ins>
      <w:r w:rsidR="00D720AB">
        <w:t xml:space="preserve"> </w:t>
      </w:r>
      <w:r>
        <w:t xml:space="preserve">In most cases, this is a very large </w:t>
      </w:r>
      <w:r w:rsidRPr="00F002B8">
        <w:rPr>
          <w:highlight w:val="yellow"/>
          <w:rPrChange w:id="901" w:author="Odum, Amy - Hoboken" w:date="2012-08-27T09:56:00Z">
            <w:rPr/>
          </w:rPrChange>
        </w:rPr>
        <w:t>part of where the</w:t>
      </w:r>
      <w:del w:id="902" w:author="Tim Runcie" w:date="2012-09-11T09:06:00Z">
        <w:r w:rsidRPr="00F002B8" w:rsidDel="00921A3D">
          <w:rPr>
            <w:highlight w:val="yellow"/>
            <w:rPrChange w:id="903" w:author="Odum, Amy - Hoboken" w:date="2012-08-27T09:56:00Z">
              <w:rPr/>
            </w:rPrChange>
          </w:rPr>
          <w:delText xml:space="preserve"> bits </w:delText>
        </w:r>
      </w:del>
      <w:ins w:id="904" w:author="Tim Runcie" w:date="2012-09-11T09:06:00Z">
        <w:r w:rsidR="00921A3D">
          <w:rPr>
            <w:highlight w:val="yellow"/>
          </w:rPr>
          <w:t xml:space="preserve"> </w:t>
        </w:r>
      </w:ins>
      <w:ins w:id="905" w:author="Tim Runcie" w:date="2012-09-11T09:05:00Z">
        <w:r w:rsidR="00921A3D">
          <w:rPr>
            <w:highlight w:val="yellow"/>
          </w:rPr>
          <w:t>project software</w:t>
        </w:r>
      </w:ins>
      <w:ins w:id="906" w:author="Tim Runcie" w:date="2012-09-11T09:06:00Z">
        <w:r w:rsidR="00921A3D">
          <w:rPr>
            <w:highlight w:val="yellow"/>
          </w:rPr>
          <w:t xml:space="preserve">, commonly called “the bits”, </w:t>
        </w:r>
      </w:ins>
      <w:r w:rsidRPr="00F002B8">
        <w:rPr>
          <w:highlight w:val="yellow"/>
          <w:rPrChange w:id="907" w:author="Odum, Amy - Hoboken" w:date="2012-08-27T09:56:00Z">
            <w:rPr/>
          </w:rPrChange>
        </w:rPr>
        <w:t>may have been installed</w:t>
      </w:r>
      <w:commentRangeStart w:id="908"/>
      <w:ins w:id="909" w:author="DM" w:date="2012-08-06T08:40:00Z">
        <w:r w:rsidR="002F54BC">
          <w:rPr>
            <w:rStyle w:val="QueryInline"/>
          </w:rPr>
          <w:t>[</w:t>
        </w:r>
        <w:commentRangeStart w:id="910"/>
        <w:r w:rsidR="002F54BC">
          <w:rPr>
            <w:rStyle w:val="QueryInline"/>
          </w:rPr>
          <w:t>AU: clarify meaning</w:t>
        </w:r>
      </w:ins>
      <w:commentRangeEnd w:id="910"/>
      <w:r w:rsidR="00921A3D">
        <w:rPr>
          <w:rStyle w:val="CommentReference"/>
          <w:rFonts w:asciiTheme="minorHAnsi" w:eastAsiaTheme="minorHAnsi" w:hAnsiTheme="minorHAnsi" w:cstheme="minorBidi"/>
          <w:snapToGrid/>
        </w:rPr>
        <w:commentReference w:id="910"/>
      </w:r>
      <w:ins w:id="911" w:author="DM" w:date="2012-08-06T08:40:00Z">
        <w:r w:rsidR="002F54BC">
          <w:rPr>
            <w:rStyle w:val="QueryInline"/>
          </w:rPr>
          <w:t>]</w:t>
        </w:r>
      </w:ins>
      <w:commentRangeEnd w:id="908"/>
      <w:r w:rsidR="00F94E69">
        <w:rPr>
          <w:rStyle w:val="CommentReference"/>
          <w:rFonts w:asciiTheme="minorHAnsi" w:eastAsiaTheme="minorHAnsi" w:hAnsiTheme="minorHAnsi" w:cstheme="minorBidi"/>
          <w:snapToGrid/>
        </w:rPr>
        <w:commentReference w:id="908"/>
      </w:r>
      <w:r>
        <w:t xml:space="preserve">, but no intelligence </w:t>
      </w:r>
      <w:ins w:id="912" w:author="DM" w:date="2012-08-06T08:40:00Z">
        <w:r w:rsidR="002F54BC">
          <w:t>exists on</w:t>
        </w:r>
      </w:ins>
      <w:del w:id="913" w:author="DM" w:date="2012-08-06T08:41:00Z">
        <w:r w:rsidDel="002F54BC">
          <w:delText>in</w:delText>
        </w:r>
      </w:del>
      <w:r>
        <w:t xml:space="preserve"> how to leverage or use them</w:t>
      </w:r>
      <w:ins w:id="914" w:author="Odum, Amy - Hoboken" w:date="2012-08-27T09:54:00Z">
        <w:r w:rsidR="00F002B8">
          <w:t>,</w:t>
        </w:r>
      </w:ins>
      <w:r>
        <w:t xml:space="preserve"> </w:t>
      </w:r>
      <w:del w:id="915" w:author="DM" w:date="2012-08-06T08:41:00Z">
        <w:r w:rsidDel="00CE4C56">
          <w:delText xml:space="preserve">was employed and </w:delText>
        </w:r>
      </w:del>
      <w:del w:id="916" w:author="Odum, Amy - Hoboken" w:date="2012-08-27T09:54:00Z">
        <w:r w:rsidDel="00F002B8">
          <w:delText xml:space="preserve">causes </w:delText>
        </w:r>
      </w:del>
      <w:ins w:id="917" w:author="Odum, Amy - Hoboken" w:date="2012-08-27T09:54:00Z">
        <w:r w:rsidR="00F002B8">
          <w:t xml:space="preserve">causing </w:t>
        </w:r>
      </w:ins>
      <w:r>
        <w:t>great frustration for organizations</w:t>
      </w:r>
      <w:r w:rsidR="00D720AB">
        <w:t xml:space="preserve">. </w:t>
      </w:r>
      <w:del w:id="918" w:author="Odum, Amy - Hoboken" w:date="2012-08-27T09:54:00Z">
        <w:r w:rsidR="004442CC" w:rsidDel="00F002B8">
          <w:delText>F</w:delText>
        </w:r>
        <w:r w:rsidDel="00F002B8">
          <w:delText>or example,</w:delText>
        </w:r>
        <w:r w:rsidR="009340DD" w:rsidRPr="000D4A1B" w:rsidDel="00F002B8">
          <w:delText xml:space="preserve"> have you deployed a PPM solution before? </w:delText>
        </w:r>
      </w:del>
      <w:r w:rsidR="00CA0010">
        <w:t>Our e</w:t>
      </w:r>
      <w:r w:rsidR="009340DD" w:rsidRPr="000D4A1B">
        <w:t xml:space="preserve">xperience </w:t>
      </w:r>
      <w:r w:rsidR="00CA0010">
        <w:t>with</w:t>
      </w:r>
      <w:r w:rsidR="009340DD" w:rsidRPr="000D4A1B">
        <w:t xml:space="preserve"> PPM partners has shown </w:t>
      </w:r>
      <w:r w:rsidR="00CA0010">
        <w:t>PPM systems are</w:t>
      </w:r>
      <w:r w:rsidR="009340DD" w:rsidRPr="000D4A1B">
        <w:t xml:space="preserve"> different </w:t>
      </w:r>
      <w:ins w:id="919" w:author="DM" w:date="2012-08-06T08:41:00Z">
        <w:r w:rsidR="00CE4C56">
          <w:t>from</w:t>
        </w:r>
      </w:ins>
      <w:del w:id="920" w:author="DM" w:date="2012-08-06T08:41:00Z">
        <w:r w:rsidR="009340DD" w:rsidRPr="000D4A1B" w:rsidDel="00CE4C56">
          <w:delText>than</w:delText>
        </w:r>
      </w:del>
      <w:r w:rsidR="009340DD" w:rsidRPr="000D4A1B">
        <w:t xml:space="preserve"> other more mainstream or more commonly used systems, such as Microsoft Exchange or even SharePoint Server.</w:t>
      </w:r>
      <w:r w:rsidR="004A1AEA">
        <w:t xml:space="preserve"> </w:t>
      </w:r>
      <w:ins w:id="921" w:author="DM" w:date="2012-08-06T08:41:00Z">
        <w:r w:rsidR="00CE4C56">
          <w:t>For</w:t>
        </w:r>
        <w:r w:rsidR="00CE4C56" w:rsidRPr="000D4A1B">
          <w:t xml:space="preserve"> even a chance </w:t>
        </w:r>
        <w:r w:rsidR="00CE4C56">
          <w:t xml:space="preserve">at a </w:t>
        </w:r>
        <w:r w:rsidR="00CE4C56" w:rsidRPr="000D4A1B">
          <w:t>successful deployment</w:t>
        </w:r>
        <w:r w:rsidR="00CE4C56">
          <w:t xml:space="preserve">, </w:t>
        </w:r>
      </w:ins>
      <w:r w:rsidR="009340DD" w:rsidRPr="000D4A1B">
        <w:t xml:space="preserve">Project 2010 requires </w:t>
      </w:r>
      <w:ins w:id="922" w:author="DM" w:date="2012-08-06T08:41:00Z">
        <w:r w:rsidR="00CE4C56">
          <w:t xml:space="preserve">that </w:t>
        </w:r>
      </w:ins>
      <w:del w:id="923" w:author="DM" w:date="2012-08-06T08:41:00Z">
        <w:r w:rsidR="009340DD" w:rsidRPr="000D4A1B" w:rsidDel="00CE4C56">
          <w:delText xml:space="preserve">the </w:delText>
        </w:r>
      </w:del>
      <w:r w:rsidR="009340DD" w:rsidRPr="000D4A1B">
        <w:t xml:space="preserve">business users </w:t>
      </w:r>
      <w:ins w:id="924" w:author="DM" w:date="2012-08-06T08:41:00Z">
        <w:r w:rsidR="00CE4C56">
          <w:t>use,</w:t>
        </w:r>
      </w:ins>
      <w:del w:id="925" w:author="DM" w:date="2012-08-06T08:41:00Z">
        <w:r w:rsidR="00CA0010" w:rsidDel="00CE4C56">
          <w:delText>to</w:delText>
        </w:r>
      </w:del>
      <w:r w:rsidR="00CA0010">
        <w:t xml:space="preserve"> at the very least</w:t>
      </w:r>
      <w:ins w:id="926" w:author="DM" w:date="2012-08-06T08:42:00Z">
        <w:r w:rsidR="00CE4C56">
          <w:t>,</w:t>
        </w:r>
      </w:ins>
      <w:r w:rsidR="00CA0010">
        <w:t xml:space="preserve"> </w:t>
      </w:r>
      <w:del w:id="927" w:author="DM" w:date="2012-08-06T08:42:00Z">
        <w:r w:rsidR="009340DD" w:rsidRPr="000D4A1B" w:rsidDel="00CE4C56">
          <w:delText xml:space="preserve">use </w:delText>
        </w:r>
      </w:del>
      <w:r w:rsidR="009340DD" w:rsidRPr="000D4A1B">
        <w:t>cases, configuration</w:t>
      </w:r>
      <w:r w:rsidR="00FC2F54">
        <w:t>,</w:t>
      </w:r>
      <w:r w:rsidR="009340DD" w:rsidRPr="000D4A1B">
        <w:t xml:space="preserve"> and stakeholder adoption plans </w:t>
      </w:r>
      <w:del w:id="928" w:author="DM" w:date="2012-08-06T08:41:00Z">
        <w:r w:rsidR="009340DD" w:rsidRPr="000D4A1B" w:rsidDel="00CE4C56">
          <w:delText xml:space="preserve">to even have a chance </w:delText>
        </w:r>
        <w:r w:rsidR="00FC2F54" w:rsidDel="00CE4C56">
          <w:delText xml:space="preserve">at a </w:delText>
        </w:r>
        <w:r w:rsidR="00FC2F54" w:rsidRPr="000D4A1B" w:rsidDel="00CE4C56">
          <w:delText>successful</w:delText>
        </w:r>
        <w:r w:rsidR="009340DD" w:rsidRPr="000D4A1B" w:rsidDel="00CE4C56">
          <w:delText xml:space="preserve"> deployment.</w:delText>
        </w:r>
        <w:r w:rsidR="004A1AEA" w:rsidDel="00CE4C56">
          <w:delText xml:space="preserve"> </w:delText>
        </w:r>
      </w:del>
      <w:r w:rsidR="009340DD" w:rsidRPr="000D4A1B">
        <w:t xml:space="preserve">Similar to </w:t>
      </w:r>
      <w:r w:rsidR="008225B2">
        <w:t>the</w:t>
      </w:r>
      <w:r w:rsidR="008225B2" w:rsidRPr="000D4A1B">
        <w:t xml:space="preserve"> </w:t>
      </w:r>
      <w:r w:rsidR="009340DD" w:rsidRPr="000D4A1B">
        <w:t xml:space="preserve">proven </w:t>
      </w:r>
      <w:ins w:id="929" w:author="DM" w:date="2012-08-06T08:42:00Z">
        <w:r w:rsidR="00CE4C56">
          <w:t>p</w:t>
        </w:r>
      </w:ins>
      <w:del w:id="930" w:author="DM" w:date="2012-08-06T08:42:00Z">
        <w:r w:rsidR="009340DD" w:rsidRPr="000D4A1B" w:rsidDel="00CE4C56">
          <w:delText>P</w:delText>
        </w:r>
      </w:del>
      <w:r w:rsidR="009340DD" w:rsidRPr="000D4A1B">
        <w:t xml:space="preserve">roject </w:t>
      </w:r>
      <w:del w:id="931" w:author="DM" w:date="2012-08-06T08:42:00Z">
        <w:r w:rsidR="009340DD" w:rsidRPr="000D4A1B" w:rsidDel="00CE4C56">
          <w:delText>M</w:delText>
        </w:r>
      </w:del>
      <w:ins w:id="932" w:author="DM" w:date="2012-08-06T08:42:00Z">
        <w:r w:rsidR="00CE4C56">
          <w:t>m</w:t>
        </w:r>
      </w:ins>
      <w:r w:rsidR="009340DD" w:rsidRPr="000D4A1B">
        <w:t xml:space="preserve">anagement approach and methodology, </w:t>
      </w:r>
      <w:r w:rsidR="008225B2">
        <w:t xml:space="preserve">the </w:t>
      </w:r>
      <w:r w:rsidR="009340DD" w:rsidRPr="000D4A1B">
        <w:t>use of historical data, lessons learned</w:t>
      </w:r>
      <w:r w:rsidR="008225B2">
        <w:t>,</w:t>
      </w:r>
      <w:r w:rsidR="009340DD" w:rsidRPr="000D4A1B">
        <w:t xml:space="preserve"> </w:t>
      </w:r>
      <w:ins w:id="933" w:author="DM" w:date="2012-08-06T08:42:00Z">
        <w:r w:rsidR="00CE4C56">
          <w:t>and</w:t>
        </w:r>
      </w:ins>
      <w:del w:id="934" w:author="DM" w:date="2012-08-06T08:42:00Z">
        <w:r w:rsidR="009340DD" w:rsidRPr="000D4A1B" w:rsidDel="00CE4C56">
          <w:delText>as well as</w:delText>
        </w:r>
      </w:del>
      <w:r w:rsidR="009340DD" w:rsidRPr="000D4A1B">
        <w:t xml:space="preserve"> requirements planning are ten</w:t>
      </w:r>
      <w:ins w:id="935" w:author="DM" w:date="2012-08-06T08:42:00Z">
        <w:r w:rsidR="00CE4C56">
          <w:t>ets</w:t>
        </w:r>
      </w:ins>
      <w:del w:id="936" w:author="DM" w:date="2012-08-06T08:42:00Z">
        <w:r w:rsidR="009340DD" w:rsidRPr="000D4A1B" w:rsidDel="00CE4C56">
          <w:delText>ants</w:delText>
        </w:r>
      </w:del>
      <w:r w:rsidR="009340DD" w:rsidRPr="000D4A1B">
        <w:t xml:space="preserve"> of an effective PPM environment.</w:t>
      </w:r>
    </w:p>
    <w:p w:rsidR="009340DD" w:rsidRPr="000D4A1B" w:rsidRDefault="009340DD" w:rsidP="006265BD">
      <w:pPr>
        <w:pStyle w:val="H4"/>
      </w:pPr>
      <w:r w:rsidRPr="000D4A1B">
        <w:t xml:space="preserve">Key </w:t>
      </w:r>
      <w:r w:rsidR="00860C85">
        <w:t>S</w:t>
      </w:r>
      <w:r w:rsidRPr="000D4A1B">
        <w:t xml:space="preserve">teps to </w:t>
      </w:r>
      <w:r w:rsidR="00860C85">
        <w:t>C</w:t>
      </w:r>
      <w:r w:rsidRPr="000D4A1B">
        <w:t>reat</w:t>
      </w:r>
      <w:r w:rsidR="00736902">
        <w:t>ing</w:t>
      </w:r>
      <w:r w:rsidRPr="000D4A1B">
        <w:t xml:space="preserve"> the </w:t>
      </w:r>
      <w:r w:rsidR="00860C85">
        <w:t>W</w:t>
      </w:r>
      <w:r w:rsidRPr="000D4A1B">
        <w:t>in</w:t>
      </w:r>
    </w:p>
    <w:p w:rsidR="009340DD" w:rsidRPr="000D4A1B" w:rsidRDefault="009340DD" w:rsidP="006265BD">
      <w:pPr>
        <w:pStyle w:val="Para"/>
      </w:pPr>
      <w:r w:rsidRPr="000D4A1B">
        <w:t>Utilize a POC approach only if it makes sense</w:t>
      </w:r>
      <w:r w:rsidR="008D5193">
        <w:t xml:space="preserve"> for the situation</w:t>
      </w:r>
      <w:r w:rsidRPr="000D4A1B">
        <w:t>. There is no need to conduct this stage if you already have a well</w:t>
      </w:r>
      <w:ins w:id="937" w:author="DM" w:date="2012-08-06T08:42:00Z">
        <w:r w:rsidR="00CE4C56">
          <w:t>-</w:t>
        </w:r>
      </w:ins>
      <w:del w:id="938" w:author="DM" w:date="2012-08-06T08:42:00Z">
        <w:r w:rsidRPr="000D4A1B" w:rsidDel="00CE4C56">
          <w:delText xml:space="preserve"> </w:delText>
        </w:r>
      </w:del>
      <w:r w:rsidRPr="000D4A1B">
        <w:t>understood strategy and need to get on with deployment.</w:t>
      </w:r>
    </w:p>
    <w:p w:rsidR="009340DD" w:rsidRPr="000D4A1B" w:rsidRDefault="009340DD" w:rsidP="006265BD">
      <w:pPr>
        <w:pStyle w:val="Para"/>
      </w:pPr>
      <w:r w:rsidRPr="000D4A1B">
        <w:t xml:space="preserve">Ensure that all of the stakeholders are clearly identified, on board, and engaged in the new solution. You </w:t>
      </w:r>
      <w:r w:rsidR="008D5193">
        <w:t>don’t want to</w:t>
      </w:r>
      <w:r w:rsidR="008D5193" w:rsidRPr="000D4A1B">
        <w:t xml:space="preserve"> </w:t>
      </w:r>
      <w:ins w:id="939" w:author="DM" w:date="2012-08-06T08:43:00Z">
        <w:r w:rsidR="00CE4C56" w:rsidRPr="000D4A1B">
          <w:t xml:space="preserve">discover </w:t>
        </w:r>
      </w:ins>
      <w:del w:id="940" w:author="DM" w:date="2012-08-06T08:43:00Z">
        <w:r w:rsidRPr="000D4A1B" w:rsidDel="00CE4C56">
          <w:delText xml:space="preserve">be </w:delText>
        </w:r>
      </w:del>
      <w:r w:rsidRPr="000D4A1B">
        <w:t>months (or years) down the road</w:t>
      </w:r>
      <w:del w:id="941" w:author="DM" w:date="2012-08-06T08:43:00Z">
        <w:r w:rsidRPr="000D4A1B" w:rsidDel="00CE4C56">
          <w:delText>,</w:delText>
        </w:r>
      </w:del>
      <w:r w:rsidRPr="000D4A1B">
        <w:t xml:space="preserve"> </w:t>
      </w:r>
      <w:del w:id="942" w:author="DM" w:date="2012-08-06T08:43:00Z">
        <w:r w:rsidRPr="000D4A1B" w:rsidDel="00CE4C56">
          <w:delText xml:space="preserve">only to discover </w:delText>
        </w:r>
      </w:del>
      <w:r w:rsidRPr="000D4A1B">
        <w:t>that you forgot to include the finance folks, or the HR team, or the training department. Stakeholders can be your greatest allies in garnering departmental resources when deploying your solution. Again, don’t miss out on the opportunity to create internal champions for the deployment.</w:t>
      </w:r>
    </w:p>
    <w:p w:rsidR="009340DD" w:rsidRPr="00CE4C56" w:rsidRDefault="009340DD" w:rsidP="002A157D">
      <w:pPr>
        <w:pStyle w:val="Para"/>
        <w:rPr>
          <w:rStyle w:val="QueryInline"/>
          <w:rPrChange w:id="943" w:author="DM" w:date="2012-08-06T08:43:00Z">
            <w:rPr>
              <w:rFonts w:cstheme="minorHAnsi"/>
              <w:b/>
            </w:rPr>
          </w:rPrChange>
        </w:rPr>
      </w:pPr>
      <w:r w:rsidRPr="000D4A1B">
        <w:t xml:space="preserve">Have regular stakeholder communication meetings to keep everyone informed, address objections, and answer any questions. Remember that adults learn </w:t>
      </w:r>
      <w:ins w:id="944" w:author="DM" w:date="2012-08-06T08:43:00Z">
        <w:r w:rsidR="00CE4C56">
          <w:t>through</w:t>
        </w:r>
      </w:ins>
      <w:del w:id="945" w:author="DM" w:date="2012-08-06T08:43:00Z">
        <w:r w:rsidRPr="000D4A1B" w:rsidDel="00CE4C56">
          <w:delText>on the basis of</w:delText>
        </w:r>
      </w:del>
      <w:r w:rsidRPr="000D4A1B">
        <w:t xml:space="preserve"> understanding</w:t>
      </w:r>
      <w:r w:rsidR="001F7BCC">
        <w:t xml:space="preserve">. You need </w:t>
      </w:r>
      <w:r w:rsidR="00BE7A69">
        <w:t xml:space="preserve">to foster </w:t>
      </w:r>
      <w:r w:rsidR="001F7BCC">
        <w:t>understanding</w:t>
      </w:r>
      <w:r w:rsidR="001F7BCC" w:rsidRPr="000D4A1B">
        <w:t xml:space="preserve"> before</w:t>
      </w:r>
      <w:r w:rsidRPr="000D4A1B">
        <w:t xml:space="preserve"> you can attain buy</w:t>
      </w:r>
      <w:ins w:id="946" w:author="DM" w:date="2012-08-06T08:43:00Z">
        <w:r w:rsidR="00CE4C56">
          <w:t>-</w:t>
        </w:r>
      </w:ins>
      <w:del w:id="947" w:author="DM" w:date="2012-08-06T08:43:00Z">
        <w:r w:rsidR="00BE7A69" w:rsidDel="00CE4C56">
          <w:delText xml:space="preserve"> </w:delText>
        </w:r>
      </w:del>
      <w:r w:rsidRPr="000D4A1B">
        <w:t>in</w:t>
      </w:r>
      <w:r w:rsidR="00BE7A69">
        <w:t xml:space="preserve">, </w:t>
      </w:r>
      <w:r w:rsidRPr="000D4A1B">
        <w:t>commitment</w:t>
      </w:r>
      <w:ins w:id="948" w:author="DM" w:date="2012-08-06T08:43:00Z">
        <w:r w:rsidR="00CE4C56">
          <w:t>,</w:t>
        </w:r>
      </w:ins>
      <w:r w:rsidRPr="000D4A1B">
        <w:t xml:space="preserve"> </w:t>
      </w:r>
      <w:r w:rsidR="00BE7A69">
        <w:t xml:space="preserve">or </w:t>
      </w:r>
      <w:r w:rsidRPr="000D4A1B">
        <w:t>ownership</w:t>
      </w:r>
      <w:ins w:id="949" w:author="Jeff Jacobson" w:date="2012-08-29T12:13:00Z">
        <w:r w:rsidR="00AC355C">
          <w:t xml:space="preserve"> (see figure 2.4)</w:t>
        </w:r>
      </w:ins>
      <w:r w:rsidRPr="000D4A1B">
        <w:t>.</w:t>
      </w:r>
      <w:ins w:id="950" w:author="DM" w:date="2012-08-06T08:43:00Z">
        <w:del w:id="951" w:author="Jeff Jacobson" w:date="2012-08-29T12:13:00Z">
          <w:r w:rsidR="00CE4C56" w:rsidDel="00AC355C">
            <w:rPr>
              <w:rStyle w:val="QueryInline"/>
            </w:rPr>
            <w:delText>[AU: insert text ref. to figure]</w:delText>
          </w:r>
        </w:del>
      </w:ins>
    </w:p>
    <w:p w:rsidR="00CE4C56" w:rsidRDefault="00263E0B" w:rsidP="002A157D">
      <w:pPr>
        <w:pStyle w:val="Slug"/>
        <w:rPr>
          <w:ins w:id="952" w:author="DM" w:date="2012-08-06T08:44:00Z"/>
          <w:b w:val="0"/>
        </w:rPr>
      </w:pPr>
      <w:r>
        <w:t xml:space="preserve">Figure </w:t>
      </w:r>
      <w:r w:rsidR="003345AF">
        <w:t>2</w:t>
      </w:r>
      <w:r w:rsidR="00015ABC">
        <w:t>.</w:t>
      </w:r>
      <w:r w:rsidR="00A13597">
        <w:t>4</w:t>
      </w:r>
      <w:del w:id="953" w:author="DM" w:date="2012-08-06T08:43:00Z">
        <w:r w:rsidR="00A47F9D" w:rsidDel="00CE4C56">
          <w:delText>:</w:delText>
        </w:r>
      </w:del>
      <w:r w:rsidR="00A47F9D">
        <w:t xml:space="preserve"> Change Management</w:t>
      </w:r>
      <w:r w:rsidR="002A423B">
        <w:t xml:space="preserve"> </w:t>
      </w:r>
      <w:del w:id="954" w:author="Odum, Amy - Hoboken" w:date="2012-08-27T09:56:00Z">
        <w:r w:rsidR="002A423B" w:rsidDel="00F002B8">
          <w:br/>
        </w:r>
      </w:del>
      <w:r w:rsidR="00A47F9D">
        <w:rPr>
          <w:b w:val="0"/>
        </w:rPr>
        <w:t xml:space="preserve">Ensure that the stakeholders have agreed on a common purpose (e.g., </w:t>
      </w:r>
      <w:del w:id="955" w:author="DM" w:date="2012-08-06T08:43:00Z">
        <w:r w:rsidR="00A47F9D" w:rsidDel="00CE4C56">
          <w:rPr>
            <w:b w:val="0"/>
          </w:rPr>
          <w:delText>S</w:delText>
        </w:r>
      </w:del>
      <w:ins w:id="956" w:author="DM" w:date="2012-08-06T08:43:00Z">
        <w:r w:rsidR="00CE4C56">
          <w:rPr>
            <w:b w:val="0"/>
          </w:rPr>
          <w:t>s</w:t>
        </w:r>
      </w:ins>
      <w:r w:rsidR="00A47F9D">
        <w:rPr>
          <w:b w:val="0"/>
        </w:rPr>
        <w:t xml:space="preserve">trategic </w:t>
      </w:r>
      <w:del w:id="957" w:author="DM" w:date="2012-08-06T08:43:00Z">
        <w:r w:rsidR="00A47F9D" w:rsidDel="00CE4C56">
          <w:rPr>
            <w:b w:val="0"/>
          </w:rPr>
          <w:delText>A</w:delText>
        </w:r>
      </w:del>
      <w:ins w:id="958" w:author="DM" w:date="2012-08-06T08:43:00Z">
        <w:r w:rsidR="00CE4C56">
          <w:rPr>
            <w:b w:val="0"/>
          </w:rPr>
          <w:t>a</w:t>
        </w:r>
      </w:ins>
      <w:r w:rsidR="00A47F9D">
        <w:rPr>
          <w:b w:val="0"/>
        </w:rPr>
        <w:t>lignment</w:t>
      </w:r>
      <w:r w:rsidR="00694F41">
        <w:rPr>
          <w:b w:val="0"/>
        </w:rPr>
        <w:t xml:space="preserve"> </w:t>
      </w:r>
      <w:ins w:id="959" w:author="DM" w:date="2012-08-06T08:43:00Z">
        <w:r w:rsidR="00CE4C56">
          <w:rPr>
            <w:b w:val="0"/>
          </w:rPr>
          <w:t>[</w:t>
        </w:r>
      </w:ins>
      <w:del w:id="960" w:author="DM" w:date="2012-08-06T08:43:00Z">
        <w:r w:rsidR="00694F41" w:rsidDel="00CE4C56">
          <w:rPr>
            <w:b w:val="0"/>
          </w:rPr>
          <w:delText>(</w:delText>
        </w:r>
      </w:del>
      <w:r w:rsidR="00694F41">
        <w:rPr>
          <w:b w:val="0"/>
        </w:rPr>
        <w:t xml:space="preserve">Morgan, Malek, </w:t>
      </w:r>
      <w:ins w:id="961" w:author="DM" w:date="2012-08-20T06:28:00Z">
        <w:r w:rsidR="00C67F53">
          <w:rPr>
            <w:b w:val="0"/>
          </w:rPr>
          <w:t xml:space="preserve">and </w:t>
        </w:r>
      </w:ins>
      <w:del w:id="962" w:author="DM" w:date="2012-08-20T06:28:00Z">
        <w:r w:rsidR="00694F41" w:rsidDel="00C67F53">
          <w:rPr>
            <w:b w:val="0"/>
          </w:rPr>
          <w:delText xml:space="preserve">&amp; </w:delText>
        </w:r>
      </w:del>
      <w:r w:rsidR="00694F41">
        <w:rPr>
          <w:b w:val="0"/>
        </w:rPr>
        <w:t>Levitt</w:t>
      </w:r>
      <w:ins w:id="963" w:author="DM" w:date="2012-08-20T06:28:00Z">
        <w:r w:rsidR="00C67F53">
          <w:rPr>
            <w:b w:val="0"/>
          </w:rPr>
          <w:t>,</w:t>
        </w:r>
      </w:ins>
      <w:r w:rsidR="00694F41">
        <w:rPr>
          <w:b w:val="0"/>
        </w:rPr>
        <w:t xml:space="preserve"> 2007</w:t>
      </w:r>
      <w:ins w:id="964" w:author="DM" w:date="2012-08-06T08:43:00Z">
        <w:r w:rsidR="00CE4C56">
          <w:rPr>
            <w:b w:val="0"/>
          </w:rPr>
          <w:t>]</w:t>
        </w:r>
      </w:ins>
      <w:del w:id="965" w:author="DM" w:date="2012-08-06T08:43:00Z">
        <w:r w:rsidR="00694F41" w:rsidDel="00CE4C56">
          <w:rPr>
            <w:b w:val="0"/>
          </w:rPr>
          <w:delText>)</w:delText>
        </w:r>
      </w:del>
      <w:r w:rsidR="00A47F9D">
        <w:rPr>
          <w:b w:val="0"/>
        </w:rPr>
        <w:t xml:space="preserve"> including </w:t>
      </w:r>
      <w:ins w:id="966" w:author="DM" w:date="2012-08-06T08:44:00Z">
        <w:r w:rsidR="00CE4C56">
          <w:rPr>
            <w:b w:val="0"/>
          </w:rPr>
          <w:t>l</w:t>
        </w:r>
      </w:ins>
      <w:del w:id="967" w:author="DM" w:date="2012-08-06T08:44:00Z">
        <w:r w:rsidR="00A47F9D" w:rsidDel="00CE4C56">
          <w:rPr>
            <w:b w:val="0"/>
          </w:rPr>
          <w:delText>L</w:delText>
        </w:r>
      </w:del>
      <w:r w:rsidR="00A47F9D">
        <w:rPr>
          <w:b w:val="0"/>
        </w:rPr>
        <w:t>ong</w:t>
      </w:r>
      <w:ins w:id="968" w:author="DM" w:date="2012-08-06T08:44:00Z">
        <w:r w:rsidR="00CE4C56">
          <w:rPr>
            <w:b w:val="0"/>
          </w:rPr>
          <w:t>-</w:t>
        </w:r>
      </w:ins>
      <w:del w:id="969" w:author="DM" w:date="2012-08-06T08:44:00Z">
        <w:r w:rsidR="00A47F9D" w:rsidDel="00CE4C56">
          <w:rPr>
            <w:b w:val="0"/>
          </w:rPr>
          <w:delText xml:space="preserve"> R</w:delText>
        </w:r>
      </w:del>
      <w:ins w:id="970" w:author="DM" w:date="2012-08-06T08:44:00Z">
        <w:r w:rsidR="00CE4C56">
          <w:rPr>
            <w:b w:val="0"/>
          </w:rPr>
          <w:t>r</w:t>
        </w:r>
      </w:ins>
      <w:r w:rsidR="00A47F9D">
        <w:rPr>
          <w:b w:val="0"/>
        </w:rPr>
        <w:t xml:space="preserve">ange Intention, </w:t>
      </w:r>
      <w:del w:id="971" w:author="DM" w:date="2012-08-06T08:44:00Z">
        <w:r w:rsidR="00A47F9D" w:rsidDel="00CE4C56">
          <w:rPr>
            <w:b w:val="0"/>
          </w:rPr>
          <w:delText>G</w:delText>
        </w:r>
      </w:del>
      <w:ins w:id="972" w:author="DM" w:date="2012-08-06T08:44:00Z">
        <w:r w:rsidR="00CE4C56">
          <w:rPr>
            <w:b w:val="0"/>
          </w:rPr>
          <w:t>g</w:t>
        </w:r>
      </w:ins>
      <w:r w:rsidR="00A47F9D">
        <w:rPr>
          <w:b w:val="0"/>
        </w:rPr>
        <w:t xml:space="preserve">oal </w:t>
      </w:r>
      <w:del w:id="973" w:author="DM" w:date="2012-08-06T08:44:00Z">
        <w:r w:rsidR="00A47F9D" w:rsidDel="00CE4C56">
          <w:rPr>
            <w:b w:val="0"/>
          </w:rPr>
          <w:delText>S</w:delText>
        </w:r>
      </w:del>
      <w:ins w:id="974" w:author="DM" w:date="2012-08-06T08:44:00Z">
        <w:r w:rsidR="00CE4C56">
          <w:rPr>
            <w:b w:val="0"/>
          </w:rPr>
          <w:t>s</w:t>
        </w:r>
      </w:ins>
      <w:r w:rsidR="00A47F9D">
        <w:rPr>
          <w:b w:val="0"/>
        </w:rPr>
        <w:t xml:space="preserve">et, </w:t>
      </w:r>
      <w:del w:id="975" w:author="DM" w:date="2012-08-06T08:44:00Z">
        <w:r w:rsidR="00A47F9D" w:rsidDel="00CE4C56">
          <w:rPr>
            <w:b w:val="0"/>
          </w:rPr>
          <w:delText>M</w:delText>
        </w:r>
      </w:del>
      <w:ins w:id="976" w:author="DM" w:date="2012-08-06T08:44:00Z">
        <w:r w:rsidR="00CE4C56">
          <w:rPr>
            <w:b w:val="0"/>
          </w:rPr>
          <w:t>m</w:t>
        </w:r>
      </w:ins>
      <w:r w:rsidR="00A47F9D">
        <w:rPr>
          <w:b w:val="0"/>
        </w:rPr>
        <w:t xml:space="preserve">etrics, and </w:t>
      </w:r>
      <w:del w:id="977" w:author="DM" w:date="2012-08-06T08:44:00Z">
        <w:r w:rsidR="00A47F9D" w:rsidDel="00CE4C56">
          <w:rPr>
            <w:b w:val="0"/>
          </w:rPr>
          <w:delText>S</w:delText>
        </w:r>
      </w:del>
      <w:ins w:id="978" w:author="DM" w:date="2012-08-06T08:44:00Z">
        <w:r w:rsidR="00CE4C56">
          <w:rPr>
            <w:b w:val="0"/>
          </w:rPr>
          <w:t>s</w:t>
        </w:r>
      </w:ins>
      <w:r w:rsidR="00A47F9D">
        <w:rPr>
          <w:b w:val="0"/>
        </w:rPr>
        <w:t>trategies)</w:t>
      </w:r>
      <w:ins w:id="979" w:author="DM" w:date="2012-08-06T08:44:00Z">
        <w:r w:rsidR="00CE4C56">
          <w:rPr>
            <w:b w:val="0"/>
          </w:rPr>
          <w:t>.</w:t>
        </w:r>
      </w:ins>
      <w:del w:id="980" w:author="DM" w:date="2012-08-06T08:44:00Z">
        <w:r w:rsidR="00032C01" w:rsidDel="00CE4C56">
          <w:rPr>
            <w:b w:val="0"/>
          </w:rPr>
          <w:delText xml:space="preserve"> (Source: Advisicon)</w:delText>
        </w:r>
      </w:del>
      <w:r>
        <w:tab/>
        <w:t>[</w:t>
      </w:r>
      <w:r w:rsidR="00A528D4">
        <w:t>02-04-</w:t>
      </w:r>
      <w:r w:rsidR="00804159">
        <w:t>changeManagement.eps</w:t>
      </w:r>
      <w:r>
        <w:t>]</w:t>
      </w:r>
      <w:ins w:id="981" w:author="DM" w:date="2012-08-06T08:44:00Z">
        <w:r w:rsidR="00CE4C56" w:rsidRPr="00CE4C56">
          <w:rPr>
            <w:b w:val="0"/>
          </w:rPr>
          <w:t xml:space="preserve"> </w:t>
        </w:r>
      </w:ins>
    </w:p>
    <w:p w:rsidR="00014EA9" w:rsidRDefault="00CE4C56">
      <w:pPr>
        <w:pStyle w:val="FigureSource"/>
        <w:pPrChange w:id="982" w:author="DM" w:date="2012-08-06T08:44:00Z">
          <w:pPr>
            <w:pStyle w:val="Slug"/>
          </w:pPr>
        </w:pPrChange>
      </w:pPr>
      <w:ins w:id="983" w:author="DM" w:date="2012-08-06T08:44:00Z">
        <w:r>
          <w:t>Source: Advisicon</w:t>
        </w:r>
      </w:ins>
    </w:p>
    <w:p w:rsidR="009340DD" w:rsidRPr="000D4A1B" w:rsidRDefault="009340DD" w:rsidP="006265BD">
      <w:pPr>
        <w:pStyle w:val="Para"/>
      </w:pPr>
      <w:r w:rsidRPr="000D4A1B">
        <w:t>Change is hard</w:t>
      </w:r>
      <w:r w:rsidR="00452E20">
        <w:t>,</w:t>
      </w:r>
      <w:r w:rsidRPr="000D4A1B">
        <w:t xml:space="preserve"> especially when it is imposed</w:t>
      </w:r>
      <w:r w:rsidR="00452E20">
        <w:t xml:space="preserve"> by an external force</w:t>
      </w:r>
      <w:r w:rsidRPr="000D4A1B">
        <w:t xml:space="preserve">. Manage the initiative as you would any large project where you expect to get a </w:t>
      </w:r>
      <w:r w:rsidR="00452E20">
        <w:t>positive</w:t>
      </w:r>
      <w:r w:rsidR="00452E20" w:rsidRPr="000D4A1B">
        <w:t xml:space="preserve"> </w:t>
      </w:r>
      <w:del w:id="984" w:author="DM" w:date="2012-08-06T08:44:00Z">
        <w:r w:rsidRPr="000D4A1B" w:rsidDel="0075067A">
          <w:delText>return on that investment</w:delText>
        </w:r>
      </w:del>
      <w:ins w:id="985" w:author="DM" w:date="2012-08-06T08:44:00Z">
        <w:r w:rsidR="0075067A">
          <w:t>ROI</w:t>
        </w:r>
      </w:ins>
      <w:r w:rsidRPr="000D4A1B">
        <w:t xml:space="preserve"> (e.g., excellent sponsorship, great communications, </w:t>
      </w:r>
      <w:r w:rsidR="00452E20">
        <w:t xml:space="preserve">timely </w:t>
      </w:r>
      <w:r w:rsidRPr="000D4A1B">
        <w:t xml:space="preserve">risk and issue management, </w:t>
      </w:r>
      <w:r w:rsidR="00452E20">
        <w:t>or</w:t>
      </w:r>
      <w:r w:rsidR="00452E20" w:rsidRPr="000D4A1B">
        <w:t xml:space="preserve"> </w:t>
      </w:r>
      <w:r w:rsidR="00452E20">
        <w:t>colleague quality insurance</w:t>
      </w:r>
      <w:r w:rsidRPr="000D4A1B">
        <w:t xml:space="preserve">). </w:t>
      </w:r>
    </w:p>
    <w:p w:rsidR="009340DD" w:rsidRPr="000D4A1B" w:rsidRDefault="009340DD" w:rsidP="006265BD">
      <w:pPr>
        <w:pStyle w:val="H3"/>
      </w:pPr>
      <w:bookmarkStart w:id="986" w:name="_Toc279433777"/>
      <w:bookmarkStart w:id="987" w:name="_Toc280342589"/>
      <w:r w:rsidRPr="000D4A1B">
        <w:t>Perspective 3</w:t>
      </w:r>
      <w:ins w:id="988" w:author="DM" w:date="2012-08-06T08:44:00Z">
        <w:r w:rsidR="0075067A">
          <w:t>.</w:t>
        </w:r>
      </w:ins>
      <w:del w:id="989" w:author="DM" w:date="2012-08-06T08:44:00Z">
        <w:r w:rsidRPr="000D4A1B" w:rsidDel="0075067A">
          <w:delText xml:space="preserve"> </w:delText>
        </w:r>
        <w:r w:rsidR="00753B3F" w:rsidDel="0075067A">
          <w:delText>–</w:delText>
        </w:r>
      </w:del>
      <w:r w:rsidR="00753B3F" w:rsidRPr="000D4A1B">
        <w:t xml:space="preserve"> </w:t>
      </w:r>
      <w:r w:rsidRPr="000D4A1B">
        <w:t xml:space="preserve">Roles Played During </w:t>
      </w:r>
      <w:r w:rsidR="00BD224B">
        <w:t xml:space="preserve">Microsoft </w:t>
      </w:r>
      <w:r w:rsidRPr="000D4A1B">
        <w:t>Project 2010 Acquisition:</w:t>
      </w:r>
      <w:r w:rsidR="004A1AEA">
        <w:t xml:space="preserve"> </w:t>
      </w:r>
      <w:r w:rsidRPr="000D4A1B">
        <w:t>Views from a Microsoft Partner</w:t>
      </w:r>
      <w:r w:rsidR="00753B3F">
        <w:t xml:space="preserve"> and</w:t>
      </w:r>
      <w:r w:rsidRPr="000D4A1B">
        <w:t xml:space="preserve"> Consumer</w:t>
      </w:r>
      <w:bookmarkEnd w:id="986"/>
      <w:bookmarkEnd w:id="987"/>
    </w:p>
    <w:p w:rsidR="009340DD" w:rsidRPr="000D4A1B" w:rsidRDefault="009340DD" w:rsidP="006265BD">
      <w:pPr>
        <w:pStyle w:val="Para"/>
      </w:pPr>
      <w:r w:rsidRPr="000D4A1B">
        <w:t>This section outlines various perspectives of the PPM acquisition process</w:t>
      </w:r>
      <w:ins w:id="990" w:author="DM" w:date="2012-08-06T08:45:00Z">
        <w:r w:rsidR="0075067A">
          <w:t>,</w:t>
        </w:r>
      </w:ins>
      <w:r w:rsidRPr="000D4A1B">
        <w:t xml:space="preserve"> from provider to consumer</w:t>
      </w:r>
      <w:ins w:id="991" w:author="DM" w:date="2012-08-06T08:45:00Z">
        <w:r w:rsidR="0075067A">
          <w:t>,</w:t>
        </w:r>
      </w:ins>
      <w:r w:rsidRPr="000D4A1B">
        <w:t xml:space="preserve"> where end users will be adopting PPM and leveraging technology solutions and processes.</w:t>
      </w:r>
      <w:r w:rsidR="004A1AEA">
        <w:t xml:space="preserve"> </w:t>
      </w:r>
      <w:r w:rsidRPr="000D4A1B">
        <w:t xml:space="preserve">The perspectives </w:t>
      </w:r>
      <w:ins w:id="992" w:author="DM" w:date="2012-08-06T08:45:00Z">
        <w:r w:rsidR="0075067A">
          <w:t>are</w:t>
        </w:r>
      </w:ins>
      <w:del w:id="993" w:author="DM" w:date="2012-08-06T08:45:00Z">
        <w:r w:rsidRPr="000D4A1B" w:rsidDel="0075067A">
          <w:delText>will be</w:delText>
        </w:r>
      </w:del>
      <w:r w:rsidRPr="000D4A1B">
        <w:t xml:space="preserve"> based on the three types of primary stakeholders that play a role in the PPM supply chain:</w:t>
      </w:r>
    </w:p>
    <w:p w:rsidR="009340DD" w:rsidRPr="000D4A1B" w:rsidRDefault="00EB3C18" w:rsidP="00EB3C18">
      <w:pPr>
        <w:pStyle w:val="ListNumbered"/>
      </w:pPr>
      <w:r>
        <w:t>1.</w:t>
      </w:r>
      <w:r>
        <w:tab/>
      </w:r>
      <w:r w:rsidR="00640183">
        <w:t>Vendor</w:t>
      </w:r>
    </w:p>
    <w:p w:rsidR="009340DD" w:rsidRPr="000D4A1B" w:rsidRDefault="00EB3C18" w:rsidP="00EB3C18">
      <w:pPr>
        <w:pStyle w:val="ListNumbered"/>
      </w:pPr>
      <w:r>
        <w:t>2.</w:t>
      </w:r>
      <w:r>
        <w:tab/>
      </w:r>
      <w:del w:id="994" w:author="DM" w:date="2012-08-06T08:45:00Z">
        <w:r w:rsidR="009340DD" w:rsidRPr="000D4A1B" w:rsidDel="0075067A">
          <w:delText xml:space="preserve">The </w:delText>
        </w:r>
      </w:del>
      <w:r w:rsidR="009340DD" w:rsidRPr="000D4A1B">
        <w:t>Partner</w:t>
      </w:r>
    </w:p>
    <w:p w:rsidR="009340DD" w:rsidRPr="000D4A1B" w:rsidRDefault="00EB3C18" w:rsidP="00EB3C18">
      <w:pPr>
        <w:pStyle w:val="ListNumbered"/>
      </w:pPr>
      <w:r>
        <w:t>3.</w:t>
      </w:r>
      <w:r>
        <w:tab/>
      </w:r>
      <w:del w:id="995" w:author="DM" w:date="2012-08-06T08:45:00Z">
        <w:r w:rsidR="009340DD" w:rsidRPr="000D4A1B" w:rsidDel="0075067A">
          <w:delText xml:space="preserve">The </w:delText>
        </w:r>
      </w:del>
      <w:r w:rsidR="009340DD" w:rsidRPr="000D4A1B">
        <w:t>Consumer</w:t>
      </w:r>
    </w:p>
    <w:p w:rsidR="009340DD" w:rsidRPr="000D4A1B" w:rsidRDefault="009340DD" w:rsidP="006265BD">
      <w:pPr>
        <w:pStyle w:val="Para"/>
      </w:pPr>
      <w:r w:rsidRPr="000D4A1B">
        <w:t xml:space="preserve">Change occurs only when the environment becomes turbulent. Emerging global markets are realizing the growth trends because of </w:t>
      </w:r>
      <w:r w:rsidR="001F7BCC" w:rsidRPr="000D4A1B">
        <w:t>an imbalance</w:t>
      </w:r>
      <w:r w:rsidRPr="000D4A1B">
        <w:t>. This flux pushes people out of their comfort zone</w:t>
      </w:r>
      <w:ins w:id="996" w:author="DM" w:date="2012-08-06T08:45:00Z">
        <w:r w:rsidR="0075067A">
          <w:t>s</w:t>
        </w:r>
      </w:ins>
      <w:r w:rsidRPr="000D4A1B">
        <w:t xml:space="preserve">. When the environment </w:t>
      </w:r>
      <w:r w:rsidR="00202500">
        <w:t>shifts</w:t>
      </w:r>
      <w:r w:rsidR="00202500" w:rsidRPr="000D4A1B">
        <w:t xml:space="preserve"> </w:t>
      </w:r>
      <w:r w:rsidRPr="000D4A1B">
        <w:t xml:space="preserve">away from </w:t>
      </w:r>
      <w:r w:rsidR="001F7BCC">
        <w:t xml:space="preserve">the </w:t>
      </w:r>
      <w:r w:rsidRPr="000D4A1B">
        <w:t>status quo</w:t>
      </w:r>
      <w:ins w:id="997" w:author="DM" w:date="2012-08-06T08:45:00Z">
        <w:r w:rsidR="0075067A">
          <w:t>,</w:t>
        </w:r>
      </w:ins>
      <w:r w:rsidRPr="000D4A1B">
        <w:t xml:space="preserve"> innovation, updating</w:t>
      </w:r>
      <w:r w:rsidR="001F7BCC">
        <w:t>,</w:t>
      </w:r>
      <w:r w:rsidRPr="000D4A1B">
        <w:t xml:space="preserve"> and eventually change </w:t>
      </w:r>
      <w:r w:rsidR="001F7BCC">
        <w:t>occur</w:t>
      </w:r>
      <w:del w:id="998" w:author="DM" w:date="2012-08-06T08:45:00Z">
        <w:r w:rsidR="001F7BCC" w:rsidDel="0075067A">
          <w:delText>s</w:delText>
        </w:r>
      </w:del>
      <w:r w:rsidR="001F7BCC">
        <w:t>.</w:t>
      </w:r>
      <w:r w:rsidRPr="000D4A1B">
        <w:t xml:space="preserve"> </w:t>
      </w:r>
    </w:p>
    <w:p w:rsidR="009340DD" w:rsidRPr="000D4A1B" w:rsidRDefault="009340DD" w:rsidP="00D35C67">
      <w:pPr>
        <w:pStyle w:val="Para"/>
      </w:pPr>
      <w:r w:rsidRPr="000D4A1B">
        <w:t>Consumers of Project 2010 ultimately are looking for solutions that are sustainable and</w:t>
      </w:r>
      <w:r w:rsidR="001F7BCC">
        <w:t xml:space="preserve"> that</w:t>
      </w:r>
      <w:r w:rsidRPr="000D4A1B">
        <w:t xml:space="preserve"> facilitate the blending of corporate political sophistication with the ability to analyze, select</w:t>
      </w:r>
      <w:r w:rsidR="001F7BCC">
        <w:t>,</w:t>
      </w:r>
      <w:r w:rsidRPr="000D4A1B">
        <w:t xml:space="preserve"> and deliver initiatives against strategic </w:t>
      </w:r>
      <w:r w:rsidR="00F848BA">
        <w:t xml:space="preserve">objectives. </w:t>
      </w:r>
      <w:ins w:id="999" w:author="Tim Runcie" w:date="2012-09-11T09:08:00Z">
        <w:r w:rsidR="004561C6">
          <w:t xml:space="preserve">In the evaluation of PPM solutions, </w:t>
        </w:r>
      </w:ins>
      <w:del w:id="1000" w:author="Tim Runcie" w:date="2012-09-11T09:08:00Z">
        <w:r w:rsidR="00F848BA" w:rsidDel="004561C6">
          <w:delText>M</w:delText>
        </w:r>
      </w:del>
      <w:ins w:id="1001" w:author="Tim Runcie" w:date="2012-09-11T09:08:00Z">
        <w:r w:rsidR="004561C6">
          <w:t>m</w:t>
        </w:r>
      </w:ins>
      <w:r w:rsidR="00F848BA">
        <w:t xml:space="preserve">any times </w:t>
      </w:r>
      <w:del w:id="1002" w:author="Tim Runcie" w:date="2012-09-11T09:07:00Z">
        <w:r w:rsidR="00F848BA" w:rsidDel="004561C6">
          <w:delText>this</w:delText>
        </w:r>
      </w:del>
      <w:ins w:id="1003" w:author="Tim Runcie" w:date="2012-09-11T09:07:00Z">
        <w:r w:rsidR="004561C6">
          <w:t xml:space="preserve">organizations or </w:t>
        </w:r>
      </w:ins>
      <w:commentRangeStart w:id="1004"/>
      <w:ins w:id="1005" w:author="DM" w:date="2012-08-06T08:46:00Z">
        <w:r w:rsidR="0075067A">
          <w:rPr>
            <w:rStyle w:val="QueryInline"/>
          </w:rPr>
          <w:t>[AU</w:t>
        </w:r>
        <w:commentRangeStart w:id="1006"/>
        <w:r w:rsidR="0075067A">
          <w:rPr>
            <w:rStyle w:val="QueryInline"/>
          </w:rPr>
          <w:t>: where? at this stage? clarify</w:t>
        </w:r>
      </w:ins>
      <w:commentRangeEnd w:id="1006"/>
      <w:r w:rsidR="004561C6">
        <w:rPr>
          <w:rStyle w:val="CommentReference"/>
          <w:rFonts w:asciiTheme="minorHAnsi" w:eastAsiaTheme="minorHAnsi" w:hAnsiTheme="minorHAnsi" w:cstheme="minorBidi"/>
          <w:snapToGrid/>
        </w:rPr>
        <w:commentReference w:id="1006"/>
      </w:r>
      <w:ins w:id="1007" w:author="DM" w:date="2012-08-06T08:46:00Z">
        <w:r w:rsidR="0075067A">
          <w:rPr>
            <w:rStyle w:val="QueryInline"/>
          </w:rPr>
          <w:t>]</w:t>
        </w:r>
      </w:ins>
      <w:commentRangeEnd w:id="1004"/>
      <w:r w:rsidR="00797A34">
        <w:rPr>
          <w:rStyle w:val="CommentReference"/>
          <w:rFonts w:asciiTheme="minorHAnsi" w:eastAsiaTheme="minorHAnsi" w:hAnsiTheme="minorHAnsi" w:cstheme="minorBidi"/>
          <w:snapToGrid/>
        </w:rPr>
        <w:commentReference w:id="1004"/>
      </w:r>
      <w:r w:rsidR="00F848BA">
        <w:t xml:space="preserve"> </w:t>
      </w:r>
      <w:del w:id="1008" w:author="Tim Runcie" w:date="2012-09-11T09:08:00Z">
        <w:r w:rsidR="00F848BA" w:rsidDel="004561C6">
          <w:delText>is</w:delText>
        </w:r>
        <w:r w:rsidR="002A157D" w:rsidDel="004561C6">
          <w:delText xml:space="preserve"> where a </w:delText>
        </w:r>
      </w:del>
      <w:r w:rsidRPr="000D4A1B">
        <w:t>consumer</w:t>
      </w:r>
      <w:ins w:id="1009" w:author="Tim Runcie" w:date="2012-09-11T09:08:00Z">
        <w:r w:rsidR="004561C6">
          <w:t>s</w:t>
        </w:r>
      </w:ins>
      <w:ins w:id="1010" w:author="Tim Runcie" w:date="2012-09-11T09:09:00Z">
        <w:r w:rsidR="004561C6">
          <w:t>, in the outset of evaluating technical solutions,</w:t>
        </w:r>
      </w:ins>
      <w:ins w:id="1011" w:author="Tim Runcie" w:date="2012-09-11T09:08:00Z">
        <w:r w:rsidR="004561C6">
          <w:t xml:space="preserve"> are</w:t>
        </w:r>
      </w:ins>
      <w:del w:id="1012" w:author="Tim Runcie" w:date="2012-09-11T09:08:00Z">
        <w:r w:rsidRPr="000D4A1B" w:rsidDel="004561C6">
          <w:delText xml:space="preserve"> is</w:delText>
        </w:r>
      </w:del>
      <w:r w:rsidRPr="000D4A1B">
        <w:t xml:space="preserve"> </w:t>
      </w:r>
      <w:ins w:id="1013" w:author="DM" w:date="2012-08-06T08:45:00Z">
        <w:r w:rsidR="0075067A">
          <w:t>hoping</w:t>
        </w:r>
      </w:ins>
      <w:del w:id="1014" w:author="DM" w:date="2012-08-06T08:45:00Z">
        <w:r w:rsidRPr="000D4A1B" w:rsidDel="0075067A">
          <w:delText>aspiring</w:delText>
        </w:r>
      </w:del>
      <w:r w:rsidRPr="000D4A1B">
        <w:t xml:space="preserve"> to obtain a complete technology package while ensuring the ability for quick adoption. As the global economic market </w:t>
      </w:r>
      <w:ins w:id="1015" w:author="DM" w:date="2012-08-06T08:46:00Z">
        <w:r w:rsidR="0075067A">
          <w:t>challenges</w:t>
        </w:r>
      </w:ins>
      <w:del w:id="1016" w:author="DM" w:date="2012-08-06T08:46:00Z">
        <w:r w:rsidRPr="000D4A1B" w:rsidDel="0075067A">
          <w:delText>presents</w:delText>
        </w:r>
      </w:del>
      <w:r w:rsidRPr="000D4A1B">
        <w:t xml:space="preserve"> organizations of various sizes and locations</w:t>
      </w:r>
      <w:del w:id="1017" w:author="DM" w:date="2012-08-06T08:46:00Z">
        <w:r w:rsidRPr="000D4A1B" w:rsidDel="0075067A">
          <w:delText xml:space="preserve"> with challenges</w:delText>
        </w:r>
      </w:del>
      <w:r w:rsidRPr="000D4A1B">
        <w:t xml:space="preserve">, these organizations </w:t>
      </w:r>
      <w:r w:rsidR="00207079">
        <w:t>must be</w:t>
      </w:r>
      <w:r w:rsidR="00207079" w:rsidRPr="000D4A1B">
        <w:t xml:space="preserve"> </w:t>
      </w:r>
      <w:r w:rsidRPr="000D4A1B">
        <w:t xml:space="preserve">quicker </w:t>
      </w:r>
      <w:r w:rsidR="00207079">
        <w:t xml:space="preserve">than they have been in the past </w:t>
      </w:r>
      <w:r w:rsidRPr="000D4A1B">
        <w:t xml:space="preserve">to review </w:t>
      </w:r>
      <w:r w:rsidR="001F7BCC" w:rsidRPr="000D4A1B">
        <w:t>new</w:t>
      </w:r>
      <w:r w:rsidR="001F7BCC">
        <w:t>,</w:t>
      </w:r>
      <w:r w:rsidR="001F7BCC" w:rsidRPr="000D4A1B">
        <w:t xml:space="preserve"> alternative</w:t>
      </w:r>
      <w:r w:rsidRPr="000D4A1B">
        <w:t xml:space="preserve"> technology options to support their PPM and PMO. This </w:t>
      </w:r>
      <w:r w:rsidR="007C50EA">
        <w:t xml:space="preserve">situation </w:t>
      </w:r>
      <w:r w:rsidRPr="000D4A1B">
        <w:t>is great for products just released</w:t>
      </w:r>
      <w:ins w:id="1018" w:author="DM" w:date="2012-08-06T08:48:00Z">
        <w:r w:rsidR="00B05E94">
          <w:t>,</w:t>
        </w:r>
      </w:ins>
      <w:r w:rsidRPr="000D4A1B">
        <w:t xml:space="preserve"> such as </w:t>
      </w:r>
      <w:r w:rsidR="007C50EA">
        <w:t xml:space="preserve">Microsoft </w:t>
      </w:r>
      <w:r w:rsidRPr="000D4A1B">
        <w:t xml:space="preserve">Project 2010. </w:t>
      </w:r>
      <w:del w:id="1019" w:author="DM" w:date="2012-08-06T08:48:00Z">
        <w:r w:rsidRPr="000D4A1B" w:rsidDel="00B05E94">
          <w:delText>The c</w:delText>
        </w:r>
      </w:del>
      <w:ins w:id="1020" w:author="DM" w:date="2012-08-06T08:48:00Z">
        <w:r w:rsidR="00B05E94">
          <w:t>C</w:t>
        </w:r>
      </w:ins>
      <w:r w:rsidRPr="000D4A1B">
        <w:t xml:space="preserve">ustomer contact with </w:t>
      </w:r>
      <w:r w:rsidR="0061289C">
        <w:t xml:space="preserve">Project 2010 </w:t>
      </w:r>
      <w:r w:rsidR="001F7BCC">
        <w:t xml:space="preserve">and interest in </w:t>
      </w:r>
      <w:r w:rsidRPr="000D4A1B">
        <w:t xml:space="preserve">the new technology is showing a sudden shift upward, but </w:t>
      </w:r>
      <w:ins w:id="1021" w:author="DM" w:date="2012-08-06T08:48:00Z">
        <w:r w:rsidR="00B05E94">
          <w:t xml:space="preserve">does </w:t>
        </w:r>
      </w:ins>
      <w:del w:id="1022" w:author="DM" w:date="2012-08-06T08:48:00Z">
        <w:r w:rsidRPr="000D4A1B" w:rsidDel="00B05E94">
          <w:delText xml:space="preserve">is </w:delText>
        </w:r>
      </w:del>
      <w:r w:rsidRPr="000D4A1B">
        <w:t xml:space="preserve">that </w:t>
      </w:r>
      <w:del w:id="1023" w:author="DM" w:date="2012-08-06T08:48:00Z">
        <w:r w:rsidRPr="000D4A1B" w:rsidDel="00B05E94">
          <w:delText xml:space="preserve">really </w:delText>
        </w:r>
      </w:del>
      <w:r w:rsidRPr="000D4A1B">
        <w:t>indicat</w:t>
      </w:r>
      <w:ins w:id="1024" w:author="DM" w:date="2012-08-06T08:48:00Z">
        <w:r w:rsidR="00B05E94">
          <w:t>e</w:t>
        </w:r>
      </w:ins>
      <w:del w:id="1025" w:author="DM" w:date="2012-08-06T08:48:00Z">
        <w:r w:rsidRPr="000D4A1B" w:rsidDel="00B05E94">
          <w:delText>ive</w:delText>
        </w:r>
      </w:del>
      <w:r w:rsidRPr="000D4A1B">
        <w:t xml:space="preserve"> </w:t>
      </w:r>
      <w:ins w:id="1026" w:author="DM" w:date="2012-08-06T08:48:00Z">
        <w:r w:rsidR="00B05E94">
          <w:t>that</w:t>
        </w:r>
      </w:ins>
      <w:del w:id="1027" w:author="DM" w:date="2012-08-06T08:48:00Z">
        <w:r w:rsidRPr="000D4A1B" w:rsidDel="00B05E94">
          <w:delText>of</w:delText>
        </w:r>
      </w:del>
      <w:ins w:id="1028" w:author="DM" w:date="2012-08-06T08:48:00Z">
        <w:r w:rsidR="00B05E94">
          <w:t xml:space="preserve"> Project 2010 will be</w:t>
        </w:r>
      </w:ins>
      <w:del w:id="1029" w:author="DM" w:date="2012-08-06T08:48:00Z">
        <w:r w:rsidRPr="000D4A1B" w:rsidDel="00B05E94">
          <w:delText xml:space="preserve"> the</w:delText>
        </w:r>
      </w:del>
      <w:r w:rsidRPr="000D4A1B">
        <w:t xml:space="preserve"> select</w:t>
      </w:r>
      <w:ins w:id="1030" w:author="DM" w:date="2012-08-06T08:48:00Z">
        <w:r w:rsidR="00B05E94">
          <w:t>ed</w:t>
        </w:r>
      </w:ins>
      <w:del w:id="1031" w:author="DM" w:date="2012-08-06T08:48:00Z">
        <w:r w:rsidRPr="000D4A1B" w:rsidDel="00B05E94">
          <w:delText>ion</w:delText>
        </w:r>
      </w:del>
      <w:r w:rsidRPr="000D4A1B">
        <w:t xml:space="preserve"> and deploy</w:t>
      </w:r>
      <w:ins w:id="1032" w:author="DM" w:date="2012-08-06T08:49:00Z">
        <w:r w:rsidR="00B05E94">
          <w:t>ed?</w:t>
        </w:r>
      </w:ins>
      <w:del w:id="1033" w:author="DM" w:date="2012-08-06T08:49:00Z">
        <w:r w:rsidRPr="000D4A1B" w:rsidDel="00B05E94">
          <w:delText>ment actions that will follow?</w:delText>
        </w:r>
      </w:del>
      <w:r w:rsidRPr="000D4A1B">
        <w:t xml:space="preserve"> </w:t>
      </w:r>
    </w:p>
    <w:p w:rsidR="009340DD" w:rsidRPr="000D4A1B" w:rsidRDefault="009340DD" w:rsidP="00D35C67">
      <w:pPr>
        <w:pStyle w:val="Para"/>
      </w:pPr>
      <w:r w:rsidRPr="000D4A1B">
        <w:t xml:space="preserve">Customers are looking to acquire </w:t>
      </w:r>
      <w:del w:id="1034" w:author="DM" w:date="2012-08-06T08:49:00Z">
        <w:r w:rsidRPr="000D4A1B" w:rsidDel="00B05E94">
          <w:delText>the new technology</w:delText>
        </w:r>
        <w:r w:rsidR="002A157D" w:rsidDel="00B05E94">
          <w:delText xml:space="preserve"> (</w:delText>
        </w:r>
      </w:del>
      <w:r w:rsidR="002A157D">
        <w:t>Project Server 2010</w:t>
      </w:r>
      <w:del w:id="1035" w:author="DM" w:date="2012-08-06T08:49:00Z">
        <w:r w:rsidR="002A157D" w:rsidDel="00B05E94">
          <w:delText>)</w:delText>
        </w:r>
        <w:r w:rsidRPr="000D4A1B" w:rsidDel="00B05E94">
          <w:delText>,</w:delText>
        </w:r>
      </w:del>
      <w:r w:rsidRPr="000D4A1B">
        <w:t xml:space="preserve"> but </w:t>
      </w:r>
      <w:del w:id="1036" w:author="DM" w:date="2012-08-06T08:49:00Z">
        <w:r w:rsidRPr="000D4A1B" w:rsidDel="00B05E94">
          <w:delText xml:space="preserve">are still doing so </w:delText>
        </w:r>
      </w:del>
      <w:r w:rsidRPr="000D4A1B">
        <w:t xml:space="preserve">in an iterative fashion. </w:t>
      </w:r>
      <w:r w:rsidR="003D4C45">
        <w:t>In the p</w:t>
      </w:r>
      <w:r w:rsidRPr="000D4A1B">
        <w:t>ast</w:t>
      </w:r>
      <w:r w:rsidR="003D4C45">
        <w:t>,</w:t>
      </w:r>
      <w:r w:rsidRPr="000D4A1B">
        <w:t xml:space="preserve"> steps for acquiring or upgrading PPM technology </w:t>
      </w:r>
      <w:r w:rsidR="003D4C45">
        <w:t>began with</w:t>
      </w:r>
      <w:r w:rsidR="003D4C45" w:rsidRPr="000D4A1B">
        <w:t xml:space="preserve"> </w:t>
      </w:r>
      <w:r w:rsidRPr="000D4A1B">
        <w:t>an initial pilot, then an expanded pilot</w:t>
      </w:r>
      <w:r w:rsidR="005B7D69">
        <w:t>,</w:t>
      </w:r>
      <w:r w:rsidRPr="000D4A1B">
        <w:t xml:space="preserve"> followed by an organization-wide roll</w:t>
      </w:r>
      <w:ins w:id="1037" w:author="DM" w:date="2012-08-06T08:49:00Z">
        <w:r w:rsidR="00B05E94">
          <w:t>-</w:t>
        </w:r>
      </w:ins>
      <w:del w:id="1038" w:author="DM" w:date="2012-08-06T08:49:00Z">
        <w:r w:rsidRPr="000D4A1B" w:rsidDel="00B05E94">
          <w:delText xml:space="preserve"> </w:delText>
        </w:r>
      </w:del>
      <w:r w:rsidRPr="000D4A1B">
        <w:t>out. Often the technology deployment</w:t>
      </w:r>
      <w:ins w:id="1039" w:author="Jeff Jacobson" w:date="2012-08-29T12:17:00Z">
        <w:r w:rsidR="002F247B">
          <w:t xml:space="preserve"> is</w:t>
        </w:r>
      </w:ins>
      <w:r w:rsidRPr="000D4A1B">
        <w:t xml:space="preserve"> coordinated with PMO objectives, so a</w:t>
      </w:r>
      <w:r w:rsidR="00AA09EE">
        <w:t>n</w:t>
      </w:r>
      <w:r w:rsidRPr="000D4A1B">
        <w:t xml:space="preserve"> </w:t>
      </w:r>
      <w:r w:rsidR="00AA09EE">
        <w:t xml:space="preserve">average </w:t>
      </w:r>
      <w:r w:rsidRPr="000D4A1B">
        <w:t xml:space="preserve">lifecycle of updating technology and expanding the PMO ranged anywhere from </w:t>
      </w:r>
      <w:ins w:id="1040" w:author="DM" w:date="2012-08-06T08:49:00Z">
        <w:r w:rsidR="00B05E94">
          <w:t>two to five</w:t>
        </w:r>
      </w:ins>
      <w:del w:id="1041" w:author="DM" w:date="2012-08-06T08:49:00Z">
        <w:r w:rsidRPr="000D4A1B" w:rsidDel="00B05E94">
          <w:delText>2-5</w:delText>
        </w:r>
      </w:del>
      <w:r w:rsidRPr="000D4A1B">
        <w:t xml:space="preserve"> years. The </w:t>
      </w:r>
      <w:del w:id="1042" w:author="DM" w:date="2012-08-06T08:49:00Z">
        <w:r w:rsidRPr="000D4A1B" w:rsidDel="00B05E94">
          <w:delText xml:space="preserve">new </w:delText>
        </w:r>
      </w:del>
      <w:r w:rsidRPr="000D4A1B">
        <w:t xml:space="preserve">Project 2010 release has </w:t>
      </w:r>
      <w:del w:id="1043" w:author="Jeff Jacobson" w:date="2012-08-29T12:18:00Z">
        <w:r w:rsidRPr="000D4A1B" w:rsidDel="002F247B">
          <w:delText>augmented</w:delText>
        </w:r>
      </w:del>
      <w:ins w:id="1044" w:author="Odum, Amy - Hoboken" w:date="2012-08-27T09:58:00Z">
        <w:del w:id="1045" w:author="Jeff Jacobson" w:date="2012-08-29T12:18:00Z">
          <w:r w:rsidR="00F002B8" w:rsidDel="002F247B">
            <w:rPr>
              <w:rStyle w:val="QueryInline"/>
            </w:rPr>
            <w:delText xml:space="preserve">[AU: correct word? “Augmented” usually means “augmented with” </w:delText>
          </w:r>
        </w:del>
      </w:ins>
      <w:ins w:id="1046" w:author="Odum, Amy - Hoboken" w:date="2012-08-27T09:59:00Z">
        <w:del w:id="1047" w:author="Jeff Jacobson" w:date="2012-08-29T12:18:00Z">
          <w:r w:rsidR="00F002B8" w:rsidDel="002F247B">
            <w:rPr>
              <w:rStyle w:val="QueryInline"/>
            </w:rPr>
            <w:delText xml:space="preserve">or “augmented by” </w:delText>
          </w:r>
        </w:del>
      </w:ins>
      <w:ins w:id="1048" w:author="Odum, Amy - Hoboken" w:date="2012-08-27T09:58:00Z">
        <w:del w:id="1049" w:author="Jeff Jacobson" w:date="2012-08-29T12:18:00Z">
          <w:r w:rsidR="00F002B8" w:rsidDel="002F247B">
            <w:rPr>
              <w:rStyle w:val="QueryInline"/>
            </w:rPr>
            <w:delText>something;</w:delText>
          </w:r>
        </w:del>
      </w:ins>
      <w:ins w:id="1050" w:author="Odum, Amy - Hoboken" w:date="2012-08-27T09:59:00Z">
        <w:del w:id="1051" w:author="Jeff Jacobson" w:date="2012-08-29T12:18:00Z">
          <w:r w:rsidR="00F002B8" w:rsidDel="002F247B">
            <w:rPr>
              <w:rStyle w:val="QueryInline"/>
            </w:rPr>
            <w:delText xml:space="preserve"> do you mean “increased” or “added to”?</w:delText>
          </w:r>
        </w:del>
      </w:ins>
      <w:ins w:id="1052" w:author="Odum, Amy - Hoboken" w:date="2012-08-27T09:58:00Z">
        <w:del w:id="1053" w:author="Jeff Jacobson" w:date="2012-08-29T12:18:00Z">
          <w:r w:rsidR="00F002B8" w:rsidDel="002F247B">
            <w:rPr>
              <w:rStyle w:val="QueryInline"/>
            </w:rPr>
            <w:delText>]</w:delText>
          </w:r>
        </w:del>
      </w:ins>
      <w:del w:id="1054" w:author="Jeff Jacobson" w:date="2012-08-29T12:18:00Z">
        <w:r w:rsidRPr="000D4A1B" w:rsidDel="002F247B">
          <w:delText xml:space="preserve"> </w:delText>
        </w:r>
      </w:del>
      <w:ins w:id="1055" w:author="Jeff Jacobson" w:date="2012-08-29T12:18:00Z">
        <w:r w:rsidR="002F247B">
          <w:t xml:space="preserve">increased </w:t>
        </w:r>
      </w:ins>
      <w:r w:rsidRPr="000D4A1B">
        <w:t>these steps, adopting an approach normally found in IT and product development environments.</w:t>
      </w:r>
    </w:p>
    <w:p w:rsidR="009340DD" w:rsidRDefault="009340DD" w:rsidP="006265BD">
      <w:pPr>
        <w:pStyle w:val="H4"/>
      </w:pPr>
      <w:del w:id="1056" w:author="DM" w:date="2012-08-06T08:47:00Z">
        <w:r w:rsidRPr="000D4A1B" w:rsidDel="0075067A">
          <w:delText xml:space="preserve">The </w:delText>
        </w:r>
      </w:del>
      <w:r w:rsidRPr="000D4A1B">
        <w:t xml:space="preserve">PPM </w:t>
      </w:r>
      <w:r w:rsidR="009F43AB">
        <w:t>S</w:t>
      </w:r>
      <w:r w:rsidRPr="000D4A1B">
        <w:t xml:space="preserve">upply </w:t>
      </w:r>
      <w:r w:rsidR="009F43AB">
        <w:t>C</w:t>
      </w:r>
      <w:r w:rsidRPr="000D4A1B">
        <w:t>hain</w:t>
      </w:r>
    </w:p>
    <w:p w:rsidR="009340DD" w:rsidRPr="000D4A1B" w:rsidRDefault="009340DD" w:rsidP="00D35C67">
      <w:pPr>
        <w:pStyle w:val="Para"/>
      </w:pPr>
      <w:r w:rsidRPr="000D4A1B">
        <w:t>Th</w:t>
      </w:r>
      <w:r w:rsidR="00712809">
        <w:t xml:space="preserve">e PPM supply chain </w:t>
      </w:r>
      <w:r w:rsidRPr="000D4A1B">
        <w:t xml:space="preserve">is a </w:t>
      </w:r>
      <w:r w:rsidR="00712809">
        <w:t xml:space="preserve">concept </w:t>
      </w:r>
      <w:ins w:id="1057" w:author="DM" w:date="2012-08-06T08:49:00Z">
        <w:r w:rsidR="00B05E94">
          <w:t xml:space="preserve">that </w:t>
        </w:r>
      </w:ins>
      <w:r w:rsidR="00712809">
        <w:t>appl</w:t>
      </w:r>
      <w:ins w:id="1058" w:author="DM" w:date="2012-08-06T08:50:00Z">
        <w:r w:rsidR="00B05E94">
          <w:t>ies</w:t>
        </w:r>
      </w:ins>
      <w:del w:id="1059" w:author="DM" w:date="2012-08-06T08:50:00Z">
        <w:r w:rsidR="00712809" w:rsidDel="00B05E94">
          <w:delText>ying</w:delText>
        </w:r>
      </w:del>
      <w:r w:rsidR="00712809">
        <w:t xml:space="preserve"> to </w:t>
      </w:r>
      <w:r w:rsidRPr="000D4A1B">
        <w:t xml:space="preserve">each of the key stakeholders and </w:t>
      </w:r>
      <w:r w:rsidR="00712809">
        <w:t xml:space="preserve">describes </w:t>
      </w:r>
      <w:r w:rsidRPr="000D4A1B">
        <w:t xml:space="preserve">their native roles </w:t>
      </w:r>
      <w:r w:rsidR="00712809">
        <w:t xml:space="preserve">to </w:t>
      </w:r>
      <w:r w:rsidRPr="000D4A1B">
        <w:t xml:space="preserve">ensure clarity </w:t>
      </w:r>
      <w:r w:rsidR="00712809">
        <w:t>of expectations</w:t>
      </w:r>
      <w:r w:rsidRPr="000D4A1B">
        <w:t>.</w:t>
      </w:r>
      <w:r w:rsidR="004A1AEA">
        <w:t xml:space="preserve"> </w:t>
      </w:r>
      <w:ins w:id="1060" w:author="DM" w:date="2012-08-06T08:55:00Z">
        <w:r w:rsidR="009F52B2">
          <w:t xml:space="preserve">Besides describing </w:t>
        </w:r>
      </w:ins>
      <w:del w:id="1061" w:author="DM" w:date="2012-08-06T08:55:00Z">
        <w:r w:rsidRPr="000D4A1B" w:rsidDel="009F52B2">
          <w:delText xml:space="preserve">In addition to establishing a level of clarity and understanding for </w:delText>
        </w:r>
      </w:del>
      <w:r w:rsidRPr="000D4A1B">
        <w:t xml:space="preserve">each PPM supply chain stakeholder, we </w:t>
      </w:r>
      <w:ins w:id="1062" w:author="DM" w:date="2012-08-06T08:55:00Z">
        <w:r w:rsidR="009F52B2">
          <w:t>discuss</w:t>
        </w:r>
      </w:ins>
      <w:del w:id="1063" w:author="DM" w:date="2012-08-06T08:55:00Z">
        <w:r w:rsidRPr="000D4A1B" w:rsidDel="009F52B2">
          <w:delText>added some thoughts on</w:delText>
        </w:r>
      </w:del>
      <w:r w:rsidRPr="000D4A1B">
        <w:t xml:space="preserve"> the challenges and opportunities that </w:t>
      </w:r>
      <w:del w:id="1064" w:author="Tim Runcie" w:date="2012-09-11T09:11:00Z">
        <w:r w:rsidRPr="000D4A1B" w:rsidDel="00657C98">
          <w:delText xml:space="preserve">we </w:delText>
        </w:r>
      </w:del>
      <w:ins w:id="1065" w:author="Tim Runcie" w:date="2012-09-11T09:11:00Z">
        <w:r w:rsidR="00657C98">
          <w:t>they</w:t>
        </w:r>
        <w:r w:rsidR="00657C98" w:rsidRPr="000D4A1B">
          <w:t xml:space="preserve"> </w:t>
        </w:r>
      </w:ins>
      <w:r w:rsidRPr="000D4A1B">
        <w:t>collectively</w:t>
      </w:r>
      <w:commentRangeStart w:id="1066"/>
      <w:ins w:id="1067" w:author="DM" w:date="2012-08-06T08:55:00Z">
        <w:r w:rsidR="009F52B2">
          <w:rPr>
            <w:rStyle w:val="QueryInline"/>
          </w:rPr>
          <w:t>[</w:t>
        </w:r>
        <w:commentRangeStart w:id="1068"/>
        <w:r w:rsidR="009F52B2">
          <w:rPr>
            <w:rStyle w:val="QueryInline"/>
          </w:rPr>
          <w:t>AU: who do you mean?]</w:t>
        </w:r>
      </w:ins>
      <w:commentRangeEnd w:id="1066"/>
      <w:r w:rsidR="005F086F">
        <w:rPr>
          <w:rStyle w:val="CommentReference"/>
          <w:rFonts w:asciiTheme="minorHAnsi" w:eastAsiaTheme="minorHAnsi" w:hAnsiTheme="minorHAnsi" w:cstheme="minorBidi"/>
          <w:snapToGrid/>
        </w:rPr>
        <w:commentReference w:id="1066"/>
      </w:r>
      <w:r w:rsidRPr="000D4A1B">
        <w:t xml:space="preserve"> </w:t>
      </w:r>
      <w:commentRangeEnd w:id="1068"/>
      <w:r w:rsidR="00657C98">
        <w:rPr>
          <w:rStyle w:val="CommentReference"/>
          <w:rFonts w:asciiTheme="minorHAnsi" w:eastAsiaTheme="minorHAnsi" w:hAnsiTheme="minorHAnsi" w:cstheme="minorBidi"/>
          <w:snapToGrid/>
        </w:rPr>
        <w:commentReference w:id="1068"/>
      </w:r>
      <w:r w:rsidRPr="000D4A1B">
        <w:t>are now beginning to address</w:t>
      </w:r>
      <w:ins w:id="1069" w:author="Tim Runcie" w:date="2012-09-11T09:11:00Z">
        <w:r w:rsidR="00657C98">
          <w:t>.  For example long lead planning or new project evaluation and the impact downstream on production, manufacturing or logistics/operations</w:t>
        </w:r>
      </w:ins>
      <w:ins w:id="1070" w:author="DM" w:date="2012-08-06T08:50:00Z">
        <w:r w:rsidR="00B05E94">
          <w:t>.</w:t>
        </w:r>
      </w:ins>
      <w:del w:id="1071" w:author="DM" w:date="2012-08-06T08:50:00Z">
        <w:r w:rsidRPr="000D4A1B" w:rsidDel="00B05E94">
          <w:delText>:</w:delText>
        </w:r>
      </w:del>
    </w:p>
    <w:p w:rsidR="009340DD" w:rsidRPr="006265BD" w:rsidRDefault="009340DD" w:rsidP="00F470AC">
      <w:pPr>
        <w:pStyle w:val="H5"/>
      </w:pPr>
      <w:del w:id="1072" w:author="DM" w:date="2012-08-17T07:58:00Z">
        <w:r w:rsidRPr="006265BD" w:rsidDel="00A37303">
          <w:delText xml:space="preserve">The </w:delText>
        </w:r>
      </w:del>
      <w:r w:rsidRPr="006265BD">
        <w:t>Vendor: Software Products</w:t>
      </w:r>
    </w:p>
    <w:p w:rsidR="009340DD" w:rsidRPr="000D4A1B" w:rsidRDefault="00F470AC" w:rsidP="00F470AC">
      <w:pPr>
        <w:pStyle w:val="ListNumbered"/>
      </w:pPr>
      <w:r>
        <w:t>1.</w:t>
      </w:r>
      <w:r>
        <w:tab/>
      </w:r>
      <w:r w:rsidR="009340DD" w:rsidRPr="000D4A1B">
        <w:t xml:space="preserve">The </w:t>
      </w:r>
      <w:r w:rsidR="005B3812">
        <w:t>v</w:t>
      </w:r>
      <w:r w:rsidR="009340DD" w:rsidRPr="000D4A1B">
        <w:t>endor identifies critical needs and responds to the market</w:t>
      </w:r>
      <w:r w:rsidR="005B7D69">
        <w:t xml:space="preserve"> by using technology</w:t>
      </w:r>
      <w:r w:rsidR="009340DD" w:rsidRPr="000D4A1B">
        <w:t xml:space="preserve"> to solve those critical needs</w:t>
      </w:r>
      <w:ins w:id="1073" w:author="DM" w:date="2012-08-06T08:56:00Z">
        <w:r w:rsidR="009F52B2">
          <w:t>.</w:t>
        </w:r>
      </w:ins>
    </w:p>
    <w:p w:rsidR="009340DD" w:rsidRPr="000D4A1B" w:rsidRDefault="00F470AC" w:rsidP="00F470AC">
      <w:pPr>
        <w:pStyle w:val="ListNumbered"/>
      </w:pPr>
      <w:r>
        <w:t>2.</w:t>
      </w:r>
      <w:r>
        <w:tab/>
      </w:r>
      <w:r w:rsidR="00612EBF">
        <w:t xml:space="preserve">The </w:t>
      </w:r>
      <w:r w:rsidR="005B3812">
        <w:t>v</w:t>
      </w:r>
      <w:r w:rsidR="00612EBF">
        <w:t>endor</w:t>
      </w:r>
      <w:r w:rsidR="009340DD" w:rsidRPr="000D4A1B">
        <w:t>, in close collaboration with the PPM community, creates the strategic vision and</w:t>
      </w:r>
      <w:r w:rsidR="004A1AEA">
        <w:t xml:space="preserve"> </w:t>
      </w:r>
      <w:r w:rsidR="009340DD" w:rsidRPr="000D4A1B">
        <w:t>direction for knowledge workers</w:t>
      </w:r>
      <w:r w:rsidR="004A1AEA">
        <w:t xml:space="preserve"> </w:t>
      </w:r>
      <w:r w:rsidR="009340DD" w:rsidRPr="000D4A1B">
        <w:t>and develops a product roadmap for product development</w:t>
      </w:r>
      <w:ins w:id="1074" w:author="DM" w:date="2012-08-06T08:56:00Z">
        <w:r w:rsidR="009F52B2">
          <w:t>.</w:t>
        </w:r>
      </w:ins>
    </w:p>
    <w:p w:rsidR="009340DD" w:rsidRPr="000D4A1B" w:rsidRDefault="00F470AC" w:rsidP="00F470AC">
      <w:pPr>
        <w:pStyle w:val="ListNumbered"/>
      </w:pPr>
      <w:r>
        <w:t>3.</w:t>
      </w:r>
      <w:r>
        <w:tab/>
      </w:r>
      <w:ins w:id="1075" w:author="DM" w:date="2012-08-06T08:56:00Z">
        <w:r w:rsidR="009F52B2">
          <w:t>Then t</w:t>
        </w:r>
      </w:ins>
      <w:del w:id="1076" w:author="DM" w:date="2012-08-06T08:56:00Z">
        <w:r w:rsidR="009340DD" w:rsidRPr="000D4A1B" w:rsidDel="009F52B2">
          <w:delText>T</w:delText>
        </w:r>
      </w:del>
      <w:r w:rsidR="009340DD" w:rsidRPr="000D4A1B">
        <w:t xml:space="preserve">he products </w:t>
      </w:r>
      <w:ins w:id="1077" w:author="DM" w:date="2012-08-06T08:56:00Z">
        <w:r w:rsidR="009F52B2">
          <w:t>(</w:t>
        </w:r>
      </w:ins>
      <w:moveToRangeStart w:id="1078" w:author="DM" w:date="2012-08-06T08:56:00Z" w:name="move332006734"/>
      <w:moveTo w:id="1079" w:author="DM" w:date="2012-08-06T08:56:00Z">
        <w:r w:rsidR="009F52B2" w:rsidRPr="000D4A1B">
          <w:t>e.g., Office, SharePoint, Project, Project Server, Visio, etc.)</w:t>
        </w:r>
      </w:moveTo>
      <w:moveToRangeEnd w:id="1078"/>
      <w:ins w:id="1080" w:author="DM" w:date="2012-08-06T08:56:00Z">
        <w:r w:rsidR="009F52B2">
          <w:t xml:space="preserve"> </w:t>
        </w:r>
      </w:ins>
      <w:r w:rsidR="009340DD" w:rsidRPr="000D4A1B">
        <w:t xml:space="preserve">are </w:t>
      </w:r>
      <w:del w:id="1081" w:author="DM" w:date="2012-08-06T08:56:00Z">
        <w:r w:rsidR="009340DD" w:rsidRPr="000D4A1B" w:rsidDel="009F52B2">
          <w:delText xml:space="preserve">then </w:delText>
        </w:r>
      </w:del>
      <w:r w:rsidR="002A157D">
        <w:t>implemented and leveraged</w:t>
      </w:r>
      <w:ins w:id="1082" w:author="DM" w:date="2012-08-06T08:56:00Z">
        <w:r w:rsidR="009F52B2">
          <w:t>.</w:t>
        </w:r>
      </w:ins>
      <w:del w:id="1083" w:author="DM" w:date="2012-08-06T08:56:00Z">
        <w:r w:rsidR="002A157D" w:rsidRPr="000D4A1B" w:rsidDel="009F52B2">
          <w:delText xml:space="preserve"> </w:delText>
        </w:r>
      </w:del>
      <w:del w:id="1084" w:author="DM" w:date="2012-08-20T06:29:00Z">
        <w:r w:rsidR="009340DD" w:rsidRPr="000D4A1B" w:rsidDel="00C67F53">
          <w:delText>(</w:delText>
        </w:r>
      </w:del>
      <w:moveFromRangeStart w:id="1085" w:author="DM" w:date="2012-08-06T08:56:00Z" w:name="move332006734"/>
      <w:moveFrom w:id="1086" w:author="DM" w:date="2012-08-06T08:56:00Z">
        <w:r w:rsidR="009340DD" w:rsidRPr="000D4A1B" w:rsidDel="009F52B2">
          <w:t>e.g., Office, SharePoint, Project, Project Server, Visio, etc.)</w:t>
        </w:r>
      </w:moveFrom>
      <w:moveFromRangeEnd w:id="1085"/>
    </w:p>
    <w:p w:rsidR="009340DD" w:rsidRPr="000D4A1B" w:rsidRDefault="00F470AC" w:rsidP="00F470AC">
      <w:pPr>
        <w:pStyle w:val="ListNumbered"/>
      </w:pPr>
      <w:r>
        <w:t>4.</w:t>
      </w:r>
      <w:r>
        <w:tab/>
      </w:r>
      <w:r w:rsidR="009340DD" w:rsidRPr="000D4A1B">
        <w:t xml:space="preserve">The </w:t>
      </w:r>
      <w:ins w:id="1087" w:author="DM" w:date="2012-08-06T08:57:00Z">
        <w:r w:rsidR="009F52B2">
          <w:t>b</w:t>
        </w:r>
      </w:ins>
      <w:del w:id="1088" w:author="DM" w:date="2012-08-06T08:57:00Z">
        <w:r w:rsidR="009340DD" w:rsidRPr="000D4A1B" w:rsidDel="009F52B2">
          <w:delText>B</w:delText>
        </w:r>
      </w:del>
      <w:r w:rsidR="009340DD" w:rsidRPr="000D4A1B">
        <w:t xml:space="preserve">usiness </w:t>
      </w:r>
      <w:del w:id="1089" w:author="DM" w:date="2012-08-06T08:57:00Z">
        <w:r w:rsidR="009340DD" w:rsidRPr="000D4A1B" w:rsidDel="009F52B2">
          <w:delText>M</w:delText>
        </w:r>
      </w:del>
      <w:ins w:id="1090" w:author="DM" w:date="2012-08-06T08:57:00Z">
        <w:r w:rsidR="009F52B2">
          <w:t>m</w:t>
        </w:r>
      </w:ins>
      <w:r w:rsidR="009340DD" w:rsidRPr="000D4A1B">
        <w:t xml:space="preserve">arketing </w:t>
      </w:r>
      <w:ins w:id="1091" w:author="DM" w:date="2012-08-06T08:57:00Z">
        <w:r w:rsidR="009F52B2">
          <w:t>o</w:t>
        </w:r>
      </w:ins>
      <w:del w:id="1092" w:author="DM" w:date="2012-08-06T08:57:00Z">
        <w:r w:rsidR="009340DD" w:rsidRPr="000D4A1B" w:rsidDel="009F52B2">
          <w:delText>O</w:delText>
        </w:r>
      </w:del>
      <w:r w:rsidR="009340DD" w:rsidRPr="000D4A1B">
        <w:t>rganization develops the marketing program for the product suite</w:t>
      </w:r>
      <w:ins w:id="1093" w:author="DM" w:date="2012-08-06T08:57:00Z">
        <w:r w:rsidR="009F52B2">
          <w:t>.</w:t>
        </w:r>
      </w:ins>
    </w:p>
    <w:p w:rsidR="009340DD" w:rsidRPr="000D4A1B" w:rsidRDefault="00F470AC" w:rsidP="00F470AC">
      <w:pPr>
        <w:pStyle w:val="ListNumbered"/>
      </w:pPr>
      <w:r>
        <w:t>5.</w:t>
      </w:r>
      <w:r>
        <w:tab/>
      </w:r>
      <w:r w:rsidR="009340DD" w:rsidRPr="000D4A1B">
        <w:t>The</w:t>
      </w:r>
      <w:r w:rsidR="00CB2797">
        <w:t xml:space="preserve"> vendor’s</w:t>
      </w:r>
      <w:r w:rsidR="00CB2797" w:rsidRPr="000D4A1B">
        <w:t xml:space="preserve"> regiona</w:t>
      </w:r>
      <w:r w:rsidR="00CB2797">
        <w:t>l</w:t>
      </w:r>
      <w:del w:id="1094" w:author="DM" w:date="2012-08-17T07:58:00Z">
        <w:r w:rsidR="00CB2797" w:rsidDel="00A37303">
          <w:delText>l</w:delText>
        </w:r>
      </w:del>
      <w:del w:id="1095" w:author="DM" w:date="2012-08-17T07:59:00Z">
        <w:r w:rsidR="00CB2797" w:rsidDel="00A37303">
          <w:delText>y</w:delText>
        </w:r>
      </w:del>
      <w:del w:id="1096" w:author="DM" w:date="2012-08-06T08:57:00Z">
        <w:r w:rsidR="00730593" w:rsidDel="009F52B2">
          <w:delText>-</w:delText>
        </w:r>
      </w:del>
      <w:del w:id="1097" w:author="DM" w:date="2012-08-17T07:59:00Z">
        <w:r w:rsidR="009340DD" w:rsidRPr="000D4A1B" w:rsidDel="00A37303">
          <w:delText>based</w:delText>
        </w:r>
      </w:del>
      <w:r w:rsidR="009340DD" w:rsidRPr="000D4A1B">
        <w:t xml:space="preserve"> sales teams provide the pre</w:t>
      </w:r>
      <w:del w:id="1098" w:author="DM" w:date="2012-08-06T08:57:00Z">
        <w:r w:rsidR="009B6C62" w:rsidDel="009F52B2">
          <w:delText>-</w:delText>
        </w:r>
      </w:del>
      <w:r w:rsidR="009340DD" w:rsidRPr="000D4A1B">
        <w:t xml:space="preserve">sales support, help </w:t>
      </w:r>
      <w:del w:id="1099" w:author="DM" w:date="2012-08-06T08:57:00Z">
        <w:r w:rsidR="009340DD" w:rsidRPr="000D4A1B" w:rsidDel="009F52B2">
          <w:delText xml:space="preserve">the </w:delText>
        </w:r>
      </w:del>
      <w:r w:rsidR="00362515">
        <w:t>consumer</w:t>
      </w:r>
      <w:ins w:id="1100" w:author="DM" w:date="2012-08-06T08:57:00Z">
        <w:r w:rsidR="009F52B2">
          <w:t>s</w:t>
        </w:r>
      </w:ins>
      <w:r w:rsidR="00362515" w:rsidRPr="000D4A1B">
        <w:t xml:space="preserve"> </w:t>
      </w:r>
      <w:r w:rsidR="009340DD" w:rsidRPr="000D4A1B">
        <w:t xml:space="preserve">understand the product set, and </w:t>
      </w:r>
      <w:r w:rsidR="009817E0" w:rsidRPr="000D4A1B">
        <w:t>engage</w:t>
      </w:r>
      <w:r w:rsidR="009340DD" w:rsidRPr="000D4A1B">
        <w:t xml:space="preserve"> the appropriate level of partner support for the initiative</w:t>
      </w:r>
      <w:ins w:id="1101" w:author="DM" w:date="2012-08-06T08:57:00Z">
        <w:r w:rsidR="009F52B2">
          <w:t>.</w:t>
        </w:r>
      </w:ins>
    </w:p>
    <w:p w:rsidR="009340DD" w:rsidRPr="000D4A1B" w:rsidRDefault="00F470AC" w:rsidP="00F470AC">
      <w:pPr>
        <w:pStyle w:val="ListNumbered"/>
      </w:pPr>
      <w:r>
        <w:t>6.</w:t>
      </w:r>
      <w:r>
        <w:tab/>
      </w:r>
      <w:r w:rsidR="009340DD" w:rsidRPr="000D4A1B">
        <w:t xml:space="preserve">The </w:t>
      </w:r>
      <w:r w:rsidR="005B3812">
        <w:t>v</w:t>
      </w:r>
      <w:r w:rsidR="009340DD" w:rsidRPr="000D4A1B">
        <w:t>endor manages the interactive</w:t>
      </w:r>
      <w:r w:rsidR="004A1AEA">
        <w:t xml:space="preserve"> </w:t>
      </w:r>
      <w:r w:rsidR="009340DD" w:rsidRPr="000D4A1B">
        <w:t xml:space="preserve">relationship </w:t>
      </w:r>
      <w:ins w:id="1102" w:author="DM" w:date="2012-08-06T08:57:00Z">
        <w:r w:rsidR="009F52B2">
          <w:t>among</w:t>
        </w:r>
      </w:ins>
      <w:del w:id="1103" w:author="DM" w:date="2012-08-06T08:57:00Z">
        <w:r w:rsidR="009340DD" w:rsidRPr="000D4A1B" w:rsidDel="009F52B2">
          <w:delText>between</w:delText>
        </w:r>
      </w:del>
      <w:r w:rsidR="009340DD" w:rsidRPr="000D4A1B">
        <w:t xml:space="preserve"> the product, partner, and </w:t>
      </w:r>
      <w:r w:rsidR="00362515">
        <w:t>consumer</w:t>
      </w:r>
      <w:r w:rsidR="00362515" w:rsidRPr="000D4A1B">
        <w:t xml:space="preserve"> </w:t>
      </w:r>
      <w:r w:rsidR="009340DD" w:rsidRPr="000D4A1B">
        <w:t>through the sales cycle</w:t>
      </w:r>
      <w:ins w:id="1104" w:author="DM" w:date="2012-08-06T08:57:00Z">
        <w:r w:rsidR="009F52B2">
          <w:t>.</w:t>
        </w:r>
      </w:ins>
    </w:p>
    <w:p w:rsidR="009340DD" w:rsidRPr="000D4A1B" w:rsidRDefault="00F470AC" w:rsidP="00F470AC">
      <w:pPr>
        <w:pStyle w:val="ListNumbered"/>
      </w:pPr>
      <w:r>
        <w:t>7.</w:t>
      </w:r>
      <w:r>
        <w:tab/>
      </w:r>
      <w:r w:rsidR="009340DD" w:rsidRPr="000D4A1B">
        <w:t xml:space="preserve">The </w:t>
      </w:r>
      <w:r w:rsidR="005B3812">
        <w:t>v</w:t>
      </w:r>
      <w:r w:rsidR="009340DD" w:rsidRPr="000D4A1B">
        <w:t xml:space="preserve">endor provides product technical support and validation through its </w:t>
      </w:r>
      <w:r w:rsidR="002A157D">
        <w:t>support services</w:t>
      </w:r>
      <w:ins w:id="1105" w:author="DM" w:date="2012-08-06T08:57:00Z">
        <w:r w:rsidR="009F52B2">
          <w:t>.</w:t>
        </w:r>
      </w:ins>
    </w:p>
    <w:p w:rsidR="009340DD" w:rsidRPr="000D4A1B" w:rsidRDefault="00F470AC" w:rsidP="00F470AC">
      <w:pPr>
        <w:pStyle w:val="ListNumbered"/>
      </w:pPr>
      <w:r>
        <w:t>8.</w:t>
      </w:r>
      <w:r>
        <w:tab/>
      </w:r>
      <w:r w:rsidR="009340DD" w:rsidRPr="000D4A1B">
        <w:t xml:space="preserve">The </w:t>
      </w:r>
      <w:r w:rsidR="005B3812">
        <w:t>v</w:t>
      </w:r>
      <w:r w:rsidR="009340DD" w:rsidRPr="000D4A1B">
        <w:t xml:space="preserve">endor </w:t>
      </w:r>
      <w:r w:rsidR="00735363">
        <w:t>remains</w:t>
      </w:r>
      <w:r w:rsidR="00735363" w:rsidRPr="000D4A1B">
        <w:t xml:space="preserve"> </w:t>
      </w:r>
      <w:r w:rsidR="009340DD" w:rsidRPr="000D4A1B">
        <w:t xml:space="preserve">responsible for </w:t>
      </w:r>
      <w:del w:id="1106" w:author="DM" w:date="2012-08-06T08:57:00Z">
        <w:r w:rsidR="009340DD" w:rsidRPr="000D4A1B" w:rsidDel="009F52B2">
          <w:delText>C</w:delText>
        </w:r>
      </w:del>
      <w:ins w:id="1107" w:author="DM" w:date="2012-08-06T08:57:00Z">
        <w:r w:rsidR="009F52B2">
          <w:t>c</w:t>
        </w:r>
      </w:ins>
      <w:r w:rsidR="009340DD" w:rsidRPr="000D4A1B">
        <w:t xml:space="preserve">ustomer </w:t>
      </w:r>
      <w:ins w:id="1108" w:author="DM" w:date="2012-08-06T08:57:00Z">
        <w:r w:rsidR="009F52B2">
          <w:t>p</w:t>
        </w:r>
      </w:ins>
      <w:del w:id="1109" w:author="DM" w:date="2012-08-06T08:57:00Z">
        <w:r w:rsidR="009340DD" w:rsidRPr="000D4A1B" w:rsidDel="009F52B2">
          <w:delText>P</w:delText>
        </w:r>
      </w:del>
      <w:r w:rsidR="009340DD" w:rsidRPr="000D4A1B">
        <w:t xml:space="preserve">artner </w:t>
      </w:r>
      <w:del w:id="1110" w:author="DM" w:date="2012-08-06T08:57:00Z">
        <w:r w:rsidR="009340DD" w:rsidRPr="000D4A1B" w:rsidDel="009F52B2">
          <w:delText>E</w:delText>
        </w:r>
      </w:del>
      <w:ins w:id="1111" w:author="DM" w:date="2012-08-06T08:57:00Z">
        <w:r w:rsidR="009F52B2">
          <w:t>e</w:t>
        </w:r>
      </w:ins>
      <w:r w:rsidR="009340DD" w:rsidRPr="000D4A1B">
        <w:t xml:space="preserve">xperience </w:t>
      </w:r>
      <w:del w:id="1112" w:author="DM" w:date="2012-08-06T08:57:00Z">
        <w:r w:rsidR="009340DD" w:rsidRPr="000D4A1B" w:rsidDel="009F52B2">
          <w:delText xml:space="preserve">(CPE) </w:delText>
        </w:r>
      </w:del>
      <w:r w:rsidR="009340DD" w:rsidRPr="000D4A1B">
        <w:t>satisfaction</w:t>
      </w:r>
    </w:p>
    <w:p w:rsidR="009340DD" w:rsidRPr="000D4A1B" w:rsidRDefault="009340DD" w:rsidP="000945CF">
      <w:pPr>
        <w:pStyle w:val="H5"/>
      </w:pPr>
      <w:del w:id="1113" w:author="DM" w:date="2012-08-17T07:59:00Z">
        <w:r w:rsidRPr="000D4A1B" w:rsidDel="00A37303">
          <w:delText xml:space="preserve">The </w:delText>
        </w:r>
      </w:del>
      <w:r w:rsidRPr="000D4A1B">
        <w:t>Partner:</w:t>
      </w:r>
      <w:r w:rsidR="004A1AEA">
        <w:t xml:space="preserve"> </w:t>
      </w:r>
      <w:r w:rsidRPr="000D4A1B">
        <w:t>Program, Project, and Portfolio Management Solutions</w:t>
      </w:r>
      <w:r w:rsidR="00735363">
        <w:t xml:space="preserve"> or </w:t>
      </w:r>
      <w:r w:rsidRPr="000D4A1B">
        <w:t xml:space="preserve">Consulting Services </w:t>
      </w:r>
    </w:p>
    <w:p w:rsidR="009340DD" w:rsidRPr="000D4A1B" w:rsidRDefault="00657A25" w:rsidP="00657A25">
      <w:pPr>
        <w:pStyle w:val="ListNumbered"/>
      </w:pPr>
      <w:r>
        <w:t>1.</w:t>
      </w:r>
      <w:r>
        <w:tab/>
      </w:r>
      <w:r w:rsidR="00206436">
        <w:t>Vendor</w:t>
      </w:r>
      <w:ins w:id="1114" w:author="DM" w:date="2012-08-06T08:58:00Z">
        <w:r w:rsidR="009F52B2">
          <w:t>-</w:t>
        </w:r>
      </w:ins>
      <w:del w:id="1115" w:author="DM" w:date="2012-08-06T08:58:00Z">
        <w:r w:rsidR="00206436" w:rsidRPr="000D4A1B" w:rsidDel="009F52B2">
          <w:delText xml:space="preserve"> </w:delText>
        </w:r>
      </w:del>
      <w:r w:rsidR="009340DD" w:rsidRPr="000D4A1B">
        <w:t xml:space="preserve">qualified </w:t>
      </w:r>
      <w:r w:rsidR="00D35C67" w:rsidRPr="00D35C67">
        <w:t>PPM competent</w:t>
      </w:r>
      <w:r w:rsidR="009340DD" w:rsidRPr="000D4A1B">
        <w:t xml:space="preserve"> partners deliver professional best practices</w:t>
      </w:r>
      <w:ins w:id="1116" w:author="DM" w:date="2012-08-06T08:58:00Z">
        <w:r w:rsidR="009F52B2">
          <w:t>–</w:t>
        </w:r>
      </w:ins>
      <w:del w:id="1117" w:author="DM" w:date="2012-08-06T08:58:00Z">
        <w:r w:rsidR="00282FD3" w:rsidDel="009F52B2">
          <w:delText>-</w:delText>
        </w:r>
      </w:del>
      <w:r w:rsidR="009340DD" w:rsidRPr="000D4A1B">
        <w:t>based program, project, and portfolio management consulting services</w:t>
      </w:r>
      <w:ins w:id="1118" w:author="DM" w:date="2012-08-06T08:58:00Z">
        <w:r w:rsidR="009F52B2">
          <w:t>.</w:t>
        </w:r>
      </w:ins>
      <w:r w:rsidR="009340DD" w:rsidRPr="000D4A1B">
        <w:t xml:space="preserve"> </w:t>
      </w:r>
    </w:p>
    <w:p w:rsidR="009340DD" w:rsidRPr="000D4A1B" w:rsidRDefault="00657A25" w:rsidP="00657A25">
      <w:pPr>
        <w:pStyle w:val="ListNumbered"/>
      </w:pPr>
      <w:r>
        <w:t>2.</w:t>
      </w:r>
      <w:r>
        <w:tab/>
      </w:r>
      <w:r w:rsidR="009340DD" w:rsidRPr="000D4A1B">
        <w:t>Partners have a deep understanding of the holistic approach of project, program, and portfolio management</w:t>
      </w:r>
      <w:r w:rsidR="00FD56E2">
        <w:t>. This understanding</w:t>
      </w:r>
      <w:r w:rsidR="00FD56E2" w:rsidRPr="000D4A1B">
        <w:t xml:space="preserve"> </w:t>
      </w:r>
      <w:r w:rsidR="009340DD" w:rsidRPr="000D4A1B">
        <w:t>includ</w:t>
      </w:r>
      <w:r w:rsidR="00FD56E2">
        <w:t>es</w:t>
      </w:r>
      <w:r w:rsidR="009340DD" w:rsidRPr="000D4A1B">
        <w:t xml:space="preserve"> people, technology, </w:t>
      </w:r>
      <w:r w:rsidR="00DF0C0A" w:rsidRPr="000D4A1B">
        <w:t>methodologies, and</w:t>
      </w:r>
      <w:r w:rsidR="009340DD" w:rsidRPr="000D4A1B">
        <w:t xml:space="preserve"> processes that allow implementation of the best solutions available to match </w:t>
      </w:r>
      <w:del w:id="1119" w:author="DM" w:date="2012-08-06T08:58:00Z">
        <w:r w:rsidR="00FD56E2" w:rsidDel="00E313B9">
          <w:delText>the</w:delText>
        </w:r>
        <w:r w:rsidR="009340DD" w:rsidRPr="000D4A1B" w:rsidDel="00E313B9">
          <w:delText xml:space="preserve"> </w:delText>
        </w:r>
      </w:del>
      <w:r w:rsidR="00FD56E2">
        <w:t>consumer</w:t>
      </w:r>
      <w:del w:id="1120" w:author="DM" w:date="2012-08-06T08:58:00Z">
        <w:r w:rsidR="00FD56E2" w:rsidDel="00E313B9">
          <w:delText>’s</w:delText>
        </w:r>
      </w:del>
      <w:r w:rsidR="00FD56E2" w:rsidRPr="000D4A1B">
        <w:t xml:space="preserve"> </w:t>
      </w:r>
      <w:r w:rsidR="009340DD" w:rsidRPr="000D4A1B">
        <w:t>needs</w:t>
      </w:r>
      <w:ins w:id="1121" w:author="DM" w:date="2012-08-06T08:58:00Z">
        <w:r w:rsidR="00E313B9">
          <w:t>.</w:t>
        </w:r>
      </w:ins>
    </w:p>
    <w:p w:rsidR="009340DD" w:rsidRPr="000D4A1B" w:rsidRDefault="00657A25" w:rsidP="00657A25">
      <w:pPr>
        <w:pStyle w:val="ListNumbered"/>
      </w:pPr>
      <w:r>
        <w:t>3.</w:t>
      </w:r>
      <w:r>
        <w:tab/>
      </w:r>
      <w:r w:rsidR="009340DD" w:rsidRPr="000D4A1B">
        <w:t xml:space="preserve">The </w:t>
      </w:r>
      <w:r w:rsidR="00362515">
        <w:t>p</w:t>
      </w:r>
      <w:r w:rsidR="009340DD" w:rsidRPr="000D4A1B">
        <w:t xml:space="preserve">artner works closely with </w:t>
      </w:r>
      <w:r w:rsidR="00362515">
        <w:t>the vendor</w:t>
      </w:r>
      <w:r w:rsidR="00362515" w:rsidRPr="000D4A1B">
        <w:t xml:space="preserve"> </w:t>
      </w:r>
      <w:r w:rsidR="009340DD" w:rsidRPr="000D4A1B">
        <w:t xml:space="preserve">and the </w:t>
      </w:r>
      <w:r w:rsidR="00362515">
        <w:t>consumer</w:t>
      </w:r>
      <w:r w:rsidR="00362515" w:rsidRPr="000D4A1B">
        <w:t xml:space="preserve"> </w:t>
      </w:r>
      <w:r w:rsidR="009340DD" w:rsidRPr="000D4A1B">
        <w:t xml:space="preserve">to determine the </w:t>
      </w:r>
      <w:r w:rsidR="00E50D49">
        <w:t>consumer’s</w:t>
      </w:r>
      <w:r w:rsidR="00E50D49" w:rsidRPr="000D4A1B">
        <w:t xml:space="preserve"> </w:t>
      </w:r>
      <w:r w:rsidR="009340DD" w:rsidRPr="000D4A1B">
        <w:t>business requirements, architects a solution, deploys the technology, trains the end</w:t>
      </w:r>
      <w:r w:rsidR="00E50D49">
        <w:t xml:space="preserve"> </w:t>
      </w:r>
      <w:r w:rsidR="009340DD" w:rsidRPr="000D4A1B">
        <w:t xml:space="preserve">users, and manages the </w:t>
      </w:r>
      <w:r w:rsidR="00E50D49">
        <w:t>consumer</w:t>
      </w:r>
      <w:r w:rsidR="00E50D49" w:rsidRPr="000D4A1B">
        <w:t xml:space="preserve"> </w:t>
      </w:r>
      <w:r w:rsidR="009340DD" w:rsidRPr="000D4A1B">
        <w:t xml:space="preserve">engagement to provide a successful solution that meets the </w:t>
      </w:r>
      <w:r w:rsidR="00E50D49">
        <w:t>consumer’s</w:t>
      </w:r>
      <w:r w:rsidR="00E50D49" w:rsidRPr="000D4A1B">
        <w:t xml:space="preserve"> </w:t>
      </w:r>
      <w:r w:rsidR="009340DD" w:rsidRPr="000D4A1B">
        <w:t>needs and expectations</w:t>
      </w:r>
      <w:ins w:id="1122" w:author="DM" w:date="2012-08-06T08:58:00Z">
        <w:r w:rsidR="00E313B9">
          <w:t>.</w:t>
        </w:r>
      </w:ins>
    </w:p>
    <w:p w:rsidR="009340DD" w:rsidRPr="000D4A1B" w:rsidRDefault="009340DD" w:rsidP="009F6F64">
      <w:pPr>
        <w:pStyle w:val="H5"/>
      </w:pPr>
      <w:del w:id="1123" w:author="DM" w:date="2012-08-17T07:59:00Z">
        <w:r w:rsidRPr="000D4A1B" w:rsidDel="00A37303">
          <w:delText xml:space="preserve">The </w:delText>
        </w:r>
      </w:del>
      <w:r w:rsidRPr="000D4A1B">
        <w:t xml:space="preserve">Consumer: Utilizes Business Solutions to Support the Needs of </w:t>
      </w:r>
      <w:del w:id="1124" w:author="DM" w:date="2012-08-06T08:58:00Z">
        <w:r w:rsidRPr="000D4A1B" w:rsidDel="00E313B9">
          <w:delText xml:space="preserve">Their </w:delText>
        </w:r>
      </w:del>
      <w:r w:rsidRPr="000D4A1B">
        <w:t>Internal and External Customers</w:t>
      </w:r>
    </w:p>
    <w:p w:rsidR="009340DD" w:rsidRPr="000D4A1B" w:rsidRDefault="008C2678" w:rsidP="008C2678">
      <w:pPr>
        <w:pStyle w:val="ListNumbered"/>
      </w:pPr>
      <w:r>
        <w:t>1.</w:t>
      </w:r>
      <w:r>
        <w:tab/>
      </w:r>
      <w:r w:rsidR="009340DD" w:rsidRPr="000D4A1B">
        <w:t xml:space="preserve">The </w:t>
      </w:r>
      <w:r w:rsidR="005B3812">
        <w:t>c</w:t>
      </w:r>
      <w:r w:rsidR="009340DD" w:rsidRPr="000D4A1B">
        <w:t>onsumer provides the understanding of the organization’s long</w:t>
      </w:r>
      <w:r w:rsidR="00D7304F">
        <w:t>-</w:t>
      </w:r>
      <w:r w:rsidR="009340DD" w:rsidRPr="000D4A1B">
        <w:t>range business purpose, goal and metric</w:t>
      </w:r>
      <w:del w:id="1125" w:author="DM" w:date="2012-08-06T08:58:00Z">
        <w:r w:rsidR="009340DD" w:rsidRPr="000D4A1B" w:rsidDel="00E313B9">
          <w:delText>-</w:delText>
        </w:r>
      </w:del>
      <w:ins w:id="1126" w:author="DM" w:date="2012-08-06T08:58:00Z">
        <w:r w:rsidR="00E313B9">
          <w:t xml:space="preserve"> </w:t>
        </w:r>
      </w:ins>
      <w:r w:rsidR="009340DD" w:rsidRPr="000D4A1B">
        <w:t xml:space="preserve">set, strategies, and </w:t>
      </w:r>
      <w:del w:id="1127" w:author="DM" w:date="2012-08-06T08:59:00Z">
        <w:r w:rsidR="006F79BD" w:rsidDel="00E313B9">
          <w:delText xml:space="preserve">the </w:delText>
        </w:r>
      </w:del>
      <w:r w:rsidR="009340DD" w:rsidRPr="000D4A1B">
        <w:t>priorities of the business</w:t>
      </w:r>
      <w:ins w:id="1128" w:author="DM" w:date="2012-08-06T08:59:00Z">
        <w:r w:rsidR="00E313B9">
          <w:t>.</w:t>
        </w:r>
      </w:ins>
    </w:p>
    <w:p w:rsidR="009340DD" w:rsidRPr="000D4A1B" w:rsidRDefault="008C2678" w:rsidP="008C2678">
      <w:pPr>
        <w:pStyle w:val="ListNumbered"/>
      </w:pPr>
      <w:r>
        <w:t>2.</w:t>
      </w:r>
      <w:r>
        <w:tab/>
      </w:r>
      <w:r w:rsidR="009340DD" w:rsidRPr="000D4A1B">
        <w:t xml:space="preserve">The </w:t>
      </w:r>
      <w:r w:rsidR="006F79BD">
        <w:t>c</w:t>
      </w:r>
      <w:r w:rsidR="009340DD" w:rsidRPr="000D4A1B">
        <w:t>onsumer sponsors the PPM initiative at the executive, operational, IT, and business department</w:t>
      </w:r>
      <w:r w:rsidR="006F79BD">
        <w:t>al</w:t>
      </w:r>
      <w:r w:rsidR="009340DD" w:rsidRPr="000D4A1B">
        <w:t xml:space="preserve"> levels</w:t>
      </w:r>
      <w:ins w:id="1129" w:author="DM" w:date="2012-08-06T08:59:00Z">
        <w:r w:rsidR="00E313B9">
          <w:t>.</w:t>
        </w:r>
      </w:ins>
    </w:p>
    <w:p w:rsidR="009340DD" w:rsidRPr="000D4A1B" w:rsidRDefault="008C2678" w:rsidP="008C2678">
      <w:pPr>
        <w:pStyle w:val="ListNumbered"/>
      </w:pPr>
      <w:r>
        <w:t>3.</w:t>
      </w:r>
      <w:r>
        <w:tab/>
      </w:r>
      <w:r w:rsidR="009340DD" w:rsidRPr="000D4A1B">
        <w:t xml:space="preserve">The </w:t>
      </w:r>
      <w:r w:rsidR="006F79BD">
        <w:t>c</w:t>
      </w:r>
      <w:r w:rsidR="009340DD" w:rsidRPr="000D4A1B">
        <w:t>onsumer works closely with the partner to define the specific business requirements, deployment and training schedule, and ongoing maintenance and support of the PPM solution</w:t>
      </w:r>
      <w:ins w:id="1130" w:author="DM" w:date="2012-08-06T08:59:00Z">
        <w:r w:rsidR="00E313B9">
          <w:t>.</w:t>
        </w:r>
      </w:ins>
    </w:p>
    <w:p w:rsidR="009340DD" w:rsidRPr="000D4A1B" w:rsidRDefault="008C2678" w:rsidP="008C2678">
      <w:pPr>
        <w:pStyle w:val="ListNumbered"/>
      </w:pPr>
      <w:r>
        <w:t>4.</w:t>
      </w:r>
      <w:r>
        <w:tab/>
      </w:r>
      <w:r w:rsidR="009340DD" w:rsidRPr="000D4A1B">
        <w:t xml:space="preserve">The </w:t>
      </w:r>
      <w:r w:rsidR="009A60B6">
        <w:t>c</w:t>
      </w:r>
      <w:r w:rsidR="009340DD" w:rsidRPr="000D4A1B">
        <w:t>onsumer assumes responsibility for the ongoing support of the delivered solution. Note</w:t>
      </w:r>
      <w:ins w:id="1131" w:author="DM" w:date="2012-08-06T08:59:00Z">
        <w:r w:rsidR="00E313B9">
          <w:t>:</w:t>
        </w:r>
      </w:ins>
      <w:del w:id="1132" w:author="DM" w:date="2012-08-06T08:59:00Z">
        <w:r w:rsidR="00072D11" w:rsidDel="00E313B9">
          <w:delText>,</w:delText>
        </w:r>
      </w:del>
      <w:r w:rsidR="009340DD" w:rsidRPr="000D4A1B">
        <w:t xml:space="preserve"> </w:t>
      </w:r>
      <w:del w:id="1133" w:author="DM" w:date="2012-08-06T08:59:00Z">
        <w:r w:rsidR="009340DD" w:rsidRPr="000D4A1B" w:rsidDel="00E313B9">
          <w:delText>t</w:delText>
        </w:r>
      </w:del>
      <w:ins w:id="1134" w:author="DM" w:date="2012-08-06T08:59:00Z">
        <w:r w:rsidR="00E313B9">
          <w:t>T</w:t>
        </w:r>
      </w:ins>
      <w:r w:rsidR="009340DD" w:rsidRPr="000D4A1B">
        <w:t xml:space="preserve">his </w:t>
      </w:r>
      <w:ins w:id="1135" w:author="DM" w:date="2012-08-06T08:59:00Z">
        <w:r w:rsidR="00E313B9">
          <w:t xml:space="preserve">also </w:t>
        </w:r>
      </w:ins>
      <w:r w:rsidR="009340DD" w:rsidRPr="000D4A1B">
        <w:t xml:space="preserve">might </w:t>
      </w:r>
      <w:del w:id="1136" w:author="DM" w:date="2012-08-06T08:59:00Z">
        <w:r w:rsidR="009340DD" w:rsidRPr="000D4A1B" w:rsidDel="00E313B9">
          <w:delText xml:space="preserve">also </w:delText>
        </w:r>
      </w:del>
      <w:r w:rsidR="009340DD" w:rsidRPr="000D4A1B">
        <w:t>be a contracted component</w:t>
      </w:r>
      <w:del w:id="1137" w:author="DM" w:date="2012-08-06T08:59:00Z">
        <w:r w:rsidR="002137BE" w:rsidDel="00E313B9">
          <w:delText>,</w:delText>
        </w:r>
      </w:del>
      <w:r w:rsidR="002137BE">
        <w:t xml:space="preserve"> or part of the engagement that includes post</w:t>
      </w:r>
      <w:del w:id="1138" w:author="DM" w:date="2012-08-06T08:59:00Z">
        <w:r w:rsidR="002137BE" w:rsidDel="00E313B9">
          <w:delText xml:space="preserve"> </w:delText>
        </w:r>
      </w:del>
      <w:r w:rsidR="002137BE">
        <w:t>implementation support</w:t>
      </w:r>
      <w:ins w:id="1139" w:author="DM" w:date="2012-08-06T08:59:00Z">
        <w:r w:rsidR="00E313B9">
          <w:t>.</w:t>
        </w:r>
      </w:ins>
    </w:p>
    <w:p w:rsidR="009340DD" w:rsidRPr="000D4A1B" w:rsidRDefault="00072D11" w:rsidP="00D35C67">
      <w:pPr>
        <w:pStyle w:val="Para"/>
      </w:pPr>
      <w:r>
        <w:t>T</w:t>
      </w:r>
      <w:r w:rsidR="009340DD" w:rsidRPr="000D4A1B">
        <w:t>here are critical issues and challenges as well as substantial wins when PPM champions completely understand and leverage the PPM supply chain appropriately.</w:t>
      </w:r>
      <w:r w:rsidR="004A1AEA">
        <w:t xml:space="preserve"> </w:t>
      </w:r>
      <w:r w:rsidR="009340DD" w:rsidRPr="000D4A1B">
        <w:t>Often there are blurred lines between who does what in the PPM supply chain.</w:t>
      </w:r>
      <w:r w:rsidR="004A1AEA">
        <w:t xml:space="preserve"> </w:t>
      </w:r>
      <w:r w:rsidR="009340DD" w:rsidRPr="000D4A1B">
        <w:t xml:space="preserve">One PPM best practice is for business leaders to enforce </w:t>
      </w:r>
      <w:del w:id="1140" w:author="Tim Runcie" w:date="2012-09-11T09:12:00Z">
        <w:r w:rsidR="009340DD" w:rsidRPr="000D4A1B" w:rsidDel="00DE7EAC">
          <w:delText>adhesions</w:delText>
        </w:r>
      </w:del>
      <w:ins w:id="1141" w:author="Tim Runcie" w:date="2012-09-11T09:13:00Z">
        <w:r w:rsidR="00DE7EAC">
          <w:t>adherence</w:t>
        </w:r>
      </w:ins>
      <w:commentRangeStart w:id="1142"/>
      <w:ins w:id="1143" w:author="DM" w:date="2012-08-06T08:59:00Z">
        <w:r w:rsidR="00E313B9">
          <w:rPr>
            <w:rStyle w:val="QueryInline"/>
          </w:rPr>
          <w:t>[AU</w:t>
        </w:r>
        <w:commentRangeStart w:id="1144"/>
        <w:r w:rsidR="00E313B9">
          <w:rPr>
            <w:rStyle w:val="QueryInline"/>
          </w:rPr>
          <w:t>: clarify meaning</w:t>
        </w:r>
      </w:ins>
      <w:ins w:id="1145" w:author="Odum, Amy - Hoboken" w:date="2012-08-27T10:00:00Z">
        <w:r w:rsidR="00F002B8">
          <w:rPr>
            <w:rStyle w:val="QueryInline"/>
          </w:rPr>
          <w:t>. Do you mean “adherence”?</w:t>
        </w:r>
      </w:ins>
      <w:commentRangeEnd w:id="1144"/>
      <w:r w:rsidR="00DE7EAC">
        <w:rPr>
          <w:rStyle w:val="CommentReference"/>
          <w:rFonts w:asciiTheme="minorHAnsi" w:eastAsiaTheme="minorHAnsi" w:hAnsiTheme="minorHAnsi" w:cstheme="minorBidi"/>
          <w:snapToGrid/>
        </w:rPr>
        <w:commentReference w:id="1144"/>
      </w:r>
      <w:ins w:id="1146" w:author="DM" w:date="2012-08-06T08:59:00Z">
        <w:r w:rsidR="00E313B9">
          <w:rPr>
            <w:rStyle w:val="QueryInline"/>
          </w:rPr>
          <w:t>]</w:t>
        </w:r>
      </w:ins>
      <w:commentRangeEnd w:id="1142"/>
      <w:r w:rsidR="005858ED">
        <w:rPr>
          <w:rStyle w:val="CommentReference"/>
          <w:rFonts w:asciiTheme="minorHAnsi" w:eastAsiaTheme="minorHAnsi" w:hAnsiTheme="minorHAnsi" w:cstheme="minorBidi"/>
          <w:snapToGrid/>
        </w:rPr>
        <w:commentReference w:id="1142"/>
      </w:r>
      <w:r w:rsidR="009340DD" w:rsidRPr="000D4A1B">
        <w:t xml:space="preserve"> to each PPM supply chain stakeholder position and responsibility.</w:t>
      </w:r>
      <w:r w:rsidR="004A1AEA">
        <w:t xml:space="preserve"> </w:t>
      </w:r>
      <w:r w:rsidR="009340DD" w:rsidRPr="000D4A1B">
        <w:t xml:space="preserve">If each PPM supply chain stakeholder delivers </w:t>
      </w:r>
      <w:r>
        <w:t xml:space="preserve">up </w:t>
      </w:r>
      <w:r w:rsidR="009340DD" w:rsidRPr="000D4A1B">
        <w:t xml:space="preserve">to </w:t>
      </w:r>
      <w:r w:rsidRPr="000D4A1B">
        <w:t>the</w:t>
      </w:r>
      <w:r>
        <w:t xml:space="preserve"> established</w:t>
      </w:r>
      <w:r w:rsidRPr="000D4A1B">
        <w:t xml:space="preserve"> </w:t>
      </w:r>
      <w:r w:rsidR="009340DD" w:rsidRPr="000D4A1B">
        <w:t>expectation</w:t>
      </w:r>
      <w:r>
        <w:t>s</w:t>
      </w:r>
      <w:r w:rsidR="009340DD" w:rsidRPr="000D4A1B">
        <w:t xml:space="preserve">, the PPM initiative is set </w:t>
      </w:r>
      <w:del w:id="1147" w:author="DM" w:date="2012-08-06T09:00:00Z">
        <w:r w:rsidR="009340DD" w:rsidRPr="000D4A1B" w:rsidDel="00E313B9">
          <w:delText xml:space="preserve">up </w:delText>
        </w:r>
      </w:del>
      <w:r w:rsidR="009340DD" w:rsidRPr="000D4A1B">
        <w:t>for huge success.</w:t>
      </w:r>
    </w:p>
    <w:p w:rsidR="009340DD" w:rsidRPr="000D4A1B" w:rsidRDefault="00B11C8F" w:rsidP="006265BD">
      <w:pPr>
        <w:pStyle w:val="H4"/>
      </w:pPr>
      <w:r>
        <w:t>Common C</w:t>
      </w:r>
      <w:r w:rsidR="009340DD" w:rsidRPr="000D4A1B">
        <w:t xml:space="preserve">hallenges </w:t>
      </w:r>
    </w:p>
    <w:p w:rsidR="009340DD" w:rsidRPr="000D4A1B" w:rsidRDefault="009340DD" w:rsidP="006265BD">
      <w:pPr>
        <w:pStyle w:val="Para"/>
      </w:pPr>
      <w:r w:rsidRPr="000D4A1B">
        <w:t xml:space="preserve">Now </w:t>
      </w:r>
      <w:del w:id="1148" w:author="DM" w:date="2012-08-06T09:00:00Z">
        <w:r w:rsidRPr="000D4A1B" w:rsidDel="00E313B9">
          <w:delText xml:space="preserve">that we have a better understanding of the PPM </w:delText>
        </w:r>
        <w:r w:rsidR="00167DD2" w:rsidDel="00E313B9">
          <w:delText>s</w:delText>
        </w:r>
        <w:r w:rsidRPr="000D4A1B" w:rsidDel="00E313B9">
          <w:delText xml:space="preserve">upply </w:delText>
        </w:r>
        <w:r w:rsidR="00167DD2" w:rsidDel="00E313B9">
          <w:delText>c</w:delText>
        </w:r>
        <w:r w:rsidRPr="000D4A1B" w:rsidDel="00E313B9">
          <w:delText xml:space="preserve">hain, </w:delText>
        </w:r>
      </w:del>
      <w:r w:rsidRPr="000D4A1B">
        <w:t xml:space="preserve">let’s take a look at some </w:t>
      </w:r>
      <w:del w:id="1149" w:author="DM" w:date="2012-08-06T09:00:00Z">
        <w:r w:rsidRPr="000D4A1B" w:rsidDel="00E313B9">
          <w:delText xml:space="preserve">of the </w:delText>
        </w:r>
      </w:del>
      <w:r w:rsidRPr="000D4A1B">
        <w:t xml:space="preserve">significant challenges that might </w:t>
      </w:r>
      <w:del w:id="1150" w:author="DM" w:date="2012-08-06T09:00:00Z">
        <w:r w:rsidRPr="000D4A1B" w:rsidDel="00E313B9">
          <w:delText xml:space="preserve">be </w:delText>
        </w:r>
      </w:del>
      <w:r w:rsidRPr="000D4A1B">
        <w:t>limit</w:t>
      </w:r>
      <w:del w:id="1151" w:author="DM" w:date="2012-08-06T09:00:00Z">
        <w:r w:rsidRPr="000D4A1B" w:rsidDel="00E313B9">
          <w:delText>ing</w:delText>
        </w:r>
      </w:del>
      <w:r w:rsidRPr="000D4A1B">
        <w:t xml:space="preserve"> our ability to produce quantum leaps in performance </w:t>
      </w:r>
      <w:r w:rsidR="00167913" w:rsidRPr="000D4A1B">
        <w:t>and consider</w:t>
      </w:r>
      <w:r w:rsidRPr="000D4A1B">
        <w:t xml:space="preserve"> some potential opportunities to turn these challenges into success</w:t>
      </w:r>
      <w:ins w:id="1152" w:author="DM" w:date="2012-08-06T09:00:00Z">
        <w:r w:rsidR="00E313B9">
          <w:t>.</w:t>
        </w:r>
      </w:ins>
      <w:del w:id="1153" w:author="DM" w:date="2012-08-06T09:00:00Z">
        <w:r w:rsidRPr="000D4A1B" w:rsidDel="00E313B9">
          <w:delText>:</w:delText>
        </w:r>
      </w:del>
    </w:p>
    <w:p w:rsidR="009340DD" w:rsidRPr="000D4A1B" w:rsidRDefault="009340DD" w:rsidP="006265BD">
      <w:pPr>
        <w:pStyle w:val="Para"/>
      </w:pPr>
      <w:r w:rsidRPr="000D4A1B">
        <w:t xml:space="preserve">Most work in organizations </w:t>
      </w:r>
      <w:r w:rsidR="008A794D" w:rsidRPr="000D4A1B">
        <w:t>is</w:t>
      </w:r>
      <w:r w:rsidRPr="000D4A1B">
        <w:t xml:space="preserve"> organized inefficiently around specialists employed in what </w:t>
      </w:r>
      <w:r w:rsidR="003A4068" w:rsidRPr="00A019DE">
        <w:t>Hammer and Champy</w:t>
      </w:r>
      <w:r w:rsidR="006C5BB6">
        <w:t xml:space="preserve"> (1993)</w:t>
      </w:r>
      <w:r w:rsidR="00732D8C">
        <w:t xml:space="preserve"> call “</w:t>
      </w:r>
      <w:r w:rsidRPr="000D4A1B">
        <w:t>functional silos</w:t>
      </w:r>
      <w:r w:rsidR="00B05832">
        <w:t>.</w:t>
      </w:r>
      <w:r w:rsidR="00732D8C">
        <w:t>”</w:t>
      </w:r>
      <w:r w:rsidRPr="000D4A1B">
        <w:t xml:space="preserve"> This architecture can be very limiting to enterprise</w:t>
      </w:r>
      <w:r w:rsidR="005E6337">
        <w:t>-</w:t>
      </w:r>
      <w:r w:rsidRPr="000D4A1B">
        <w:t xml:space="preserve">wide collaboration efforts and </w:t>
      </w:r>
      <w:ins w:id="1154" w:author="DM" w:date="2012-08-06T09:05:00Z">
        <w:r w:rsidR="005C1A28">
          <w:t xml:space="preserve">for </w:t>
        </w:r>
      </w:ins>
      <w:r w:rsidRPr="000D4A1B">
        <w:t>visibility in</w:t>
      </w:r>
      <w:del w:id="1155" w:author="DM" w:date="2012-08-06T09:05:00Z">
        <w:r w:rsidRPr="000D4A1B" w:rsidDel="005C1A28">
          <w:delText xml:space="preserve"> </w:delText>
        </w:r>
      </w:del>
      <w:r w:rsidRPr="000D4A1B">
        <w:t>to all project work and results.</w:t>
      </w:r>
    </w:p>
    <w:p w:rsidR="009340DD" w:rsidRPr="000D4A1B" w:rsidRDefault="00584014" w:rsidP="006265BD">
      <w:pPr>
        <w:pStyle w:val="Para"/>
      </w:pPr>
      <w:r>
        <w:t>Many</w:t>
      </w:r>
      <w:r w:rsidR="009340DD" w:rsidRPr="000D4A1B">
        <w:t xml:space="preserve"> enterprises lack integrated information systems. The 1990</w:t>
      </w:r>
      <w:del w:id="1156" w:author="DM" w:date="2012-08-06T09:05:00Z">
        <w:r w:rsidR="009340DD" w:rsidRPr="000D4A1B" w:rsidDel="005C1A28">
          <w:delText>’</w:delText>
        </w:r>
      </w:del>
      <w:r w:rsidR="009340DD" w:rsidRPr="000D4A1B">
        <w:t xml:space="preserve">s model of acquiring </w:t>
      </w:r>
      <w:del w:id="1157" w:author="DM" w:date="2012-08-06T09:05:00Z">
        <w:r w:rsidR="009340DD" w:rsidRPr="000D4A1B" w:rsidDel="005C1A28">
          <w:delText>“B</w:delText>
        </w:r>
      </w:del>
      <w:ins w:id="1158" w:author="DM" w:date="2012-08-06T09:05:00Z">
        <w:r w:rsidR="005C1A28">
          <w:t>b</w:t>
        </w:r>
      </w:ins>
      <w:r w:rsidR="009340DD" w:rsidRPr="000D4A1B">
        <w:t>est</w:t>
      </w:r>
      <w:ins w:id="1159" w:author="DM" w:date="2012-08-06T09:05:00Z">
        <w:r w:rsidR="005C1A28">
          <w:t>-</w:t>
        </w:r>
      </w:ins>
      <w:del w:id="1160" w:author="DM" w:date="2012-08-06T09:05:00Z">
        <w:r w:rsidR="009340DD" w:rsidRPr="000D4A1B" w:rsidDel="005C1A28">
          <w:delText xml:space="preserve"> </w:delText>
        </w:r>
      </w:del>
      <w:r w:rsidR="009340DD" w:rsidRPr="000D4A1B">
        <w:t>of</w:t>
      </w:r>
      <w:ins w:id="1161" w:author="DM" w:date="2012-08-06T09:05:00Z">
        <w:r w:rsidR="005C1A28">
          <w:t>-</w:t>
        </w:r>
      </w:ins>
      <w:del w:id="1162" w:author="DM" w:date="2012-08-06T09:05:00Z">
        <w:r w:rsidR="009340DD" w:rsidRPr="000D4A1B" w:rsidDel="005C1A28">
          <w:delText xml:space="preserve"> B</w:delText>
        </w:r>
      </w:del>
      <w:ins w:id="1163" w:author="DM" w:date="2012-08-06T09:05:00Z">
        <w:r w:rsidR="005C1A28">
          <w:t>b</w:t>
        </w:r>
      </w:ins>
      <w:r w:rsidR="009340DD" w:rsidRPr="000D4A1B">
        <w:t>reed</w:t>
      </w:r>
      <w:del w:id="1164" w:author="DM" w:date="2012-08-06T09:05:00Z">
        <w:r w:rsidR="009340DD" w:rsidRPr="000D4A1B" w:rsidDel="005C1A28">
          <w:delText>”</w:delText>
        </w:r>
      </w:del>
      <w:r w:rsidR="009340DD" w:rsidRPr="000D4A1B">
        <w:t xml:space="preserve"> solutions and connecting them together to provide an end</w:t>
      </w:r>
      <w:r w:rsidR="00BA051C">
        <w:t>-</w:t>
      </w:r>
      <w:r w:rsidR="009340DD" w:rsidRPr="000D4A1B">
        <w:t>to</w:t>
      </w:r>
      <w:r w:rsidR="00BA051C">
        <w:t>-</w:t>
      </w:r>
      <w:r w:rsidR="009340DD" w:rsidRPr="000D4A1B">
        <w:t>end view of the organization’s data have largely failed.</w:t>
      </w:r>
    </w:p>
    <w:p w:rsidR="009340DD" w:rsidRPr="000D4A1B" w:rsidRDefault="009340DD" w:rsidP="006265BD">
      <w:pPr>
        <w:pStyle w:val="Para"/>
      </w:pPr>
      <w:r w:rsidRPr="000D4A1B">
        <w:t xml:space="preserve">Disconnected Excel and PowerPoint </w:t>
      </w:r>
      <w:r w:rsidR="00584014">
        <w:t>files are</w:t>
      </w:r>
      <w:r w:rsidRPr="000D4A1B">
        <w:t xml:space="preserve"> by </w:t>
      </w:r>
      <w:r w:rsidR="007D2E37">
        <w:t xml:space="preserve">and </w:t>
      </w:r>
      <w:r w:rsidRPr="000D4A1B">
        <w:t>large the most common method of information gathering and reporting in use today</w:t>
      </w:r>
      <w:r w:rsidR="00584014">
        <w:t>. There is</w:t>
      </w:r>
      <w:r w:rsidR="00584014" w:rsidRPr="000D4A1B">
        <w:t xml:space="preserve"> </w:t>
      </w:r>
      <w:r w:rsidRPr="000D4A1B">
        <w:t>no integrated or dynamic reporting mechanism.</w:t>
      </w:r>
    </w:p>
    <w:p w:rsidR="009340DD" w:rsidRPr="000D4A1B" w:rsidRDefault="009340DD" w:rsidP="006265BD">
      <w:pPr>
        <w:pStyle w:val="Para"/>
      </w:pPr>
      <w:r w:rsidRPr="000D4A1B">
        <w:t>All too often</w:t>
      </w:r>
      <w:ins w:id="1165" w:author="DM" w:date="2012-08-06T09:05:00Z">
        <w:r w:rsidR="005C1A28">
          <w:t>,</w:t>
        </w:r>
      </w:ins>
      <w:r w:rsidRPr="000D4A1B">
        <w:t xml:space="preserve"> we</w:t>
      </w:r>
      <w:ins w:id="1166" w:author="DM" w:date="2012-08-06T09:05:00Z">
        <w:del w:id="1167" w:author="Jeff Jacobson" w:date="2012-08-29T12:30:00Z">
          <w:r w:rsidR="005C1A28" w:rsidDel="00762A72">
            <w:rPr>
              <w:rStyle w:val="QueryInline"/>
            </w:rPr>
            <w:delText>[AU: people in general?]</w:delText>
          </w:r>
        </w:del>
      </w:ins>
      <w:del w:id="1168" w:author="Jeff Jacobson" w:date="2012-08-29T12:30:00Z">
        <w:r w:rsidRPr="000D4A1B" w:rsidDel="00762A72">
          <w:delText xml:space="preserve"> </w:delText>
        </w:r>
      </w:del>
      <w:ins w:id="1169" w:author="Jeff Jacobson" w:date="2012-08-29T12:30:00Z">
        <w:r w:rsidR="00762A72">
          <w:t xml:space="preserve">PMs </w:t>
        </w:r>
      </w:ins>
      <w:r w:rsidRPr="000D4A1B">
        <w:t xml:space="preserve">turn our attention to </w:t>
      </w:r>
      <w:r w:rsidR="00B51569">
        <w:t xml:space="preserve">immediate and ongoing </w:t>
      </w:r>
      <w:r w:rsidRPr="000D4A1B">
        <w:t>problem solving</w:t>
      </w:r>
      <w:r w:rsidR="00D720AB">
        <w:t xml:space="preserve">. </w:t>
      </w:r>
      <w:r w:rsidR="00B51569">
        <w:t>This is a distraction</w:t>
      </w:r>
      <w:r w:rsidRPr="000D4A1B">
        <w:t xml:space="preserve"> </w:t>
      </w:r>
      <w:ins w:id="1170" w:author="DM" w:date="2012-08-06T09:05:00Z">
        <w:r w:rsidR="005C1A28">
          <w:t>that</w:t>
        </w:r>
      </w:ins>
      <w:del w:id="1171" w:author="DM" w:date="2012-08-06T09:05:00Z">
        <w:r w:rsidRPr="000D4A1B" w:rsidDel="005C1A28">
          <w:delText>which</w:delText>
        </w:r>
      </w:del>
      <w:r w:rsidRPr="000D4A1B">
        <w:t xml:space="preserve"> is not only </w:t>
      </w:r>
      <w:r w:rsidR="00F40DC5">
        <w:t>unpleasant</w:t>
      </w:r>
      <w:del w:id="1172" w:author="DM" w:date="2012-08-06T09:05:00Z">
        <w:r w:rsidRPr="000D4A1B" w:rsidDel="005C1A28">
          <w:delText>,</w:delText>
        </w:r>
      </w:del>
      <w:r w:rsidRPr="000D4A1B">
        <w:t xml:space="preserve"> but yields little in the way of significant results</w:t>
      </w:r>
      <w:r w:rsidR="00D720AB">
        <w:t xml:space="preserve">. </w:t>
      </w:r>
      <w:r w:rsidR="00B51569">
        <w:t>T</w:t>
      </w:r>
      <w:r w:rsidRPr="000D4A1B">
        <w:t>he problems never seem to end</w:t>
      </w:r>
      <w:r w:rsidR="00D742F1">
        <w:t>;</w:t>
      </w:r>
      <w:r w:rsidR="00B51569">
        <w:t xml:space="preserve"> they continue to distract the organization from completing or standardizing</w:t>
      </w:r>
      <w:r w:rsidRPr="000D4A1B">
        <w:t xml:space="preserve">. This </w:t>
      </w:r>
      <w:del w:id="1173" w:author="DM" w:date="2012-08-06T09:06:00Z">
        <w:r w:rsidRPr="000D4A1B" w:rsidDel="005C1A28">
          <w:delText>“</w:delText>
        </w:r>
      </w:del>
      <w:r w:rsidRPr="000D4A1B">
        <w:t>firefighting</w:t>
      </w:r>
      <w:del w:id="1174" w:author="DM" w:date="2012-08-06T09:06:00Z">
        <w:r w:rsidRPr="000D4A1B" w:rsidDel="005C1A28">
          <w:delText>”</w:delText>
        </w:r>
      </w:del>
      <w:r w:rsidRPr="000D4A1B">
        <w:t xml:space="preserve"> mode creates internal morale issues and forces organizations to be </w:t>
      </w:r>
      <w:del w:id="1175" w:author="DM" w:date="2012-08-06T09:06:00Z">
        <w:r w:rsidRPr="000D4A1B" w:rsidDel="005C1A28">
          <w:delText xml:space="preserve">in a </w:delText>
        </w:r>
      </w:del>
      <w:r w:rsidRPr="000D4A1B">
        <w:t xml:space="preserve">reactive </w:t>
      </w:r>
      <w:del w:id="1176" w:author="DM" w:date="2012-08-06T09:06:00Z">
        <w:r w:rsidRPr="000D4A1B" w:rsidDel="005C1A28">
          <w:delText xml:space="preserve">stance </w:delText>
        </w:r>
      </w:del>
      <w:r w:rsidRPr="000D4A1B">
        <w:t xml:space="preserve">rather than </w:t>
      </w:r>
      <w:del w:id="1177" w:author="DM" w:date="2012-08-06T09:06:00Z">
        <w:r w:rsidRPr="000D4A1B" w:rsidDel="005C1A28">
          <w:delText xml:space="preserve">the preferred </w:delText>
        </w:r>
      </w:del>
      <w:r w:rsidRPr="000D4A1B">
        <w:t>proactive</w:t>
      </w:r>
      <w:ins w:id="1178" w:author="DM" w:date="2012-08-06T09:06:00Z">
        <w:r w:rsidR="005C1A28">
          <w:t>, the preferred</w:t>
        </w:r>
      </w:ins>
      <w:r w:rsidRPr="000D4A1B">
        <w:t xml:space="preserve"> stance.</w:t>
      </w:r>
    </w:p>
    <w:p w:rsidR="009340DD" w:rsidRPr="000D4A1B" w:rsidRDefault="009340DD" w:rsidP="006265BD">
      <w:pPr>
        <w:pStyle w:val="Para"/>
      </w:pPr>
      <w:r w:rsidRPr="000D4A1B">
        <w:t xml:space="preserve">Organizations </w:t>
      </w:r>
      <w:ins w:id="1179" w:author="DM" w:date="2012-08-06T09:06:00Z">
        <w:r w:rsidR="005C1A28">
          <w:t>in</w:t>
        </w:r>
        <w:r w:rsidR="005C1A28" w:rsidRPr="000D4A1B">
          <w:t xml:space="preserve"> both private and public sector</w:t>
        </w:r>
        <w:r w:rsidR="005C1A28">
          <w:t>s</w:t>
        </w:r>
        <w:r w:rsidR="005C1A28" w:rsidRPr="000D4A1B">
          <w:t xml:space="preserve"> </w:t>
        </w:r>
      </w:ins>
      <w:r w:rsidRPr="000D4A1B">
        <w:t xml:space="preserve">that recognize the need for a new integrated solution </w:t>
      </w:r>
      <w:del w:id="1180" w:author="DM" w:date="2012-08-06T09:06:00Z">
        <w:r w:rsidRPr="000D4A1B" w:rsidDel="005C1A28">
          <w:delText xml:space="preserve">either </w:delText>
        </w:r>
      </w:del>
      <w:ins w:id="1181" w:author="Odum, Amy - Hoboken" w:date="2012-08-27T10:00:00Z">
        <w:r w:rsidR="00F002B8">
          <w:t xml:space="preserve">may </w:t>
        </w:r>
      </w:ins>
      <w:r w:rsidRPr="000D4A1B">
        <w:t xml:space="preserve">lack </w:t>
      </w:r>
      <w:ins w:id="1182" w:author="DM" w:date="2012-08-06T09:06:00Z">
        <w:r w:rsidR="005C1A28">
          <w:t xml:space="preserve">either </w:t>
        </w:r>
      </w:ins>
      <w:r w:rsidRPr="000D4A1B">
        <w:t xml:space="preserve">the internal competence or </w:t>
      </w:r>
      <w:ins w:id="1183" w:author="DM" w:date="2012-08-06T09:06:00Z">
        <w:r w:rsidR="005C1A28">
          <w:t xml:space="preserve">the </w:t>
        </w:r>
      </w:ins>
      <w:r w:rsidRPr="000D4A1B">
        <w:t>resources to make the change</w:t>
      </w:r>
      <w:del w:id="1184" w:author="DM" w:date="2012-08-06T09:06:00Z">
        <w:r w:rsidRPr="000D4A1B" w:rsidDel="005C1A28">
          <w:delText xml:space="preserve"> (this </w:delText>
        </w:r>
        <w:r w:rsidR="00F40DC5" w:rsidDel="005C1A28">
          <w:delText>occurs in</w:delText>
        </w:r>
        <w:r w:rsidR="00F40DC5" w:rsidRPr="000D4A1B" w:rsidDel="005C1A28">
          <w:delText xml:space="preserve"> </w:delText>
        </w:r>
        <w:r w:rsidRPr="000D4A1B" w:rsidDel="005C1A28">
          <w:delText>both the private and public sector</w:delText>
        </w:r>
        <w:r w:rsidR="00F40DC5" w:rsidDel="005C1A28">
          <w:delText>s</w:delText>
        </w:r>
        <w:r w:rsidRPr="000D4A1B" w:rsidDel="005C1A28">
          <w:delText>).</w:delText>
        </w:r>
      </w:del>
    </w:p>
    <w:p w:rsidR="009340DD" w:rsidRPr="000D4A1B" w:rsidRDefault="009340DD" w:rsidP="006265BD">
      <w:pPr>
        <w:pStyle w:val="Para"/>
      </w:pPr>
      <w:r w:rsidRPr="000D4A1B">
        <w:t>Most reengineering efforts fail to achieve any results primarily because people resist them</w:t>
      </w:r>
      <w:r w:rsidR="00E75ABA">
        <w:t>.</w:t>
      </w:r>
      <w:r w:rsidRPr="000D4A1B">
        <w:t xml:space="preserve"> </w:t>
      </w:r>
      <w:r w:rsidR="00E75ABA">
        <w:t>O</w:t>
      </w:r>
      <w:r w:rsidRPr="000D4A1B">
        <w:t>rganization</w:t>
      </w:r>
      <w:r w:rsidR="00E75ABA">
        <w:t>s often</w:t>
      </w:r>
      <w:r w:rsidRPr="000D4A1B">
        <w:t xml:space="preserve"> fail to </w:t>
      </w:r>
      <w:del w:id="1185" w:author="DM" w:date="2012-08-06T09:07:00Z">
        <w:r w:rsidRPr="000D4A1B" w:rsidDel="005C1A28">
          <w:delText xml:space="preserve">adequately </w:delText>
        </w:r>
      </w:del>
      <w:r w:rsidRPr="000D4A1B">
        <w:t>develop a</w:t>
      </w:r>
      <w:ins w:id="1186" w:author="DM" w:date="2012-08-06T09:07:00Z">
        <w:r w:rsidR="005C1A28">
          <w:t>n adequate</w:t>
        </w:r>
      </w:ins>
      <w:r w:rsidRPr="000D4A1B">
        <w:t xml:space="preserve"> plan for the full roll</w:t>
      </w:r>
      <w:r w:rsidR="007C1365">
        <w:t>-</w:t>
      </w:r>
      <w:r w:rsidRPr="000D4A1B">
        <w:t>out to the enterprise.</w:t>
      </w:r>
    </w:p>
    <w:p w:rsidR="009340DD" w:rsidRPr="000D4A1B" w:rsidRDefault="009340DD" w:rsidP="006265BD">
      <w:pPr>
        <w:pStyle w:val="Para"/>
      </w:pPr>
      <w:del w:id="1187" w:author="Odum, Amy - Hoboken" w:date="2012-08-27T10:03:00Z">
        <w:r w:rsidRPr="000D4A1B" w:rsidDel="00F002B8">
          <w:delText>Until recently, there were</w:delText>
        </w:r>
      </w:del>
      <w:ins w:id="1188" w:author="Odum, Amy - Hoboken" w:date="2012-08-27T10:03:00Z">
        <w:r w:rsidR="00F002B8">
          <w:t>There may have been</w:t>
        </w:r>
      </w:ins>
      <w:r w:rsidRPr="000D4A1B">
        <w:t xml:space="preserve"> a number of failed attempts to provide both a technical and </w:t>
      </w:r>
      <w:ins w:id="1189" w:author="DM" w:date="2012-08-06T09:07:00Z">
        <w:r w:rsidR="001003DE">
          <w:t xml:space="preserve">a </w:t>
        </w:r>
      </w:ins>
      <w:r w:rsidRPr="000D4A1B">
        <w:t xml:space="preserve">methodological solution. Often </w:t>
      </w:r>
      <w:ins w:id="1190" w:author="Odum, Amy - Hoboken" w:date="2012-08-27T10:02:00Z">
        <w:r w:rsidR="00F002B8">
          <w:t xml:space="preserve">there </w:t>
        </w:r>
      </w:ins>
      <w:ins w:id="1191" w:author="Odum, Amy - Hoboken" w:date="2012-08-27T10:03:00Z">
        <w:r w:rsidR="00F002B8">
          <w:t>is</w:t>
        </w:r>
      </w:ins>
      <w:ins w:id="1192" w:author="Odum, Amy - Hoboken" w:date="2012-08-27T10:02:00Z">
        <w:r w:rsidR="00F002B8">
          <w:t xml:space="preserve"> a disconnect between </w:t>
        </w:r>
      </w:ins>
      <w:r w:rsidRPr="000D4A1B">
        <w:t xml:space="preserve">these two pieces, </w:t>
      </w:r>
      <w:ins w:id="1193" w:author="Odum, Amy - Hoboken" w:date="2012-08-27T10:02:00Z">
        <w:r w:rsidR="00F002B8">
          <w:t xml:space="preserve">both </w:t>
        </w:r>
      </w:ins>
      <w:r w:rsidRPr="000D4A1B">
        <w:t>integral to effective PPM</w:t>
      </w:r>
      <w:del w:id="1194" w:author="Odum, Amy - Hoboken" w:date="2012-08-27T10:02:00Z">
        <w:r w:rsidRPr="000D4A1B" w:rsidDel="00F002B8">
          <w:delText>, have been disjointed</w:delText>
        </w:r>
      </w:del>
      <w:r w:rsidRPr="000D4A1B">
        <w:t>. That is why it is important to seek a qualified partner</w:t>
      </w:r>
      <w:ins w:id="1195" w:author="Odum, Amy - Hoboken" w:date="2012-08-27T10:03:00Z">
        <w:r w:rsidR="00FA7FCB">
          <w:t>, who is</w:t>
        </w:r>
      </w:ins>
      <w:r w:rsidRPr="000D4A1B">
        <w:t xml:space="preserve"> experienced at delivering an end</w:t>
      </w:r>
      <w:r w:rsidR="00670BAB">
        <w:t>-</w:t>
      </w:r>
      <w:r w:rsidRPr="000D4A1B">
        <w:t>to</w:t>
      </w:r>
      <w:r w:rsidR="00670BAB">
        <w:t>-</w:t>
      </w:r>
      <w:r w:rsidRPr="000D4A1B">
        <w:t xml:space="preserve">end solution </w:t>
      </w:r>
      <w:ins w:id="1196" w:author="DM" w:date="2012-08-06T09:08:00Z">
        <w:r w:rsidR="001003DE">
          <w:t xml:space="preserve">and </w:t>
        </w:r>
      </w:ins>
      <w:r w:rsidRPr="000D4A1B">
        <w:t xml:space="preserve">ensuring </w:t>
      </w:r>
      <w:ins w:id="1197" w:author="DM" w:date="2012-08-06T09:08:00Z">
        <w:r w:rsidR="001003DE">
          <w:t xml:space="preserve">that </w:t>
        </w:r>
      </w:ins>
      <w:r w:rsidRPr="000D4A1B">
        <w:t>the technology platform is configured to support the methodology.</w:t>
      </w:r>
    </w:p>
    <w:p w:rsidR="009340DD" w:rsidRPr="000D4A1B" w:rsidRDefault="009340DD" w:rsidP="006265BD">
      <w:pPr>
        <w:pStyle w:val="H4"/>
      </w:pPr>
      <w:r w:rsidRPr="000D4A1B">
        <w:t xml:space="preserve">Key </w:t>
      </w:r>
      <w:r w:rsidR="00AE7A36">
        <w:t>S</w:t>
      </w:r>
      <w:r w:rsidRPr="000D4A1B">
        <w:t xml:space="preserve">teps to </w:t>
      </w:r>
      <w:r w:rsidR="00AE7A36">
        <w:t>C</w:t>
      </w:r>
      <w:r w:rsidRPr="000D4A1B">
        <w:t>reat</w:t>
      </w:r>
      <w:r w:rsidR="001E0013">
        <w:t>ing</w:t>
      </w:r>
      <w:r w:rsidRPr="000D4A1B">
        <w:t xml:space="preserve"> the </w:t>
      </w:r>
      <w:r w:rsidR="00AE7A36">
        <w:t>W</w:t>
      </w:r>
      <w:r w:rsidRPr="000D4A1B">
        <w:t>in</w:t>
      </w:r>
    </w:p>
    <w:p w:rsidR="00186109" w:rsidRDefault="009340DD" w:rsidP="006265BD">
      <w:pPr>
        <w:pStyle w:val="Para"/>
      </w:pPr>
      <w:r w:rsidRPr="000D4A1B">
        <w:t>A proactive approach</w:t>
      </w:r>
      <w:ins w:id="1198" w:author="DM" w:date="2012-08-06T09:08:00Z">
        <w:del w:id="1199" w:author="Jeff Jacobson" w:date="2012-08-29T12:37:00Z">
          <w:r w:rsidR="001003DE" w:rsidDel="00762A72">
            <w:rPr>
              <w:rStyle w:val="QueryInline"/>
            </w:rPr>
            <w:delText>[AU: to what?]</w:delText>
          </w:r>
        </w:del>
      </w:ins>
      <w:r w:rsidRPr="000D4A1B">
        <w:t xml:space="preserve"> </w:t>
      </w:r>
      <w:ins w:id="1200" w:author="Jeff Jacobson" w:date="2012-08-29T12:37:00Z">
        <w:r w:rsidR="00762A72">
          <w:t xml:space="preserve">to creating the win </w:t>
        </w:r>
      </w:ins>
      <w:r w:rsidRPr="000D4A1B">
        <w:t xml:space="preserve">is that there are no </w:t>
      </w:r>
      <w:r w:rsidRPr="006265BD">
        <w:t>threats</w:t>
      </w:r>
      <w:r w:rsidR="00A9540A">
        <w:t>,</w:t>
      </w:r>
      <w:r w:rsidRPr="000D4A1B">
        <w:t xml:space="preserve"> only opportunities</w:t>
      </w:r>
      <w:r w:rsidR="00A9540A">
        <w:t xml:space="preserve">. </w:t>
      </w:r>
      <w:r w:rsidR="00781ACE">
        <w:t>We</w:t>
      </w:r>
      <w:r w:rsidR="00B51569">
        <w:t xml:space="preserve"> like to focus on working toward the solution</w:t>
      </w:r>
      <w:r w:rsidR="00D720AB">
        <w:t xml:space="preserve">. </w:t>
      </w:r>
      <w:r w:rsidR="00A9540A">
        <w:t xml:space="preserve">The one exception is if </w:t>
      </w:r>
      <w:r w:rsidRPr="000D4A1B">
        <w:t xml:space="preserve">organizational culture is such that a negative perception is allowed to take over and everything encountered is viewed </w:t>
      </w:r>
      <w:r w:rsidR="00A9540A">
        <w:t>through that negative lens</w:t>
      </w:r>
      <w:r w:rsidRPr="000D4A1B">
        <w:t xml:space="preserve">. Critical thought must come before panic. </w:t>
      </w:r>
    </w:p>
    <w:p w:rsidR="009340DD" w:rsidRPr="001003DE" w:rsidRDefault="009340DD" w:rsidP="006265BD">
      <w:pPr>
        <w:pStyle w:val="Para"/>
        <w:rPr>
          <w:rStyle w:val="QueryInline"/>
          <w:rPrChange w:id="1201" w:author="DM" w:date="2012-08-06T09:09:00Z">
            <w:rPr/>
          </w:rPrChange>
        </w:rPr>
      </w:pPr>
      <w:r w:rsidRPr="000D4A1B">
        <w:t>This may be a good time to set aside that react</w:t>
      </w:r>
      <w:del w:id="1202" w:author="DM" w:date="2012-08-06T09:08:00Z">
        <w:r w:rsidRPr="000D4A1B" w:rsidDel="001003DE">
          <w:delText>-</w:delText>
        </w:r>
      </w:del>
      <w:ins w:id="1203" w:author="DM" w:date="2012-08-06T09:08:00Z">
        <w:r w:rsidR="001003DE">
          <w:t xml:space="preserve"> </w:t>
        </w:r>
      </w:ins>
      <w:r w:rsidRPr="000D4A1B">
        <w:t xml:space="preserve">mode and put the </w:t>
      </w:r>
      <w:del w:id="1204" w:author="DM" w:date="2012-08-06T09:08:00Z">
        <w:r w:rsidRPr="000D4A1B" w:rsidDel="001003DE">
          <w:delText>“</w:delText>
        </w:r>
      </w:del>
      <w:r w:rsidRPr="000D4A1B">
        <w:t>thinking cap on</w:t>
      </w:r>
      <w:r w:rsidR="0047221B">
        <w:t>.</w:t>
      </w:r>
      <w:del w:id="1205" w:author="DM" w:date="2012-08-06T09:08:00Z">
        <w:r w:rsidR="00186109" w:rsidRPr="000D4A1B" w:rsidDel="001003DE">
          <w:delText>”</w:delText>
        </w:r>
      </w:del>
      <w:del w:id="1206" w:author="DM" w:date="2012-08-06T09:09:00Z">
        <w:r w:rsidR="00186109" w:rsidRPr="000D4A1B" w:rsidDel="001003DE">
          <w:delText xml:space="preserve"> </w:delText>
        </w:r>
      </w:del>
      <w:ins w:id="1207" w:author="DM" w:date="2012-08-06T09:09:00Z">
        <w:r w:rsidR="001003DE">
          <w:t xml:space="preserve"> Think about</w:t>
        </w:r>
      </w:ins>
      <w:del w:id="1208" w:author="DM" w:date="2012-08-06T09:09:00Z">
        <w:r w:rsidRPr="000D4A1B" w:rsidDel="001003DE">
          <w:delText>What is</w:delText>
        </w:r>
      </w:del>
      <w:r w:rsidRPr="000D4A1B">
        <w:t xml:space="preserve"> the root cause behind all the</w:t>
      </w:r>
      <w:del w:id="1209" w:author="DM" w:date="2012-08-06T09:09:00Z">
        <w:r w:rsidRPr="000D4A1B" w:rsidDel="001003DE">
          <w:delText>se</w:delText>
        </w:r>
      </w:del>
      <w:r w:rsidRPr="000D4A1B">
        <w:t xml:space="preserve"> e</w:t>
      </w:r>
      <w:ins w:id="1210" w:author="DM" w:date="2012-08-06T09:08:00Z">
        <w:r w:rsidR="001003DE">
          <w:t>-</w:t>
        </w:r>
      </w:ins>
      <w:r w:rsidRPr="000D4A1B">
        <w:t>mails</w:t>
      </w:r>
      <w:ins w:id="1211" w:author="DM" w:date="2012-08-06T09:09:00Z">
        <w:r w:rsidR="001003DE">
          <w:t>.</w:t>
        </w:r>
      </w:ins>
      <w:del w:id="1212" w:author="DM" w:date="2012-08-06T09:09:00Z">
        <w:r w:rsidRPr="000D4A1B" w:rsidDel="001003DE">
          <w:delText>?</w:delText>
        </w:r>
      </w:del>
      <w:r w:rsidRPr="000D4A1B">
        <w:t xml:space="preserve"> Is </w:t>
      </w:r>
      <w:ins w:id="1213" w:author="DM" w:date="2012-08-06T09:09:00Z">
        <w:r w:rsidR="001003DE">
          <w:t>you</w:t>
        </w:r>
      </w:ins>
      <w:del w:id="1214" w:author="DM" w:date="2012-08-06T09:09:00Z">
        <w:r w:rsidRPr="000D4A1B" w:rsidDel="001003DE">
          <w:delText>my</w:delText>
        </w:r>
      </w:del>
      <w:ins w:id="1215" w:author="DM" w:date="2012-08-06T09:09:00Z">
        <w:r w:rsidR="001003DE">
          <w:t>r</w:t>
        </w:r>
      </w:ins>
      <w:r w:rsidRPr="000D4A1B">
        <w:t xml:space="preserve"> enterprise system failing to channel the communication? Do</w:t>
      </w:r>
      <w:ins w:id="1216" w:author="DM" w:date="2012-08-06T09:09:00Z">
        <w:r w:rsidR="001003DE">
          <w:t>es the organization</w:t>
        </w:r>
      </w:ins>
      <w:del w:id="1217" w:author="DM" w:date="2012-08-06T09:09:00Z">
        <w:r w:rsidRPr="000D4A1B" w:rsidDel="001003DE">
          <w:delText xml:space="preserve"> I</w:delText>
        </w:r>
      </w:del>
      <w:r w:rsidRPr="000D4A1B">
        <w:t xml:space="preserve"> even have an enterprise system, or </w:t>
      </w:r>
      <w:ins w:id="1218" w:author="DM" w:date="2012-08-06T09:10:00Z">
        <w:r w:rsidR="001003DE">
          <w:t>just</w:t>
        </w:r>
      </w:ins>
      <w:del w:id="1219" w:author="DM" w:date="2012-08-06T09:10:00Z">
        <w:r w:rsidR="00186109" w:rsidDel="001003DE">
          <w:delText xml:space="preserve">do </w:delText>
        </w:r>
        <w:r w:rsidRPr="000D4A1B" w:rsidDel="001003DE">
          <w:delText>I have</w:delText>
        </w:r>
      </w:del>
      <w:r w:rsidRPr="000D4A1B">
        <w:t xml:space="preserve"> a number of independent, disconnected enterprise systems that need to be </w:t>
      </w:r>
      <w:del w:id="1220" w:author="DM" w:date="2012-08-06T09:10:00Z">
        <w:r w:rsidRPr="000D4A1B" w:rsidDel="001003DE">
          <w:delText xml:space="preserve">totally </w:delText>
        </w:r>
      </w:del>
      <w:r w:rsidRPr="000D4A1B">
        <w:t xml:space="preserve">replaced? </w:t>
      </w:r>
      <w:del w:id="1221" w:author="DM" w:date="2012-08-06T09:10:00Z">
        <w:r w:rsidRPr="000D4A1B" w:rsidDel="001003DE">
          <w:delText>After all,</w:delText>
        </w:r>
      </w:del>
      <w:ins w:id="1222" w:author="DM" w:date="2012-08-06T09:10:00Z">
        <w:r w:rsidR="001003DE">
          <w:t xml:space="preserve"> Consider</w:t>
        </w:r>
      </w:ins>
      <w:r w:rsidRPr="000D4A1B">
        <w:t xml:space="preserve"> just how many spreadsheets and PowerPoint presentations </w:t>
      </w:r>
      <w:del w:id="1223" w:author="DM" w:date="2012-08-06T09:10:00Z">
        <w:r w:rsidRPr="000D4A1B" w:rsidDel="001003DE">
          <w:delText xml:space="preserve">does </w:delText>
        </w:r>
      </w:del>
      <w:r w:rsidRPr="000D4A1B">
        <w:t>it take</w:t>
      </w:r>
      <w:ins w:id="1224" w:author="DM" w:date="2012-08-06T09:10:00Z">
        <w:r w:rsidR="001003DE">
          <w:t>s</w:t>
        </w:r>
      </w:ins>
      <w:r w:rsidRPr="000D4A1B">
        <w:t xml:space="preserve"> to run a business of </w:t>
      </w:r>
      <w:ins w:id="1225" w:author="DM" w:date="2012-08-06T09:10:00Z">
        <w:r w:rsidR="001003DE">
          <w:t>your</w:t>
        </w:r>
      </w:ins>
      <w:del w:id="1226" w:author="DM" w:date="2012-08-06T09:10:00Z">
        <w:r w:rsidRPr="000D4A1B" w:rsidDel="001003DE">
          <w:delText>this</w:delText>
        </w:r>
      </w:del>
      <w:r w:rsidRPr="000D4A1B">
        <w:t xml:space="preserve"> size</w:t>
      </w:r>
      <w:ins w:id="1227" w:author="DM" w:date="2012-08-06T09:10:00Z">
        <w:r w:rsidR="001003DE">
          <w:t>.</w:t>
        </w:r>
      </w:ins>
      <w:del w:id="1228" w:author="DM" w:date="2012-08-06T09:10:00Z">
        <w:r w:rsidRPr="000D4A1B" w:rsidDel="001003DE">
          <w:delText>?</w:delText>
        </w:r>
      </w:del>
      <w:ins w:id="1229" w:author="Tim Runcie" w:date="2012-09-11T09:14:00Z">
        <w:r w:rsidR="00DE7EAC">
          <w:t xml:space="preserve"> Answering these questions assists in identifying the ROI for using a PPM system as well as the process gaps or integration of different scheduling systems that will produce immediate and long term value for an organization to move to Project Server 2010.</w:t>
        </w:r>
      </w:ins>
      <w:ins w:id="1230" w:author="Tim Runcie" w:date="2012-09-11T09:15:00Z">
        <w:r w:rsidR="006D64F6">
          <w:t xml:space="preserve">  These put an organization in a better position to be less reactive and more proactive.</w:t>
        </w:r>
      </w:ins>
      <w:ins w:id="1231" w:author="Tim Runcie" w:date="2012-09-11T09:14:00Z">
        <w:r w:rsidR="00DE7EAC">
          <w:t xml:space="preserve"> </w:t>
        </w:r>
      </w:ins>
      <w:commentRangeStart w:id="1232"/>
      <w:ins w:id="1233" w:author="DM" w:date="2012-08-06T09:09:00Z">
        <w:r w:rsidR="001003DE">
          <w:rPr>
            <w:rStyle w:val="QueryInline"/>
          </w:rPr>
          <w:t>[</w:t>
        </w:r>
        <w:commentRangeStart w:id="1234"/>
        <w:r w:rsidR="001003DE">
          <w:rPr>
            <w:rStyle w:val="QueryInline"/>
          </w:rPr>
          <w:t>AU: what are these questions?]</w:t>
        </w:r>
      </w:ins>
      <w:commentRangeEnd w:id="1232"/>
      <w:r w:rsidR="00762A72">
        <w:rPr>
          <w:rStyle w:val="CommentReference"/>
          <w:rFonts w:asciiTheme="minorHAnsi" w:eastAsiaTheme="minorHAnsi" w:hAnsiTheme="minorHAnsi" w:cstheme="minorBidi"/>
          <w:snapToGrid/>
        </w:rPr>
        <w:commentReference w:id="1232"/>
      </w:r>
      <w:commentRangeEnd w:id="1234"/>
      <w:r w:rsidR="00DE7EAC">
        <w:rPr>
          <w:rStyle w:val="CommentReference"/>
          <w:rFonts w:asciiTheme="minorHAnsi" w:eastAsiaTheme="minorHAnsi" w:hAnsiTheme="minorHAnsi" w:cstheme="minorBidi"/>
          <w:snapToGrid/>
        </w:rPr>
        <w:commentReference w:id="1234"/>
      </w:r>
    </w:p>
    <w:p w:rsidR="009340DD" w:rsidRPr="000D4A1B" w:rsidRDefault="009340DD" w:rsidP="006265BD">
      <w:pPr>
        <w:pStyle w:val="Para"/>
      </w:pPr>
      <w:r w:rsidRPr="000D4A1B">
        <w:t>There is a complete body of knowledge on “appreciative inquiry</w:t>
      </w:r>
      <w:r w:rsidR="00416F83">
        <w:t>”</w:t>
      </w:r>
      <w:r w:rsidR="00AD610A">
        <w:t xml:space="preserve"> (Cooperrider </w:t>
      </w:r>
      <w:del w:id="1235" w:author="Odum, Amy - Hoboken" w:date="2012-08-27T10:07:00Z">
        <w:r w:rsidR="00AD610A" w:rsidDel="000F5709">
          <w:delText>&amp;</w:delText>
        </w:r>
      </w:del>
      <w:ins w:id="1236" w:author="Odum, Amy - Hoboken" w:date="2012-08-27T10:07:00Z">
        <w:r w:rsidR="000F5709">
          <w:t>and</w:t>
        </w:r>
      </w:ins>
      <w:r w:rsidR="00AD610A">
        <w:t xml:space="preserve"> </w:t>
      </w:r>
      <w:r w:rsidR="003A4068" w:rsidRPr="00A019DE">
        <w:t>Whitney</w:t>
      </w:r>
      <w:ins w:id="1237" w:author="DM" w:date="2012-08-06T09:11:00Z">
        <w:r w:rsidR="001003DE">
          <w:t>, 2005</w:t>
        </w:r>
      </w:ins>
      <w:r w:rsidR="00AD610A">
        <w:t>)</w:t>
      </w:r>
      <w:r w:rsidR="00C83687">
        <w:t>.</w:t>
      </w:r>
      <w:r w:rsidR="00416F83">
        <w:t xml:space="preserve"> </w:t>
      </w:r>
      <w:r w:rsidR="00C83687">
        <w:t>S</w:t>
      </w:r>
      <w:r w:rsidRPr="000D4A1B">
        <w:t>imply stated</w:t>
      </w:r>
      <w:ins w:id="1238" w:author="DM" w:date="2012-08-06T09:11:00Z">
        <w:r w:rsidR="001003DE">
          <w:t>,</w:t>
        </w:r>
      </w:ins>
      <w:r w:rsidRPr="000D4A1B">
        <w:t xml:space="preserve"> </w:t>
      </w:r>
      <w:r w:rsidR="00C83687">
        <w:t>the motto of this field of study is</w:t>
      </w:r>
      <w:ins w:id="1239" w:author="DM" w:date="2012-08-06T09:11:00Z">
        <w:r w:rsidR="001003DE">
          <w:t>:</w:t>
        </w:r>
      </w:ins>
      <w:del w:id="1240" w:author="DM" w:date="2012-08-06T09:11:00Z">
        <w:r w:rsidR="00C83687" w:rsidDel="001003DE">
          <w:delText>,</w:delText>
        </w:r>
      </w:del>
      <w:r w:rsidR="00C83687">
        <w:t xml:space="preserve"> </w:t>
      </w:r>
      <w:r w:rsidRPr="000D4A1B">
        <w:t>“</w:t>
      </w:r>
      <w:r w:rsidR="00C83687">
        <w:t>S</w:t>
      </w:r>
      <w:r w:rsidRPr="000D4A1B">
        <w:t>earch for the best in people, their organizations, and the relevant world around them</w:t>
      </w:r>
      <w:r w:rsidR="00C83687">
        <w:t>.</w:t>
      </w:r>
      <w:r w:rsidRPr="000D4A1B">
        <w:t>” Look at the things you do well, and do more of it!</w:t>
      </w:r>
    </w:p>
    <w:p w:rsidR="009340DD" w:rsidRPr="000D4A1B" w:rsidRDefault="009340DD" w:rsidP="006265BD">
      <w:pPr>
        <w:pStyle w:val="Para"/>
      </w:pPr>
      <w:r w:rsidRPr="000D4A1B">
        <w:t>The</w:t>
      </w:r>
      <w:del w:id="1241" w:author="DM" w:date="2012-08-06T09:11:00Z">
        <w:r w:rsidRPr="000D4A1B" w:rsidDel="001003DE">
          <w:delText xml:space="preserve"> downturn</w:delText>
        </w:r>
        <w:r w:rsidR="00B51569" w:rsidDel="001003DE">
          <w:delText>, or</w:delText>
        </w:r>
      </w:del>
      <w:r w:rsidR="00B51569">
        <w:t xml:space="preserve"> dip</w:t>
      </w:r>
      <w:r w:rsidRPr="000D4A1B">
        <w:t xml:space="preserve"> in the economy is forcing organizations to better understand how to do more with less. What was an important issue at the turn of the century has become a critical business imperative in the second decade of the </w:t>
      </w:r>
      <w:ins w:id="1242" w:author="DM" w:date="2012-08-06T09:11:00Z">
        <w:r w:rsidR="003F0E38">
          <w:t>twenty-first</w:t>
        </w:r>
      </w:ins>
      <w:del w:id="1243" w:author="DM" w:date="2012-08-06T09:11:00Z">
        <w:r w:rsidRPr="000D4A1B" w:rsidDel="003F0E38">
          <w:delText>21</w:delText>
        </w:r>
        <w:r w:rsidRPr="000D4A1B" w:rsidDel="003F0E38">
          <w:rPr>
            <w:vertAlign w:val="superscript"/>
          </w:rPr>
          <w:delText>st</w:delText>
        </w:r>
      </w:del>
      <w:r w:rsidRPr="000D4A1B">
        <w:t xml:space="preserve"> </w:t>
      </w:r>
      <w:del w:id="1244" w:author="DM" w:date="2012-08-06T09:11:00Z">
        <w:r w:rsidRPr="000D4A1B" w:rsidDel="003F0E38">
          <w:delText>C</w:delText>
        </w:r>
      </w:del>
      <w:ins w:id="1245" w:author="DM" w:date="2012-08-06T09:11:00Z">
        <w:r w:rsidR="003F0E38">
          <w:t>c</w:t>
        </w:r>
      </w:ins>
      <w:r w:rsidRPr="000D4A1B">
        <w:t xml:space="preserve">entury. Our very jobs and careers are now dependent on identifying and deploying a new means of managing our work, our resources, and our time. </w:t>
      </w:r>
      <w:r w:rsidR="00B51569">
        <w:t>Project Server 2010</w:t>
      </w:r>
      <w:r w:rsidRPr="000D4A1B">
        <w:t xml:space="preserve"> </w:t>
      </w:r>
      <w:ins w:id="1246" w:author="DM" w:date="2012-08-06T09:11:00Z">
        <w:r w:rsidR="003F0E38">
          <w:t>can</w:t>
        </w:r>
      </w:ins>
      <w:del w:id="1247" w:author="DM" w:date="2012-08-06T09:11:00Z">
        <w:r w:rsidRPr="000D4A1B" w:rsidDel="003F0E38">
          <w:delText xml:space="preserve">is essential </w:delText>
        </w:r>
        <w:r w:rsidR="00167913" w:rsidDel="003F0E38">
          <w:delText>in</w:delText>
        </w:r>
      </w:del>
      <w:r w:rsidR="00167913" w:rsidRPr="000D4A1B">
        <w:t xml:space="preserve"> </w:t>
      </w:r>
      <w:r w:rsidRPr="000D4A1B">
        <w:t>assist</w:t>
      </w:r>
      <w:del w:id="1248" w:author="DM" w:date="2012-08-06T09:11:00Z">
        <w:r w:rsidRPr="000D4A1B" w:rsidDel="003F0E38">
          <w:delText>ing</w:delText>
        </w:r>
      </w:del>
      <w:r w:rsidRPr="000D4A1B">
        <w:t xml:space="preserve"> </w:t>
      </w:r>
      <w:r w:rsidR="009C4572">
        <w:t>with</w:t>
      </w:r>
      <w:r w:rsidRPr="000D4A1B">
        <w:t xml:space="preserve"> building in efficiencies and automations to drive results in less time, </w:t>
      </w:r>
      <w:r w:rsidR="009C4572">
        <w:t>using fewer</w:t>
      </w:r>
      <w:r w:rsidRPr="000D4A1B">
        <w:t xml:space="preserve"> resources. Microsoft realized this </w:t>
      </w:r>
      <w:r w:rsidR="00BB1C5E">
        <w:t xml:space="preserve">need </w:t>
      </w:r>
      <w:r w:rsidRPr="000D4A1B">
        <w:t>and revamped Project 2010</w:t>
      </w:r>
      <w:ins w:id="1249" w:author="DM" w:date="2012-08-06T09:11:00Z">
        <w:r w:rsidR="003F0E38">
          <w:t>,</w:t>
        </w:r>
      </w:ins>
      <w:r w:rsidRPr="000D4A1B">
        <w:t xml:space="preserve"> enabl</w:t>
      </w:r>
      <w:r w:rsidR="009C4572">
        <w:t>ing</w:t>
      </w:r>
      <w:r w:rsidRPr="000D4A1B">
        <w:t xml:space="preserve"> items such as workflow and business process execution within the basic uses of the tool.</w:t>
      </w:r>
    </w:p>
    <w:p w:rsidR="009340DD" w:rsidRPr="000D4A1B" w:rsidRDefault="009340DD" w:rsidP="006265BD">
      <w:pPr>
        <w:pStyle w:val="Para"/>
      </w:pPr>
      <w:r w:rsidRPr="000D4A1B">
        <w:t xml:space="preserve">Users are getting better at identifying and using technology to expose relevant information to make decisions. As </w:t>
      </w:r>
      <w:del w:id="1250" w:author="Odum, Amy - Hoboken" w:date="2012-08-27T10:07:00Z">
        <w:r w:rsidRPr="000D4A1B" w:rsidDel="000F5709">
          <w:delText xml:space="preserve">trends of </w:delText>
        </w:r>
      </w:del>
      <w:r w:rsidRPr="000D4A1B">
        <w:t xml:space="preserve">business </w:t>
      </w:r>
      <w:ins w:id="1251" w:author="Odum, Amy - Hoboken" w:date="2012-08-27T10:07:00Z">
        <w:r w:rsidR="000F5709">
          <w:t xml:space="preserve">trends and </w:t>
        </w:r>
      </w:ins>
      <w:r w:rsidRPr="000D4A1B">
        <w:t>needs are forecast</w:t>
      </w:r>
      <w:r w:rsidR="00287041">
        <w:t>ed</w:t>
      </w:r>
      <w:r w:rsidRPr="000D4A1B">
        <w:t>, enterprise PPM solutions will be more widely adopted in organizations by the end of this decade.</w:t>
      </w:r>
    </w:p>
    <w:p w:rsidR="009340DD" w:rsidRPr="003F0E38" w:rsidRDefault="009340DD" w:rsidP="006265BD">
      <w:pPr>
        <w:pStyle w:val="Para"/>
        <w:rPr>
          <w:rStyle w:val="QueryInline"/>
          <w:rPrChange w:id="1252" w:author="DM" w:date="2012-08-06T09:12:00Z">
            <w:rPr/>
          </w:rPrChange>
        </w:rPr>
      </w:pPr>
      <w:r w:rsidRPr="000D4A1B">
        <w:t>Project 2010 introduces a new level of PPM capability to the enterprise to address the critical information needs of the IT and business users. Project 2010 supplies a full enterprise</w:t>
      </w:r>
      <w:r w:rsidR="00B65BDB">
        <w:t>-</w:t>
      </w:r>
      <w:r w:rsidRPr="000D4A1B">
        <w:t>wide technical platform to support all the aspect</w:t>
      </w:r>
      <w:ins w:id="1253" w:author="Jeff Jacobson" w:date="2012-08-29T12:42:00Z">
        <w:r w:rsidR="00811856">
          <w:t>s</w:t>
        </w:r>
      </w:ins>
      <w:r w:rsidRPr="000D4A1B">
        <w:t xml:space="preserve"> of PPM</w:t>
      </w:r>
      <w:del w:id="1254" w:author="DM" w:date="2012-08-06T09:12:00Z">
        <w:r w:rsidRPr="000D4A1B" w:rsidDel="003F0E38">
          <w:delText>,</w:delText>
        </w:r>
      </w:del>
      <w:r w:rsidRPr="000D4A1B">
        <w:t xml:space="preserve"> while enabling an organization to address current pain points and build momentum for growth</w:t>
      </w:r>
      <w:ins w:id="1255" w:author="Jeff Jacobson" w:date="2012-08-29T12:43:00Z">
        <w:r w:rsidR="008042FD">
          <w:t xml:space="preserve"> (see figure 2.5)</w:t>
        </w:r>
      </w:ins>
      <w:r w:rsidRPr="000D4A1B">
        <w:t>.</w:t>
      </w:r>
      <w:ins w:id="1256" w:author="DM" w:date="2012-08-06T09:12:00Z">
        <w:del w:id="1257" w:author="Jeff Jacobson" w:date="2012-08-29T12:43:00Z">
          <w:r w:rsidR="003F0E38" w:rsidDel="008042FD">
            <w:rPr>
              <w:rStyle w:val="QueryInline"/>
            </w:rPr>
            <w:delText>[AU: insert text reference to figure]</w:delText>
          </w:r>
        </w:del>
      </w:ins>
    </w:p>
    <w:p w:rsidR="00CE4CB2" w:rsidRDefault="00CE4CB2" w:rsidP="00B51569">
      <w:pPr>
        <w:pStyle w:val="Slug"/>
        <w:rPr>
          <w:ins w:id="1258" w:author="DM" w:date="2012-08-06T09:13:00Z"/>
        </w:rPr>
      </w:pPr>
      <w:r>
        <w:t xml:space="preserve">Figure </w:t>
      </w:r>
      <w:r w:rsidR="003345AF">
        <w:t>2</w:t>
      </w:r>
      <w:r>
        <w:t>.5</w:t>
      </w:r>
      <w:del w:id="1259" w:author="DM" w:date="2012-08-06T09:12:00Z">
        <w:r w:rsidDel="003F0E38">
          <w:delText>:</w:delText>
        </w:r>
      </w:del>
      <w:r>
        <w:t xml:space="preserve"> Organization’s Evolution </w:t>
      </w:r>
      <w:del w:id="1260" w:author="Odum, Amy - Hoboken" w:date="2012-08-27T10:07:00Z">
        <w:r w:rsidDel="000F5709">
          <w:delText>T</w:delText>
        </w:r>
      </w:del>
      <w:ins w:id="1261" w:author="Odum, Amy - Hoboken" w:date="2012-08-27T10:07:00Z">
        <w:r w:rsidR="000F5709">
          <w:t>t</w:t>
        </w:r>
      </w:ins>
      <w:r>
        <w:t>oward Optimization</w:t>
      </w:r>
      <w:r w:rsidR="009B21B9">
        <w:t xml:space="preserve"> </w:t>
      </w:r>
      <w:del w:id="1262" w:author="DM" w:date="2012-08-06T09:13:00Z">
        <w:r w:rsidR="009B21B9" w:rsidDel="003F0E38">
          <w:rPr>
            <w:b w:val="0"/>
          </w:rPr>
          <w:delText>(Source: Advisicon)</w:delText>
        </w:r>
      </w:del>
      <w:r>
        <w:tab/>
        <w:t>[</w:t>
      </w:r>
      <w:r w:rsidR="00444BE4">
        <w:t>02-05-</w:t>
      </w:r>
      <w:r w:rsidR="0093223A" w:rsidRPr="0093223A">
        <w:t>organizationsEvolutionTowardsOptimization.eps</w:t>
      </w:r>
      <w:r>
        <w:t>]</w:t>
      </w:r>
    </w:p>
    <w:p w:rsidR="00014EA9" w:rsidRDefault="003F0E38">
      <w:pPr>
        <w:pStyle w:val="FigureSource"/>
        <w:pPrChange w:id="1263" w:author="DM" w:date="2012-08-06T09:13:00Z">
          <w:pPr>
            <w:pStyle w:val="Slug"/>
          </w:pPr>
        </w:pPrChange>
      </w:pPr>
      <w:ins w:id="1264" w:author="DM" w:date="2012-08-06T09:13:00Z">
        <w:r>
          <w:t>Source: Advisicon</w:t>
        </w:r>
      </w:ins>
    </w:p>
    <w:p w:rsidR="00843503" w:rsidRDefault="009340DD" w:rsidP="00B51569">
      <w:pPr>
        <w:pStyle w:val="H3"/>
        <w:rPr>
          <w:i/>
        </w:rPr>
      </w:pPr>
      <w:bookmarkStart w:id="1265" w:name="_Toc279433778"/>
      <w:bookmarkStart w:id="1266" w:name="_Toc280342590"/>
      <w:r w:rsidRPr="000D4A1B">
        <w:t>Perspective 4</w:t>
      </w:r>
      <w:ins w:id="1267" w:author="DM" w:date="2012-08-06T09:13:00Z">
        <w:r w:rsidR="003F0E38">
          <w:t>.</w:t>
        </w:r>
      </w:ins>
      <w:del w:id="1268" w:author="DM" w:date="2012-08-06T09:13:00Z">
        <w:r w:rsidRPr="000D4A1B" w:rsidDel="003F0E38">
          <w:delText xml:space="preserve"> </w:delText>
        </w:r>
        <w:r w:rsidR="00155EE5" w:rsidDel="003F0E38">
          <w:delText>–</w:delText>
        </w:r>
      </w:del>
      <w:r w:rsidR="00155EE5" w:rsidRPr="000D4A1B">
        <w:t xml:space="preserve"> </w:t>
      </w:r>
      <w:r w:rsidRPr="000D4A1B">
        <w:t xml:space="preserve">Ease of </w:t>
      </w:r>
      <w:r w:rsidR="00155EE5">
        <w:t>I</w:t>
      </w:r>
      <w:r w:rsidRPr="000D4A1B">
        <w:t xml:space="preserve">mplementation and </w:t>
      </w:r>
      <w:r w:rsidR="00155EE5">
        <w:t>L</w:t>
      </w:r>
      <w:r w:rsidRPr="000D4A1B">
        <w:t>everagability of Project 2010</w:t>
      </w:r>
      <w:bookmarkEnd w:id="1265"/>
      <w:bookmarkEnd w:id="1266"/>
    </w:p>
    <w:p w:rsidR="009340DD" w:rsidRPr="000D4A1B" w:rsidRDefault="009340DD" w:rsidP="00B51569">
      <w:pPr>
        <w:pStyle w:val="Para"/>
      </w:pPr>
      <w:r w:rsidRPr="000D4A1B">
        <w:t xml:space="preserve">This section outlines the ease of implementation and leveragability of Project 2010 </w:t>
      </w:r>
      <w:r w:rsidR="00404654">
        <w:t xml:space="preserve">from the </w:t>
      </w:r>
      <w:del w:id="1269" w:author="DM" w:date="2012-08-17T08:00:00Z">
        <w:r w:rsidRPr="000D4A1B" w:rsidDel="00A37303">
          <w:delText xml:space="preserve">view </w:delText>
        </w:r>
        <w:r w:rsidR="00404654" w:rsidDel="00A37303">
          <w:delText xml:space="preserve">of </w:delText>
        </w:r>
      </w:del>
      <w:r w:rsidRPr="000D4A1B">
        <w:t>integration and adoption</w:t>
      </w:r>
      <w:ins w:id="1270" w:author="DM" w:date="2012-08-17T08:00:00Z">
        <w:r w:rsidR="00A37303">
          <w:t xml:space="preserve"> viewpoint</w:t>
        </w:r>
      </w:ins>
      <w:r w:rsidRPr="000D4A1B">
        <w:t>.</w:t>
      </w:r>
    </w:p>
    <w:p w:rsidR="00B40A8E" w:rsidRDefault="009340DD" w:rsidP="00B40A8E">
      <w:pPr>
        <w:pStyle w:val="Para"/>
      </w:pPr>
      <w:r w:rsidRPr="000D4A1B">
        <w:t>Microsoft has taken major steps to improv</w:t>
      </w:r>
      <w:r w:rsidR="009C4572">
        <w:t>e</w:t>
      </w:r>
      <w:r w:rsidRPr="000D4A1B">
        <w:t xml:space="preserve"> the implementation</w:t>
      </w:r>
      <w:r w:rsidR="009C4572">
        <w:t xml:space="preserve"> process</w:t>
      </w:r>
      <w:r w:rsidRPr="000D4A1B">
        <w:t xml:space="preserve"> </w:t>
      </w:r>
      <w:r w:rsidR="009C4572">
        <w:t>for</w:t>
      </w:r>
      <w:r w:rsidRPr="000D4A1B">
        <w:t xml:space="preserve"> both Project and SharePoint Server</w:t>
      </w:r>
      <w:r w:rsidR="009C4572">
        <w:t>.</w:t>
      </w:r>
      <w:r w:rsidR="00D35C67">
        <w:t xml:space="preserve"> </w:t>
      </w:r>
      <w:r w:rsidR="00B40A8E">
        <w:t>Fewer implementation steps mean that the o</w:t>
      </w:r>
      <w:r w:rsidRPr="000D4A1B">
        <w:t>rganization</w:t>
      </w:r>
      <w:r w:rsidR="00B40A8E">
        <w:t xml:space="preserve"> and its users can</w:t>
      </w:r>
      <w:r w:rsidRPr="000D4A1B">
        <w:t xml:space="preserve"> leverag</w:t>
      </w:r>
      <w:r w:rsidR="00B40A8E">
        <w:t>e</w:t>
      </w:r>
      <w:r w:rsidRPr="000D4A1B">
        <w:t xml:space="preserve"> the technology </w:t>
      </w:r>
      <w:r w:rsidR="00B40A8E">
        <w:t>more quickly</w:t>
      </w:r>
      <w:r w:rsidR="00D35C67">
        <w:t xml:space="preserve"> </w:t>
      </w:r>
      <w:r w:rsidRPr="000D4A1B">
        <w:t xml:space="preserve">and </w:t>
      </w:r>
      <w:del w:id="1271" w:author="DM" w:date="2012-08-06T09:17:00Z">
        <w:r w:rsidRPr="000D4A1B" w:rsidDel="00D93973">
          <w:delText xml:space="preserve">be able to </w:delText>
        </w:r>
      </w:del>
      <w:r w:rsidRPr="000D4A1B">
        <w:t xml:space="preserve">access more features and capabilities. </w:t>
      </w:r>
    </w:p>
    <w:p w:rsidR="009340DD" w:rsidRPr="000D4A1B" w:rsidRDefault="009340DD" w:rsidP="00B40A8E">
      <w:pPr>
        <w:pStyle w:val="Para"/>
      </w:pPr>
      <w:r w:rsidRPr="000D4A1B">
        <w:t xml:space="preserve">Now that Project 2010 is an embedded application within SharePoint Server 2010, PPM metadata natively resides </w:t>
      </w:r>
      <w:r w:rsidR="0057208D">
        <w:t>with</w:t>
      </w:r>
      <w:r w:rsidRPr="000D4A1B">
        <w:t xml:space="preserve">in a collaboration platform. By adding the collaborative mechanisms of SharePoint Server, </w:t>
      </w:r>
      <w:del w:id="1272" w:author="DM" w:date="2012-08-17T08:00:00Z">
        <w:r w:rsidRPr="000D4A1B" w:rsidDel="00CE15BD">
          <w:delText xml:space="preserve">Microsoft has brought </w:delText>
        </w:r>
      </w:del>
      <w:r w:rsidRPr="000D4A1B">
        <w:t xml:space="preserve">Project 2010 </w:t>
      </w:r>
      <w:del w:id="1273" w:author="DM" w:date="2012-08-17T08:00:00Z">
        <w:r w:rsidRPr="000D4A1B" w:rsidDel="00CE15BD">
          <w:delText xml:space="preserve">into a new leadership position of </w:delText>
        </w:r>
      </w:del>
      <w:r w:rsidRPr="000D4A1B">
        <w:t>support</w:t>
      </w:r>
      <w:ins w:id="1274" w:author="DM" w:date="2012-08-17T08:00:00Z">
        <w:r w:rsidR="00CE15BD">
          <w:t>s</w:t>
        </w:r>
      </w:ins>
      <w:del w:id="1275" w:author="DM" w:date="2012-08-17T08:00:00Z">
        <w:r w:rsidRPr="000D4A1B" w:rsidDel="00CE15BD">
          <w:delText>ing</w:delText>
        </w:r>
      </w:del>
      <w:r w:rsidRPr="000D4A1B">
        <w:t xml:space="preserve"> well</w:t>
      </w:r>
      <w:ins w:id="1276" w:author="DM" w:date="2012-08-06T09:17:00Z">
        <w:r w:rsidR="00D93973">
          <w:t>-</w:t>
        </w:r>
      </w:ins>
      <w:del w:id="1277" w:author="DM" w:date="2012-08-06T09:17:00Z">
        <w:r w:rsidRPr="000D4A1B" w:rsidDel="00D93973">
          <w:delText xml:space="preserve"> </w:delText>
        </w:r>
      </w:del>
      <w:r w:rsidRPr="000D4A1B">
        <w:t>rounded, highly functional PPM capabilities within one integrated tool.</w:t>
      </w:r>
    </w:p>
    <w:p w:rsidR="009340DD" w:rsidRPr="000D4A1B" w:rsidRDefault="006D64F6" w:rsidP="00843503">
      <w:pPr>
        <w:pStyle w:val="Para"/>
      </w:pPr>
      <w:ins w:id="1278" w:author="Tim Runcie" w:date="2012-09-11T09:16:00Z">
        <w:r>
          <w:t xml:space="preserve">Implementing Project 2010 </w:t>
        </w:r>
      </w:ins>
      <w:del w:id="1279" w:author="Tim Runcie" w:date="2012-09-11T09:16:00Z">
        <w:r w:rsidR="009340DD" w:rsidRPr="000D4A1B" w:rsidDel="006D64F6">
          <w:delText xml:space="preserve">It </w:delText>
        </w:r>
      </w:del>
      <w:r w:rsidR="009340DD" w:rsidRPr="000D4A1B">
        <w:t>is</w:t>
      </w:r>
      <w:commentRangeStart w:id="1280"/>
      <w:ins w:id="1281" w:author="DM" w:date="2012-08-06T09:17:00Z">
        <w:r w:rsidR="00D93973">
          <w:rPr>
            <w:rStyle w:val="QueryInline"/>
          </w:rPr>
          <w:t>[</w:t>
        </w:r>
        <w:commentRangeStart w:id="1282"/>
        <w:r w:rsidR="00D93973">
          <w:rPr>
            <w:rStyle w:val="QueryInline"/>
          </w:rPr>
          <w:t>AU: what is?]</w:t>
        </w:r>
      </w:ins>
      <w:commentRangeEnd w:id="1280"/>
      <w:r w:rsidR="002018F4">
        <w:rPr>
          <w:rStyle w:val="CommentReference"/>
          <w:rFonts w:asciiTheme="minorHAnsi" w:eastAsiaTheme="minorHAnsi" w:hAnsiTheme="minorHAnsi" w:cstheme="minorBidi"/>
          <w:snapToGrid/>
        </w:rPr>
        <w:commentReference w:id="1280"/>
      </w:r>
      <w:r w:rsidR="009340DD" w:rsidRPr="000D4A1B">
        <w:t xml:space="preserve"> </w:t>
      </w:r>
      <w:commentRangeEnd w:id="1282"/>
      <w:r>
        <w:rPr>
          <w:rStyle w:val="CommentReference"/>
          <w:rFonts w:asciiTheme="minorHAnsi" w:eastAsiaTheme="minorHAnsi" w:hAnsiTheme="minorHAnsi" w:cstheme="minorBidi"/>
          <w:snapToGrid/>
        </w:rPr>
        <w:commentReference w:id="1282"/>
      </w:r>
      <w:r w:rsidR="0057208D">
        <w:t>(and</w:t>
      </w:r>
      <w:r w:rsidR="0057208D" w:rsidRPr="000D4A1B">
        <w:t xml:space="preserve"> </w:t>
      </w:r>
      <w:r w:rsidR="009340DD" w:rsidRPr="000D4A1B">
        <w:t>it is not</w:t>
      </w:r>
      <w:r w:rsidR="0057208D">
        <w:t>)</w:t>
      </w:r>
      <w:r w:rsidR="009340DD" w:rsidRPr="000D4A1B">
        <w:t xml:space="preserve"> about the technology</w:t>
      </w:r>
      <w:r w:rsidR="0057208D">
        <w:t>.</w:t>
      </w:r>
      <w:r w:rsidR="009340DD" w:rsidRPr="000D4A1B">
        <w:t xml:space="preserve"> Microsoft’s integrated PPM solution leverages the world’s fastest</w:t>
      </w:r>
      <w:ins w:id="1283" w:author="DM" w:date="2012-08-17T08:01:00Z">
        <w:r w:rsidR="00CE15BD">
          <w:t>-</w:t>
        </w:r>
      </w:ins>
      <w:del w:id="1284" w:author="DM" w:date="2012-08-17T08:01:00Z">
        <w:r w:rsidR="009340DD" w:rsidRPr="000D4A1B" w:rsidDel="00CE15BD">
          <w:delText xml:space="preserve"> </w:delText>
        </w:r>
      </w:del>
      <w:r w:rsidR="009340DD" w:rsidRPr="000D4A1B">
        <w:t>growing collaboration technology infrastructure, SharePoint. Microsoft Project 2010 provides an end</w:t>
      </w:r>
      <w:r w:rsidR="005E2CE5">
        <w:t>-</w:t>
      </w:r>
      <w:r w:rsidR="009340DD" w:rsidRPr="000D4A1B">
        <w:t>to</w:t>
      </w:r>
      <w:r w:rsidR="005E2CE5">
        <w:t>-</w:t>
      </w:r>
      <w:r w:rsidR="009340DD" w:rsidRPr="000D4A1B">
        <w:t xml:space="preserve">end capability </w:t>
      </w:r>
      <w:ins w:id="1285" w:author="DM" w:date="2012-08-17T08:01:00Z">
        <w:r w:rsidR="00CE15BD">
          <w:t>that</w:t>
        </w:r>
      </w:ins>
      <w:del w:id="1286" w:author="DM" w:date="2012-08-17T08:01:00Z">
        <w:r w:rsidR="009340DD" w:rsidRPr="000D4A1B" w:rsidDel="00CE15BD">
          <w:delText>which</w:delText>
        </w:r>
      </w:del>
      <w:r w:rsidR="009340DD" w:rsidRPr="000D4A1B">
        <w:t xml:space="preserve"> eases implementation hurdles typically associated with other competitive solutions.</w:t>
      </w:r>
      <w:r w:rsidR="004A1AEA">
        <w:t xml:space="preserve"> </w:t>
      </w:r>
      <w:r w:rsidR="009340DD" w:rsidRPr="000D4A1B">
        <w:t>Project 2010’s extensibility with other LOB applications eliminates the need for a lot of third</w:t>
      </w:r>
      <w:ins w:id="1287" w:author="DM" w:date="2012-08-17T08:01:00Z">
        <w:r w:rsidR="00CE15BD">
          <w:t>-</w:t>
        </w:r>
      </w:ins>
      <w:del w:id="1288" w:author="DM" w:date="2012-08-17T08:01:00Z">
        <w:r w:rsidR="009340DD" w:rsidRPr="000D4A1B" w:rsidDel="00CE15BD">
          <w:delText xml:space="preserve"> </w:delText>
        </w:r>
      </w:del>
      <w:r w:rsidR="009340DD" w:rsidRPr="000D4A1B">
        <w:t>party applications to fill in gaps</w:t>
      </w:r>
      <w:r w:rsidR="00ED2277">
        <w:t xml:space="preserve">, thereby </w:t>
      </w:r>
      <w:r w:rsidR="009340DD" w:rsidRPr="000D4A1B">
        <w:t>reduc</w:t>
      </w:r>
      <w:r w:rsidR="00ED2277">
        <w:t>ing</w:t>
      </w:r>
      <w:r w:rsidR="009340DD" w:rsidRPr="000D4A1B">
        <w:t xml:space="preserve"> the points of failure that can be present with third</w:t>
      </w:r>
      <w:ins w:id="1289" w:author="DM" w:date="2012-08-17T08:01:00Z">
        <w:r w:rsidR="00CE15BD">
          <w:t>-</w:t>
        </w:r>
      </w:ins>
      <w:del w:id="1290" w:author="DM" w:date="2012-08-17T08:01:00Z">
        <w:r w:rsidR="009340DD" w:rsidRPr="000D4A1B" w:rsidDel="00CE15BD">
          <w:delText xml:space="preserve"> </w:delText>
        </w:r>
      </w:del>
      <w:r w:rsidR="009340DD" w:rsidRPr="000D4A1B">
        <w:t>party application POEs.</w:t>
      </w:r>
    </w:p>
    <w:p w:rsidR="009340DD" w:rsidRPr="000D4A1B" w:rsidRDefault="009340DD" w:rsidP="00843503">
      <w:pPr>
        <w:pStyle w:val="Para"/>
      </w:pPr>
      <w:r w:rsidRPr="000D4A1B">
        <w:t>Project Server 2010 is built on the SharePoint Server 2010 platform</w:t>
      </w:r>
      <w:del w:id="1291" w:author="DM" w:date="2012-08-17T08:01:00Z">
        <w:r w:rsidRPr="000D4A1B" w:rsidDel="00CE15BD">
          <w:delText>,</w:delText>
        </w:r>
      </w:del>
      <w:r w:rsidRPr="000D4A1B">
        <w:t xml:space="preserve"> and combines powerful business collaboration services with structured execution capabilities to provide flexible work management solutions.</w:t>
      </w:r>
      <w:ins w:id="1292" w:author="DM" w:date="2012-08-20T06:33:00Z">
        <w:r w:rsidR="005963D5">
          <w:t xml:space="preserve"> (See Figure 2.6.)</w:t>
        </w:r>
      </w:ins>
    </w:p>
    <w:p w:rsidR="002A29C7" w:rsidRDefault="00D66C29" w:rsidP="006265BD">
      <w:pPr>
        <w:pStyle w:val="Slug"/>
      </w:pPr>
      <w:r>
        <w:t>Figure 2</w:t>
      </w:r>
      <w:r w:rsidR="002A29C7">
        <w:t>.</w:t>
      </w:r>
      <w:r w:rsidR="00AC7E4C">
        <w:t>6</w:t>
      </w:r>
      <w:del w:id="1293" w:author="DM" w:date="2012-08-17T08:01:00Z">
        <w:r w:rsidR="002A29C7" w:rsidDel="00CE15BD">
          <w:delText>:</w:delText>
        </w:r>
      </w:del>
      <w:r w:rsidR="002A29C7">
        <w:t xml:space="preserve"> Unified Project and Portfolio Management Built on SharePoint 2010</w:t>
      </w:r>
      <w:r w:rsidR="002A29C7">
        <w:tab/>
        <w:t>[</w:t>
      </w:r>
      <w:r w:rsidR="00702680">
        <w:t>02-06-</w:t>
      </w:r>
      <w:r w:rsidR="00A45F2E" w:rsidRPr="00A45F2E">
        <w:t>unifiedProjectAndPortfolioManagement.tif</w:t>
      </w:r>
      <w:r w:rsidR="002A29C7">
        <w:t>]</w:t>
      </w:r>
    </w:p>
    <w:p w:rsidR="009340DD" w:rsidRPr="000D4A1B" w:rsidRDefault="00D51C9F" w:rsidP="00843503">
      <w:pPr>
        <w:pStyle w:val="Para"/>
      </w:pPr>
      <w:r>
        <w:t xml:space="preserve">Microsoft </w:t>
      </w:r>
      <w:r w:rsidR="009340DD" w:rsidRPr="000D4A1B">
        <w:t xml:space="preserve">Project Server 2010 </w:t>
      </w:r>
      <w:ins w:id="1294" w:author="DM" w:date="2012-08-20T06:34:00Z">
        <w:r w:rsidR="005963D5">
          <w:t xml:space="preserve">is, </w:t>
        </w:r>
      </w:ins>
      <w:r w:rsidR="009340DD" w:rsidRPr="000D4A1B">
        <w:t>at heart</w:t>
      </w:r>
      <w:ins w:id="1295" w:author="DM" w:date="2012-08-20T06:34:00Z">
        <w:r w:rsidR="005963D5">
          <w:t>,</w:t>
        </w:r>
      </w:ins>
      <w:r w:rsidR="009340DD" w:rsidRPr="000D4A1B">
        <w:t xml:space="preserve"> </w:t>
      </w:r>
      <w:del w:id="1296" w:author="DM" w:date="2012-08-20T06:34:00Z">
        <w:r w:rsidR="009340DD" w:rsidRPr="000D4A1B" w:rsidDel="005963D5">
          <w:delText xml:space="preserve">is </w:delText>
        </w:r>
      </w:del>
      <w:r w:rsidR="009340DD" w:rsidRPr="000D4A1B">
        <w:t>a scheduling engine</w:t>
      </w:r>
      <w:r>
        <w:t>. It</w:t>
      </w:r>
      <w:r w:rsidR="009340DD" w:rsidRPr="000D4A1B">
        <w:t xml:space="preserve"> is a great tool for managing projects of all types across an enterprise.</w:t>
      </w:r>
      <w:r w:rsidR="004A1AEA">
        <w:t xml:space="preserve"> </w:t>
      </w:r>
      <w:r w:rsidR="009340DD" w:rsidRPr="000D4A1B">
        <w:t xml:space="preserve">It also includes some great portfolio management capabilities and can help you gain ROI from </w:t>
      </w:r>
      <w:r>
        <w:t xml:space="preserve">the </w:t>
      </w:r>
      <w:r w:rsidR="009340DD" w:rsidRPr="000D4A1B">
        <w:t>business need and value assessment</w:t>
      </w:r>
      <w:r>
        <w:t xml:space="preserve"> stage</w:t>
      </w:r>
      <w:r w:rsidR="009340DD" w:rsidRPr="000D4A1B">
        <w:t xml:space="preserve">, all the way through </w:t>
      </w:r>
      <w:r>
        <w:t xml:space="preserve">the </w:t>
      </w:r>
      <w:r w:rsidR="009340DD" w:rsidRPr="000D4A1B">
        <w:t>execution</w:t>
      </w:r>
      <w:r>
        <w:t xml:space="preserve"> stage</w:t>
      </w:r>
      <w:r w:rsidR="009340DD" w:rsidRPr="000D4A1B">
        <w:t>.</w:t>
      </w:r>
      <w:r w:rsidR="004A1AEA">
        <w:t xml:space="preserve"> </w:t>
      </w:r>
    </w:p>
    <w:p w:rsidR="009340DD" w:rsidRDefault="009340DD" w:rsidP="00843503">
      <w:pPr>
        <w:pStyle w:val="Para"/>
      </w:pPr>
      <w:r w:rsidRPr="000D4A1B">
        <w:t xml:space="preserve">In addition to </w:t>
      </w:r>
      <w:r w:rsidR="0078276D">
        <w:t xml:space="preserve">the </w:t>
      </w:r>
      <w:r w:rsidRPr="000D4A1B">
        <w:t xml:space="preserve">native capabilities of PPM, Project 2010 also provides deep integration with </w:t>
      </w:r>
      <w:r w:rsidR="0078276D">
        <w:t xml:space="preserve">Microsoft </w:t>
      </w:r>
      <w:r w:rsidRPr="000D4A1B">
        <w:t xml:space="preserve">Team Foundation Server 2010, an </w:t>
      </w:r>
      <w:del w:id="1297" w:author="DM" w:date="2012-08-17T08:03:00Z">
        <w:r w:rsidRPr="000D4A1B" w:rsidDel="00CE15BD">
          <w:delText>A</w:delText>
        </w:r>
      </w:del>
      <w:ins w:id="1298" w:author="DM" w:date="2012-08-17T08:03:00Z">
        <w:r w:rsidR="00CE15BD">
          <w:t>a</w:t>
        </w:r>
      </w:ins>
      <w:r w:rsidRPr="000D4A1B">
        <w:t xml:space="preserve">pplication </w:t>
      </w:r>
      <w:ins w:id="1299" w:author="DM" w:date="2012-08-17T08:03:00Z">
        <w:r w:rsidR="00CE15BD">
          <w:t>l</w:t>
        </w:r>
      </w:ins>
      <w:del w:id="1300" w:author="DM" w:date="2012-08-17T08:03:00Z">
        <w:r w:rsidRPr="000D4A1B" w:rsidDel="00CE15BD">
          <w:delText>L</w:delText>
        </w:r>
      </w:del>
      <w:r w:rsidRPr="000D4A1B">
        <w:t xml:space="preserve">ifecycle </w:t>
      </w:r>
      <w:del w:id="1301" w:author="DM" w:date="2012-08-17T08:03:00Z">
        <w:r w:rsidR="000224C9" w:rsidRPr="000D4A1B" w:rsidDel="00CE15BD">
          <w:delText>M</w:delText>
        </w:r>
      </w:del>
      <w:ins w:id="1302" w:author="DM" w:date="2012-08-17T08:03:00Z">
        <w:r w:rsidR="00CE15BD">
          <w:t>m</w:t>
        </w:r>
      </w:ins>
      <w:r w:rsidR="000224C9" w:rsidRPr="000D4A1B">
        <w:t xml:space="preserve">anagement </w:t>
      </w:r>
      <w:ins w:id="1303" w:author="DM" w:date="2012-08-17T08:03:00Z">
        <w:r w:rsidR="00CE15BD">
          <w:t xml:space="preserve">(ALM) </w:t>
        </w:r>
      </w:ins>
      <w:r w:rsidR="000224C9" w:rsidRPr="000D4A1B">
        <w:t>solution</w:t>
      </w:r>
      <w:r w:rsidRPr="000D4A1B">
        <w:t xml:space="preserve"> for helping manage the software development process.</w:t>
      </w:r>
      <w:r w:rsidR="004A1AEA">
        <w:t xml:space="preserve"> </w:t>
      </w:r>
      <w:r w:rsidRPr="000D4A1B">
        <w:t xml:space="preserve">Together they make a great solution for managing your IT investments. </w:t>
      </w:r>
    </w:p>
    <w:p w:rsidR="00F32A5B" w:rsidRDefault="00F32A5B" w:rsidP="00F32A5B">
      <w:pPr>
        <w:pStyle w:val="FeatureType"/>
      </w:pPr>
      <w:r>
        <w:t>type="definition"</w:t>
      </w:r>
    </w:p>
    <w:p w:rsidR="0097614D" w:rsidRDefault="0097614D" w:rsidP="006265BD">
      <w:pPr>
        <w:pStyle w:val="FeatureTitle"/>
      </w:pPr>
      <w:r>
        <w:t>Application Lifecycle Management</w:t>
      </w:r>
    </w:p>
    <w:p w:rsidR="0078276D" w:rsidRPr="00462002" w:rsidRDefault="00485AB8" w:rsidP="00452E1E">
      <w:pPr>
        <w:pStyle w:val="FeaturePara"/>
        <w:rPr>
          <w:rStyle w:val="QueryInline"/>
          <w:rPrChange w:id="1304" w:author="DM" w:date="2012-08-17T08:03:00Z">
            <w:rPr/>
          </w:rPrChange>
        </w:rPr>
      </w:pPr>
      <w:del w:id="1305" w:author="Odum, Amy - Hoboken" w:date="2012-08-27T10:10:00Z">
        <w:r w:rsidDel="000F5709">
          <w:delText xml:space="preserve">According to </w:delText>
        </w:r>
      </w:del>
      <w:r w:rsidRPr="005963D5">
        <w:t>Wikipedia</w:t>
      </w:r>
      <w:del w:id="1306" w:author="DM" w:date="2012-08-20T06:35:00Z">
        <w:r w:rsidRPr="005963D5" w:rsidDel="005963D5">
          <w:rPr>
            <w:snapToGrid w:val="0"/>
            <w:sz w:val="20"/>
          </w:rPr>
          <w:delText xml:space="preserve"> </w:delText>
        </w:r>
        <w:r w:rsidRPr="005963D5" w:rsidDel="005963D5">
          <w:delText>(</w:delText>
        </w:r>
        <w:r w:rsidR="003A4068" w:rsidRPr="005963D5" w:rsidDel="005963D5">
          <w:delText>2011</w:delText>
        </w:r>
        <w:r w:rsidRPr="005963D5" w:rsidDel="005963D5">
          <w:delText>)</w:delText>
        </w:r>
      </w:del>
      <w:ins w:id="1307" w:author="Odum, Amy - Hoboken" w:date="2012-08-27T10:10:00Z">
        <w:r w:rsidR="000F5709">
          <w:t xml:space="preserve"> defines </w:t>
        </w:r>
      </w:ins>
      <w:del w:id="1308" w:author="Odum, Amy - Hoboken" w:date="2012-08-27T10:10:00Z">
        <w:r w:rsidRPr="005963D5" w:rsidDel="000F5709">
          <w:delText>,</w:delText>
        </w:r>
        <w:r w:rsidDel="000F5709">
          <w:delText xml:space="preserve"> “</w:delText>
        </w:r>
      </w:del>
      <w:r w:rsidR="0078276D" w:rsidRPr="0078276D">
        <w:t xml:space="preserve">Application </w:t>
      </w:r>
      <w:ins w:id="1309" w:author="DM" w:date="2012-08-17T08:04:00Z">
        <w:r w:rsidR="00462002">
          <w:t>l</w:t>
        </w:r>
      </w:ins>
      <w:del w:id="1310" w:author="DM" w:date="2012-08-17T08:04:00Z">
        <w:r w:rsidR="0078276D" w:rsidRPr="0078276D" w:rsidDel="00462002">
          <w:delText>L</w:delText>
        </w:r>
      </w:del>
      <w:r w:rsidR="0078276D" w:rsidRPr="0078276D">
        <w:t xml:space="preserve">ifecycle </w:t>
      </w:r>
      <w:del w:id="1311" w:author="DM" w:date="2012-08-17T08:04:00Z">
        <w:r w:rsidR="0078276D" w:rsidRPr="0078276D" w:rsidDel="00462002">
          <w:delText>M</w:delText>
        </w:r>
      </w:del>
      <w:ins w:id="1312" w:author="DM" w:date="2012-08-17T08:04:00Z">
        <w:r w:rsidR="00462002">
          <w:t>m</w:t>
        </w:r>
      </w:ins>
      <w:r w:rsidR="0078276D" w:rsidRPr="0078276D">
        <w:t xml:space="preserve">anagement (ALM) </w:t>
      </w:r>
      <w:ins w:id="1313" w:author="Odum, Amy - Hoboken" w:date="2012-08-27T10:10:00Z">
        <w:r w:rsidR="000F5709">
          <w:t>as</w:t>
        </w:r>
      </w:ins>
      <w:del w:id="1314" w:author="Odum, Amy - Hoboken" w:date="2012-08-27T10:10:00Z">
        <w:r w:rsidR="0078276D" w:rsidRPr="0078276D" w:rsidDel="000F5709">
          <w:delText>is</w:delText>
        </w:r>
      </w:del>
      <w:r w:rsidR="0078276D" w:rsidRPr="0078276D">
        <w:t xml:space="preserve"> </w:t>
      </w:r>
      <w:ins w:id="1315" w:author="Odum, Amy - Hoboken" w:date="2012-08-27T10:10:00Z">
        <w:r w:rsidR="000F5709">
          <w:t>“</w:t>
        </w:r>
      </w:ins>
      <w:r w:rsidR="0078276D" w:rsidRPr="0078276D">
        <w:t>a continuous process of managing the life of an application through governance, development</w:t>
      </w:r>
      <w:ins w:id="1316" w:author="DM" w:date="2012-08-17T08:04:00Z">
        <w:r w:rsidR="00462002">
          <w:t>,</w:t>
        </w:r>
      </w:ins>
      <w:r w:rsidR="0078276D" w:rsidRPr="0078276D">
        <w:t xml:space="preserve"> and maintenance. ALM is the marriage of business management to software engineering made possible by tools that facilitate and integrate requirements management, architecture, coding, testing, tracking, and release management.</w:t>
      </w:r>
      <w:r>
        <w:t>”</w:t>
      </w:r>
    </w:p>
    <w:p w:rsidR="009340DD" w:rsidRPr="000D4A1B" w:rsidRDefault="00B51569" w:rsidP="00AA2B31">
      <w:pPr>
        <w:pStyle w:val="Para"/>
      </w:pPr>
      <w:del w:id="1317" w:author="DM" w:date="2012-08-17T08:04:00Z">
        <w:r w:rsidDel="00462002">
          <w:delText>Being s</w:delText>
        </w:r>
      </w:del>
      <w:ins w:id="1318" w:author="DM" w:date="2012-08-17T08:04:00Z">
        <w:r w:rsidR="00462002">
          <w:t>S</w:t>
        </w:r>
      </w:ins>
      <w:r>
        <w:t>uccess</w:t>
      </w:r>
      <w:del w:id="1319" w:author="DM" w:date="2012-08-17T08:04:00Z">
        <w:r w:rsidDel="00462002">
          <w:delText>ful</w:delText>
        </w:r>
      </w:del>
      <w:r>
        <w:t xml:space="preserve"> in implementing and leveraging PPM technology</w:t>
      </w:r>
      <w:r w:rsidR="009340DD" w:rsidRPr="000D4A1B">
        <w:t xml:space="preserve"> </w:t>
      </w:r>
      <w:r w:rsidR="00D06AD1">
        <w:t>is</w:t>
      </w:r>
      <w:r w:rsidR="009340DD" w:rsidRPr="000D4A1B">
        <w:t xml:space="preserve"> all about </w:t>
      </w:r>
      <w:del w:id="1320" w:author="DM" w:date="2012-08-17T08:04:00Z">
        <w:r w:rsidR="009340DD" w:rsidRPr="000D4A1B" w:rsidDel="00462002">
          <w:delText xml:space="preserve">the ability to </w:delText>
        </w:r>
      </w:del>
      <w:r w:rsidR="009340DD" w:rsidRPr="000D4A1B">
        <w:t xml:space="preserve">properly </w:t>
      </w:r>
      <w:r w:rsidR="009340DD" w:rsidRPr="006265BD">
        <w:t>assimilat</w:t>
      </w:r>
      <w:ins w:id="1321" w:author="DM" w:date="2012-08-17T08:04:00Z">
        <w:r w:rsidR="00462002">
          <w:t>ing</w:t>
        </w:r>
      </w:ins>
      <w:del w:id="1322" w:author="DM" w:date="2012-08-17T08:04:00Z">
        <w:r w:rsidR="009340DD" w:rsidRPr="006265BD" w:rsidDel="00462002">
          <w:delText>e</w:delText>
        </w:r>
      </w:del>
      <w:r w:rsidR="009340DD" w:rsidRPr="000D4A1B">
        <w:t xml:space="preserve"> </w:t>
      </w:r>
      <w:r w:rsidRPr="000D4A1B">
        <w:t>th</w:t>
      </w:r>
      <w:r>
        <w:t>at</w:t>
      </w:r>
      <w:r w:rsidRPr="000D4A1B">
        <w:t xml:space="preserve"> </w:t>
      </w:r>
      <w:r w:rsidR="009340DD" w:rsidRPr="000D4A1B">
        <w:t xml:space="preserve">technology into the organization. </w:t>
      </w:r>
      <w:ins w:id="1323" w:author="DM" w:date="2012-08-17T08:04:00Z">
        <w:r w:rsidR="00462002">
          <w:t>Doing so</w:t>
        </w:r>
      </w:ins>
      <w:del w:id="1324" w:author="DM" w:date="2012-08-17T08:05:00Z">
        <w:r w:rsidDel="00462002">
          <w:delText>This</w:delText>
        </w:r>
      </w:del>
      <w:r>
        <w:t xml:space="preserve"> requires </w:t>
      </w:r>
      <w:ins w:id="1325" w:author="DM" w:date="2012-08-17T08:05:00Z">
        <w:r w:rsidR="00462002">
          <w:t xml:space="preserve">tailoring </w:t>
        </w:r>
      </w:ins>
      <w:del w:id="1326" w:author="DM" w:date="2012-08-17T08:05:00Z">
        <w:r w:rsidDel="00462002">
          <w:delText xml:space="preserve">that </w:delText>
        </w:r>
      </w:del>
      <w:r>
        <w:t xml:space="preserve">even </w:t>
      </w:r>
      <w:del w:id="1327" w:author="DM" w:date="2012-08-17T08:05:00Z">
        <w:r w:rsidDel="00462002">
          <w:delText xml:space="preserve">the </w:delText>
        </w:r>
      </w:del>
      <w:r>
        <w:t>feature</w:t>
      </w:r>
      <w:ins w:id="1328" w:author="DM" w:date="2012-08-17T08:05:00Z">
        <w:r w:rsidR="00462002">
          <w:t>-</w:t>
        </w:r>
      </w:ins>
      <w:del w:id="1329" w:author="DM" w:date="2012-08-17T08:05:00Z">
        <w:r w:rsidDel="00462002">
          <w:delText xml:space="preserve"> </w:delText>
        </w:r>
      </w:del>
      <w:r>
        <w:t>rich product</w:t>
      </w:r>
      <w:ins w:id="1330" w:author="DM" w:date="2012-08-17T08:05:00Z">
        <w:r w:rsidR="00462002">
          <w:t>s</w:t>
        </w:r>
      </w:ins>
      <w:r>
        <w:t xml:space="preserve"> like Project Server 2010</w:t>
      </w:r>
      <w:del w:id="1331" w:author="DM" w:date="2012-08-17T08:05:00Z">
        <w:r w:rsidDel="00462002">
          <w:delText>,</w:delText>
        </w:r>
      </w:del>
      <w:r>
        <w:t xml:space="preserve"> </w:t>
      </w:r>
      <w:del w:id="1332" w:author="DM" w:date="2012-08-17T08:05:00Z">
        <w:r w:rsidDel="00462002">
          <w:delText xml:space="preserve">has to be tailored </w:delText>
        </w:r>
      </w:del>
      <w:r>
        <w:t xml:space="preserve">to the organization and </w:t>
      </w:r>
      <w:ins w:id="1333" w:author="DM" w:date="2012-08-17T08:05:00Z">
        <w:r w:rsidR="00462002">
          <w:t xml:space="preserve">the </w:t>
        </w:r>
      </w:ins>
      <w:r>
        <w:t>stakeholders it will be assisting</w:t>
      </w:r>
      <w:r w:rsidR="00D720AB">
        <w:t xml:space="preserve">. </w:t>
      </w:r>
      <w:r w:rsidR="009340DD" w:rsidRPr="000D4A1B">
        <w:t xml:space="preserve">The two key areas that need to be taken into </w:t>
      </w:r>
      <w:r w:rsidR="009340DD" w:rsidRPr="00AA2B31">
        <w:t>consideration</w:t>
      </w:r>
      <w:r w:rsidR="009340DD" w:rsidRPr="000D4A1B">
        <w:t xml:space="preserve"> are the rate of adoption and the methods that will support the </w:t>
      </w:r>
      <w:del w:id="1334" w:author="DM" w:date="2012-08-17T08:06:00Z">
        <w:r w:rsidR="009340DD" w:rsidRPr="000D4A1B" w:rsidDel="00462002">
          <w:delText>P</w:delText>
        </w:r>
      </w:del>
      <w:del w:id="1335" w:author="DM" w:date="2012-08-17T08:11:00Z">
        <w:r w:rsidR="009340DD" w:rsidRPr="000D4A1B" w:rsidDel="00A057EB">
          <w:delText xml:space="preserve">roject </w:delText>
        </w:r>
      </w:del>
      <w:del w:id="1336" w:author="DM" w:date="2012-08-17T08:06:00Z">
        <w:r w:rsidR="009340DD" w:rsidRPr="000D4A1B" w:rsidDel="00462002">
          <w:delText>M</w:delText>
        </w:r>
      </w:del>
      <w:del w:id="1337" w:author="DM" w:date="2012-08-17T08:11:00Z">
        <w:r w:rsidR="009340DD" w:rsidRPr="000D4A1B" w:rsidDel="00A057EB">
          <w:delText>anagement (</w:delText>
        </w:r>
      </w:del>
      <w:r w:rsidR="009340DD" w:rsidRPr="000D4A1B">
        <w:t>PM</w:t>
      </w:r>
      <w:del w:id="1338" w:author="DM" w:date="2012-08-17T08:11:00Z">
        <w:r w:rsidR="009340DD" w:rsidRPr="000D4A1B" w:rsidDel="00A057EB">
          <w:delText>)</w:delText>
        </w:r>
      </w:del>
      <w:r w:rsidR="009340DD" w:rsidRPr="000D4A1B">
        <w:t xml:space="preserve"> processes</w:t>
      </w:r>
      <w:ins w:id="1339" w:author="DM" w:date="2012-08-17T08:06:00Z">
        <w:r w:rsidR="00462002">
          <w:t>.</w:t>
        </w:r>
      </w:ins>
      <w:del w:id="1340" w:author="DM" w:date="2012-08-17T08:06:00Z">
        <w:r w:rsidR="009340DD" w:rsidRPr="000D4A1B" w:rsidDel="00462002">
          <w:delText>:</w:delText>
        </w:r>
      </w:del>
    </w:p>
    <w:p w:rsidR="009340DD" w:rsidRPr="000D4A1B" w:rsidRDefault="009340DD" w:rsidP="006265BD">
      <w:pPr>
        <w:pStyle w:val="H4"/>
      </w:pPr>
      <w:r w:rsidRPr="000D4A1B">
        <w:t>Adoption</w:t>
      </w:r>
    </w:p>
    <w:p w:rsidR="0003397E" w:rsidRDefault="009340DD" w:rsidP="00843503">
      <w:pPr>
        <w:pStyle w:val="Para"/>
      </w:pPr>
      <w:r w:rsidRPr="000D4A1B">
        <w:t xml:space="preserve">There is currently a great deal of churn in the solution marketplace, primarily due to the </w:t>
      </w:r>
      <w:r w:rsidR="00852EC2">
        <w:t>novelty</w:t>
      </w:r>
      <w:r w:rsidR="00852EC2" w:rsidRPr="000D4A1B">
        <w:t xml:space="preserve"> </w:t>
      </w:r>
      <w:r w:rsidRPr="000D4A1B">
        <w:t>of PPM as an enterprise discipline</w:t>
      </w:r>
      <w:del w:id="1341" w:author="DM" w:date="2012-08-17T08:08:00Z">
        <w:r w:rsidRPr="000D4A1B" w:rsidDel="00462002">
          <w:delText>,</w:delText>
        </w:r>
      </w:del>
      <w:ins w:id="1342" w:author="DM" w:date="2012-08-17T08:08:00Z">
        <w:r w:rsidR="00462002">
          <w:t xml:space="preserve"> compared with</w:t>
        </w:r>
      </w:ins>
      <w:del w:id="1343" w:author="DM" w:date="2012-08-17T08:08:00Z">
        <w:r w:rsidRPr="000D4A1B" w:rsidDel="00462002">
          <w:delText xml:space="preserve"> versus</w:delText>
        </w:r>
      </w:del>
      <w:r w:rsidRPr="000D4A1B">
        <w:t xml:space="preserve"> </w:t>
      </w:r>
      <w:r w:rsidR="003F39EE">
        <w:t xml:space="preserve">the </w:t>
      </w:r>
      <w:r w:rsidR="00BE3793">
        <w:t>disciplines</w:t>
      </w:r>
      <w:r w:rsidR="003F39EE">
        <w:t xml:space="preserve"> of </w:t>
      </w:r>
      <w:r w:rsidRPr="000D4A1B">
        <w:t xml:space="preserve">ERP, </w:t>
      </w:r>
      <w:ins w:id="1344" w:author="DM" w:date="2012-08-17T08:07:00Z">
        <w:r w:rsidR="00462002">
          <w:t>h</w:t>
        </w:r>
      </w:ins>
      <w:del w:id="1345" w:author="DM" w:date="2012-08-17T08:07:00Z">
        <w:r w:rsidRPr="000D4A1B" w:rsidDel="00462002">
          <w:delText>H</w:delText>
        </w:r>
      </w:del>
      <w:r w:rsidRPr="000D4A1B">
        <w:t xml:space="preserve">uman </w:t>
      </w:r>
      <w:del w:id="1346" w:author="DM" w:date="2012-08-17T08:07:00Z">
        <w:r w:rsidRPr="000D4A1B" w:rsidDel="00462002">
          <w:delText>R</w:delText>
        </w:r>
      </w:del>
      <w:ins w:id="1347" w:author="DM" w:date="2012-08-17T08:07:00Z">
        <w:r w:rsidR="00462002">
          <w:t>r</w:t>
        </w:r>
      </w:ins>
      <w:r w:rsidRPr="000D4A1B">
        <w:t xml:space="preserve">esource </w:t>
      </w:r>
      <w:del w:id="1348" w:author="DM" w:date="2012-08-17T08:07:00Z">
        <w:r w:rsidRPr="000D4A1B" w:rsidDel="00462002">
          <w:delText>I</w:delText>
        </w:r>
      </w:del>
      <w:ins w:id="1349" w:author="DM" w:date="2012-08-17T08:07:00Z">
        <w:r w:rsidR="00462002">
          <w:t>i</w:t>
        </w:r>
      </w:ins>
      <w:r w:rsidRPr="000D4A1B">
        <w:t xml:space="preserve">nformation </w:t>
      </w:r>
      <w:del w:id="1350" w:author="DM" w:date="2012-08-17T08:07:00Z">
        <w:r w:rsidRPr="000D4A1B" w:rsidDel="00462002">
          <w:delText>S</w:delText>
        </w:r>
      </w:del>
      <w:ins w:id="1351" w:author="DM" w:date="2012-08-17T08:07:00Z">
        <w:r w:rsidR="00462002">
          <w:t>s</w:t>
        </w:r>
      </w:ins>
      <w:r w:rsidRPr="000D4A1B">
        <w:t xml:space="preserve">ystem (HRIS), </w:t>
      </w:r>
      <w:r w:rsidRPr="000F5709">
        <w:t xml:space="preserve">or </w:t>
      </w:r>
      <w:ins w:id="1352" w:author="DM" w:date="2012-08-17T08:08:00Z">
        <w:r w:rsidR="00462002" w:rsidRPr="000F5709">
          <w:t>c</w:t>
        </w:r>
        <w:r w:rsidR="007B1D1F" w:rsidRPr="000F5709">
          <w:rPr>
            <w:rPrChange w:id="1353" w:author="Odum, Amy - Hoboken" w:date="2012-08-27T10:10:00Z">
              <w:rPr>
                <w:rStyle w:val="Emphasis"/>
                <w:rFonts w:ascii="Arial" w:hAnsi="Arial" w:cs="Arial"/>
                <w:b/>
                <w:bCs/>
                <w:i w:val="0"/>
                <w:iCs w:val="0"/>
                <w:color w:val="000000"/>
                <w:shd w:val="clear" w:color="auto" w:fill="FFFFFF"/>
              </w:rPr>
            </w:rPrChange>
          </w:rPr>
          <w:t>ustomer relationship management</w:t>
        </w:r>
        <w:r w:rsidR="00462002" w:rsidRPr="000F5709">
          <w:rPr>
            <w:rFonts w:eastAsiaTheme="majorEastAsia"/>
            <w:rPrChange w:id="1354" w:author="Odum, Amy - Hoboken" w:date="2012-08-27T10:10:00Z">
              <w:rPr>
                <w:rStyle w:val="apple-converted-space"/>
                <w:rFonts w:ascii="Arial" w:eastAsiaTheme="majorEastAsia" w:hAnsi="Arial" w:cs="Arial"/>
                <w:color w:val="222222"/>
                <w:shd w:val="clear" w:color="auto" w:fill="FFFFFF"/>
              </w:rPr>
            </w:rPrChange>
          </w:rPr>
          <w:t> </w:t>
        </w:r>
        <w:r w:rsidR="00462002" w:rsidRPr="000F5709">
          <w:rPr>
            <w:rPrChange w:id="1355" w:author="Odum, Amy - Hoboken" w:date="2012-08-27T10:10:00Z">
              <w:rPr>
                <w:rFonts w:ascii="Arial" w:hAnsi="Arial" w:cs="Arial"/>
                <w:color w:val="222222"/>
                <w:shd w:val="clear" w:color="auto" w:fill="FFFFFF"/>
              </w:rPr>
            </w:rPrChange>
          </w:rPr>
          <w:t>(</w:t>
        </w:r>
        <w:r w:rsidR="007B1D1F" w:rsidRPr="000F5709">
          <w:rPr>
            <w:rPrChange w:id="1356" w:author="Odum, Amy - Hoboken" w:date="2012-08-27T10:10:00Z">
              <w:rPr>
                <w:rStyle w:val="Emphasis"/>
                <w:rFonts w:ascii="Arial" w:hAnsi="Arial" w:cs="Arial"/>
                <w:b/>
                <w:bCs/>
                <w:i w:val="0"/>
                <w:iCs w:val="0"/>
                <w:color w:val="000000"/>
                <w:shd w:val="clear" w:color="auto" w:fill="FFFFFF"/>
              </w:rPr>
            </w:rPrChange>
          </w:rPr>
          <w:t>CRM</w:t>
        </w:r>
        <w:r w:rsidR="00462002" w:rsidRPr="000F5709">
          <w:rPr>
            <w:rPrChange w:id="1357" w:author="Odum, Amy - Hoboken" w:date="2012-08-27T10:10:00Z">
              <w:rPr>
                <w:rFonts w:ascii="Arial" w:hAnsi="Arial" w:cs="Arial"/>
                <w:color w:val="222222"/>
                <w:shd w:val="clear" w:color="auto" w:fill="FFFFFF"/>
              </w:rPr>
            </w:rPrChange>
          </w:rPr>
          <w:t xml:space="preserve">) </w:t>
        </w:r>
      </w:ins>
      <w:del w:id="1358" w:author="DM" w:date="2012-08-17T08:08:00Z">
        <w:r w:rsidRPr="000F5709" w:rsidDel="00462002">
          <w:delText>C</w:delText>
        </w:r>
        <w:r w:rsidRPr="00462002" w:rsidDel="00462002">
          <w:delText xml:space="preserve">RM </w:delText>
        </w:r>
      </w:del>
      <w:r w:rsidR="003F39EE" w:rsidRPr="00462002">
        <w:t>(</w:t>
      </w:r>
      <w:r w:rsidRPr="00462002">
        <w:t>whose organizational maturity and adoption tends to be higher</w:t>
      </w:r>
      <w:r w:rsidR="003F39EE">
        <w:t>)</w:t>
      </w:r>
      <w:r w:rsidRPr="000D4A1B">
        <w:t xml:space="preserve">. Much of the controversy around maturity models stems from a mismatch between </w:t>
      </w:r>
      <w:r w:rsidR="0003397E">
        <w:t xml:space="preserve">(1) </w:t>
      </w:r>
      <w:r w:rsidRPr="000D4A1B">
        <w:t xml:space="preserve">the amount </w:t>
      </w:r>
      <w:r w:rsidR="00511167">
        <w:t xml:space="preserve">of details </w:t>
      </w:r>
      <w:r w:rsidRPr="000D4A1B">
        <w:t xml:space="preserve">and type of processes applied </w:t>
      </w:r>
      <w:r w:rsidR="00511167">
        <w:t xml:space="preserve">to an </w:t>
      </w:r>
      <w:r w:rsidRPr="000D4A1B">
        <w:t xml:space="preserve">organization's basic </w:t>
      </w:r>
      <w:del w:id="1359" w:author="DM" w:date="2012-08-17T08:10:00Z">
        <w:r w:rsidR="00511167" w:rsidDel="00A057EB">
          <w:delText xml:space="preserve">project management </w:delText>
        </w:r>
      </w:del>
      <w:ins w:id="1360" w:author="DM" w:date="2012-08-17T08:10:00Z">
        <w:r w:rsidR="00A057EB">
          <w:t xml:space="preserve">PM </w:t>
        </w:r>
      </w:ins>
      <w:r w:rsidR="00511167">
        <w:t>culture and</w:t>
      </w:r>
      <w:r w:rsidRPr="000D4A1B">
        <w:t xml:space="preserve"> </w:t>
      </w:r>
      <w:r w:rsidR="0003397E">
        <w:t xml:space="preserve">(2) </w:t>
      </w:r>
      <w:r w:rsidR="00511167">
        <w:t xml:space="preserve">the business market for which those projects are designed to deliver </w:t>
      </w:r>
      <w:r w:rsidRPr="000D4A1B">
        <w:t xml:space="preserve">(regardless </w:t>
      </w:r>
      <w:r w:rsidR="006669C2">
        <w:t xml:space="preserve">of </w:t>
      </w:r>
      <w:r w:rsidRPr="000D4A1B">
        <w:t>market</w:t>
      </w:r>
      <w:r w:rsidR="006669C2">
        <w:t xml:space="preserve"> stability</w:t>
      </w:r>
      <w:r w:rsidRPr="000D4A1B">
        <w:t>).</w:t>
      </w:r>
      <w:r w:rsidR="004A1AEA">
        <w:t xml:space="preserve"> </w:t>
      </w:r>
    </w:p>
    <w:p w:rsidR="009340DD" w:rsidRPr="000D4A1B" w:rsidRDefault="00511167" w:rsidP="00843503">
      <w:pPr>
        <w:pStyle w:val="Para"/>
      </w:pPr>
      <w:r>
        <w:t xml:space="preserve">By </w:t>
      </w:r>
      <w:del w:id="1361" w:author="DM" w:date="2012-08-17T08:12:00Z">
        <w:r w:rsidDel="006E6F68">
          <w:delText xml:space="preserve">taking the stance that </w:delText>
        </w:r>
      </w:del>
      <w:r>
        <w:t xml:space="preserve">helping </w:t>
      </w:r>
      <w:r w:rsidR="0003397E">
        <w:t xml:space="preserve">to </w:t>
      </w:r>
      <w:r>
        <w:t xml:space="preserve">build a </w:t>
      </w:r>
      <w:del w:id="1362" w:author="DM" w:date="2012-08-17T08:10:00Z">
        <w:r w:rsidDel="00A057EB">
          <w:delText xml:space="preserve">project management </w:delText>
        </w:r>
      </w:del>
      <w:ins w:id="1363" w:author="DM" w:date="2012-08-17T08:10:00Z">
        <w:r w:rsidR="00A057EB">
          <w:t xml:space="preserve">PM </w:t>
        </w:r>
      </w:ins>
      <w:r>
        <w:t>culture and chang</w:t>
      </w:r>
      <w:r w:rsidR="00AA1886">
        <w:t>ing</w:t>
      </w:r>
      <w:r>
        <w:t xml:space="preserve"> the mind</w:t>
      </w:r>
      <w:ins w:id="1364" w:author="DM" w:date="2012-08-17T08:11:00Z">
        <w:r w:rsidR="00A057EB">
          <w:t>-</w:t>
        </w:r>
      </w:ins>
      <w:r>
        <w:t xml:space="preserve">set of the people within that culture, </w:t>
      </w:r>
      <w:r w:rsidR="009340DD" w:rsidRPr="000D4A1B">
        <w:t>we hope to aid organizations mov</w:t>
      </w:r>
      <w:r w:rsidR="00AA1886">
        <w:t>e</w:t>
      </w:r>
      <w:r w:rsidR="009340DD" w:rsidRPr="000D4A1B">
        <w:t xml:space="preserve"> along the maturity scale to their desired level as quickly as possible. </w:t>
      </w:r>
      <w:r w:rsidR="00D752E4">
        <w:t xml:space="preserve">Instead of </w:t>
      </w:r>
      <w:del w:id="1365" w:author="DM" w:date="2012-08-17T08:12:00Z">
        <w:r w:rsidR="00D752E4" w:rsidDel="006E6F68">
          <w:delText xml:space="preserve">the </w:delText>
        </w:r>
      </w:del>
      <w:r w:rsidR="00D752E4">
        <w:t>focus</w:t>
      </w:r>
      <w:ins w:id="1366" w:author="DM" w:date="2012-08-17T08:12:00Z">
        <w:r w:rsidR="006E6F68">
          <w:t>ing</w:t>
        </w:r>
      </w:ins>
      <w:r w:rsidR="00D752E4">
        <w:t xml:space="preserve"> </w:t>
      </w:r>
      <w:del w:id="1367" w:author="DM" w:date="2012-08-17T08:12:00Z">
        <w:r w:rsidR="00D752E4" w:rsidDel="006E6F68">
          <w:delText xml:space="preserve">of </w:delText>
        </w:r>
      </w:del>
      <w:r w:rsidR="00D752E4">
        <w:t xml:space="preserve">more time on the tool, mapping </w:t>
      </w:r>
      <w:r w:rsidR="00087876">
        <w:t>an organization</w:t>
      </w:r>
      <w:r w:rsidR="00707304">
        <w:t>’</w:t>
      </w:r>
      <w:r w:rsidR="00087876">
        <w:t xml:space="preserve">s processes and </w:t>
      </w:r>
      <w:del w:id="1368" w:author="DM" w:date="2012-08-17T08:12:00Z">
        <w:r w:rsidR="00D752E4" w:rsidDel="006E6F68">
          <w:delText xml:space="preserve">then </w:delText>
        </w:r>
      </w:del>
      <w:r w:rsidR="00087876">
        <w:t xml:space="preserve">folding </w:t>
      </w:r>
      <w:r w:rsidR="00D752E4">
        <w:t xml:space="preserve">those </w:t>
      </w:r>
      <w:r w:rsidR="00087876">
        <w:t>processes into the tool</w:t>
      </w:r>
      <w:del w:id="1369" w:author="DM" w:date="2012-08-17T08:12:00Z">
        <w:r w:rsidR="00087876" w:rsidDel="006E6F68">
          <w:delText>,</w:delText>
        </w:r>
      </w:del>
      <w:r w:rsidR="00087876">
        <w:t xml:space="preserve"> </w:t>
      </w:r>
      <w:r w:rsidR="00D752E4">
        <w:t xml:space="preserve">helps reinforce the workflow and </w:t>
      </w:r>
      <w:r w:rsidR="00087876">
        <w:t xml:space="preserve">the work behavior (since it is already being done </w:t>
      </w:r>
      <w:r w:rsidR="00E15195">
        <w:t>by the resources involved)</w:t>
      </w:r>
      <w:commentRangeStart w:id="1370"/>
      <w:ins w:id="1371" w:author="DM" w:date="2012-08-17T08:12:00Z">
        <w:r w:rsidR="006E6F68">
          <w:rPr>
            <w:rStyle w:val="QueryInline"/>
          </w:rPr>
          <w:t>[AU: clarify meaning if change isn’t ok]</w:t>
        </w:r>
      </w:ins>
      <w:commentRangeEnd w:id="1370"/>
      <w:r w:rsidR="00AA47C7">
        <w:rPr>
          <w:rStyle w:val="CommentReference"/>
          <w:rFonts w:asciiTheme="minorHAnsi" w:eastAsiaTheme="minorHAnsi" w:hAnsiTheme="minorHAnsi" w:cstheme="minorBidi"/>
          <w:snapToGrid/>
        </w:rPr>
        <w:commentReference w:id="1370"/>
      </w:r>
      <w:r w:rsidR="00D720AB">
        <w:t xml:space="preserve">. </w:t>
      </w:r>
      <w:r w:rsidR="00D752E4">
        <w:t xml:space="preserve">Remember, “Form </w:t>
      </w:r>
      <w:del w:id="1372" w:author="DM" w:date="2012-08-17T08:13:00Z">
        <w:r w:rsidR="00D752E4" w:rsidDel="006E6F68">
          <w:delText>F</w:delText>
        </w:r>
      </w:del>
      <w:ins w:id="1373" w:author="DM" w:date="2012-08-17T08:13:00Z">
        <w:r w:rsidR="006E6F68">
          <w:t>f</w:t>
        </w:r>
      </w:ins>
      <w:r w:rsidR="00D752E4">
        <w:t xml:space="preserve">its </w:t>
      </w:r>
      <w:del w:id="1374" w:author="DM" w:date="2012-08-17T08:13:00Z">
        <w:r w:rsidR="00D752E4" w:rsidDel="006E6F68">
          <w:delText>F</w:delText>
        </w:r>
      </w:del>
      <w:ins w:id="1375" w:author="DM" w:date="2012-08-17T08:13:00Z">
        <w:r w:rsidR="006E6F68">
          <w:t>f</w:t>
        </w:r>
      </w:ins>
      <w:r w:rsidR="00D752E4">
        <w:t>unction</w:t>
      </w:r>
      <w:ins w:id="1376" w:author="DM" w:date="2012-08-17T08:13:00Z">
        <w:r w:rsidR="006E6F68">
          <w:t>,</w:t>
        </w:r>
      </w:ins>
      <w:r w:rsidR="00D752E4">
        <w:t>”</w:t>
      </w:r>
      <w:del w:id="1377" w:author="DM" w:date="2012-08-17T08:13:00Z">
        <w:r w:rsidR="00D752E4" w:rsidDel="006E6F68">
          <w:delText>,</w:delText>
        </w:r>
      </w:del>
      <w:r w:rsidR="00D752E4">
        <w:t xml:space="preserve"> sometimes referred to as F3, is a great example of blending processes to technology and also </w:t>
      </w:r>
      <w:r w:rsidR="00E15195">
        <w:t xml:space="preserve">helps </w:t>
      </w:r>
      <w:del w:id="1378" w:author="DM" w:date="2012-08-17T08:13:00Z">
        <w:r w:rsidR="00E15195" w:rsidDel="006E6F68">
          <w:delText xml:space="preserve">the </w:delText>
        </w:r>
      </w:del>
      <w:r w:rsidR="00E15195">
        <w:t>rapid adoption</w:t>
      </w:r>
      <w:r w:rsidR="00D752E4">
        <w:t xml:space="preserve"> for organizations</w:t>
      </w:r>
      <w:r w:rsidR="009340DD" w:rsidRPr="000D4A1B">
        <w:t>.</w:t>
      </w:r>
      <w:r w:rsidR="004A1AEA">
        <w:t xml:space="preserve"> </w:t>
      </w:r>
      <w:r w:rsidR="009340DD" w:rsidRPr="000D4A1B">
        <w:t>PPM is not an out</w:t>
      </w:r>
      <w:ins w:id="1379" w:author="DM" w:date="2012-08-17T08:13:00Z">
        <w:r w:rsidR="006E6F68">
          <w:t>-</w:t>
        </w:r>
      </w:ins>
      <w:del w:id="1380" w:author="DM" w:date="2012-08-17T08:13:00Z">
        <w:r w:rsidR="009340DD" w:rsidRPr="000D4A1B" w:rsidDel="006E6F68">
          <w:delText xml:space="preserve"> </w:delText>
        </w:r>
      </w:del>
      <w:r w:rsidR="009340DD" w:rsidRPr="000D4A1B">
        <w:t>of</w:t>
      </w:r>
      <w:ins w:id="1381" w:author="DM" w:date="2012-08-17T08:13:00Z">
        <w:r w:rsidR="006E6F68">
          <w:t>-</w:t>
        </w:r>
      </w:ins>
      <w:del w:id="1382" w:author="DM" w:date="2012-08-17T08:13:00Z">
        <w:r w:rsidR="009340DD" w:rsidRPr="000D4A1B" w:rsidDel="006E6F68">
          <w:delText xml:space="preserve"> </w:delText>
        </w:r>
      </w:del>
      <w:r w:rsidR="009340DD" w:rsidRPr="000D4A1B">
        <w:t>the</w:t>
      </w:r>
      <w:ins w:id="1383" w:author="DM" w:date="2012-08-17T08:13:00Z">
        <w:r w:rsidR="006E6F68">
          <w:t>-</w:t>
        </w:r>
      </w:ins>
      <w:del w:id="1384" w:author="DM" w:date="2012-08-17T08:13:00Z">
        <w:r w:rsidR="009340DD" w:rsidRPr="000D4A1B" w:rsidDel="006E6F68">
          <w:delText xml:space="preserve"> </w:delText>
        </w:r>
      </w:del>
      <w:r w:rsidR="009340DD" w:rsidRPr="000D4A1B">
        <w:t>box solution</w:t>
      </w:r>
      <w:ins w:id="1385" w:author="DM" w:date="2012-08-17T08:13:00Z">
        <w:r w:rsidR="006E6F68">
          <w:t>.</w:t>
        </w:r>
      </w:ins>
      <w:r w:rsidR="009340DD" w:rsidRPr="000D4A1B">
        <w:t xml:space="preserve"> </w:t>
      </w:r>
      <w:del w:id="1386" w:author="DM" w:date="2012-08-17T08:13:00Z">
        <w:r w:rsidR="009340DD" w:rsidRPr="000D4A1B" w:rsidDel="006E6F68">
          <w:delText>and i</w:delText>
        </w:r>
      </w:del>
      <w:ins w:id="1387" w:author="DM" w:date="2012-08-17T08:13:00Z">
        <w:r w:rsidR="006E6F68">
          <w:t>I</w:t>
        </w:r>
      </w:ins>
      <w:r w:rsidR="009340DD" w:rsidRPr="000D4A1B">
        <w:t>t is most successful when deployed in accordance with detailed planning</w:t>
      </w:r>
      <w:r w:rsidR="00E15195">
        <w:t xml:space="preserve"> and folding, reinforcing</w:t>
      </w:r>
      <w:ins w:id="1388" w:author="DM" w:date="2012-08-17T08:13:00Z">
        <w:r w:rsidR="006E6F68">
          <w:t>,</w:t>
        </w:r>
      </w:ins>
      <w:r w:rsidR="00E15195">
        <w:t xml:space="preserve"> or enhancing an organization</w:t>
      </w:r>
      <w:ins w:id="1389" w:author="DM" w:date="2012-08-17T08:13:00Z">
        <w:r w:rsidR="006E6F68">
          <w:t>’</w:t>
        </w:r>
      </w:ins>
      <w:r w:rsidR="00E15195">
        <w:t>s</w:t>
      </w:r>
      <w:del w:id="1390" w:author="DM" w:date="2012-08-17T08:13:00Z">
        <w:r w:rsidR="00D72E75" w:rsidDel="006E6F68">
          <w:delText>’</w:delText>
        </w:r>
      </w:del>
      <w:r w:rsidR="00E15195">
        <w:t xml:space="preserve"> project </w:t>
      </w:r>
      <w:r w:rsidR="00D72E75">
        <w:t>or</w:t>
      </w:r>
      <w:r w:rsidR="00E15195">
        <w:t xml:space="preserve"> program management processes.</w:t>
      </w:r>
    </w:p>
    <w:p w:rsidR="00E17CDC" w:rsidRDefault="009340DD" w:rsidP="00843503">
      <w:pPr>
        <w:pStyle w:val="Para"/>
      </w:pPr>
      <w:r w:rsidRPr="000D4A1B">
        <w:t xml:space="preserve">Organizations in stable markets might consider choosing a prepackaged method from a reputable partner. This </w:t>
      </w:r>
      <w:r w:rsidR="00E17CDC">
        <w:t>option</w:t>
      </w:r>
      <w:r w:rsidRPr="000D4A1B">
        <w:t xml:space="preserve"> offer</w:t>
      </w:r>
      <w:r w:rsidR="00E17CDC">
        <w:t>s</w:t>
      </w:r>
      <w:r w:rsidRPr="000D4A1B">
        <w:t xml:space="preserve"> </w:t>
      </w:r>
      <w:ins w:id="1391" w:author="DM" w:date="2012-08-17T08:14:00Z">
        <w:r w:rsidR="006E6F68">
          <w:t>two</w:t>
        </w:r>
      </w:ins>
      <w:del w:id="1392" w:author="DM" w:date="2012-08-17T08:14:00Z">
        <w:r w:rsidRPr="000D4A1B" w:rsidDel="006E6F68">
          <w:delText>a number of</w:delText>
        </w:r>
      </w:del>
      <w:r w:rsidRPr="000D4A1B">
        <w:t xml:space="preserve"> benefits. </w:t>
      </w:r>
    </w:p>
    <w:p w:rsidR="00014EA9" w:rsidRDefault="006E6F68">
      <w:pPr>
        <w:pStyle w:val="ListNumbered"/>
        <w:pPrChange w:id="1393" w:author="DM" w:date="2012-08-17T08:15:00Z">
          <w:pPr>
            <w:pStyle w:val="Para"/>
          </w:pPr>
        </w:pPrChange>
      </w:pPr>
      <w:ins w:id="1394" w:author="DM" w:date="2012-08-17T08:14:00Z">
        <w:r>
          <w:t>1.</w:t>
        </w:r>
      </w:ins>
      <w:del w:id="1395" w:author="DM" w:date="2012-08-17T08:14:00Z">
        <w:r w:rsidR="009340DD" w:rsidRPr="000D4A1B" w:rsidDel="006E6F68">
          <w:delText>First,</w:delText>
        </w:r>
      </w:del>
      <w:r w:rsidR="009340DD" w:rsidRPr="000D4A1B">
        <w:t xml:space="preserve"> </w:t>
      </w:r>
      <w:del w:id="1396" w:author="DM" w:date="2012-08-17T08:14:00Z">
        <w:r w:rsidR="009340DD" w:rsidRPr="000D4A1B" w:rsidDel="006E6F68">
          <w:delText>i</w:delText>
        </w:r>
      </w:del>
      <w:ins w:id="1397" w:author="DM" w:date="2012-08-17T08:14:00Z">
        <w:r>
          <w:t>I</w:t>
        </w:r>
      </w:ins>
      <w:r w:rsidR="009340DD" w:rsidRPr="000D4A1B">
        <w:t>t suppl</w:t>
      </w:r>
      <w:r w:rsidR="00E17CDC">
        <w:t>ies</w:t>
      </w:r>
      <w:r w:rsidR="009340DD" w:rsidRPr="000D4A1B">
        <w:t xml:space="preserve"> a fully developed procedural offering that </w:t>
      </w:r>
      <w:ins w:id="1398" w:author="DM" w:date="2012-08-17T08:14:00Z">
        <w:r>
          <w:t>can</w:t>
        </w:r>
      </w:ins>
      <w:del w:id="1399" w:author="DM" w:date="2012-08-17T08:14:00Z">
        <w:r w:rsidR="009340DD" w:rsidRPr="000D4A1B" w:rsidDel="006E6F68">
          <w:delText>would make the</w:delText>
        </w:r>
      </w:del>
      <w:r w:rsidR="009340DD" w:rsidRPr="000D4A1B">
        <w:t xml:space="preserve"> transition to </w:t>
      </w:r>
      <w:r w:rsidR="00AC3019">
        <w:t>a higher level of maturity scale</w:t>
      </w:r>
      <w:ins w:id="1400" w:author="DM" w:date="2012-08-17T08:14:00Z">
        <w:r>
          <w:t>.</w:t>
        </w:r>
      </w:ins>
      <w:r w:rsidR="00AC3019">
        <w:t xml:space="preserve"> (</w:t>
      </w:r>
      <w:del w:id="1401" w:author="DM" w:date="2012-08-17T08:14:00Z">
        <w:r w:rsidR="00AC3019" w:rsidDel="006E6F68">
          <w:delText>t</w:delText>
        </w:r>
      </w:del>
      <w:ins w:id="1402" w:author="DM" w:date="2012-08-17T08:14:00Z">
        <w:r>
          <w:t>T</w:t>
        </w:r>
      </w:ins>
      <w:r w:rsidR="00AC3019">
        <w:t>here are many</w:t>
      </w:r>
      <w:ins w:id="1403" w:author="Tim Runcie" w:date="2012-09-11T09:17:00Z">
        <w:r w:rsidR="006D64F6">
          <w:t xml:space="preserve"> </w:t>
        </w:r>
      </w:ins>
      <w:ins w:id="1404" w:author="Tim Runcie" w:date="2012-09-11T09:18:00Z">
        <w:r w:rsidR="006D64F6">
          <w:t>organizational maturity scales</w:t>
        </w:r>
      </w:ins>
      <w:ins w:id="1405" w:author="DM" w:date="2012-08-17T08:14:00Z">
        <w:r>
          <w:t>,</w:t>
        </w:r>
        <w:commentRangeStart w:id="1406"/>
        <w:r>
          <w:rPr>
            <w:rStyle w:val="QueryInline"/>
          </w:rPr>
          <w:t>[</w:t>
        </w:r>
        <w:commentRangeStart w:id="1407"/>
        <w:r>
          <w:rPr>
            <w:rStyle w:val="QueryInline"/>
          </w:rPr>
          <w:t>AU: many what, offerings or scales?]</w:t>
        </w:r>
      </w:ins>
      <w:commentRangeEnd w:id="1406"/>
      <w:r w:rsidR="00AA47C7">
        <w:rPr>
          <w:rStyle w:val="CommentReference"/>
          <w:rFonts w:asciiTheme="minorHAnsi" w:eastAsiaTheme="minorHAnsi" w:hAnsiTheme="minorHAnsi" w:cstheme="minorBidi"/>
          <w:snapToGrid/>
        </w:rPr>
        <w:commentReference w:id="1406"/>
      </w:r>
      <w:commentRangeEnd w:id="1407"/>
      <w:r w:rsidR="006D64F6">
        <w:rPr>
          <w:rStyle w:val="CommentReference"/>
          <w:rFonts w:asciiTheme="minorHAnsi" w:eastAsiaTheme="minorHAnsi" w:hAnsiTheme="minorHAnsi" w:cstheme="minorBidi"/>
          <w:snapToGrid/>
        </w:rPr>
        <w:commentReference w:id="1407"/>
      </w:r>
      <w:r w:rsidR="00AC3019">
        <w:t xml:space="preserve"> including </w:t>
      </w:r>
      <w:r w:rsidR="00F62F65">
        <w:t>Gartner’s</w:t>
      </w:r>
      <w:ins w:id="1408" w:author="DM" w:date="2012-08-17T08:14:00Z">
        <w:r>
          <w:t>.</w:t>
        </w:r>
      </w:ins>
      <w:r w:rsidR="00AC3019">
        <w:t>)</w:t>
      </w:r>
      <w:del w:id="1409" w:author="DM" w:date="2012-08-17T08:14:00Z">
        <w:r w:rsidR="00A36CDB" w:rsidDel="006E6F68">
          <w:delText>.</w:delText>
        </w:r>
      </w:del>
      <w:r w:rsidR="009340DD" w:rsidRPr="000D4A1B">
        <w:t xml:space="preserve"> </w:t>
      </w:r>
    </w:p>
    <w:p w:rsidR="00014EA9" w:rsidRDefault="006E6F68">
      <w:pPr>
        <w:pStyle w:val="ListNumbered"/>
        <w:pPrChange w:id="1410" w:author="DM" w:date="2012-08-17T08:15:00Z">
          <w:pPr>
            <w:pStyle w:val="Para"/>
          </w:pPr>
        </w:pPrChange>
      </w:pPr>
      <w:ins w:id="1411" w:author="DM" w:date="2012-08-17T08:14:00Z">
        <w:r>
          <w:t>2.</w:t>
        </w:r>
      </w:ins>
      <w:del w:id="1412" w:author="DM" w:date="2012-08-17T08:14:00Z">
        <w:r w:rsidR="009340DD" w:rsidRPr="000D4A1B" w:rsidDel="006E6F68">
          <w:delText>Second,</w:delText>
        </w:r>
      </w:del>
      <w:r w:rsidR="009340DD" w:rsidRPr="000D4A1B">
        <w:t xml:space="preserve"> </w:t>
      </w:r>
      <w:del w:id="1413" w:author="DM" w:date="2012-08-17T08:14:00Z">
        <w:r w:rsidR="00BE506C" w:rsidDel="006E6F68">
          <w:delText>a</w:delText>
        </w:r>
      </w:del>
      <w:ins w:id="1414" w:author="DM" w:date="2012-08-17T08:14:00Z">
        <w:r>
          <w:t>A</w:t>
        </w:r>
      </w:ins>
      <w:r w:rsidR="00BE506C">
        <w:t xml:space="preserve"> prepackaged solution</w:t>
      </w:r>
      <w:r w:rsidR="009340DD" w:rsidRPr="000D4A1B">
        <w:t xml:space="preserve"> </w:t>
      </w:r>
      <w:r w:rsidR="00BE506C">
        <w:t xml:space="preserve">can </w:t>
      </w:r>
      <w:r w:rsidR="009340DD" w:rsidRPr="000D4A1B">
        <w:t xml:space="preserve">reduce the </w:t>
      </w:r>
      <w:r w:rsidR="00BE506C" w:rsidRPr="000D4A1B">
        <w:t>tendenc</w:t>
      </w:r>
      <w:r w:rsidR="00BE506C">
        <w:t>y</w:t>
      </w:r>
      <w:r w:rsidR="00BE506C" w:rsidRPr="000D4A1B">
        <w:t xml:space="preserve"> </w:t>
      </w:r>
      <w:r w:rsidR="009340DD" w:rsidRPr="000D4A1B">
        <w:t xml:space="preserve">to go overboard with too </w:t>
      </w:r>
      <w:r w:rsidR="00153392">
        <w:t>many</w:t>
      </w:r>
      <w:r w:rsidR="00153392" w:rsidRPr="000D4A1B">
        <w:t xml:space="preserve"> </w:t>
      </w:r>
      <w:r w:rsidR="009340DD" w:rsidRPr="000D4A1B">
        <w:t>process</w:t>
      </w:r>
      <w:r w:rsidR="00153392">
        <w:t>es</w:t>
      </w:r>
      <w:r w:rsidR="009340DD" w:rsidRPr="000D4A1B">
        <w:t xml:space="preserve">. If the organization </w:t>
      </w:r>
      <w:ins w:id="1415" w:author="DM" w:date="2012-08-17T08:15:00Z">
        <w:r w:rsidR="00E82425">
          <w:t xml:space="preserve">in a </w:t>
        </w:r>
        <w:r w:rsidR="00E82425" w:rsidRPr="000D4A1B">
          <w:t>stable</w:t>
        </w:r>
        <w:r w:rsidR="00E82425">
          <w:t xml:space="preserve"> </w:t>
        </w:r>
        <w:r w:rsidR="00E82425" w:rsidRPr="000D4A1B">
          <w:t>industr</w:t>
        </w:r>
        <w:r w:rsidR="00E82425">
          <w:t>y</w:t>
        </w:r>
        <w:r w:rsidR="00E82425" w:rsidRPr="000D4A1B">
          <w:t xml:space="preserve"> </w:t>
        </w:r>
      </w:ins>
      <w:r w:rsidR="009340DD" w:rsidRPr="000D4A1B">
        <w:t xml:space="preserve">decides that tools are as important or more important than process, </w:t>
      </w:r>
      <w:ins w:id="1416" w:author="DM" w:date="2012-08-17T08:15:00Z">
        <w:r w:rsidR="00E82425">
          <w:t>it</w:t>
        </w:r>
      </w:ins>
      <w:del w:id="1417" w:author="DM" w:date="2012-08-17T08:15:00Z">
        <w:r w:rsidR="009340DD" w:rsidRPr="000D4A1B" w:rsidDel="00E82425">
          <w:delText xml:space="preserve">organizations </w:delText>
        </w:r>
        <w:r w:rsidR="009A304C" w:rsidDel="00E82425">
          <w:delText>within</w:delText>
        </w:r>
      </w:del>
      <w:r w:rsidR="009A304C">
        <w:t xml:space="preserve"> </w:t>
      </w:r>
      <w:del w:id="1418" w:author="DM" w:date="2012-08-17T08:15:00Z">
        <w:r w:rsidR="009A304C" w:rsidRPr="000D4A1B" w:rsidDel="00E82425">
          <w:delText>stable</w:delText>
        </w:r>
        <w:r w:rsidR="009A304C" w:rsidDel="00E82425">
          <w:delText xml:space="preserve"> </w:delText>
        </w:r>
        <w:r w:rsidR="009A304C" w:rsidRPr="000D4A1B" w:rsidDel="00E82425">
          <w:delText>industr</w:delText>
        </w:r>
        <w:r w:rsidR="009A304C" w:rsidDel="00E82425">
          <w:delText>ies</w:delText>
        </w:r>
        <w:r w:rsidR="009A304C" w:rsidRPr="000D4A1B" w:rsidDel="00E82425">
          <w:delText xml:space="preserve"> </w:delText>
        </w:r>
      </w:del>
      <w:r w:rsidR="009A304C">
        <w:t xml:space="preserve">should </w:t>
      </w:r>
      <w:r w:rsidR="009340DD" w:rsidRPr="000D4A1B">
        <w:t>consider purchasing tools that come prepackaged with a methodology</w:t>
      </w:r>
      <w:r w:rsidR="00054951">
        <w:t>. This will</w:t>
      </w:r>
      <w:r w:rsidR="009340DD" w:rsidRPr="000D4A1B">
        <w:t xml:space="preserve"> aid in establishing consistency and developing</w:t>
      </w:r>
      <w:r w:rsidR="004A1AEA">
        <w:t xml:space="preserve"> </w:t>
      </w:r>
      <w:r w:rsidR="009340DD" w:rsidRPr="000D4A1B">
        <w:t xml:space="preserve">a deep understanding of how these processes drive and impact organizational structure, </w:t>
      </w:r>
      <w:r w:rsidR="00A13D83">
        <w:t xml:space="preserve">the </w:t>
      </w:r>
      <w:r w:rsidR="009340DD" w:rsidRPr="000D4A1B">
        <w:t xml:space="preserve">approval chain, </w:t>
      </w:r>
      <w:r w:rsidR="00A13D83">
        <w:t xml:space="preserve">and </w:t>
      </w:r>
      <w:r w:rsidR="009340DD" w:rsidRPr="000D4A1B">
        <w:t>project team development</w:t>
      </w:r>
      <w:r w:rsidR="00A13D83">
        <w:t xml:space="preserve"> as well as</w:t>
      </w:r>
      <w:r w:rsidR="009340DD" w:rsidRPr="000D4A1B">
        <w:t xml:space="preserve"> </w:t>
      </w:r>
      <w:r w:rsidR="00A13D83">
        <w:t xml:space="preserve">the </w:t>
      </w:r>
      <w:r w:rsidR="009340DD" w:rsidRPr="000D4A1B">
        <w:t xml:space="preserve">business </w:t>
      </w:r>
      <w:r w:rsidR="00A13D83">
        <w:t xml:space="preserve">of </w:t>
      </w:r>
      <w:r w:rsidR="009340DD" w:rsidRPr="000D4A1B">
        <w:t xml:space="preserve">choosing the most appropriate projects, identifying strategic goals, </w:t>
      </w:r>
      <w:r w:rsidR="00A13D83">
        <w:t xml:space="preserve">and </w:t>
      </w:r>
      <w:del w:id="1419" w:author="DM" w:date="2012-08-17T08:15:00Z">
        <w:r w:rsidR="00A13D83" w:rsidDel="00E82425">
          <w:delText xml:space="preserve">the </w:delText>
        </w:r>
      </w:del>
      <w:r w:rsidR="009340DD" w:rsidRPr="000D4A1B">
        <w:t>selecti</w:t>
      </w:r>
      <w:ins w:id="1420" w:author="DM" w:date="2012-08-17T08:15:00Z">
        <w:r w:rsidR="00E82425">
          <w:t>ng</w:t>
        </w:r>
      </w:ins>
      <w:del w:id="1421" w:author="DM" w:date="2012-08-17T08:15:00Z">
        <w:r w:rsidR="009340DD" w:rsidRPr="000D4A1B" w:rsidDel="00E82425">
          <w:delText>on of</w:delText>
        </w:r>
      </w:del>
      <w:r w:rsidR="009340DD" w:rsidRPr="000D4A1B">
        <w:t xml:space="preserve"> tools and technology.</w:t>
      </w:r>
    </w:p>
    <w:p w:rsidR="009340DD" w:rsidRPr="000D4A1B" w:rsidRDefault="009340DD" w:rsidP="006265BD">
      <w:pPr>
        <w:pStyle w:val="H4"/>
      </w:pPr>
      <w:r w:rsidRPr="000D4A1B">
        <w:t xml:space="preserve">Methodology </w:t>
      </w:r>
      <w:del w:id="1422" w:author="DM" w:date="2012-08-17T08:15:00Z">
        <w:r w:rsidR="0051548A" w:rsidDel="00E82425">
          <w:delText>V</w:delText>
        </w:r>
      </w:del>
      <w:ins w:id="1423" w:author="DM" w:date="2012-08-17T08:15:00Z">
        <w:r w:rsidR="00E82425">
          <w:t>v</w:t>
        </w:r>
      </w:ins>
      <w:r w:rsidRPr="000D4A1B">
        <w:t xml:space="preserve">ersus </w:t>
      </w:r>
      <w:r w:rsidR="0051548A">
        <w:t>T</w:t>
      </w:r>
      <w:r w:rsidRPr="000D4A1B">
        <w:t xml:space="preserve">echnical </w:t>
      </w:r>
      <w:r w:rsidR="0051548A">
        <w:t>I</w:t>
      </w:r>
      <w:r w:rsidRPr="000D4A1B">
        <w:t>nstallation</w:t>
      </w:r>
    </w:p>
    <w:p w:rsidR="009340DD" w:rsidRPr="000D4A1B" w:rsidRDefault="009340DD" w:rsidP="006265BD">
      <w:pPr>
        <w:pStyle w:val="Para"/>
      </w:pPr>
      <w:r w:rsidRPr="000D4A1B">
        <w:t>Ease of technical deployment is only one key aspect to consider. Project lifecycles are more easily defined and introduced within organizations when the technology works as intended and is easy to use.</w:t>
      </w:r>
    </w:p>
    <w:p w:rsidR="009340DD" w:rsidRPr="000D4A1B" w:rsidRDefault="009340DD" w:rsidP="006265BD">
      <w:pPr>
        <w:pStyle w:val="Para"/>
      </w:pPr>
      <w:r w:rsidRPr="000D4A1B">
        <w:t>Ease of use leads to viral adoption</w:t>
      </w:r>
      <w:ins w:id="1424" w:author="DM" w:date="2012-08-17T08:16:00Z">
        <w:r w:rsidR="00E82425">
          <w:t>,</w:t>
        </w:r>
      </w:ins>
      <w:r w:rsidRPr="000D4A1B">
        <w:t xml:space="preserve"> which increases the overall potential for establishing an enterprise system for managing an organization’s portfolio of projects.</w:t>
      </w:r>
    </w:p>
    <w:p w:rsidR="009340DD" w:rsidRPr="000D4A1B" w:rsidRDefault="009340DD" w:rsidP="006265BD">
      <w:pPr>
        <w:pStyle w:val="Para"/>
      </w:pPr>
      <w:r w:rsidRPr="000D4A1B">
        <w:t xml:space="preserve">The greater one’s familiarity is with project phases and stakeholders, the more easily one can keep the project on track and on budget. </w:t>
      </w:r>
      <w:r w:rsidR="002A3DEF">
        <w:t xml:space="preserve">For reference, see </w:t>
      </w:r>
      <w:del w:id="1425" w:author="DM" w:date="2012-08-17T08:16:00Z">
        <w:r w:rsidR="002A3DEF" w:rsidDel="00E82425">
          <w:delText>f</w:delText>
        </w:r>
      </w:del>
      <w:ins w:id="1426" w:author="DM" w:date="2012-08-17T08:16:00Z">
        <w:r w:rsidR="00E82425">
          <w:t>F</w:t>
        </w:r>
      </w:ins>
      <w:r w:rsidR="002A3DEF">
        <w:t xml:space="preserve">igure </w:t>
      </w:r>
      <w:r w:rsidR="00CE7278">
        <w:t>2.</w:t>
      </w:r>
      <w:r w:rsidR="00AC7E4C">
        <w:t>7</w:t>
      </w:r>
      <w:r w:rsidR="002A3DEF">
        <w:t>.</w:t>
      </w:r>
      <w:r w:rsidRPr="000D4A1B">
        <w:t xml:space="preserve"> </w:t>
      </w:r>
    </w:p>
    <w:p w:rsidR="00E82425" w:rsidRDefault="00E82425" w:rsidP="00E82425">
      <w:pPr>
        <w:pStyle w:val="Slug"/>
        <w:rPr>
          <w:ins w:id="1427" w:author="DM" w:date="2012-08-17T08:16:00Z"/>
          <w:b w:val="0"/>
        </w:rPr>
      </w:pPr>
      <w:moveToRangeStart w:id="1428" w:author="DM" w:date="2012-08-17T08:16:00Z" w:name="move332954722"/>
      <w:moveTo w:id="1429" w:author="DM" w:date="2012-08-17T08:16:00Z">
        <w:r>
          <w:t>Figure 2.7</w:t>
        </w:r>
        <w:del w:id="1430" w:author="DM" w:date="2012-08-20T06:35:00Z">
          <w:r w:rsidDel="005963D5">
            <w:delText>:</w:delText>
          </w:r>
        </w:del>
        <w:r>
          <w:t xml:space="preserve"> Sample Technical Project Lifecycle</w:t>
        </w:r>
        <w:del w:id="1431" w:author="DM" w:date="2012-08-17T08:16:00Z">
          <w:r w:rsidDel="00E82425">
            <w:delText xml:space="preserve"> </w:delText>
          </w:r>
          <w:r w:rsidRPr="006265BD" w:rsidDel="00E82425">
            <w:rPr>
              <w:b w:val="0"/>
            </w:rPr>
            <w:delText>(</w:delText>
          </w:r>
          <w:r w:rsidDel="00E82425">
            <w:rPr>
              <w:b w:val="0"/>
            </w:rPr>
            <w:delText>Source: Advisicon</w:delText>
          </w:r>
          <w:r w:rsidRPr="006265BD" w:rsidDel="00E82425">
            <w:rPr>
              <w:b w:val="0"/>
            </w:rPr>
            <w:delText>)</w:delText>
          </w:r>
        </w:del>
        <w:r>
          <w:tab/>
          <w:t>[02-07-technologyToSupportPPMMethodologyAndGrowthGoals.eps]</w:t>
        </w:r>
      </w:moveTo>
      <w:ins w:id="1432" w:author="DM" w:date="2012-08-17T08:16:00Z">
        <w:r w:rsidRPr="00E82425">
          <w:rPr>
            <w:b w:val="0"/>
          </w:rPr>
          <w:t xml:space="preserve"> </w:t>
        </w:r>
      </w:ins>
    </w:p>
    <w:p w:rsidR="00014EA9" w:rsidRDefault="00E82425">
      <w:pPr>
        <w:pStyle w:val="FigureSource"/>
        <w:pPrChange w:id="1433" w:author="DM" w:date="2012-08-17T08:16:00Z">
          <w:pPr>
            <w:pStyle w:val="Slug"/>
          </w:pPr>
        </w:pPrChange>
      </w:pPr>
      <w:ins w:id="1434" w:author="DM" w:date="2012-08-17T08:16:00Z">
        <w:r>
          <w:t>Source: Advisicon</w:t>
        </w:r>
      </w:ins>
    </w:p>
    <w:moveToRangeEnd w:id="1428"/>
    <w:p w:rsidR="009340DD" w:rsidRPr="00E82425" w:rsidRDefault="009340DD" w:rsidP="006265BD">
      <w:pPr>
        <w:pStyle w:val="Para"/>
        <w:rPr>
          <w:rStyle w:val="QueryInline"/>
          <w:rPrChange w:id="1435" w:author="DM" w:date="2012-08-17T08:17:00Z">
            <w:rPr/>
          </w:rPrChange>
        </w:rPr>
      </w:pPr>
      <w:r w:rsidRPr="000D4A1B">
        <w:t xml:space="preserve">To make sound </w:t>
      </w:r>
      <w:del w:id="1436" w:author="DM" w:date="2012-08-17T08:09:00Z">
        <w:r w:rsidRPr="000D4A1B" w:rsidDel="00A057EB">
          <w:delText xml:space="preserve">project management </w:delText>
        </w:r>
      </w:del>
      <w:ins w:id="1437" w:author="DM" w:date="2012-08-17T08:09:00Z">
        <w:r w:rsidR="00A057EB">
          <w:t>PM</w:t>
        </w:r>
      </w:ins>
      <w:ins w:id="1438" w:author="DM" w:date="2012-08-17T08:10:00Z">
        <w:r w:rsidR="00A057EB">
          <w:t xml:space="preserve"> </w:t>
        </w:r>
      </w:ins>
      <w:r w:rsidRPr="000D4A1B">
        <w:t xml:space="preserve">choices, individuals must understand what a project lifecycle is and what factors can influence it. </w:t>
      </w:r>
      <w:r w:rsidR="00A65FF2">
        <w:t>There are many different “</w:t>
      </w:r>
      <w:ins w:id="1439" w:author="DM" w:date="2012-08-17T08:17:00Z">
        <w:r w:rsidR="00E82425">
          <w:t>l</w:t>
        </w:r>
      </w:ins>
      <w:del w:id="1440" w:author="DM" w:date="2012-08-17T08:17:00Z">
        <w:r w:rsidR="00A65FF2" w:rsidDel="00E82425">
          <w:delText>L</w:delText>
        </w:r>
      </w:del>
      <w:r w:rsidR="00A65FF2">
        <w:t xml:space="preserve">ifeycles” in industry and </w:t>
      </w:r>
      <w:ins w:id="1441" w:author="DM" w:date="2012-08-17T08:17:00Z">
        <w:r w:rsidR="00E82425">
          <w:t>p</w:t>
        </w:r>
      </w:ins>
      <w:del w:id="1442" w:author="DM" w:date="2012-08-17T08:17:00Z">
        <w:r w:rsidR="00A65FF2" w:rsidDel="00E82425">
          <w:delText>P</w:delText>
        </w:r>
      </w:del>
      <w:r w:rsidR="00A65FF2">
        <w:t>roject/</w:t>
      </w:r>
      <w:del w:id="1443" w:author="DM" w:date="2012-08-17T08:17:00Z">
        <w:r w:rsidR="00A65FF2" w:rsidDel="00E82425">
          <w:delText>P</w:delText>
        </w:r>
      </w:del>
      <w:ins w:id="1444" w:author="DM" w:date="2012-08-17T08:17:00Z">
        <w:r w:rsidR="00E82425">
          <w:t>p</w:t>
        </w:r>
      </w:ins>
      <w:r w:rsidR="00A65FF2">
        <w:t xml:space="preserve">rogram </w:t>
      </w:r>
      <w:del w:id="1445" w:author="DM" w:date="2012-08-17T08:17:00Z">
        <w:r w:rsidR="00A65FF2" w:rsidDel="00E82425">
          <w:delText>M</w:delText>
        </w:r>
      </w:del>
      <w:ins w:id="1446" w:author="DM" w:date="2012-08-17T08:17:00Z">
        <w:r w:rsidR="00E82425">
          <w:t>m</w:t>
        </w:r>
      </w:ins>
      <w:r w:rsidR="00A65FF2">
        <w:t>anagement (</w:t>
      </w:r>
      <w:ins w:id="1447" w:author="DM" w:date="2012-08-17T08:17:00Z">
        <w:r w:rsidR="00E82425">
          <w:t xml:space="preserve">including </w:t>
        </w:r>
      </w:ins>
      <w:r w:rsidR="00A65FF2">
        <w:t>P</w:t>
      </w:r>
      <w:ins w:id="1448" w:author="DM" w:date="2012-08-17T08:32:00Z">
        <w:r w:rsidR="00071838">
          <w:t xml:space="preserve">roject </w:t>
        </w:r>
      </w:ins>
      <w:r w:rsidR="00A65FF2">
        <w:t>M</w:t>
      </w:r>
      <w:ins w:id="1449" w:author="DM" w:date="2012-08-17T08:32:00Z">
        <w:r w:rsidR="00071838">
          <w:t xml:space="preserve">anagement </w:t>
        </w:r>
      </w:ins>
      <w:r w:rsidR="00A65FF2">
        <w:t>I</w:t>
      </w:r>
      <w:ins w:id="1450" w:author="DM" w:date="2012-08-17T08:32:00Z">
        <w:r w:rsidR="00071838">
          <w:t>nstitute [PMI]</w:t>
        </w:r>
      </w:ins>
      <w:r w:rsidR="00A65FF2">
        <w:t xml:space="preserve">, Prince2, </w:t>
      </w:r>
      <w:ins w:id="1451" w:author="Tim Runcie" w:date="2012-09-11T09:25:00Z">
        <w:r w:rsidR="001B388E">
          <w:t xml:space="preserve">Information Technology Infrastructure Library </w:t>
        </w:r>
      </w:ins>
      <w:commentRangeStart w:id="1452"/>
      <w:r w:rsidR="00A65FF2">
        <w:t>ITIL</w:t>
      </w:r>
      <w:ins w:id="1453" w:author="DM" w:date="2012-08-17T08:33:00Z">
        <w:r w:rsidR="00071838">
          <w:rPr>
            <w:rStyle w:val="QueryInline"/>
          </w:rPr>
          <w:t>[</w:t>
        </w:r>
        <w:commentRangeStart w:id="1454"/>
        <w:r w:rsidR="00071838">
          <w:rPr>
            <w:rStyle w:val="QueryInline"/>
          </w:rPr>
          <w:t>AU: spell out</w:t>
        </w:r>
      </w:ins>
      <w:commentRangeEnd w:id="1454"/>
      <w:r w:rsidR="001B388E">
        <w:rPr>
          <w:rStyle w:val="CommentReference"/>
          <w:rFonts w:asciiTheme="minorHAnsi" w:eastAsiaTheme="minorHAnsi" w:hAnsiTheme="minorHAnsi" w:cstheme="minorBidi"/>
          <w:snapToGrid/>
        </w:rPr>
        <w:commentReference w:id="1454"/>
      </w:r>
      <w:ins w:id="1455" w:author="DM" w:date="2012-08-17T08:33:00Z">
        <w:r w:rsidR="00071838">
          <w:rPr>
            <w:rStyle w:val="QueryInline"/>
          </w:rPr>
          <w:t>]</w:t>
        </w:r>
      </w:ins>
      <w:commentRangeEnd w:id="1452"/>
      <w:r w:rsidR="00AA47C7">
        <w:rPr>
          <w:rStyle w:val="CommentReference"/>
          <w:rFonts w:asciiTheme="minorHAnsi" w:eastAsiaTheme="minorHAnsi" w:hAnsiTheme="minorHAnsi" w:cstheme="minorBidi"/>
          <w:snapToGrid/>
        </w:rPr>
        <w:commentReference w:id="1452"/>
      </w:r>
      <w:r w:rsidR="00A65FF2">
        <w:t>, etc.)</w:t>
      </w:r>
      <w:r w:rsidR="00D720AB">
        <w:t xml:space="preserve">. </w:t>
      </w:r>
      <w:del w:id="1456" w:author="Jeff Jacobson" w:date="2012-08-29T14:50:00Z">
        <w:r w:rsidR="00A65FF2" w:rsidDel="00AA47C7">
          <w:delText>Since t</w:delText>
        </w:r>
      </w:del>
      <w:ins w:id="1457" w:author="Jeff Jacobson" w:date="2012-08-29T14:50:00Z">
        <w:r w:rsidR="00AA47C7">
          <w:t>T</w:t>
        </w:r>
      </w:ins>
      <w:r w:rsidRPr="000D4A1B">
        <w:t>he lifecycle is a core component to managing projects successfully</w:t>
      </w:r>
      <w:del w:id="1458" w:author="Jeff Jacobson" w:date="2012-08-29T14:50:00Z">
        <w:r w:rsidRPr="000D4A1B" w:rsidDel="00AA47C7">
          <w:delText xml:space="preserve">, </w:delText>
        </w:r>
      </w:del>
      <w:ins w:id="1459" w:author="Jeff Jacobson" w:date="2012-08-29T14:50:00Z">
        <w:r w:rsidR="00AA47C7">
          <w:t>:</w:t>
        </w:r>
        <w:r w:rsidR="00AA47C7" w:rsidRPr="000D4A1B">
          <w:t xml:space="preserve"> </w:t>
        </w:r>
      </w:ins>
      <w:r w:rsidRPr="000D4A1B">
        <w:t>identifying project status data across the enterprise for executing well</w:t>
      </w:r>
      <w:ins w:id="1460" w:author="DM" w:date="2012-08-17T08:17:00Z">
        <w:r w:rsidR="00E82425">
          <w:t>-</w:t>
        </w:r>
      </w:ins>
      <w:del w:id="1461" w:author="DM" w:date="2012-08-17T08:17:00Z">
        <w:r w:rsidRPr="000D4A1B" w:rsidDel="00E82425">
          <w:delText xml:space="preserve"> </w:delText>
        </w:r>
      </w:del>
      <w:r w:rsidRPr="000D4A1B">
        <w:t>informed decisions, and building efficiencies in managing multiple projects within an organization.</w:t>
      </w:r>
      <w:ins w:id="1462" w:author="DM" w:date="2012-08-17T08:17:00Z">
        <w:del w:id="1463" w:author="Jeff Jacobson" w:date="2012-08-29T14:50:00Z">
          <w:r w:rsidR="00E82425" w:rsidDel="00AA47C7">
            <w:rPr>
              <w:rStyle w:val="QueryInline"/>
            </w:rPr>
            <w:delText>[AU: clarify sentence after “identifying</w:delText>
          </w:r>
        </w:del>
      </w:ins>
      <w:ins w:id="1464" w:author="DM" w:date="2012-08-17T08:18:00Z">
        <w:del w:id="1465" w:author="Jeff Jacobson" w:date="2012-08-29T14:50:00Z">
          <w:r w:rsidR="00E82425" w:rsidDel="00AA47C7">
            <w:rPr>
              <w:rStyle w:val="QueryInline"/>
            </w:rPr>
            <w:delText>”</w:delText>
          </w:r>
        </w:del>
      </w:ins>
      <w:ins w:id="1466" w:author="DM" w:date="2012-08-17T08:17:00Z">
        <w:del w:id="1467" w:author="Jeff Jacobson" w:date="2012-08-29T14:50:00Z">
          <w:r w:rsidR="00E82425" w:rsidDel="00AA47C7">
            <w:rPr>
              <w:rStyle w:val="QueryInline"/>
            </w:rPr>
            <w:delText>]</w:delText>
          </w:r>
        </w:del>
      </w:ins>
    </w:p>
    <w:p w:rsidR="009340DD" w:rsidRDefault="009340DD" w:rsidP="006265BD">
      <w:pPr>
        <w:pStyle w:val="Para"/>
      </w:pPr>
      <w:r w:rsidRPr="000D4A1B">
        <w:t>You</w:t>
      </w:r>
      <w:ins w:id="1468" w:author="Tim Runcie" w:date="2012-09-11T09:26:00Z">
        <w:r w:rsidR="001B388E">
          <w:t xml:space="preserve"> the reader, </w:t>
        </w:r>
      </w:ins>
      <w:commentRangeStart w:id="1469"/>
      <w:ins w:id="1470" w:author="DM" w:date="2012-08-17T08:18:00Z">
        <w:r w:rsidR="000E4CD1">
          <w:rPr>
            <w:rStyle w:val="QueryInline"/>
          </w:rPr>
          <w:t>[</w:t>
        </w:r>
        <w:commentRangeStart w:id="1471"/>
        <w:r w:rsidR="000E4CD1">
          <w:rPr>
            <w:rStyle w:val="QueryInline"/>
          </w:rPr>
          <w:t>AU: specify who “you” is here</w:t>
        </w:r>
      </w:ins>
      <w:commentRangeEnd w:id="1471"/>
      <w:r w:rsidR="001B388E">
        <w:rPr>
          <w:rStyle w:val="CommentReference"/>
          <w:rFonts w:asciiTheme="minorHAnsi" w:eastAsiaTheme="minorHAnsi" w:hAnsiTheme="minorHAnsi" w:cstheme="minorBidi"/>
          <w:snapToGrid/>
        </w:rPr>
        <w:commentReference w:id="1471"/>
      </w:r>
      <w:ins w:id="1472" w:author="DM" w:date="2012-08-17T08:18:00Z">
        <w:r w:rsidR="000E4CD1">
          <w:rPr>
            <w:rStyle w:val="QueryInline"/>
          </w:rPr>
          <w:t>]</w:t>
        </w:r>
      </w:ins>
      <w:commentRangeEnd w:id="1469"/>
      <w:r w:rsidR="00AA47C7">
        <w:rPr>
          <w:rStyle w:val="CommentReference"/>
          <w:rFonts w:asciiTheme="minorHAnsi" w:eastAsiaTheme="minorHAnsi" w:hAnsiTheme="minorHAnsi" w:cstheme="minorBidi"/>
          <w:snapToGrid/>
        </w:rPr>
        <w:commentReference w:id="1469"/>
      </w:r>
      <w:r w:rsidRPr="000D4A1B">
        <w:t xml:space="preserve"> need to be able to properly define and manage project phases and recognize the differences between project and product life</w:t>
      </w:r>
      <w:del w:id="1473" w:author="DM" w:date="2012-08-17T08:18:00Z">
        <w:r w:rsidRPr="000D4A1B" w:rsidDel="000E4CD1">
          <w:delText xml:space="preserve"> </w:delText>
        </w:r>
      </w:del>
      <w:r w:rsidRPr="000D4A1B">
        <w:t>cycles.</w:t>
      </w:r>
    </w:p>
    <w:p w:rsidR="00A65FF2" w:rsidRPr="000D4A1B" w:rsidRDefault="00A65FF2" w:rsidP="006265BD">
      <w:pPr>
        <w:pStyle w:val="Para"/>
      </w:pPr>
      <w:r>
        <w:t xml:space="preserve">Breaking out </w:t>
      </w:r>
      <w:ins w:id="1474" w:author="DM" w:date="2012-08-17T08:18:00Z">
        <w:r w:rsidR="000E4CD1">
          <w:t>p</w:t>
        </w:r>
      </w:ins>
      <w:del w:id="1475" w:author="DM" w:date="2012-08-17T08:18:00Z">
        <w:r w:rsidDel="000E4CD1">
          <w:delText>P</w:delText>
        </w:r>
      </w:del>
      <w:r>
        <w:t xml:space="preserve">roject </w:t>
      </w:r>
      <w:del w:id="1476" w:author="DM" w:date="2012-08-17T08:18:00Z">
        <w:r w:rsidDel="000E4CD1">
          <w:delText>P</w:delText>
        </w:r>
      </w:del>
      <w:ins w:id="1477" w:author="DM" w:date="2012-08-17T08:18:00Z">
        <w:r w:rsidR="000E4CD1">
          <w:t>p</w:t>
        </w:r>
      </w:ins>
      <w:r>
        <w:t xml:space="preserve">hases and </w:t>
      </w:r>
      <w:del w:id="1478" w:author="DM" w:date="2012-08-17T08:18:00Z">
        <w:r w:rsidDel="000E4CD1">
          <w:delText>S</w:delText>
        </w:r>
      </w:del>
      <w:ins w:id="1479" w:author="DM" w:date="2012-08-17T08:18:00Z">
        <w:r w:rsidR="000E4CD1">
          <w:t>s</w:t>
        </w:r>
      </w:ins>
      <w:r>
        <w:t>ub</w:t>
      </w:r>
      <w:del w:id="1480" w:author="DM" w:date="2012-08-17T08:18:00Z">
        <w:r w:rsidDel="000E4CD1">
          <w:delText xml:space="preserve"> S</w:delText>
        </w:r>
      </w:del>
      <w:ins w:id="1481" w:author="DM" w:date="2012-08-17T08:18:00Z">
        <w:r w:rsidR="000E4CD1">
          <w:t>s</w:t>
        </w:r>
      </w:ins>
      <w:r>
        <w:t>tages (all part of workflow capabilities in Project Server 2010)</w:t>
      </w:r>
      <w:del w:id="1482" w:author="DM" w:date="2012-08-17T08:18:00Z">
        <w:r w:rsidDel="000E4CD1">
          <w:delText>,</w:delText>
        </w:r>
      </w:del>
      <w:r>
        <w:t xml:space="preserve"> </w:t>
      </w:r>
      <w:del w:id="1483" w:author="DM" w:date="2012-08-17T08:18:00Z">
        <w:r w:rsidDel="000E4CD1">
          <w:delText xml:space="preserve">really will </w:delText>
        </w:r>
      </w:del>
      <w:r>
        <w:t>enable</w:t>
      </w:r>
      <w:ins w:id="1484" w:author="DM" w:date="2012-08-17T08:18:00Z">
        <w:r w:rsidR="000E4CD1">
          <w:t>s</w:t>
        </w:r>
      </w:ins>
      <w:r>
        <w:t xml:space="preserve"> a project organization using Project Server 2010 to outline and manage the flow of information or data that needs to be filled in, updated based </w:t>
      </w:r>
      <w:del w:id="1485" w:author="DM" w:date="2012-08-17T08:18:00Z">
        <w:r w:rsidDel="000E4CD1">
          <w:delText>up</w:delText>
        </w:r>
      </w:del>
      <w:r>
        <w:t>on where a project fits within the project lifecycle.</w:t>
      </w:r>
    </w:p>
    <w:p w:rsidR="009340DD" w:rsidRPr="000D4A1B" w:rsidRDefault="009340DD" w:rsidP="006265BD">
      <w:pPr>
        <w:pStyle w:val="Para"/>
      </w:pPr>
      <w:r w:rsidRPr="000D4A1B">
        <w:t>It is also important to understand how to identify, and factor in, how project stakeholders can affect projects.</w:t>
      </w:r>
    </w:p>
    <w:p w:rsidR="009340DD" w:rsidRPr="000D4A1B" w:rsidRDefault="00CD65A8" w:rsidP="006265BD">
      <w:pPr>
        <w:pStyle w:val="Para"/>
      </w:pPr>
      <w:ins w:id="1486" w:author="DM" w:date="2012-08-20T06:36:00Z">
        <w:r>
          <w:t xml:space="preserve">According to Wikipedia, </w:t>
        </w:r>
        <w:commentRangeStart w:id="1487"/>
        <w:r>
          <w:rPr>
            <w:rStyle w:val="QueryInline"/>
          </w:rPr>
          <w:t>[AU: ok?]</w:t>
        </w:r>
      </w:ins>
      <w:commentRangeEnd w:id="1487"/>
      <w:r w:rsidR="000F56AE">
        <w:rPr>
          <w:rStyle w:val="CommentReference"/>
          <w:rFonts w:asciiTheme="minorHAnsi" w:eastAsiaTheme="minorHAnsi" w:hAnsiTheme="minorHAnsi" w:cstheme="minorBidi"/>
          <w:snapToGrid/>
        </w:rPr>
        <w:commentReference w:id="1487"/>
      </w:r>
      <w:del w:id="1488" w:author="DM" w:date="2012-08-20T06:36:00Z">
        <w:r w:rsidR="009340DD" w:rsidRPr="000D4A1B" w:rsidDel="00CD65A8">
          <w:delText>W</w:delText>
        </w:r>
      </w:del>
      <w:ins w:id="1489" w:author="DM" w:date="2012-08-20T06:36:00Z">
        <w:r>
          <w:t>w</w:t>
        </w:r>
      </w:ins>
      <w:r w:rsidR="009340DD" w:rsidRPr="000D4A1B">
        <w:t>hen users are presented with a new technology, a number of factors influence their decision about how and when they will use it</w:t>
      </w:r>
      <w:del w:id="1490" w:author="DM" w:date="2012-08-20T06:36:00Z">
        <w:r w:rsidR="001725D1" w:rsidDel="00CD65A8">
          <w:delText xml:space="preserve"> (Wikipedia 2011)</w:delText>
        </w:r>
      </w:del>
      <w:r w:rsidR="009340DD" w:rsidRPr="000D4A1B">
        <w:t>:</w:t>
      </w:r>
    </w:p>
    <w:p w:rsidR="009340DD" w:rsidRPr="000D4A1B" w:rsidRDefault="007B1D1F" w:rsidP="006265BD">
      <w:pPr>
        <w:pStyle w:val="ListBulleted"/>
      </w:pPr>
      <w:r w:rsidRPr="007B1D1F">
        <w:rPr>
          <w:rStyle w:val="Definition"/>
          <w:b/>
          <w:i w:val="0"/>
          <w:rPrChange w:id="1491" w:author="DM" w:date="2012-08-17T08:23:00Z">
            <w:rPr>
              <w:rStyle w:val="Definition"/>
            </w:rPr>
          </w:rPrChange>
        </w:rPr>
        <w:t>Perceived usefulness</w:t>
      </w:r>
      <w:ins w:id="1492" w:author="DM" w:date="2012-08-17T08:23:00Z">
        <w:r w:rsidR="00C1298C">
          <w:rPr>
            <w:rStyle w:val="Definition"/>
            <w:b/>
            <w:i w:val="0"/>
          </w:rPr>
          <w:t>.</w:t>
        </w:r>
      </w:ins>
      <w:r w:rsidR="009340DD" w:rsidRPr="006265BD">
        <w:rPr>
          <w:rStyle w:val="Definition"/>
        </w:rPr>
        <w:t xml:space="preserve"> </w:t>
      </w:r>
      <w:del w:id="1493" w:author="DM" w:date="2012-08-17T08:23:00Z">
        <w:r w:rsidR="009340DD" w:rsidRPr="000D4A1B" w:rsidDel="00C1298C">
          <w:delText>is defined as t</w:delText>
        </w:r>
      </w:del>
      <w:ins w:id="1494" w:author="DM" w:date="2012-08-17T08:23:00Z">
        <w:r w:rsidR="00C1298C">
          <w:t>T</w:t>
        </w:r>
      </w:ins>
      <w:r w:rsidR="009340DD" w:rsidRPr="000D4A1B">
        <w:t xml:space="preserve">he degree to which a person believes that using a particular system </w:t>
      </w:r>
      <w:del w:id="1495" w:author="Odum, Amy - Hoboken" w:date="2012-08-27T10:19:00Z">
        <w:r w:rsidR="009340DD" w:rsidRPr="000D4A1B" w:rsidDel="00113281">
          <w:delText xml:space="preserve">would </w:delText>
        </w:r>
      </w:del>
      <w:ins w:id="1496" w:author="Odum, Amy - Hoboken" w:date="2012-08-27T10:19:00Z">
        <w:r w:rsidR="00113281">
          <w:t>will</w:t>
        </w:r>
        <w:r w:rsidR="00113281" w:rsidRPr="000D4A1B">
          <w:t xml:space="preserve"> </w:t>
        </w:r>
      </w:ins>
      <w:r w:rsidR="009340DD" w:rsidRPr="000D4A1B">
        <w:t>enhance his or her job performance</w:t>
      </w:r>
      <w:del w:id="1497" w:author="DM" w:date="2012-08-17T08:23:00Z">
        <w:r w:rsidR="009340DD" w:rsidRPr="000D4A1B" w:rsidDel="00C1298C">
          <w:delText>.</w:delText>
        </w:r>
      </w:del>
    </w:p>
    <w:p w:rsidR="009340DD" w:rsidRPr="000D4A1B" w:rsidDel="005963D5" w:rsidRDefault="007B1D1F" w:rsidP="006265BD">
      <w:pPr>
        <w:pStyle w:val="ListBulleted"/>
        <w:rPr>
          <w:del w:id="1498" w:author="DM" w:date="2012-08-20T06:35:00Z"/>
        </w:rPr>
      </w:pPr>
      <w:r w:rsidRPr="007B1D1F">
        <w:rPr>
          <w:rStyle w:val="Definition"/>
          <w:b/>
          <w:i w:val="0"/>
          <w:rPrChange w:id="1499" w:author="DM" w:date="2012-08-17T08:23:00Z">
            <w:rPr>
              <w:rStyle w:val="Definition"/>
            </w:rPr>
          </w:rPrChange>
        </w:rPr>
        <w:t>Perceived ease</w:t>
      </w:r>
      <w:del w:id="1500" w:author="DM" w:date="2012-08-17T08:23:00Z">
        <w:r w:rsidRPr="007B1D1F">
          <w:rPr>
            <w:rStyle w:val="Definition"/>
            <w:b/>
            <w:i w:val="0"/>
            <w:rPrChange w:id="1501" w:author="DM" w:date="2012-08-17T08:23:00Z">
              <w:rPr>
                <w:rStyle w:val="Definition"/>
              </w:rPr>
            </w:rPrChange>
          </w:rPr>
          <w:delText>-</w:delText>
        </w:r>
      </w:del>
      <w:ins w:id="1502" w:author="DM" w:date="2012-08-17T08:23:00Z">
        <w:r w:rsidR="00C1298C">
          <w:rPr>
            <w:rStyle w:val="Definition"/>
            <w:b/>
            <w:i w:val="0"/>
          </w:rPr>
          <w:t xml:space="preserve"> </w:t>
        </w:r>
      </w:ins>
      <w:r w:rsidRPr="007B1D1F">
        <w:rPr>
          <w:rStyle w:val="Definition"/>
          <w:b/>
          <w:i w:val="0"/>
          <w:rPrChange w:id="1503" w:author="DM" w:date="2012-08-17T08:23:00Z">
            <w:rPr>
              <w:rStyle w:val="Definition"/>
            </w:rPr>
          </w:rPrChange>
        </w:rPr>
        <w:t>of</w:t>
      </w:r>
      <w:del w:id="1504" w:author="DM" w:date="2012-08-17T08:23:00Z">
        <w:r w:rsidRPr="007B1D1F">
          <w:rPr>
            <w:rStyle w:val="Definition"/>
            <w:b/>
            <w:i w:val="0"/>
            <w:rPrChange w:id="1505" w:author="DM" w:date="2012-08-17T08:23:00Z">
              <w:rPr>
                <w:rStyle w:val="Definition"/>
              </w:rPr>
            </w:rPrChange>
          </w:rPr>
          <w:delText>-</w:delText>
        </w:r>
      </w:del>
      <w:ins w:id="1506" w:author="DM" w:date="2012-08-17T08:23:00Z">
        <w:r w:rsidR="00C1298C">
          <w:rPr>
            <w:rStyle w:val="Definition"/>
            <w:b/>
            <w:i w:val="0"/>
          </w:rPr>
          <w:t xml:space="preserve"> </w:t>
        </w:r>
      </w:ins>
      <w:r w:rsidRPr="007B1D1F">
        <w:rPr>
          <w:rStyle w:val="Definition"/>
          <w:b/>
          <w:i w:val="0"/>
          <w:rPrChange w:id="1507" w:author="DM" w:date="2012-08-17T08:23:00Z">
            <w:rPr>
              <w:rStyle w:val="Definition"/>
            </w:rPr>
          </w:rPrChange>
        </w:rPr>
        <w:t>use</w:t>
      </w:r>
      <w:ins w:id="1508" w:author="DM" w:date="2012-08-17T08:23:00Z">
        <w:r w:rsidR="00C1298C">
          <w:rPr>
            <w:rStyle w:val="Definition"/>
            <w:b/>
            <w:i w:val="0"/>
          </w:rPr>
          <w:t>.</w:t>
        </w:r>
      </w:ins>
      <w:r w:rsidR="009340DD" w:rsidRPr="000D4A1B">
        <w:t xml:space="preserve"> </w:t>
      </w:r>
      <w:del w:id="1509" w:author="DM" w:date="2012-08-17T08:23:00Z">
        <w:r w:rsidR="009340DD" w:rsidRPr="000D4A1B" w:rsidDel="00C1298C">
          <w:delText>is defined as t</w:delText>
        </w:r>
      </w:del>
      <w:ins w:id="1510" w:author="DM" w:date="2012-08-17T08:23:00Z">
        <w:r w:rsidR="00C1298C">
          <w:t>T</w:t>
        </w:r>
      </w:ins>
      <w:r w:rsidR="009340DD" w:rsidRPr="000D4A1B">
        <w:t xml:space="preserve">he degree to which a person believes that using a particular system </w:t>
      </w:r>
      <w:del w:id="1511" w:author="Odum, Amy - Hoboken" w:date="2012-08-27T10:19:00Z">
        <w:r w:rsidR="009340DD" w:rsidRPr="000D4A1B" w:rsidDel="00113281">
          <w:delText xml:space="preserve">would </w:delText>
        </w:r>
      </w:del>
      <w:ins w:id="1512" w:author="Odum, Amy - Hoboken" w:date="2012-08-27T10:19:00Z">
        <w:r w:rsidR="00113281">
          <w:t>will</w:t>
        </w:r>
        <w:r w:rsidR="00113281" w:rsidRPr="000D4A1B">
          <w:t xml:space="preserve"> </w:t>
        </w:r>
      </w:ins>
      <w:r w:rsidR="009340DD" w:rsidRPr="000D4A1B">
        <w:t xml:space="preserve">be </w:t>
      </w:r>
      <w:del w:id="1513" w:author="Jeff Jacobson" w:date="2012-08-29T14:52:00Z">
        <w:r w:rsidR="009340DD" w:rsidRPr="000D4A1B" w:rsidDel="000F56AE">
          <w:delText>free from effort.</w:delText>
        </w:r>
      </w:del>
      <w:ins w:id="1514" w:author="DM" w:date="2012-08-17T08:23:00Z">
        <w:del w:id="1515" w:author="Jeff Jacobson" w:date="2012-08-29T14:52:00Z">
          <w:r w:rsidR="00C1298C" w:rsidDel="000F56AE">
            <w:rPr>
              <w:rStyle w:val="QueryInline"/>
            </w:rPr>
            <w:delText>[AU: you mean effortless?]</w:delText>
          </w:r>
        </w:del>
      </w:ins>
      <w:ins w:id="1516" w:author="Jeff Jacobson" w:date="2012-08-29T14:52:00Z">
        <w:r w:rsidR="000F56AE">
          <w:t>effortless.</w:t>
        </w:r>
      </w:ins>
    </w:p>
    <w:p w:rsidR="00014EA9" w:rsidRDefault="001F485F">
      <w:pPr>
        <w:pStyle w:val="ListBulleted"/>
        <w:pPrChange w:id="1517" w:author="DM" w:date="2012-08-20T06:35:00Z">
          <w:pPr>
            <w:pStyle w:val="Slug"/>
          </w:pPr>
        </w:pPrChange>
      </w:pPr>
      <w:moveFromRangeStart w:id="1518" w:author="DM" w:date="2012-08-17T08:16:00Z" w:name="move332954722"/>
      <w:moveFrom w:id="1519" w:author="DM" w:date="2012-08-17T08:16:00Z">
        <w:r w:rsidRPr="005963D5" w:rsidDel="00E82425">
          <w:t xml:space="preserve">Figure </w:t>
        </w:r>
        <w:r w:rsidR="00CE7278" w:rsidRPr="005963D5" w:rsidDel="00E82425">
          <w:t>2.</w:t>
        </w:r>
        <w:r w:rsidR="00AC7E4C" w:rsidRPr="005963D5" w:rsidDel="00E82425">
          <w:t>7</w:t>
        </w:r>
        <w:r w:rsidRPr="005963D5" w:rsidDel="00E82425">
          <w:t>: Sample Techn</w:t>
        </w:r>
        <w:r w:rsidDel="00E82425">
          <w:t xml:space="preserve">ical Project Lifecycle </w:t>
        </w:r>
        <w:r w:rsidRPr="006265BD" w:rsidDel="00E82425">
          <w:rPr>
            <w:b/>
          </w:rPr>
          <w:t>(</w:t>
        </w:r>
        <w:r w:rsidDel="00E82425">
          <w:rPr>
            <w:b/>
          </w:rPr>
          <w:t>Source: Advisicon</w:t>
        </w:r>
        <w:r w:rsidRPr="006265BD" w:rsidDel="00E82425">
          <w:rPr>
            <w:b/>
          </w:rPr>
          <w:t>)</w:t>
        </w:r>
        <w:r w:rsidDel="00E82425">
          <w:tab/>
          <w:t>[</w:t>
        </w:r>
        <w:r w:rsidR="00341B63" w:rsidDel="00E82425">
          <w:t>02-07-</w:t>
        </w:r>
        <w:r w:rsidR="00AC7E4C" w:rsidDel="00E82425">
          <w:t>technologyToSupportPPMMethodologyAndGrowthGoals.eps</w:t>
        </w:r>
        <w:r w:rsidDel="00E82425">
          <w:t>]</w:t>
        </w:r>
      </w:moveFrom>
    </w:p>
    <w:moveFromRangeEnd w:id="1518"/>
    <w:p w:rsidR="009340DD" w:rsidRPr="000D4A1B" w:rsidRDefault="009340DD" w:rsidP="006265BD">
      <w:pPr>
        <w:pStyle w:val="H4"/>
      </w:pPr>
      <w:r w:rsidRPr="000D4A1B">
        <w:t xml:space="preserve">Common </w:t>
      </w:r>
      <w:r w:rsidR="00D07A07">
        <w:t>C</w:t>
      </w:r>
      <w:r w:rsidRPr="000D4A1B">
        <w:t>hallenges</w:t>
      </w:r>
    </w:p>
    <w:p w:rsidR="009340DD" w:rsidRPr="000D4A1B" w:rsidRDefault="009340DD" w:rsidP="006265BD">
      <w:pPr>
        <w:pStyle w:val="Para"/>
      </w:pPr>
      <w:r w:rsidRPr="000D4A1B">
        <w:t xml:space="preserve">An organization adopts the belief that </w:t>
      </w:r>
      <w:ins w:id="1520" w:author="DM" w:date="2012-08-17T08:24:00Z">
        <w:r w:rsidR="00C1298C">
          <w:t>it</w:t>
        </w:r>
      </w:ins>
      <w:del w:id="1521" w:author="DM" w:date="2012-08-17T08:24:00Z">
        <w:r w:rsidRPr="000D4A1B" w:rsidDel="00C1298C">
          <w:delText>they</w:delText>
        </w:r>
      </w:del>
      <w:r w:rsidRPr="000D4A1B">
        <w:t xml:space="preserve"> can deploy </w:t>
      </w:r>
      <w:ins w:id="1522" w:author="DM" w:date="2012-08-17T08:24:00Z">
        <w:r w:rsidR="00C1298C">
          <w:t>a</w:t>
        </w:r>
      </w:ins>
      <w:del w:id="1523" w:author="DM" w:date="2012-08-17T08:24:00Z">
        <w:r w:rsidRPr="000D4A1B" w:rsidDel="00C1298C">
          <w:delText>this</w:delText>
        </w:r>
      </w:del>
      <w:r w:rsidRPr="000D4A1B">
        <w:t xml:space="preserve"> </w:t>
      </w:r>
      <w:r w:rsidRPr="005963D5">
        <w:t>solution</w:t>
      </w:r>
      <w:commentRangeStart w:id="1524"/>
      <w:ins w:id="1525" w:author="DM" w:date="2012-08-17T08:24:00Z">
        <w:r w:rsidR="009933EC" w:rsidRPr="005963D5">
          <w:rPr>
            <w:rStyle w:val="QueryInline"/>
          </w:rPr>
          <w:t>[AU: a solu</w:t>
        </w:r>
        <w:r w:rsidR="009933EC">
          <w:rPr>
            <w:rStyle w:val="QueryInline"/>
          </w:rPr>
          <w:t>tion OK?]</w:t>
        </w:r>
      </w:ins>
      <w:commentRangeEnd w:id="1524"/>
      <w:r w:rsidR="00195543">
        <w:rPr>
          <w:rStyle w:val="CommentReference"/>
          <w:rFonts w:asciiTheme="minorHAnsi" w:eastAsiaTheme="minorHAnsi" w:hAnsiTheme="minorHAnsi" w:cstheme="minorBidi"/>
          <w:snapToGrid/>
        </w:rPr>
        <w:commentReference w:id="1524"/>
      </w:r>
      <w:r w:rsidRPr="000D4A1B">
        <w:t xml:space="preserve"> </w:t>
      </w:r>
      <w:ins w:id="1526" w:author="DM" w:date="2012-08-17T08:24:00Z">
        <w:r w:rsidR="00C1298C">
          <w:t>itself</w:t>
        </w:r>
      </w:ins>
      <w:del w:id="1527" w:author="DM" w:date="2012-08-17T08:24:00Z">
        <w:r w:rsidRPr="000D4A1B" w:rsidDel="00C1298C">
          <w:delText>themselves</w:delText>
        </w:r>
      </w:del>
      <w:r w:rsidRPr="000D4A1B">
        <w:t xml:space="preserve">, either because </w:t>
      </w:r>
      <w:ins w:id="1528" w:author="DM" w:date="2012-08-17T08:24:00Z">
        <w:r w:rsidR="00C1298C">
          <w:t>it</w:t>
        </w:r>
      </w:ins>
      <w:del w:id="1529" w:author="DM" w:date="2012-08-17T08:24:00Z">
        <w:r w:rsidRPr="000D4A1B" w:rsidDel="00C1298C">
          <w:delText>they</w:delText>
        </w:r>
      </w:del>
      <w:r w:rsidRPr="000D4A1B">
        <w:t xml:space="preserve"> feel</w:t>
      </w:r>
      <w:ins w:id="1530" w:author="DM" w:date="2012-08-17T08:24:00Z">
        <w:r w:rsidR="00C1298C">
          <w:t>s</w:t>
        </w:r>
      </w:ins>
      <w:r w:rsidRPr="000D4A1B">
        <w:t xml:space="preserve"> that </w:t>
      </w:r>
      <w:ins w:id="1531" w:author="DM" w:date="2012-08-17T08:24:00Z">
        <w:r w:rsidR="00C1298C">
          <w:t>it</w:t>
        </w:r>
      </w:ins>
      <w:del w:id="1532" w:author="DM" w:date="2012-08-17T08:24:00Z">
        <w:r w:rsidRPr="000D4A1B" w:rsidDel="00C1298C">
          <w:delText>they</w:delText>
        </w:r>
      </w:del>
      <w:r w:rsidRPr="000D4A1B">
        <w:t xml:space="preserve"> can do it</w:t>
      </w:r>
      <w:del w:id="1533" w:author="DM" w:date="2012-08-17T08:24:00Z">
        <w:r w:rsidRPr="000D4A1B" w:rsidDel="00C1298C">
          <w:delText>,</w:delText>
        </w:r>
      </w:del>
      <w:r w:rsidRPr="000D4A1B">
        <w:t xml:space="preserve"> or </w:t>
      </w:r>
      <w:ins w:id="1534" w:author="DM" w:date="2012-08-17T08:24:00Z">
        <w:r w:rsidR="009933EC">
          <w:t>because it</w:t>
        </w:r>
      </w:ins>
      <w:del w:id="1535" w:author="DM" w:date="2012-08-17T08:24:00Z">
        <w:r w:rsidRPr="000D4A1B" w:rsidDel="009933EC">
          <w:delText>they</w:delText>
        </w:r>
      </w:del>
      <w:r w:rsidRPr="000D4A1B">
        <w:t xml:space="preserve"> cannot get the financial commitment for partner services. Either way, this approach </w:t>
      </w:r>
      <w:del w:id="1536" w:author="DM" w:date="2012-08-17T08:24:00Z">
        <w:r w:rsidRPr="000D4A1B" w:rsidDel="009933EC">
          <w:delText xml:space="preserve">will </w:delText>
        </w:r>
      </w:del>
      <w:r w:rsidRPr="000D4A1B">
        <w:t>greatly increase</w:t>
      </w:r>
      <w:ins w:id="1537" w:author="DM" w:date="2012-08-17T08:24:00Z">
        <w:r w:rsidR="009933EC">
          <w:t>s</w:t>
        </w:r>
      </w:ins>
      <w:r w:rsidRPr="000D4A1B">
        <w:t xml:space="preserve"> </w:t>
      </w:r>
      <w:del w:id="1538" w:author="DM" w:date="2012-08-17T08:24:00Z">
        <w:r w:rsidRPr="000D4A1B" w:rsidDel="009933EC">
          <w:delText xml:space="preserve">the </w:delText>
        </w:r>
      </w:del>
      <w:r w:rsidRPr="000D4A1B">
        <w:t xml:space="preserve">risk to the initiative and to the organization. Because PPM encompasses technology </w:t>
      </w:r>
      <w:r w:rsidR="00341FC9">
        <w:t xml:space="preserve">with </w:t>
      </w:r>
      <w:r w:rsidRPr="000D4A1B">
        <w:t xml:space="preserve">processes and affects organizational culture, expertise in architecting and configuring the appropriate solution </w:t>
      </w:r>
      <w:r w:rsidR="00341FC9">
        <w:t>to</w:t>
      </w:r>
      <w:r w:rsidR="00341FC9" w:rsidRPr="000D4A1B">
        <w:t xml:space="preserve"> </w:t>
      </w:r>
      <w:r w:rsidRPr="000D4A1B">
        <w:t xml:space="preserve">match </w:t>
      </w:r>
      <w:r w:rsidR="00341FC9">
        <w:t>the</w:t>
      </w:r>
      <w:r w:rsidR="00341FC9" w:rsidRPr="000D4A1B">
        <w:t xml:space="preserve"> </w:t>
      </w:r>
      <w:r w:rsidRPr="000D4A1B">
        <w:t>organization’s current status while allowing for growth is crucial.</w:t>
      </w:r>
    </w:p>
    <w:p w:rsidR="009340DD" w:rsidRPr="000D4A1B" w:rsidRDefault="009340DD" w:rsidP="006265BD">
      <w:pPr>
        <w:pStyle w:val="Para"/>
      </w:pPr>
      <w:r w:rsidRPr="000D4A1B">
        <w:t xml:space="preserve">It’s not simply about the technology. </w:t>
      </w:r>
      <w:ins w:id="1539" w:author="DM" w:date="2012-08-17T08:25:00Z">
        <w:r w:rsidR="009933EC">
          <w:t>The</w:t>
        </w:r>
      </w:ins>
      <w:del w:id="1540" w:author="DM" w:date="2012-08-17T08:25:00Z">
        <w:r w:rsidRPr="000D4A1B" w:rsidDel="009933EC">
          <w:delText>There is always an</w:delText>
        </w:r>
      </w:del>
      <w:r w:rsidRPr="000D4A1B">
        <w:t xml:space="preserve"> organizational change component </w:t>
      </w:r>
      <w:ins w:id="1541" w:author="DM" w:date="2012-08-17T08:25:00Z">
        <w:r w:rsidR="009933EC">
          <w:t>that accompanies</w:t>
        </w:r>
      </w:ins>
      <w:del w:id="1542" w:author="DM" w:date="2012-08-17T08:25:00Z">
        <w:r w:rsidRPr="000D4A1B" w:rsidDel="009933EC">
          <w:delText>to the</w:delText>
        </w:r>
      </w:del>
      <w:r w:rsidRPr="000D4A1B">
        <w:t xml:space="preserve"> deployment of any PPM solution </w:t>
      </w:r>
      <w:del w:id="1543" w:author="DM" w:date="2012-08-17T08:25:00Z">
        <w:r w:rsidRPr="000D4A1B" w:rsidDel="009933EC">
          <w:delText xml:space="preserve">that </w:delText>
        </w:r>
      </w:del>
      <w:r w:rsidRPr="000D4A1B">
        <w:t>cannot be overlooked. Even the smallest change is difficult and often resisted.</w:t>
      </w:r>
    </w:p>
    <w:p w:rsidR="009340DD" w:rsidRPr="000D4A1B" w:rsidRDefault="009933EC" w:rsidP="006265BD">
      <w:pPr>
        <w:pStyle w:val="Para"/>
      </w:pPr>
      <w:ins w:id="1544" w:author="DM" w:date="2012-08-17T08:25:00Z">
        <w:r>
          <w:t>Users who think</w:t>
        </w:r>
      </w:ins>
      <w:del w:id="1545" w:author="DM" w:date="2012-08-17T08:25:00Z">
        <w:r w:rsidR="009340DD" w:rsidRPr="000D4A1B" w:rsidDel="009933EC">
          <w:delText>The mentality of</w:delText>
        </w:r>
      </w:del>
      <w:r w:rsidR="009340DD" w:rsidRPr="000D4A1B">
        <w:t xml:space="preserve"> “I already have Project on the desktop, how hard can it be to just save my files to the server?” can undermine building </w:t>
      </w:r>
      <w:ins w:id="1546" w:author="DM" w:date="2012-08-17T08:25:00Z">
        <w:r>
          <w:t>a</w:t>
        </w:r>
      </w:ins>
      <w:del w:id="1547" w:author="DM" w:date="2012-08-17T08:25:00Z">
        <w:r w:rsidR="009340DD" w:rsidRPr="000D4A1B" w:rsidDel="009933EC">
          <w:delText>the</w:delText>
        </w:r>
      </w:del>
      <w:r w:rsidR="009340DD" w:rsidRPr="000D4A1B">
        <w:t xml:space="preserve"> firm foundation to support organization and departmental growth. PPM is bigger than just the project level.</w:t>
      </w:r>
    </w:p>
    <w:p w:rsidR="009340DD" w:rsidRPr="009933EC" w:rsidRDefault="009340DD" w:rsidP="006265BD">
      <w:pPr>
        <w:pStyle w:val="Para"/>
        <w:rPr>
          <w:rStyle w:val="QueryInline"/>
          <w:rPrChange w:id="1548" w:author="DM" w:date="2012-08-17T08:27:00Z">
            <w:rPr/>
          </w:rPrChange>
        </w:rPr>
      </w:pPr>
      <w:r w:rsidRPr="000D4A1B">
        <w:t>Thoughts of “I wish we had thought of that when we originally deployed the system” (</w:t>
      </w:r>
      <w:ins w:id="1549" w:author="DM" w:date="2012-08-17T08:26:00Z">
        <w:r w:rsidR="009933EC">
          <w:t>e.g.</w:t>
        </w:r>
      </w:ins>
      <w:del w:id="1550" w:author="DM" w:date="2012-08-17T08:26:00Z">
        <w:r w:rsidR="00F71FE8" w:rsidDel="009933EC">
          <w:delText>for example</w:delText>
        </w:r>
      </w:del>
      <w:r w:rsidR="00F71FE8">
        <w:t xml:space="preserve">, reference stages of the project, template types, what department or specifically a common set of columns or </w:t>
      </w:r>
      <w:commentRangeStart w:id="1551"/>
      <w:r w:rsidR="00F71FE8" w:rsidRPr="00113281">
        <w:rPr>
          <w:highlight w:val="yellow"/>
          <w:rPrChange w:id="1552" w:author="Odum, Amy - Hoboken" w:date="2012-08-27T10:19:00Z">
            <w:rPr/>
          </w:rPrChange>
        </w:rPr>
        <w:t>roll</w:t>
      </w:r>
      <w:ins w:id="1553" w:author="DM" w:date="2012-08-17T08:26:00Z">
        <w:r w:rsidR="009933EC" w:rsidRPr="00113281">
          <w:rPr>
            <w:highlight w:val="yellow"/>
            <w:rPrChange w:id="1554" w:author="Odum, Amy - Hoboken" w:date="2012-08-27T10:19:00Z">
              <w:rPr/>
            </w:rPrChange>
          </w:rPr>
          <w:t>-</w:t>
        </w:r>
      </w:ins>
      <w:r w:rsidR="00F71FE8" w:rsidRPr="00113281">
        <w:rPr>
          <w:highlight w:val="yellow"/>
          <w:rPrChange w:id="1555" w:author="Odum, Amy - Hoboken" w:date="2012-08-27T10:19:00Z">
            <w:rPr/>
          </w:rPrChange>
        </w:rPr>
        <w:t xml:space="preserve">up </w:t>
      </w:r>
      <w:del w:id="1556" w:author="Tim Runcie" w:date="2012-09-11T09:26:00Z">
        <w:r w:rsidR="00F71FE8" w:rsidRPr="00113281" w:rsidDel="001B388E">
          <w:rPr>
            <w:highlight w:val="yellow"/>
            <w:rPrChange w:id="1557" w:author="Odum, Amy - Hoboken" w:date="2012-08-27T10:19:00Z">
              <w:rPr/>
            </w:rPrChange>
          </w:rPr>
          <w:delText>up</w:delText>
        </w:r>
      </w:del>
      <w:ins w:id="1558" w:author="Tim Runcie" w:date="2012-09-11T09:26:00Z">
        <w:r w:rsidR="001B388E">
          <w:t xml:space="preserve">values </w:t>
        </w:r>
      </w:ins>
      <w:commentRangeEnd w:id="1551"/>
      <w:ins w:id="1559" w:author="Tim Runcie" w:date="2012-09-11T09:27:00Z">
        <w:r w:rsidR="001B388E">
          <w:rPr>
            <w:rStyle w:val="CommentReference"/>
            <w:rFonts w:asciiTheme="minorHAnsi" w:eastAsiaTheme="minorHAnsi" w:hAnsiTheme="minorHAnsi" w:cstheme="minorBidi"/>
            <w:snapToGrid/>
          </w:rPr>
          <w:commentReference w:id="1551"/>
        </w:r>
      </w:ins>
      <w:ins w:id="1560" w:author="Tim Runcie" w:date="2012-09-11T09:26:00Z">
        <w:r w:rsidR="001B388E">
          <w:t xml:space="preserve">for summary tasks or </w:t>
        </w:r>
      </w:ins>
      <w:commentRangeStart w:id="1561"/>
      <w:ins w:id="1562" w:author="DM" w:date="2012-08-17T08:26:00Z">
        <w:r w:rsidR="009933EC">
          <w:rPr>
            <w:rStyle w:val="QueryInline"/>
          </w:rPr>
          <w:t>[AU: verify meaning]</w:t>
        </w:r>
      </w:ins>
      <w:commentRangeEnd w:id="1561"/>
      <w:r w:rsidR="00195543">
        <w:rPr>
          <w:rStyle w:val="CommentReference"/>
          <w:rFonts w:asciiTheme="minorHAnsi" w:eastAsiaTheme="minorHAnsi" w:hAnsiTheme="minorHAnsi" w:cstheme="minorBidi"/>
          <w:snapToGrid/>
        </w:rPr>
        <w:commentReference w:id="1561"/>
      </w:r>
      <w:r w:rsidR="00F71FE8">
        <w:t xml:space="preserve"> reporting fields</w:t>
      </w:r>
      <w:r w:rsidRPr="000D4A1B">
        <w:t>)</w:t>
      </w:r>
      <w:del w:id="1563" w:author="DM" w:date="2012-08-17T08:26:00Z">
        <w:r w:rsidR="00F71FE8" w:rsidDel="009933EC">
          <w:delText>,</w:delText>
        </w:r>
      </w:del>
      <w:r w:rsidR="00F71FE8">
        <w:t xml:space="preserve"> commonly plague organizations </w:t>
      </w:r>
      <w:ins w:id="1564" w:author="DM" w:date="2012-08-17T08:26:00Z">
        <w:r w:rsidR="009933EC">
          <w:t>that</w:t>
        </w:r>
      </w:ins>
      <w:del w:id="1565" w:author="DM" w:date="2012-08-17T08:26:00Z">
        <w:r w:rsidR="00F71FE8" w:rsidDel="009933EC">
          <w:delText>who</w:delText>
        </w:r>
      </w:del>
      <w:r w:rsidR="00F71FE8">
        <w:t xml:space="preserve"> have rushed to get the product installed and are coming from a localized </w:t>
      </w:r>
      <w:del w:id="1566" w:author="Jeff Jacobson" w:date="2012-08-29T14:55:00Z">
        <w:r w:rsidR="00F71FE8" w:rsidDel="00195543">
          <w:delText xml:space="preserve">filed </w:delText>
        </w:r>
      </w:del>
      <w:ins w:id="1567" w:author="Odum, Amy - Hoboken" w:date="2012-08-27T10:22:00Z">
        <w:del w:id="1568" w:author="Jeff Jacobson" w:date="2012-08-29T14:55:00Z">
          <w:r w:rsidR="00113281" w:rsidDel="00195543">
            <w:rPr>
              <w:rStyle w:val="QueryInline"/>
            </w:rPr>
            <w:delText>[AU: “field”?]</w:delText>
          </w:r>
        </w:del>
      </w:ins>
      <w:ins w:id="1569" w:author="Jeff Jacobson" w:date="2012-08-29T14:55:00Z">
        <w:r w:rsidR="00195543">
          <w:t xml:space="preserve">field </w:t>
        </w:r>
      </w:ins>
      <w:r w:rsidR="00F71FE8">
        <w:t xml:space="preserve">approach </w:t>
      </w:r>
      <w:ins w:id="1570" w:author="DM" w:date="2012-08-17T08:26:00Z">
        <w:r w:rsidR="009933EC">
          <w:t>rather than</w:t>
        </w:r>
      </w:ins>
      <w:del w:id="1571" w:author="DM" w:date="2012-08-17T08:26:00Z">
        <w:r w:rsidR="00F71FE8" w:rsidDel="009933EC">
          <w:delText>versus</w:delText>
        </w:r>
      </w:del>
      <w:r w:rsidR="00F71FE8">
        <w:t xml:space="preserve"> an </w:t>
      </w:r>
      <w:del w:id="1572" w:author="DM" w:date="2012-08-17T08:26:00Z">
        <w:r w:rsidR="00962F15" w:rsidDel="009933EC">
          <w:delText>E</w:delText>
        </w:r>
      </w:del>
      <w:ins w:id="1573" w:author="DM" w:date="2012-08-17T08:26:00Z">
        <w:r w:rsidR="009933EC">
          <w:t>e</w:t>
        </w:r>
      </w:ins>
      <w:r w:rsidR="00962F15">
        <w:t>nterprise</w:t>
      </w:r>
      <w:r w:rsidR="00F71FE8">
        <w:t xml:space="preserve"> approach to </w:t>
      </w:r>
      <w:del w:id="1574" w:author="Odum, Amy - Hoboken" w:date="2012-08-27T10:21:00Z">
        <w:r w:rsidR="00F71FE8" w:rsidDel="00113281">
          <w:delText xml:space="preserve">deploying </w:delText>
        </w:r>
      </w:del>
      <w:ins w:id="1575" w:author="Odum, Amy - Hoboken" w:date="2012-08-27T10:21:00Z">
        <w:r w:rsidR="00113281">
          <w:t xml:space="preserve">deployment. </w:t>
        </w:r>
      </w:ins>
      <w:r w:rsidR="00F71FE8">
        <w:t>Project Server</w:t>
      </w:r>
      <w:r w:rsidRPr="000D4A1B">
        <w:t xml:space="preserve"> </w:t>
      </w:r>
      <w:ins w:id="1576" w:author="DM" w:date="2012-08-17T08:27:00Z">
        <w:r w:rsidR="009933EC">
          <w:t>p</w:t>
        </w:r>
      </w:ins>
      <w:del w:id="1577" w:author="DM" w:date="2012-08-17T08:27:00Z">
        <w:r w:rsidRPr="000D4A1B" w:rsidDel="009933EC">
          <w:delText>P</w:delText>
        </w:r>
      </w:del>
      <w:r w:rsidRPr="000D4A1B">
        <w:t>artners understand how to solve the current pain points, but also know what to account for in future growth within the organization and the technology.</w:t>
      </w:r>
    </w:p>
    <w:p w:rsidR="009340DD" w:rsidRPr="000D4A1B" w:rsidRDefault="00F71FE8" w:rsidP="006265BD">
      <w:pPr>
        <w:pStyle w:val="Para"/>
      </w:pPr>
      <w:r>
        <w:t xml:space="preserve">Another common misconception is </w:t>
      </w:r>
      <w:del w:id="1578" w:author="Odum, Amy - Hoboken" w:date="2012-08-27T10:22:00Z">
        <w:r w:rsidDel="00113281">
          <w:delText xml:space="preserve">to assume </w:delText>
        </w:r>
      </w:del>
      <w:ins w:id="1579" w:author="Odum, Amy - Hoboken" w:date="2012-08-27T10:22:00Z">
        <w:r w:rsidR="00113281">
          <w:t xml:space="preserve">assuming </w:t>
        </w:r>
      </w:ins>
      <w:r w:rsidR="009340DD" w:rsidRPr="000D4A1B">
        <w:t xml:space="preserve">that all PPM solutions are </w:t>
      </w:r>
      <w:r w:rsidR="00AD13AC" w:rsidRPr="000D4A1B">
        <w:t>similar</w:t>
      </w:r>
      <w:ins w:id="1580" w:author="Odum, Amy - Hoboken" w:date="2012-08-27T10:22:00Z">
        <w:r w:rsidR="00113281">
          <w:t>,</w:t>
        </w:r>
      </w:ins>
      <w:r w:rsidR="009340DD" w:rsidRPr="000D4A1B">
        <w:t xml:space="preserve"> </w:t>
      </w:r>
      <w:r w:rsidR="008D36B6">
        <w:t>and</w:t>
      </w:r>
      <w:r w:rsidR="008D36B6" w:rsidRPr="000D4A1B">
        <w:t xml:space="preserve"> </w:t>
      </w:r>
      <w:del w:id="1581" w:author="DM" w:date="2012-08-17T08:28:00Z">
        <w:r w:rsidDel="00380F4A">
          <w:delText xml:space="preserve">to </w:delText>
        </w:r>
      </w:del>
      <w:r>
        <w:t>us</w:t>
      </w:r>
      <w:ins w:id="1582" w:author="DM" w:date="2012-08-17T08:28:00Z">
        <w:r w:rsidR="00380F4A">
          <w:t>ing</w:t>
        </w:r>
      </w:ins>
      <w:del w:id="1583" w:author="DM" w:date="2012-08-17T08:28:00Z">
        <w:r w:rsidDel="00380F4A">
          <w:delText>e</w:delText>
        </w:r>
      </w:del>
      <w:r>
        <w:t xml:space="preserve"> </w:t>
      </w:r>
      <w:r w:rsidR="009340DD" w:rsidRPr="000D4A1B">
        <w:t xml:space="preserve">cost </w:t>
      </w:r>
      <w:r w:rsidR="00E33E43">
        <w:t xml:space="preserve">as the </w:t>
      </w:r>
      <w:r w:rsidR="009340DD" w:rsidRPr="000D4A1B">
        <w:t>only deci</w:t>
      </w:r>
      <w:r w:rsidR="00E33E43">
        <w:t>ding</w:t>
      </w:r>
      <w:r w:rsidR="009340DD" w:rsidRPr="000D4A1B">
        <w:t xml:space="preserve"> factor </w:t>
      </w:r>
      <w:r>
        <w:t>to rate or rank projects for selection</w:t>
      </w:r>
      <w:r w:rsidR="00D720AB">
        <w:t xml:space="preserve">. </w:t>
      </w:r>
      <w:r>
        <w:t xml:space="preserve">This is a </w:t>
      </w:r>
      <w:r w:rsidR="009340DD" w:rsidRPr="000D4A1B">
        <w:t>dangerous</w:t>
      </w:r>
      <w:r>
        <w:t xml:space="preserve"> assumption</w:t>
      </w:r>
      <w:ins w:id="1584" w:author="Odum, Amy - Hoboken" w:date="2012-08-27T10:23:00Z">
        <w:r w:rsidR="00113281">
          <w:t>,</w:t>
        </w:r>
      </w:ins>
      <w:r>
        <w:t xml:space="preserve"> and unfortunately one that </w:t>
      </w:r>
      <w:del w:id="1585" w:author="Odum, Amy - Hoboken" w:date="2012-08-27T10:23:00Z">
        <w:r w:rsidDel="00113281">
          <w:delText xml:space="preserve">happens </w:delText>
        </w:r>
      </w:del>
      <w:ins w:id="1586" w:author="Odum, Amy - Hoboken" w:date="2012-08-27T10:23:00Z">
        <w:r w:rsidR="00113281">
          <w:t xml:space="preserve">is made </w:t>
        </w:r>
      </w:ins>
      <w:r>
        <w:t>all too often</w:t>
      </w:r>
      <w:r w:rsidR="00D720AB">
        <w:t xml:space="preserve">. </w:t>
      </w:r>
      <w:r>
        <w:t>For example</w:t>
      </w:r>
      <w:ins w:id="1587" w:author="DM" w:date="2012-08-17T08:28:00Z">
        <w:r w:rsidR="00380F4A">
          <w:t>,</w:t>
        </w:r>
      </w:ins>
      <w:r>
        <w:t xml:space="preserve"> companies have a budget to spend, so they approve new projects each year</w:t>
      </w:r>
      <w:del w:id="1588" w:author="DM" w:date="2012-08-17T08:29:00Z">
        <w:r w:rsidDel="00380F4A">
          <w:delText>,</w:delText>
        </w:r>
      </w:del>
      <w:r>
        <w:t xml:space="preserve"> without rating or ranking the importance of those projects to key business drivers or the impact to the resources already working on a portfolio of projects</w:t>
      </w:r>
      <w:r w:rsidR="009340DD" w:rsidRPr="000D4A1B">
        <w:t>. Microsoft has made significant progress</w:t>
      </w:r>
      <w:ins w:id="1589" w:author="Tim Runcie" w:date="2012-09-11T09:27:00Z">
        <w:r w:rsidR="001B388E">
          <w:t xml:space="preserve"> toward portfolio analysis</w:t>
        </w:r>
      </w:ins>
      <w:commentRangeStart w:id="1590"/>
      <w:ins w:id="1591" w:author="DM" w:date="2012-08-17T08:29:00Z">
        <w:r w:rsidR="00380F4A">
          <w:rPr>
            <w:rStyle w:val="QueryInline"/>
          </w:rPr>
          <w:t>[</w:t>
        </w:r>
        <w:commentRangeStart w:id="1592"/>
        <w:r w:rsidR="00380F4A">
          <w:rPr>
            <w:rStyle w:val="QueryInline"/>
          </w:rPr>
          <w:t>AU: toward what?]</w:t>
        </w:r>
      </w:ins>
      <w:commentRangeEnd w:id="1590"/>
      <w:r w:rsidR="00A55E3A">
        <w:rPr>
          <w:rStyle w:val="CommentReference"/>
          <w:rFonts w:asciiTheme="minorHAnsi" w:eastAsiaTheme="minorHAnsi" w:hAnsiTheme="minorHAnsi" w:cstheme="minorBidi"/>
          <w:snapToGrid/>
        </w:rPr>
        <w:commentReference w:id="1590"/>
      </w:r>
      <w:r w:rsidR="009340DD" w:rsidRPr="000D4A1B">
        <w:t xml:space="preserve"> </w:t>
      </w:r>
      <w:commentRangeEnd w:id="1592"/>
      <w:r w:rsidR="001B388E">
        <w:rPr>
          <w:rStyle w:val="CommentReference"/>
          <w:rFonts w:asciiTheme="minorHAnsi" w:eastAsiaTheme="minorHAnsi" w:hAnsiTheme="minorHAnsi" w:cstheme="minorBidi"/>
          <w:snapToGrid/>
        </w:rPr>
        <w:commentReference w:id="1592"/>
      </w:r>
      <w:r w:rsidR="009340DD" w:rsidRPr="000D4A1B">
        <w:t xml:space="preserve">with the introduction of the new Project 2010 solution. This solution is the only PPM solution </w:t>
      </w:r>
      <w:ins w:id="1593" w:author="DM" w:date="2012-08-17T08:29:00Z">
        <w:r w:rsidR="00380F4A">
          <w:t>o</w:t>
        </w:r>
      </w:ins>
      <w:del w:id="1594" w:author="DM" w:date="2012-08-17T08:29:00Z">
        <w:r w:rsidR="009340DD" w:rsidRPr="000D4A1B" w:rsidDel="00380F4A">
          <w:delText>i</w:delText>
        </w:r>
      </w:del>
      <w:r w:rsidR="009340DD" w:rsidRPr="000D4A1B">
        <w:t xml:space="preserve">n the market today that is fully integrated with Office and other </w:t>
      </w:r>
      <w:del w:id="1595" w:author="DM" w:date="2012-08-17T08:30:00Z">
        <w:r w:rsidR="009340DD" w:rsidRPr="000D4A1B" w:rsidDel="00380F4A">
          <w:delText>Line of Business (</w:delText>
        </w:r>
      </w:del>
      <w:r w:rsidR="009340DD" w:rsidRPr="000D4A1B">
        <w:t>LOB</w:t>
      </w:r>
      <w:del w:id="1596" w:author="DM" w:date="2012-08-17T08:30:00Z">
        <w:r w:rsidR="009340DD" w:rsidRPr="000D4A1B" w:rsidDel="00380F4A">
          <w:delText>)</w:delText>
        </w:r>
      </w:del>
      <w:r w:rsidR="009340DD" w:rsidRPr="000D4A1B">
        <w:t xml:space="preserve"> applications</w:t>
      </w:r>
      <w:ins w:id="1597" w:author="DM" w:date="2012-08-17T08:30:00Z">
        <w:r w:rsidR="00380F4A">
          <w:t>,</w:t>
        </w:r>
      </w:ins>
      <w:r w:rsidR="009340DD" w:rsidRPr="000D4A1B">
        <w:t xml:space="preserve"> such as Dynamics and Team Foundation Server</w:t>
      </w:r>
      <w:commentRangeStart w:id="1598"/>
      <w:ins w:id="1599" w:author="DM" w:date="2012-08-17T08:30:00Z">
        <w:r w:rsidR="00380F4A">
          <w:rPr>
            <w:rStyle w:val="QueryInline"/>
          </w:rPr>
          <w:t>[AU: cap only if program names]</w:t>
        </w:r>
      </w:ins>
      <w:commentRangeEnd w:id="1598"/>
      <w:r w:rsidR="00A55E3A">
        <w:rPr>
          <w:rStyle w:val="CommentReference"/>
          <w:rFonts w:asciiTheme="minorHAnsi" w:eastAsiaTheme="minorHAnsi" w:hAnsiTheme="minorHAnsi" w:cstheme="minorBidi"/>
          <w:snapToGrid/>
        </w:rPr>
        <w:commentReference w:id="1598"/>
      </w:r>
      <w:r w:rsidR="009340DD" w:rsidRPr="000D4A1B">
        <w:t>.</w:t>
      </w:r>
      <w:r w:rsidR="004A1AEA">
        <w:t xml:space="preserve"> </w:t>
      </w:r>
      <w:r w:rsidR="009340DD" w:rsidRPr="000D4A1B">
        <w:t xml:space="preserve">Although cost may </w:t>
      </w:r>
      <w:del w:id="1600" w:author="DM" w:date="2012-08-17T08:30:00Z">
        <w:r w:rsidR="009340DD" w:rsidRPr="000D4A1B" w:rsidDel="00380F4A">
          <w:delText xml:space="preserve">potentially </w:delText>
        </w:r>
      </w:del>
      <w:r w:rsidR="009340DD" w:rsidRPr="000D4A1B">
        <w:t xml:space="preserve">be higher </w:t>
      </w:r>
      <w:r w:rsidR="00B35179">
        <w:t xml:space="preserve">initially </w:t>
      </w:r>
      <w:r w:rsidR="009340DD" w:rsidRPr="000D4A1B">
        <w:t>when creating a well</w:t>
      </w:r>
      <w:r w:rsidR="00A421DB">
        <w:t>-</w:t>
      </w:r>
      <w:r w:rsidR="009340DD" w:rsidRPr="000D4A1B">
        <w:t xml:space="preserve">rounded solution, the ROI and adoption is much quicker when the solution is built to integrate with the systems </w:t>
      </w:r>
      <w:r w:rsidR="008D36B6">
        <w:t xml:space="preserve">that </w:t>
      </w:r>
      <w:r w:rsidR="009340DD" w:rsidRPr="000D4A1B">
        <w:t xml:space="preserve">people </w:t>
      </w:r>
      <w:r w:rsidR="008D36B6">
        <w:t xml:space="preserve">are </w:t>
      </w:r>
      <w:r w:rsidR="009340DD" w:rsidRPr="000D4A1B">
        <w:t>already</w:t>
      </w:r>
      <w:r w:rsidR="008D36B6">
        <w:t xml:space="preserve"> familiar with</w:t>
      </w:r>
      <w:r w:rsidR="009340DD" w:rsidRPr="000D4A1B">
        <w:t xml:space="preserve"> and </w:t>
      </w:r>
      <w:r w:rsidR="00EC6727">
        <w:t xml:space="preserve">when the solution </w:t>
      </w:r>
      <w:r w:rsidR="009340DD" w:rsidRPr="000D4A1B">
        <w:t xml:space="preserve">accounts for </w:t>
      </w:r>
      <w:ins w:id="1601" w:author="DM" w:date="2012-08-17T08:30:00Z">
        <w:r w:rsidR="00071838">
          <w:t xml:space="preserve">all </w:t>
        </w:r>
      </w:ins>
      <w:r w:rsidR="009340DD" w:rsidRPr="000D4A1B">
        <w:t xml:space="preserve">needs, reducing the </w:t>
      </w:r>
      <w:r w:rsidR="008D36B6">
        <w:t>dependency on multiple</w:t>
      </w:r>
      <w:r w:rsidR="009340DD" w:rsidRPr="000D4A1B">
        <w:t xml:space="preserve"> third</w:t>
      </w:r>
      <w:ins w:id="1602" w:author="DM" w:date="2012-08-17T08:30:00Z">
        <w:r w:rsidR="00071838">
          <w:t>-</w:t>
        </w:r>
      </w:ins>
      <w:del w:id="1603" w:author="DM" w:date="2012-08-17T08:30:00Z">
        <w:r w:rsidR="009340DD" w:rsidRPr="000D4A1B" w:rsidDel="00071838">
          <w:delText xml:space="preserve"> </w:delText>
        </w:r>
      </w:del>
      <w:r w:rsidR="009340DD" w:rsidRPr="000D4A1B">
        <w:t>party add-ons.</w:t>
      </w:r>
    </w:p>
    <w:p w:rsidR="009340DD" w:rsidRPr="000D4A1B" w:rsidRDefault="009340DD" w:rsidP="006265BD">
      <w:pPr>
        <w:pStyle w:val="H4"/>
      </w:pPr>
      <w:r w:rsidRPr="000D4A1B">
        <w:t xml:space="preserve">Key </w:t>
      </w:r>
      <w:r w:rsidR="001746A1">
        <w:t>S</w:t>
      </w:r>
      <w:r w:rsidRPr="000D4A1B">
        <w:t>teps</w:t>
      </w:r>
      <w:r w:rsidR="00876983">
        <w:t xml:space="preserve"> </w:t>
      </w:r>
      <w:r w:rsidR="00A57C2C">
        <w:t>to</w:t>
      </w:r>
      <w:r w:rsidR="00876983">
        <w:t xml:space="preserve"> </w:t>
      </w:r>
      <w:r w:rsidR="001746A1">
        <w:t>C</w:t>
      </w:r>
      <w:r w:rsidR="00876983">
        <w:t xml:space="preserve">reating the </w:t>
      </w:r>
      <w:r w:rsidR="001746A1">
        <w:t>W</w:t>
      </w:r>
      <w:r w:rsidR="00876983">
        <w:t>in</w:t>
      </w:r>
    </w:p>
    <w:p w:rsidR="009340DD" w:rsidRPr="000D4A1B" w:rsidRDefault="009340DD" w:rsidP="006265BD">
      <w:pPr>
        <w:pStyle w:val="Para"/>
      </w:pPr>
      <w:r w:rsidRPr="000D4A1B">
        <w:t>Utilize a Microsoft</w:t>
      </w:r>
      <w:ins w:id="1604" w:author="DM" w:date="2012-08-17T08:30:00Z">
        <w:r w:rsidR="00071838">
          <w:t>-</w:t>
        </w:r>
      </w:ins>
      <w:del w:id="1605" w:author="DM" w:date="2012-08-17T08:30:00Z">
        <w:r w:rsidRPr="000D4A1B" w:rsidDel="00071838">
          <w:delText xml:space="preserve"> </w:delText>
        </w:r>
      </w:del>
      <w:r w:rsidRPr="000D4A1B">
        <w:t xml:space="preserve">certified PPM partner for planning, deployment, and training of the PPM solution. </w:t>
      </w:r>
      <w:ins w:id="1606" w:author="DM" w:date="2012-08-17T08:31:00Z">
        <w:r w:rsidR="00071838">
          <w:t>Such partners</w:t>
        </w:r>
      </w:ins>
      <w:del w:id="1607" w:author="DM" w:date="2012-08-17T08:31:00Z">
        <w:r w:rsidRPr="000D4A1B" w:rsidDel="00071838">
          <w:delText>They</w:delText>
        </w:r>
      </w:del>
      <w:r w:rsidRPr="000D4A1B">
        <w:t xml:space="preserve"> have proven expertise to lead an organization through all aspect</w:t>
      </w:r>
      <w:r w:rsidR="008D36B6">
        <w:t>s</w:t>
      </w:r>
      <w:r w:rsidRPr="000D4A1B">
        <w:t xml:space="preserve"> of implementing a PPM solution. </w:t>
      </w:r>
      <w:ins w:id="1608" w:author="DM" w:date="2012-08-17T08:31:00Z">
        <w:r w:rsidR="00071838">
          <w:t>I</w:t>
        </w:r>
        <w:r w:rsidR="00071838" w:rsidRPr="000D4A1B">
          <w:t>n the long run</w:t>
        </w:r>
        <w:r w:rsidR="00071838">
          <w:t>,</w:t>
        </w:r>
        <w:r w:rsidR="00071838" w:rsidRPr="000D4A1B">
          <w:t xml:space="preserve"> </w:t>
        </w:r>
      </w:ins>
      <w:del w:id="1609" w:author="DM" w:date="2012-08-17T08:31:00Z">
        <w:r w:rsidRPr="000D4A1B" w:rsidDel="00071838">
          <w:delText>T</w:delText>
        </w:r>
      </w:del>
      <w:ins w:id="1610" w:author="DM" w:date="2012-08-17T08:31:00Z">
        <w:r w:rsidR="00071838">
          <w:t>t</w:t>
        </w:r>
      </w:ins>
      <w:r w:rsidRPr="000D4A1B">
        <w:t xml:space="preserve">he cost </w:t>
      </w:r>
      <w:del w:id="1611" w:author="DM" w:date="2012-08-17T08:31:00Z">
        <w:r w:rsidRPr="000D4A1B" w:rsidDel="00071838">
          <w:delText xml:space="preserve">in the long run </w:delText>
        </w:r>
      </w:del>
      <w:r w:rsidRPr="000D4A1B">
        <w:t xml:space="preserve">will be lower, </w:t>
      </w:r>
      <w:del w:id="1612" w:author="DM" w:date="2012-08-17T08:31:00Z">
        <w:r w:rsidRPr="000D4A1B" w:rsidDel="00071838">
          <w:delText xml:space="preserve">the </w:delText>
        </w:r>
      </w:del>
      <w:r w:rsidRPr="000D4A1B">
        <w:t>end</w:t>
      </w:r>
      <w:r w:rsidR="00481572">
        <w:t xml:space="preserve"> </w:t>
      </w:r>
      <w:r w:rsidRPr="000D4A1B">
        <w:t xml:space="preserve">users will be </w:t>
      </w:r>
      <w:r w:rsidR="008D36B6">
        <w:t>more</w:t>
      </w:r>
      <w:r w:rsidR="008D36B6" w:rsidRPr="000D4A1B">
        <w:t xml:space="preserve"> </w:t>
      </w:r>
      <w:r w:rsidRPr="000D4A1B">
        <w:t xml:space="preserve">satisfied with their new system, and the organization will </w:t>
      </w:r>
      <w:r w:rsidR="00481572">
        <w:t xml:space="preserve">find </w:t>
      </w:r>
      <w:r w:rsidRPr="000D4A1B">
        <w:t>comfort in astute guidance into unfamiliar territory</w:t>
      </w:r>
      <w:r w:rsidR="008A794D" w:rsidRPr="000D4A1B">
        <w:t>.</w:t>
      </w:r>
      <w:r w:rsidRPr="000D4A1B">
        <w:t xml:space="preserve"> In</w:t>
      </w:r>
      <w:r w:rsidR="007F3045">
        <w:t>-</w:t>
      </w:r>
      <w:r w:rsidRPr="000D4A1B">
        <w:t>house deployments are risk</w:t>
      </w:r>
      <w:r w:rsidR="008D36B6">
        <w:t>y</w:t>
      </w:r>
      <w:ins w:id="1613" w:author="DM" w:date="2012-08-17T08:31:00Z">
        <w:r w:rsidR="00071838">
          <w:t>;</w:t>
        </w:r>
      </w:ins>
      <w:del w:id="1614" w:author="DM" w:date="2012-08-17T08:31:00Z">
        <w:r w:rsidRPr="000D4A1B" w:rsidDel="00071838">
          <w:delText>,</w:delText>
        </w:r>
      </w:del>
      <w:r w:rsidRPr="000D4A1B">
        <w:t xml:space="preserve"> </w:t>
      </w:r>
      <w:r w:rsidR="008D36B6">
        <w:t xml:space="preserve">they </w:t>
      </w:r>
      <w:r w:rsidRPr="000D4A1B">
        <w:t>almost always take longer</w:t>
      </w:r>
      <w:r w:rsidR="008D36B6">
        <w:t xml:space="preserve"> than planned</w:t>
      </w:r>
      <w:ins w:id="1615" w:author="DM" w:date="2012-08-17T08:31:00Z">
        <w:r w:rsidR="00071838">
          <w:t>,</w:t>
        </w:r>
      </w:ins>
      <w:r w:rsidRPr="000D4A1B">
        <w:t xml:space="preserve"> </w:t>
      </w:r>
      <w:r w:rsidR="008D36B6">
        <w:t xml:space="preserve">and </w:t>
      </w:r>
      <w:ins w:id="1616" w:author="DM" w:date="2012-08-17T08:31:00Z">
        <w:r w:rsidR="00071838">
          <w:t xml:space="preserve">because </w:t>
        </w:r>
      </w:ins>
      <w:r w:rsidR="008D36B6">
        <w:t xml:space="preserve">they </w:t>
      </w:r>
      <w:r w:rsidRPr="000D4A1B">
        <w:t>do not take full advantage of the tool</w:t>
      </w:r>
      <w:r w:rsidR="0057354E">
        <w:t>,</w:t>
      </w:r>
      <w:r w:rsidRPr="000D4A1B">
        <w:t xml:space="preserve"> </w:t>
      </w:r>
      <w:ins w:id="1617" w:author="DM" w:date="2012-08-17T08:31:00Z">
        <w:r w:rsidR="00071838">
          <w:t>they</w:t>
        </w:r>
      </w:ins>
      <w:del w:id="1618" w:author="DM" w:date="2012-08-17T08:31:00Z">
        <w:r w:rsidRPr="000D4A1B" w:rsidDel="00071838">
          <w:delText>therefore</w:delText>
        </w:r>
      </w:del>
      <w:r w:rsidRPr="000D4A1B">
        <w:t xml:space="preserve"> </w:t>
      </w:r>
      <w:ins w:id="1619" w:author="DM" w:date="2012-08-17T08:31:00Z">
        <w:r w:rsidR="00071838">
          <w:t>diminish</w:t>
        </w:r>
      </w:ins>
      <w:del w:id="1620" w:author="DM" w:date="2012-08-17T08:32:00Z">
        <w:r w:rsidRPr="000D4A1B" w:rsidDel="00071838">
          <w:delText>hindering</w:delText>
        </w:r>
      </w:del>
      <w:r w:rsidRPr="000D4A1B">
        <w:t xml:space="preserve"> ROI.</w:t>
      </w:r>
    </w:p>
    <w:p w:rsidR="009340DD" w:rsidRPr="000D4A1B" w:rsidRDefault="009340DD" w:rsidP="006265BD">
      <w:pPr>
        <w:pStyle w:val="Para"/>
      </w:pPr>
      <w:r w:rsidRPr="000D4A1B">
        <w:t>It is imperative to ensure that technical support personnel, the PMO team, and end</w:t>
      </w:r>
      <w:r w:rsidR="00FA7B8C">
        <w:t xml:space="preserve"> </w:t>
      </w:r>
      <w:r w:rsidRPr="000D4A1B">
        <w:t xml:space="preserve">users all receive the </w:t>
      </w:r>
      <w:r w:rsidR="008D36B6" w:rsidRPr="000D4A1B">
        <w:t>necessary</w:t>
      </w:r>
      <w:r w:rsidRPr="000D4A1B">
        <w:t xml:space="preserve"> training. This </w:t>
      </w:r>
      <w:ins w:id="1621" w:author="DM" w:date="2012-08-17T08:32:00Z">
        <w:r w:rsidR="00071838">
          <w:t xml:space="preserve">training </w:t>
        </w:r>
      </w:ins>
      <w:r w:rsidRPr="000D4A1B">
        <w:t>includes the appropriate soft and hard skills for managing critical aspects of project</w:t>
      </w:r>
      <w:r w:rsidR="005320F7">
        <w:t>s</w:t>
      </w:r>
      <w:r w:rsidRPr="000D4A1B">
        <w:t>, programs, and portfolios (e.g., communication training, as well as how</w:t>
      </w:r>
      <w:r w:rsidR="005320F7">
        <w:t xml:space="preserve"> </w:t>
      </w:r>
      <w:r w:rsidRPr="000D4A1B">
        <w:t xml:space="preserve">to </w:t>
      </w:r>
      <w:r w:rsidR="005320F7" w:rsidRPr="000D4A1B">
        <w:t>us</w:t>
      </w:r>
      <w:r w:rsidR="005320F7">
        <w:t>e</w:t>
      </w:r>
      <w:r w:rsidR="005320F7" w:rsidRPr="000D4A1B">
        <w:t xml:space="preserve"> </w:t>
      </w:r>
      <w:r w:rsidRPr="000D4A1B">
        <w:t xml:space="preserve">the tool). The </w:t>
      </w:r>
      <w:del w:id="1622" w:author="DM" w:date="2012-08-17T08:34:00Z">
        <w:r w:rsidRPr="000D4A1B" w:rsidDel="00BA4A90">
          <w:delText>Project Management Institute (</w:delText>
        </w:r>
      </w:del>
      <w:r w:rsidRPr="000D4A1B">
        <w:t>PMI</w:t>
      </w:r>
      <w:del w:id="1623" w:author="DM" w:date="2012-08-17T08:34:00Z">
        <w:r w:rsidRPr="000D4A1B" w:rsidDel="00BA4A90">
          <w:delText>)</w:delText>
        </w:r>
      </w:del>
      <w:r w:rsidRPr="000D4A1B">
        <w:t xml:space="preserve"> has a number of professional certifications for project and program managers, risk management specialists, </w:t>
      </w:r>
      <w:r w:rsidR="005320F7">
        <w:t xml:space="preserve">and </w:t>
      </w:r>
      <w:r w:rsidRPr="000D4A1B">
        <w:t>scheduling management specialists.</w:t>
      </w:r>
      <w:r w:rsidR="008D36B6">
        <w:t xml:space="preserve"> </w:t>
      </w:r>
      <w:r w:rsidRPr="000D4A1B">
        <w:t xml:space="preserve">Microsoft </w:t>
      </w:r>
      <w:r w:rsidR="008D36B6">
        <w:t xml:space="preserve">also has </w:t>
      </w:r>
      <w:r w:rsidRPr="000D4A1B">
        <w:t>multiple certification</w:t>
      </w:r>
      <w:r w:rsidR="008D36B6">
        <w:t xml:space="preserve"> tracks aimed</w:t>
      </w:r>
      <w:r w:rsidRPr="000D4A1B">
        <w:t xml:space="preserve"> at the individual and organizational level, ensuring that partners have the </w:t>
      </w:r>
      <w:r w:rsidR="00196D2B" w:rsidRPr="000D4A1B">
        <w:t>required</w:t>
      </w:r>
      <w:r w:rsidRPr="000D4A1B">
        <w:t xml:space="preserve"> skill set to engage in this type of solution delivery.</w:t>
      </w:r>
    </w:p>
    <w:p w:rsidR="009340DD" w:rsidRPr="000D4A1B" w:rsidRDefault="009340DD" w:rsidP="006265BD">
      <w:pPr>
        <w:pStyle w:val="Para"/>
      </w:pPr>
      <w:r w:rsidRPr="000D4A1B">
        <w:t>Identify the key organizational touch points necessary to maintain the enterprise</w:t>
      </w:r>
      <w:del w:id="1624" w:author="DM" w:date="2012-08-17T08:35:00Z">
        <w:r w:rsidRPr="000D4A1B" w:rsidDel="00BA4A90">
          <w:delText>s</w:delText>
        </w:r>
      </w:del>
      <w:r w:rsidRPr="000D4A1B">
        <w:t xml:space="preserve"> processes</w:t>
      </w:r>
      <w:r w:rsidR="00196D2B">
        <w:t xml:space="preserve"> </w:t>
      </w:r>
      <w:del w:id="1625" w:author="DM" w:date="2012-08-17T08:35:00Z">
        <w:r w:rsidR="00196D2B" w:rsidDel="00BA4A90">
          <w:delText>that would be</w:delText>
        </w:r>
        <w:r w:rsidR="00196D2B" w:rsidRPr="000D4A1B" w:rsidDel="00BA4A90">
          <w:delText xml:space="preserve"> </w:delText>
        </w:r>
      </w:del>
      <w:r w:rsidR="00196D2B" w:rsidRPr="000D4A1B">
        <w:t>required</w:t>
      </w:r>
      <w:r w:rsidRPr="000D4A1B">
        <w:t xml:space="preserve"> to support a PPM initiative. People do not like to feel left out of the loop or surprised. Appropriate and efficient communication is a must. This means getting the right information to the right people at the right time in the right format.</w:t>
      </w:r>
    </w:p>
    <w:p w:rsidR="009340DD" w:rsidRPr="000D4A1B" w:rsidRDefault="009340DD" w:rsidP="006265BD">
      <w:pPr>
        <w:pStyle w:val="Para"/>
      </w:pPr>
      <w:r w:rsidRPr="000D4A1B">
        <w:t xml:space="preserve">Make sure that key individuals understand what a project lifecycle is and what factors can influence it. Creating these internal champions will assist in growing adoption across the enterprise. </w:t>
      </w:r>
      <w:del w:id="1626" w:author="DM" w:date="2012-08-17T08:35:00Z">
        <w:r w:rsidRPr="000D4A1B" w:rsidDel="00BA4A90">
          <w:delText xml:space="preserve">It is smart to create </w:delText>
        </w:r>
      </w:del>
      <w:ins w:id="1627" w:author="DM" w:date="2012-08-17T08:35:00Z">
        <w:del w:id="1628" w:author="Jeff Jacobson" w:date="2012-08-29T15:01:00Z">
          <w:r w:rsidR="00BA4A90" w:rsidDel="00A55E3A">
            <w:delText>Use</w:delText>
          </w:r>
        </w:del>
      </w:ins>
      <w:del w:id="1629" w:author="DM" w:date="2012-08-17T08:35:00Z">
        <w:r w:rsidRPr="000D4A1B" w:rsidDel="00BA4A90">
          <w:delText>these</w:delText>
        </w:r>
      </w:del>
      <w:del w:id="1630" w:author="Jeff Jacobson" w:date="2012-08-29T15:01:00Z">
        <w:r w:rsidRPr="000D4A1B" w:rsidDel="00A55E3A">
          <w:delText xml:space="preserve"> experts that </w:delText>
        </w:r>
      </w:del>
      <w:del w:id="1631" w:author="DM" w:date="2012-08-17T08:35:00Z">
        <w:r w:rsidRPr="000D4A1B" w:rsidDel="00BA4A90">
          <w:delText xml:space="preserve">can assist </w:delText>
        </w:r>
      </w:del>
      <w:ins w:id="1632" w:author="Jeff Jacobson" w:date="2012-08-29T15:01:00Z">
        <w:r w:rsidR="00A55E3A">
          <w:t xml:space="preserve">Turn these </w:t>
        </w:r>
      </w:ins>
      <w:r w:rsidRPr="000D4A1B">
        <w:t xml:space="preserve">people </w:t>
      </w:r>
      <w:del w:id="1633" w:author="DM" w:date="2012-08-17T08:35:00Z">
        <w:r w:rsidRPr="000D4A1B" w:rsidDel="00BA4A90">
          <w:delText xml:space="preserve">as they </w:delText>
        </w:r>
      </w:del>
      <w:ins w:id="1634" w:author="Jeff Jacobson" w:date="2012-08-29T15:01:00Z">
        <w:r w:rsidR="00A55E3A">
          <w:t xml:space="preserve">that they </w:t>
        </w:r>
      </w:ins>
      <w:r w:rsidRPr="000D4A1B">
        <w:t xml:space="preserve">already know </w:t>
      </w:r>
      <w:del w:id="1635" w:author="DM" w:date="2012-08-17T08:35:00Z">
        <w:r w:rsidRPr="000D4A1B" w:rsidDel="00BA4A90">
          <w:delText xml:space="preserve">them </w:delText>
        </w:r>
      </w:del>
      <w:r w:rsidRPr="000D4A1B">
        <w:t>and trust</w:t>
      </w:r>
      <w:ins w:id="1636" w:author="Jeff Jacobson" w:date="2012-08-29T15:01:00Z">
        <w:r w:rsidR="00A55E3A">
          <w:t xml:space="preserve"> into experts</w:t>
        </w:r>
      </w:ins>
      <w:del w:id="1637" w:author="DM" w:date="2012-08-17T08:36:00Z">
        <w:r w:rsidRPr="000D4A1B" w:rsidDel="00BA4A90">
          <w:delText xml:space="preserve"> them</w:delText>
        </w:r>
      </w:del>
      <w:r w:rsidRPr="000D4A1B">
        <w:t>.</w:t>
      </w:r>
      <w:ins w:id="1638" w:author="DM" w:date="2012-08-17T08:36:00Z">
        <w:del w:id="1639" w:author="Jeff Jacobson" w:date="2012-08-29T15:01:00Z">
          <w:r w:rsidR="00BA4A90" w:rsidDel="00A55E3A">
            <w:rPr>
              <w:rStyle w:val="QueryInline"/>
            </w:rPr>
            <w:delText>[AU: OK?]</w:delText>
          </w:r>
        </w:del>
      </w:ins>
      <w:r w:rsidRPr="000D4A1B">
        <w:t xml:space="preserve"> </w:t>
      </w:r>
    </w:p>
    <w:p w:rsidR="009340DD" w:rsidRPr="000D4A1B" w:rsidRDefault="009340DD" w:rsidP="006265BD">
      <w:pPr>
        <w:pStyle w:val="Para"/>
      </w:pPr>
      <w:r w:rsidRPr="000D4A1B">
        <w:t>Consider the bigger picture</w:t>
      </w:r>
      <w:r w:rsidR="007241BA">
        <w:t xml:space="preserve"> f</w:t>
      </w:r>
      <w:r w:rsidRPr="000D4A1B">
        <w:t>rom collaboration tools to LOB systems. Enterprise PPM encompasses a broad set of capabilities that affects a number of other areas in the enterprise. When applied correctly, PPM truly reaches across the enterprise</w:t>
      </w:r>
      <w:ins w:id="1640" w:author="DM" w:date="2012-08-17T08:36:00Z">
        <w:r w:rsidR="00BA4A90">
          <w:t>,</w:t>
        </w:r>
      </w:ins>
      <w:r w:rsidRPr="000D4A1B">
        <w:t xml:space="preserve"> granting visibility </w:t>
      </w:r>
      <w:ins w:id="1641" w:author="DM" w:date="2012-08-17T08:36:00Z">
        <w:r w:rsidR="00BA4A90">
          <w:t>into</w:t>
        </w:r>
      </w:ins>
      <w:del w:id="1642" w:author="DM" w:date="2012-08-17T08:36:00Z">
        <w:r w:rsidRPr="000D4A1B" w:rsidDel="00BA4A90">
          <w:delText>of</w:delText>
        </w:r>
      </w:del>
      <w:r w:rsidRPr="000D4A1B">
        <w:t xml:space="preserve"> initiatives and ensuring </w:t>
      </w:r>
      <w:ins w:id="1643" w:author="DM" w:date="2012-08-17T08:36:00Z">
        <w:r w:rsidR="00BA4A90">
          <w:t>that</w:t>
        </w:r>
      </w:ins>
      <w:del w:id="1644" w:author="DM" w:date="2012-08-17T08:36:00Z">
        <w:r w:rsidR="007241BA" w:rsidDel="00BA4A90">
          <w:delText xml:space="preserve">the </w:delText>
        </w:r>
        <w:r w:rsidRPr="000D4A1B" w:rsidDel="00BA4A90">
          <w:delText>benefit of supporting</w:delText>
        </w:r>
      </w:del>
      <w:r w:rsidRPr="000D4A1B">
        <w:t xml:space="preserve"> business objectives</w:t>
      </w:r>
      <w:ins w:id="1645" w:author="DM" w:date="2012-08-17T08:36:00Z">
        <w:r w:rsidR="00BA4A90">
          <w:t xml:space="preserve"> are supported</w:t>
        </w:r>
      </w:ins>
      <w:r w:rsidRPr="000D4A1B">
        <w:t>.</w:t>
      </w:r>
    </w:p>
    <w:p w:rsidR="009340DD" w:rsidRPr="000D4A1B" w:rsidRDefault="009340DD" w:rsidP="006265BD">
      <w:pPr>
        <w:pStyle w:val="H3"/>
      </w:pPr>
      <w:bookmarkStart w:id="1646" w:name="_Toc279433779"/>
      <w:bookmarkStart w:id="1647" w:name="_Toc280342591"/>
      <w:r w:rsidRPr="000D4A1B">
        <w:t>Perspective 5</w:t>
      </w:r>
      <w:ins w:id="1648" w:author="DM" w:date="2012-08-17T08:37:00Z">
        <w:r w:rsidR="00BA4A90">
          <w:t>.</w:t>
        </w:r>
      </w:ins>
      <w:del w:id="1649" w:author="DM" w:date="2012-08-17T08:37:00Z">
        <w:r w:rsidRPr="000D4A1B" w:rsidDel="00BA4A90">
          <w:delText xml:space="preserve"> </w:delText>
        </w:r>
        <w:r w:rsidR="00776C9B" w:rsidDel="00BA4A90">
          <w:delText>–</w:delText>
        </w:r>
      </w:del>
      <w:r w:rsidR="00776C9B" w:rsidRPr="000D4A1B">
        <w:t xml:space="preserve"> </w:t>
      </w:r>
      <w:r w:rsidRPr="000D4A1B">
        <w:t xml:space="preserve">Decision </w:t>
      </w:r>
      <w:r w:rsidR="00776C9B">
        <w:t>T</w:t>
      </w:r>
      <w:r w:rsidRPr="000D4A1B">
        <w:t xml:space="preserve">hreats and </w:t>
      </w:r>
      <w:r w:rsidR="00776C9B">
        <w:t>C</w:t>
      </w:r>
      <w:r w:rsidRPr="000D4A1B">
        <w:t xml:space="preserve">ultural </w:t>
      </w:r>
      <w:r w:rsidR="00776C9B">
        <w:t>C</w:t>
      </w:r>
      <w:r w:rsidRPr="000D4A1B">
        <w:t xml:space="preserve">hange: What </w:t>
      </w:r>
      <w:ins w:id="1650" w:author="DM" w:date="2012-08-17T08:37:00Z">
        <w:r w:rsidR="00BA4A90">
          <w:t>Can</w:t>
        </w:r>
      </w:ins>
      <w:del w:id="1651" w:author="DM" w:date="2012-08-17T08:37:00Z">
        <w:r w:rsidR="00776C9B" w:rsidDel="00BA4A90">
          <w:delText>M</w:delText>
        </w:r>
        <w:r w:rsidRPr="000D4A1B" w:rsidDel="00BA4A90">
          <w:delText>ay</w:delText>
        </w:r>
      </w:del>
      <w:r w:rsidRPr="000D4A1B">
        <w:t xml:space="preserve"> </w:t>
      </w:r>
      <w:r w:rsidR="00776C9B">
        <w:t>C</w:t>
      </w:r>
      <w:r w:rsidRPr="000D4A1B">
        <w:t xml:space="preserve">ause </w:t>
      </w:r>
      <w:r w:rsidR="00776C9B">
        <w:t>R</w:t>
      </w:r>
      <w:r w:rsidRPr="000D4A1B">
        <w:t xml:space="preserve">oadblocks or </w:t>
      </w:r>
      <w:r w:rsidR="00776C9B">
        <w:t>R</w:t>
      </w:r>
      <w:r w:rsidRPr="000D4A1B">
        <w:t xml:space="preserve">esistance to </w:t>
      </w:r>
      <w:r w:rsidR="00776C9B">
        <w:t>D</w:t>
      </w:r>
      <w:r w:rsidRPr="000D4A1B">
        <w:t xml:space="preserve">eciding on the </w:t>
      </w:r>
      <w:r w:rsidR="00776C9B">
        <w:t>S</w:t>
      </w:r>
      <w:r w:rsidRPr="000D4A1B">
        <w:t>olution?</w:t>
      </w:r>
      <w:bookmarkEnd w:id="1646"/>
      <w:bookmarkEnd w:id="1647"/>
      <w:r w:rsidRPr="000D4A1B">
        <w:t xml:space="preserve"> </w:t>
      </w:r>
    </w:p>
    <w:p w:rsidR="009340DD" w:rsidRPr="000D4A1B" w:rsidRDefault="009340DD" w:rsidP="006265BD">
      <w:pPr>
        <w:pStyle w:val="Para"/>
      </w:pPr>
      <w:r w:rsidRPr="000D4A1B">
        <w:t>This perspective covers threats to effective decision</w:t>
      </w:r>
      <w:r w:rsidR="00776C9B">
        <w:t xml:space="preserve"> </w:t>
      </w:r>
      <w:r w:rsidRPr="000D4A1B">
        <w:t xml:space="preserve">making, including potential roadblocks or resistance to deciding on the solution. </w:t>
      </w:r>
      <w:r w:rsidR="009C6E2A">
        <w:t xml:space="preserve">We </w:t>
      </w:r>
      <w:del w:id="1652" w:author="DM" w:date="2012-08-17T08:37:00Z">
        <w:r w:rsidR="009C6E2A" w:rsidDel="00BA4A90">
          <w:delText xml:space="preserve">will </w:delText>
        </w:r>
      </w:del>
      <w:r w:rsidR="009C6E2A">
        <w:t>cover</w:t>
      </w:r>
      <w:r w:rsidRPr="000D4A1B">
        <w:t xml:space="preserve"> </w:t>
      </w:r>
      <w:r w:rsidR="009C6E2A">
        <w:t>three</w:t>
      </w:r>
      <w:r w:rsidRPr="000D4A1B">
        <w:t xml:space="preserve"> key aspects:</w:t>
      </w:r>
    </w:p>
    <w:p w:rsidR="009340DD" w:rsidRPr="000D4A1B" w:rsidRDefault="00E24726" w:rsidP="00E24726">
      <w:pPr>
        <w:pStyle w:val="ListNumbered"/>
      </w:pPr>
      <w:r>
        <w:t>1.</w:t>
      </w:r>
      <w:r>
        <w:tab/>
      </w:r>
      <w:r w:rsidR="009340DD" w:rsidRPr="000D4A1B">
        <w:t xml:space="preserve">Potential </w:t>
      </w:r>
      <w:r w:rsidR="00BA798D">
        <w:t>b</w:t>
      </w:r>
      <w:r w:rsidR="009340DD" w:rsidRPr="000D4A1B">
        <w:t>lind</w:t>
      </w:r>
      <w:ins w:id="1653" w:author="DM" w:date="2012-08-20T06:37:00Z">
        <w:r w:rsidR="00CD65A8">
          <w:t xml:space="preserve"> </w:t>
        </w:r>
      </w:ins>
      <w:del w:id="1654" w:author="DM" w:date="2012-08-17T08:37:00Z">
        <w:r w:rsidR="00BA798D" w:rsidDel="00BA4A90">
          <w:delText>-</w:delText>
        </w:r>
      </w:del>
      <w:r w:rsidR="00BA798D">
        <w:t>s</w:t>
      </w:r>
      <w:r w:rsidR="009340DD" w:rsidRPr="000D4A1B">
        <w:t>pots</w:t>
      </w:r>
    </w:p>
    <w:p w:rsidR="009340DD" w:rsidRPr="000D4A1B" w:rsidRDefault="00E24726" w:rsidP="00E24726">
      <w:pPr>
        <w:pStyle w:val="ListNumbered"/>
      </w:pPr>
      <w:r>
        <w:t>2.</w:t>
      </w:r>
      <w:r>
        <w:tab/>
      </w:r>
      <w:r w:rsidR="009340DD" w:rsidRPr="000D4A1B">
        <w:t>Social</w:t>
      </w:r>
      <w:r w:rsidR="00BA798D">
        <w:t xml:space="preserve"> and p</w:t>
      </w:r>
      <w:r w:rsidR="009340DD" w:rsidRPr="000D4A1B">
        <w:t>ersonal networks</w:t>
      </w:r>
    </w:p>
    <w:p w:rsidR="009340DD" w:rsidRPr="000D4A1B" w:rsidRDefault="00E24726" w:rsidP="00E24726">
      <w:pPr>
        <w:pStyle w:val="ListNumbered"/>
      </w:pPr>
      <w:r>
        <w:t>3.</w:t>
      </w:r>
      <w:r>
        <w:tab/>
      </w:r>
      <w:r w:rsidR="009340DD" w:rsidRPr="000D4A1B">
        <w:t>Facts and opinions (blogs, research,</w:t>
      </w:r>
      <w:r w:rsidR="00BA798D">
        <w:t xml:space="preserve"> </w:t>
      </w:r>
      <w:r w:rsidR="009340DD" w:rsidRPr="000D4A1B">
        <w:t>professional associations)</w:t>
      </w:r>
    </w:p>
    <w:p w:rsidR="009340DD" w:rsidRPr="000D4A1B" w:rsidRDefault="009340DD" w:rsidP="00843503">
      <w:pPr>
        <w:pStyle w:val="Para"/>
      </w:pPr>
      <w:r w:rsidRPr="000D4A1B">
        <w:t xml:space="preserve">If organizations attempt to push changes too fast or too far, they often encounter cultural </w:t>
      </w:r>
      <w:r w:rsidR="00196D2B">
        <w:t>roadblocks</w:t>
      </w:r>
      <w:r w:rsidR="00196D2B" w:rsidRPr="000D4A1B">
        <w:t xml:space="preserve"> </w:t>
      </w:r>
      <w:r w:rsidRPr="000D4A1B">
        <w:t xml:space="preserve">and wholesale rejection by all concerned parties. The PPM Maturity Model </w:t>
      </w:r>
      <w:del w:id="1655" w:author="DM" w:date="2012-08-17T08:41:00Z">
        <w:r w:rsidRPr="000D4A1B" w:rsidDel="005773BB">
          <w:delText xml:space="preserve">is intended to </w:delText>
        </w:r>
      </w:del>
      <w:r w:rsidRPr="000D4A1B">
        <w:t>help</w:t>
      </w:r>
      <w:ins w:id="1656" w:author="DM" w:date="2012-08-17T08:41:00Z">
        <w:r w:rsidR="005773BB">
          <w:t>s</w:t>
        </w:r>
      </w:ins>
      <w:r w:rsidRPr="000D4A1B">
        <w:t xml:space="preserve"> senior management avoid such problems by providing a framework </w:t>
      </w:r>
      <w:r w:rsidR="000D0BFF">
        <w:t xml:space="preserve">to </w:t>
      </w:r>
      <w:del w:id="1657" w:author="Odum, Amy - Hoboken" w:date="2012-08-27T10:24:00Z">
        <w:r w:rsidRPr="000D4A1B" w:rsidDel="009C1DB3">
          <w:delText xml:space="preserve">help </w:delText>
        </w:r>
      </w:del>
      <w:commentRangeStart w:id="1658"/>
      <w:ins w:id="1659" w:author="Odum, Amy - Hoboken" w:date="2012-08-27T10:25:00Z">
        <w:r w:rsidR="009C1DB3">
          <w:rPr>
            <w:rStyle w:val="QueryInline"/>
          </w:rPr>
          <w:t>[AU: to avoid repeating “help” twice in sentence.]</w:t>
        </w:r>
      </w:ins>
      <w:commentRangeEnd w:id="1658"/>
      <w:r w:rsidR="00A55E3A">
        <w:rPr>
          <w:rStyle w:val="CommentReference"/>
          <w:rFonts w:asciiTheme="minorHAnsi" w:eastAsiaTheme="minorHAnsi" w:hAnsiTheme="minorHAnsi" w:cstheme="minorBidi"/>
          <w:snapToGrid/>
        </w:rPr>
        <w:commentReference w:id="1658"/>
      </w:r>
      <w:r w:rsidRPr="000D4A1B">
        <w:t>facilitate communication with executive management by comparing their organization’s PPM processes</w:t>
      </w:r>
      <w:r w:rsidR="000441B7">
        <w:t xml:space="preserve">. </w:t>
      </w:r>
      <w:r w:rsidR="00136C8C">
        <w:t>Examples of this can be found on PMI’s and Gartner</w:t>
      </w:r>
      <w:ins w:id="1660" w:author="Odum, Amy - Hoboken" w:date="2012-08-27T10:24:00Z">
        <w:r w:rsidR="009C1DB3">
          <w:t>’s</w:t>
        </w:r>
      </w:ins>
      <w:r w:rsidR="00136C8C">
        <w:t xml:space="preserve"> </w:t>
      </w:r>
      <w:del w:id="1661" w:author="DM" w:date="2012-08-17T08:41:00Z">
        <w:r w:rsidR="00136C8C" w:rsidDel="005773BB">
          <w:delText>w</w:delText>
        </w:r>
      </w:del>
      <w:ins w:id="1662" w:author="DM" w:date="2012-08-17T08:41:00Z">
        <w:r w:rsidR="005773BB">
          <w:t>W</w:t>
        </w:r>
      </w:ins>
      <w:r w:rsidR="00136C8C">
        <w:t>eb</w:t>
      </w:r>
      <w:ins w:id="1663" w:author="DM" w:date="2012-08-17T08:41:00Z">
        <w:r w:rsidR="005773BB">
          <w:t xml:space="preserve"> </w:t>
        </w:r>
      </w:ins>
      <w:r w:rsidR="00136C8C">
        <w:t>sites</w:t>
      </w:r>
      <w:ins w:id="1664" w:author="DM" w:date="2012-08-17T08:41:00Z">
        <w:del w:id="1665" w:author="Jeff Jacobson" w:date="2012-08-29T15:04:00Z">
          <w:r w:rsidR="005773BB" w:rsidDel="00A55E3A">
            <w:rPr>
              <w:rStyle w:val="QueryInline"/>
            </w:rPr>
            <w:delText>[AU: provide address</w:delText>
          </w:r>
        </w:del>
      </w:ins>
      <w:ins w:id="1666" w:author="DM" w:date="2012-08-20T06:37:00Z">
        <w:del w:id="1667" w:author="Jeff Jacobson" w:date="2012-08-29T15:04:00Z">
          <w:r w:rsidR="00CD65A8" w:rsidDel="00A55E3A">
            <w:rPr>
              <w:rStyle w:val="QueryInline"/>
            </w:rPr>
            <w:delText>es in text</w:delText>
          </w:r>
        </w:del>
      </w:ins>
      <w:ins w:id="1668" w:author="DM" w:date="2012-08-17T08:41:00Z">
        <w:del w:id="1669" w:author="Jeff Jacobson" w:date="2012-08-29T15:04:00Z">
          <w:r w:rsidR="005773BB" w:rsidDel="00A55E3A">
            <w:rPr>
              <w:rStyle w:val="QueryInline"/>
            </w:rPr>
            <w:delText>]</w:delText>
          </w:r>
        </w:del>
      </w:ins>
      <w:r w:rsidR="00136C8C">
        <w:t>.</w:t>
      </w:r>
      <w:ins w:id="1670" w:author="Jeff Jacobson" w:date="2012-08-29T15:04:00Z">
        <w:r w:rsidR="00A55E3A">
          <w:t xml:space="preserve"> PMI’s </w:t>
        </w:r>
      </w:ins>
      <w:ins w:id="1671" w:author="Jeff Jacobson" w:date="2012-08-29T15:05:00Z">
        <w:r w:rsidR="00A55E3A">
          <w:t>W</w:t>
        </w:r>
      </w:ins>
      <w:ins w:id="1672" w:author="Jeff Jacobson" w:date="2012-08-29T15:04:00Z">
        <w:r w:rsidR="00A55E3A">
          <w:t>eb</w:t>
        </w:r>
      </w:ins>
      <w:ins w:id="1673" w:author="Jeff Jacobson" w:date="2012-08-29T15:05:00Z">
        <w:r w:rsidR="00A55E3A">
          <w:t xml:space="preserve"> </w:t>
        </w:r>
      </w:ins>
      <w:ins w:id="1674" w:author="Jeff Jacobson" w:date="2012-08-29T15:04:00Z">
        <w:r w:rsidR="00A55E3A">
          <w:t xml:space="preserve">site </w:t>
        </w:r>
      </w:ins>
      <w:ins w:id="1675" w:author="Jeff Jacobson" w:date="2012-08-29T15:05:00Z">
        <w:r w:rsidR="00A55E3A">
          <w:t>is http://www.pmi.org and Gartner</w:t>
        </w:r>
      </w:ins>
      <w:ins w:id="1676" w:author="Jeff Jacobson" w:date="2012-08-29T15:06:00Z">
        <w:r w:rsidR="00A55E3A">
          <w:t>’s is http://www.gartner.com.</w:t>
        </w:r>
      </w:ins>
    </w:p>
    <w:p w:rsidR="009340DD" w:rsidRPr="000D4A1B" w:rsidRDefault="009340DD" w:rsidP="00843503">
      <w:pPr>
        <w:pStyle w:val="Para"/>
      </w:pPr>
      <w:r w:rsidRPr="000D4A1B">
        <w:t>An organization’s PPM initiative may stall at Level 1 PPM maturity</w:t>
      </w:r>
      <w:r w:rsidR="000D0BFF">
        <w:t>.</w:t>
      </w:r>
      <w:r w:rsidRPr="000D4A1B">
        <w:t xml:space="preserve"> Level 2 </w:t>
      </w:r>
      <w:r w:rsidR="000D0BFF">
        <w:t xml:space="preserve">can </w:t>
      </w:r>
      <w:del w:id="1677" w:author="DM" w:date="2012-08-17T08:42:00Z">
        <w:r w:rsidRPr="000D4A1B" w:rsidDel="005773BB">
          <w:delText xml:space="preserve">pose a </w:delText>
        </w:r>
      </w:del>
      <w:ins w:id="1678" w:author="DM" w:date="2012-08-17T08:42:00Z">
        <w:r w:rsidR="005773BB">
          <w:t xml:space="preserve">be </w:t>
        </w:r>
      </w:ins>
      <w:r w:rsidR="000D0BFF">
        <w:t xml:space="preserve">difficult </w:t>
      </w:r>
      <w:ins w:id="1679" w:author="DM" w:date="2012-08-17T08:42:00Z">
        <w:r w:rsidR="005773BB">
          <w:t>to reach</w:t>
        </w:r>
      </w:ins>
      <w:del w:id="1680" w:author="DM" w:date="2012-08-17T08:42:00Z">
        <w:r w:rsidRPr="000D4A1B" w:rsidDel="005773BB">
          <w:delText>level to progress to</w:delText>
        </w:r>
      </w:del>
      <w:r w:rsidRPr="000D4A1B">
        <w:t xml:space="preserve"> </w:t>
      </w:r>
      <w:r w:rsidR="000D0BFF">
        <w:t xml:space="preserve">once </w:t>
      </w:r>
      <w:r w:rsidRPr="000D4A1B">
        <w:t xml:space="preserve">business units and changes within the organization </w:t>
      </w:r>
      <w:r w:rsidR="000D0BFF">
        <w:t xml:space="preserve">begin </w:t>
      </w:r>
      <w:r w:rsidRPr="000D4A1B">
        <w:t xml:space="preserve">to </w:t>
      </w:r>
      <w:ins w:id="1681" w:author="DM" w:date="2012-08-17T08:42:00Z">
        <w:r w:rsidR="005773BB">
          <w:t>move</w:t>
        </w:r>
      </w:ins>
      <w:del w:id="1682" w:author="DM" w:date="2012-08-17T08:42:00Z">
        <w:r w:rsidRPr="000D4A1B" w:rsidDel="005773BB">
          <w:delText>swing</w:delText>
        </w:r>
      </w:del>
      <w:r w:rsidRPr="000D4A1B">
        <w:t xml:space="preserve"> from a </w:t>
      </w:r>
      <w:del w:id="1683" w:author="DM" w:date="2012-08-17T08:42:00Z">
        <w:r w:rsidRPr="000D4A1B" w:rsidDel="005773BB">
          <w:delText>"</w:delText>
        </w:r>
      </w:del>
      <w:r w:rsidRPr="000D4A1B">
        <w:t>just</w:t>
      </w:r>
      <w:ins w:id="1684" w:author="DM" w:date="2012-08-17T08:42:00Z">
        <w:r w:rsidR="005773BB">
          <w:t>-</w:t>
        </w:r>
      </w:ins>
      <w:del w:id="1685" w:author="DM" w:date="2012-08-17T08:42:00Z">
        <w:r w:rsidRPr="000D4A1B" w:rsidDel="005773BB">
          <w:delText xml:space="preserve"> </w:delText>
        </w:r>
      </w:del>
      <w:r w:rsidRPr="000D4A1B">
        <w:t>get</w:t>
      </w:r>
      <w:ins w:id="1686" w:author="DM" w:date="2012-08-17T08:42:00Z">
        <w:r w:rsidR="005773BB">
          <w:t>-</w:t>
        </w:r>
      </w:ins>
      <w:del w:id="1687" w:author="DM" w:date="2012-08-17T08:42:00Z">
        <w:r w:rsidRPr="000D4A1B" w:rsidDel="005773BB">
          <w:delText xml:space="preserve"> </w:delText>
        </w:r>
      </w:del>
      <w:r w:rsidRPr="000D4A1B">
        <w:t>it</w:t>
      </w:r>
      <w:ins w:id="1688" w:author="DM" w:date="2012-08-17T08:42:00Z">
        <w:r w:rsidR="005773BB">
          <w:t>-</w:t>
        </w:r>
      </w:ins>
      <w:del w:id="1689" w:author="DM" w:date="2012-08-17T08:42:00Z">
        <w:r w:rsidRPr="000D4A1B" w:rsidDel="005773BB">
          <w:delText xml:space="preserve"> </w:delText>
        </w:r>
      </w:del>
      <w:r w:rsidRPr="000D4A1B">
        <w:t>done</w:t>
      </w:r>
      <w:del w:id="1690" w:author="DM" w:date="2012-08-17T08:42:00Z">
        <w:r w:rsidRPr="000D4A1B" w:rsidDel="005773BB">
          <w:delText>"</w:delText>
        </w:r>
      </w:del>
      <w:r w:rsidRPr="000D4A1B">
        <w:t xml:space="preserve"> environment to a more organized process</w:t>
      </w:r>
      <w:ins w:id="1691" w:author="DM" w:date="2012-08-17T08:42:00Z">
        <w:r w:rsidR="005773BB">
          <w:t>-</w:t>
        </w:r>
      </w:ins>
      <w:del w:id="1692" w:author="DM" w:date="2012-08-17T08:42:00Z">
        <w:r w:rsidR="000D0BFF" w:rsidDel="005773BB">
          <w:delText xml:space="preserve"> </w:delText>
        </w:r>
      </w:del>
      <w:r w:rsidRPr="000D4A1B">
        <w:t xml:space="preserve">driven </w:t>
      </w:r>
      <w:ins w:id="1693" w:author="DM" w:date="2012-08-17T08:42:00Z">
        <w:r w:rsidR="005773BB">
          <w:t>one</w:t>
        </w:r>
      </w:ins>
      <w:del w:id="1694" w:author="DM" w:date="2012-08-17T08:42:00Z">
        <w:r w:rsidRPr="000D4A1B" w:rsidDel="005773BB">
          <w:delText>organization</w:delText>
        </w:r>
      </w:del>
      <w:r w:rsidRPr="000D4A1B">
        <w:t xml:space="preserve">. Ultimately, companies looking for ROI from PPM expect </w:t>
      </w:r>
      <w:r w:rsidR="00196D2B">
        <w:t xml:space="preserve">that </w:t>
      </w:r>
      <w:r w:rsidRPr="000D4A1B">
        <w:t xml:space="preserve">the ad hoc style of </w:t>
      </w:r>
      <w:del w:id="1695" w:author="DM" w:date="2012-08-17T08:09:00Z">
        <w:r w:rsidRPr="000D4A1B" w:rsidDel="00A057EB">
          <w:delText xml:space="preserve">project management </w:delText>
        </w:r>
      </w:del>
      <w:ins w:id="1696" w:author="DM" w:date="2012-08-17T08:09:00Z">
        <w:r w:rsidR="00A057EB">
          <w:t>PM</w:t>
        </w:r>
      </w:ins>
      <w:ins w:id="1697" w:author="DM" w:date="2012-08-17T08:42:00Z">
        <w:r w:rsidR="005773BB">
          <w:t xml:space="preserve"> </w:t>
        </w:r>
      </w:ins>
      <w:r w:rsidRPr="000D4A1B">
        <w:t xml:space="preserve">at Level 1 </w:t>
      </w:r>
      <w:r w:rsidR="00196D2B">
        <w:t>will</w:t>
      </w:r>
      <w:r w:rsidRPr="000D4A1B">
        <w:t xml:space="preserve"> give way to a more formal </w:t>
      </w:r>
      <w:del w:id="1698" w:author="DM" w:date="2012-08-17T08:09:00Z">
        <w:r w:rsidRPr="000D4A1B" w:rsidDel="00A057EB">
          <w:delText xml:space="preserve">project management </w:delText>
        </w:r>
      </w:del>
      <w:ins w:id="1699" w:author="DM" w:date="2012-08-17T08:09:00Z">
        <w:r w:rsidR="00A057EB">
          <w:t xml:space="preserve">PM </w:t>
        </w:r>
      </w:ins>
      <w:r w:rsidRPr="000D4A1B">
        <w:t xml:space="preserve">discipline. </w:t>
      </w:r>
      <w:del w:id="1700" w:author="DM" w:date="2012-08-17T08:09:00Z">
        <w:r w:rsidRPr="000D4A1B" w:rsidDel="00A057EB">
          <w:delText xml:space="preserve">Project management </w:delText>
        </w:r>
      </w:del>
      <w:ins w:id="1701" w:author="DM" w:date="2012-08-17T08:09:00Z">
        <w:r w:rsidR="00A057EB">
          <w:t xml:space="preserve">PM </w:t>
        </w:r>
      </w:ins>
      <w:r w:rsidRPr="000D4A1B">
        <w:t xml:space="preserve">initiatives and PPM technology deployments have faced these classic organizational challenges for decades. Typically, </w:t>
      </w:r>
      <w:ins w:id="1702" w:author="DM" w:date="2012-08-17T08:43:00Z">
        <w:r w:rsidR="005773BB">
          <w:t>some</w:t>
        </w:r>
      </w:ins>
      <w:del w:id="1703" w:author="DM" w:date="2012-08-17T08:43:00Z">
        <w:r w:rsidRPr="000D4A1B" w:rsidDel="005773BB">
          <w:delText>there are the</w:delText>
        </w:r>
      </w:del>
      <w:r w:rsidRPr="000D4A1B">
        <w:t xml:space="preserve"> stakeholders </w:t>
      </w:r>
      <w:del w:id="1704" w:author="DM" w:date="2012-08-17T08:43:00Z">
        <w:r w:rsidRPr="000D4A1B" w:rsidDel="005773BB">
          <w:delText xml:space="preserve">who </w:delText>
        </w:r>
      </w:del>
      <w:r w:rsidRPr="000D4A1B">
        <w:t>are not supportive</w:t>
      </w:r>
      <w:del w:id="1705" w:author="DM" w:date="2012-08-17T08:43:00Z">
        <w:r w:rsidRPr="000D4A1B" w:rsidDel="005773BB">
          <w:delText>,</w:delText>
        </w:r>
      </w:del>
      <w:r w:rsidRPr="000D4A1B">
        <w:t xml:space="preserve"> while others simply do not understand or validate the benefits. The launch of Project 2010 within SharePoint Server 2010 coincides with the evolution of the socialization of business problems and the virtualization of information. Those stakeholder</w:t>
      </w:r>
      <w:ins w:id="1706" w:author="DM" w:date="2012-08-17T08:43:00Z">
        <w:r w:rsidR="00041262">
          <w:t>s</w:t>
        </w:r>
      </w:ins>
      <w:del w:id="1707" w:author="DM" w:date="2012-08-17T08:43:00Z">
        <w:r w:rsidRPr="000D4A1B" w:rsidDel="00041262">
          <w:delText xml:space="preserve"> profiles</w:delText>
        </w:r>
      </w:del>
      <w:r w:rsidRPr="000D4A1B">
        <w:t xml:space="preserve"> </w:t>
      </w:r>
      <w:ins w:id="1708" w:author="DM" w:date="2012-08-17T08:43:00Z">
        <w:r w:rsidR="00041262">
          <w:t>who</w:t>
        </w:r>
      </w:ins>
      <w:del w:id="1709" w:author="DM" w:date="2012-08-17T08:43:00Z">
        <w:r w:rsidRPr="000D4A1B" w:rsidDel="00041262">
          <w:delText>that</w:delText>
        </w:r>
      </w:del>
      <w:r w:rsidRPr="000D4A1B">
        <w:t xml:space="preserve"> would </w:t>
      </w:r>
      <w:r w:rsidR="00A17E78">
        <w:t xml:space="preserve">not </w:t>
      </w:r>
      <w:r w:rsidRPr="000D4A1B">
        <w:t>normally be supportive now have wider and deeper access to information that enables them</w:t>
      </w:r>
      <w:r w:rsidR="00A17E78">
        <w:t xml:space="preserve"> to ask more informed questions and </w:t>
      </w:r>
      <w:del w:id="1710" w:author="DM" w:date="2012-08-17T08:44:00Z">
        <w:r w:rsidR="00A17E78" w:rsidDel="00041262">
          <w:delText>that</w:delText>
        </w:r>
        <w:r w:rsidRPr="000D4A1B" w:rsidDel="00041262">
          <w:delText xml:space="preserve"> </w:delText>
        </w:r>
        <w:r w:rsidR="00983E18" w:rsidDel="00041262">
          <w:delText>help</w:delText>
        </w:r>
        <w:r w:rsidR="00A17E78" w:rsidDel="00041262">
          <w:delText>s</w:delText>
        </w:r>
        <w:r w:rsidR="00983E18" w:rsidDel="00041262">
          <w:delText xml:space="preserve"> them </w:delText>
        </w:r>
      </w:del>
      <w:r w:rsidR="00983E18">
        <w:t>make better decisions.</w:t>
      </w:r>
      <w:r w:rsidRPr="000D4A1B">
        <w:t xml:space="preserve"> </w:t>
      </w:r>
      <w:r w:rsidR="00983E18">
        <w:t>As these normally supportive stakeholders uncover more information, they may have a change of mind.</w:t>
      </w:r>
      <w:r w:rsidRPr="000D4A1B">
        <w:t xml:space="preserve"> Conversely, </w:t>
      </w:r>
      <w:r w:rsidR="00983E18">
        <w:t>the availability of information and the validation of specific types of information by peers may cause the typically resistant stakeholder to become supportive and convinced of the value of PPM.</w:t>
      </w:r>
      <w:r w:rsidRPr="000D4A1B">
        <w:t xml:space="preserve"> The key is to read the signs as these stakeholder profiles change, as the decision making world we live in has changed. </w:t>
      </w:r>
    </w:p>
    <w:p w:rsidR="009340DD" w:rsidRPr="000D4A1B" w:rsidRDefault="009340DD" w:rsidP="00843503">
      <w:pPr>
        <w:pStyle w:val="Para"/>
      </w:pPr>
      <w:r w:rsidRPr="000D4A1B">
        <w:t>Microsoft</w:t>
      </w:r>
      <w:r w:rsidR="005F495C">
        <w:t>’s</w:t>
      </w:r>
      <w:r w:rsidRPr="000D4A1B">
        <w:t xml:space="preserve"> research and </w:t>
      </w:r>
      <w:r w:rsidR="006C598B">
        <w:t xml:space="preserve">our </w:t>
      </w:r>
      <w:r w:rsidRPr="000D4A1B">
        <w:t>partner</w:t>
      </w:r>
      <w:r w:rsidR="006C598B">
        <w:t>s’</w:t>
      </w:r>
      <w:r w:rsidRPr="000D4A1B">
        <w:t xml:space="preserve"> experience</w:t>
      </w:r>
      <w:r w:rsidR="006C598B">
        <w:t>s</w:t>
      </w:r>
      <w:r w:rsidR="005F495C">
        <w:t xml:space="preserve"> are listed </w:t>
      </w:r>
      <w:ins w:id="1711" w:author="DM" w:date="2012-08-17T08:44:00Z">
        <w:r w:rsidR="00041262">
          <w:t>next</w:t>
        </w:r>
      </w:ins>
      <w:del w:id="1712" w:author="DM" w:date="2012-08-17T08:44:00Z">
        <w:r w:rsidR="005F495C" w:rsidDel="00041262">
          <w:delText>below</w:delText>
        </w:r>
      </w:del>
      <w:ins w:id="1713" w:author="DM" w:date="2012-08-17T08:44:00Z">
        <w:r w:rsidR="00041262">
          <w:t>.</w:t>
        </w:r>
      </w:ins>
      <w:del w:id="1714" w:author="DM" w:date="2012-08-17T08:44:00Z">
        <w:r w:rsidRPr="000D4A1B" w:rsidDel="00041262">
          <w:delText>:</w:delText>
        </w:r>
      </w:del>
    </w:p>
    <w:p w:rsidR="00014EA9" w:rsidRDefault="005F495C">
      <w:pPr>
        <w:pStyle w:val="ListBulleted"/>
        <w:pPrChange w:id="1715" w:author="DM" w:date="2012-08-20T06:38:00Z">
          <w:pPr>
            <w:pStyle w:val="ListNumbered"/>
          </w:pPr>
        </w:pPrChange>
      </w:pPr>
      <w:del w:id="1716" w:author="DM" w:date="2012-08-20T06:38:00Z">
        <w:r w:rsidDel="00CD65A8">
          <w:rPr>
            <w:rStyle w:val="Definition"/>
            <w:i w:val="0"/>
          </w:rPr>
          <w:delText>1.</w:delText>
        </w:r>
        <w:r w:rsidDel="00CD65A8">
          <w:rPr>
            <w:rStyle w:val="Definition"/>
            <w:i w:val="0"/>
          </w:rPr>
          <w:tab/>
        </w:r>
      </w:del>
      <w:r w:rsidR="007B1D1F" w:rsidRPr="007B1D1F">
        <w:rPr>
          <w:rStyle w:val="Definition"/>
          <w:b/>
          <w:i w:val="0"/>
          <w:rPrChange w:id="1717" w:author="DM" w:date="2012-08-17T08:44:00Z">
            <w:rPr>
              <w:rStyle w:val="Definition"/>
            </w:rPr>
          </w:rPrChange>
        </w:rPr>
        <w:t>Emerging disciplines</w:t>
      </w:r>
      <w:r w:rsidR="007B1D1F" w:rsidRPr="007B1D1F">
        <w:rPr>
          <w:b/>
          <w:rPrChange w:id="1718" w:author="DM" w:date="2012-08-17T08:44:00Z">
            <w:rPr>
              <w:i/>
            </w:rPr>
          </w:rPrChange>
        </w:rPr>
        <w:t>.</w:t>
      </w:r>
      <w:r w:rsidR="006C598B">
        <w:t xml:space="preserve"> </w:t>
      </w:r>
      <w:r w:rsidR="009340DD" w:rsidRPr="000D4A1B">
        <w:t xml:space="preserve">Organizations are migrating more quickly to a PPM environment in order to realize the ROI of managed work data, including work governance and alignment of projects with business drivers. </w:t>
      </w:r>
      <w:del w:id="1719" w:author="DM" w:date="2012-08-17T08:44:00Z">
        <w:r w:rsidR="009340DD" w:rsidRPr="000D4A1B" w:rsidDel="00041262">
          <w:delText>There is a</w:delText>
        </w:r>
      </w:del>
      <w:ins w:id="1720" w:author="DM" w:date="2012-08-17T08:44:00Z">
        <w:r w:rsidR="00041262">
          <w:t>A</w:t>
        </w:r>
      </w:ins>
      <w:r w:rsidR="009340DD" w:rsidRPr="000D4A1B">
        <w:t xml:space="preserve"> growing trend of </w:t>
      </w:r>
      <w:r w:rsidR="00A17E78">
        <w:t xml:space="preserve">project and ROI </w:t>
      </w:r>
      <w:r w:rsidR="009340DD" w:rsidRPr="000D4A1B">
        <w:t xml:space="preserve">validation </w:t>
      </w:r>
      <w:del w:id="1721" w:author="DM" w:date="2012-08-17T08:44:00Z">
        <w:r w:rsidR="009340DD" w:rsidRPr="000D4A1B" w:rsidDel="00041262">
          <w:delText xml:space="preserve">that </w:delText>
        </w:r>
      </w:del>
      <w:r w:rsidR="009340DD" w:rsidRPr="000D4A1B">
        <w:t xml:space="preserve">is beginning to take root. PPM supports a variety of project and program tracking disciplines, such as Stage Gate (for product development), </w:t>
      </w:r>
      <w:del w:id="1722" w:author="DM" w:date="2012-08-17T08:45:00Z">
        <w:r w:rsidR="009340DD" w:rsidRPr="000D4A1B" w:rsidDel="00041262">
          <w:delText>Application Lifecycle Management (</w:delText>
        </w:r>
      </w:del>
      <w:r w:rsidR="009340DD" w:rsidRPr="000D4A1B">
        <w:t>ALM</w:t>
      </w:r>
      <w:del w:id="1723" w:author="DM" w:date="2012-08-17T08:45:00Z">
        <w:r w:rsidR="009340DD" w:rsidRPr="000D4A1B" w:rsidDel="00041262">
          <w:delText>)</w:delText>
        </w:r>
      </w:del>
      <w:r w:rsidR="009340DD" w:rsidRPr="000D4A1B">
        <w:t xml:space="preserve">, and PPM (for professional services). Project 2010 now </w:t>
      </w:r>
      <w:r w:rsidR="00A17E78">
        <w:t>covers</w:t>
      </w:r>
      <w:r w:rsidR="009340DD" w:rsidRPr="000D4A1B">
        <w:t xml:space="preserve"> additional competencies and disciplines for a </w:t>
      </w:r>
      <w:r w:rsidR="00A17E78">
        <w:t>stronger and more rich</w:t>
      </w:r>
      <w:r w:rsidR="00134A64">
        <w:t>ly</w:t>
      </w:r>
      <w:r w:rsidR="00A17E78">
        <w:t xml:space="preserve"> integrated </w:t>
      </w:r>
      <w:r w:rsidR="009340DD" w:rsidRPr="000D4A1B">
        <w:t>PPM environment</w:t>
      </w:r>
      <w:r w:rsidR="00A17E78">
        <w:t xml:space="preserve"> for business and project stakeholders.</w:t>
      </w:r>
    </w:p>
    <w:p w:rsidR="00014EA9" w:rsidRDefault="005F495C">
      <w:pPr>
        <w:pStyle w:val="ListBulleted"/>
        <w:pPrChange w:id="1724" w:author="DM" w:date="2012-08-20T06:38:00Z">
          <w:pPr>
            <w:pStyle w:val="ListNumbered"/>
          </w:pPr>
        </w:pPrChange>
      </w:pPr>
      <w:del w:id="1725" w:author="DM" w:date="2012-08-20T06:38:00Z">
        <w:r w:rsidRPr="005F495C" w:rsidDel="00CD65A8">
          <w:delText>2.</w:delText>
        </w:r>
        <w:r w:rsidRPr="005F495C" w:rsidDel="00CD65A8">
          <w:tab/>
        </w:r>
      </w:del>
      <w:r w:rsidR="007B1D1F" w:rsidRPr="007B1D1F">
        <w:rPr>
          <w:b/>
          <w:rPrChange w:id="1726" w:author="DM" w:date="2012-08-17T08:45:00Z">
            <w:rPr>
              <w:i/>
            </w:rPr>
          </w:rPrChange>
        </w:rPr>
        <w:t>Initial and annuity costs.</w:t>
      </w:r>
      <w:r w:rsidR="009340DD" w:rsidRPr="000D4A1B">
        <w:t xml:space="preserve"> Many of the competing products to Microsoft Project 2010 offer competitive licensing options, such as free access to the data</w:t>
      </w:r>
      <w:ins w:id="1727" w:author="DM" w:date="2012-08-17T08:45:00Z">
        <w:r w:rsidR="00041262">
          <w:t>,</w:t>
        </w:r>
      </w:ins>
      <w:r w:rsidR="009340DD" w:rsidRPr="000D4A1B">
        <w:t xml:space="preserve"> in an attempt to secure PMO data within that product</w:t>
      </w:r>
      <w:r w:rsidR="00925BD1">
        <w:t>’</w:t>
      </w:r>
      <w:r w:rsidR="009340DD" w:rsidRPr="000D4A1B">
        <w:t xml:space="preserve">s environment. However, </w:t>
      </w:r>
      <w:ins w:id="1728" w:author="DM" w:date="2012-08-17T08:45:00Z">
        <w:r w:rsidR="00041262" w:rsidRPr="000D4A1B">
          <w:t>the long</w:t>
        </w:r>
        <w:r w:rsidR="00041262">
          <w:t>-</w:t>
        </w:r>
        <w:r w:rsidR="00041262" w:rsidRPr="000D4A1B">
          <w:t xml:space="preserve">term costs </w:t>
        </w:r>
      </w:ins>
      <w:ins w:id="1729" w:author="DM" w:date="2012-08-17T08:46:00Z">
        <w:r w:rsidR="00041262">
          <w:t>of these competing products in regard to</w:t>
        </w:r>
      </w:ins>
      <w:ins w:id="1730" w:author="DM" w:date="2012-08-17T08:45:00Z">
        <w:r w:rsidR="00041262">
          <w:t xml:space="preserve"> both</w:t>
        </w:r>
        <w:r w:rsidR="00041262" w:rsidRPr="000D4A1B">
          <w:t xml:space="preserve"> acquir</w:t>
        </w:r>
        <w:r w:rsidR="00041262">
          <w:t>ing</w:t>
        </w:r>
        <w:r w:rsidR="00041262" w:rsidRPr="000D4A1B">
          <w:t xml:space="preserve"> the technology </w:t>
        </w:r>
      </w:ins>
      <w:ins w:id="1731" w:author="DM" w:date="2012-08-17T08:46:00Z">
        <w:r w:rsidR="00041262">
          <w:t>and</w:t>
        </w:r>
      </w:ins>
      <w:ins w:id="1732" w:author="DM" w:date="2012-08-17T08:45:00Z">
        <w:r w:rsidR="00041262" w:rsidRPr="000D4A1B">
          <w:t xml:space="preserve"> support</w:t>
        </w:r>
      </w:ins>
      <w:ins w:id="1733" w:author="DM" w:date="2012-08-17T08:46:00Z">
        <w:r w:rsidR="00041262">
          <w:t>ing</w:t>
        </w:r>
      </w:ins>
      <w:ins w:id="1734" w:author="DM" w:date="2012-08-17T08:45:00Z">
        <w:r w:rsidR="00041262" w:rsidRPr="000D4A1B">
          <w:t xml:space="preserve"> deployment and adoption </w:t>
        </w:r>
      </w:ins>
      <w:ins w:id="1735" w:author="DM" w:date="2012-08-17T08:46:00Z">
        <w:r w:rsidR="00041262">
          <w:t>by</w:t>
        </w:r>
      </w:ins>
      <w:ins w:id="1736" w:author="DM" w:date="2012-08-17T08:45:00Z">
        <w:r w:rsidR="00041262" w:rsidRPr="000D4A1B">
          <w:t xml:space="preserve"> business users</w:t>
        </w:r>
      </w:ins>
      <w:ins w:id="1737" w:author="DM" w:date="2012-08-17T08:46:00Z">
        <w:r w:rsidR="00041262">
          <w:t xml:space="preserve"> </w:t>
        </w:r>
      </w:ins>
      <w:del w:id="1738" w:author="DM" w:date="2012-08-17T08:46:00Z">
        <w:r w:rsidR="001C14B3" w:rsidDel="00041262">
          <w:delText xml:space="preserve">what </w:delText>
        </w:r>
      </w:del>
      <w:r w:rsidR="001C14B3">
        <w:t xml:space="preserve">is </w:t>
      </w:r>
      <w:r w:rsidR="009340DD" w:rsidRPr="000D4A1B">
        <w:t xml:space="preserve">not known </w:t>
      </w:r>
      <w:del w:id="1739" w:author="DM" w:date="2012-08-17T08:47:00Z">
        <w:r w:rsidR="00E05686" w:rsidDel="00041262">
          <w:delText xml:space="preserve">about </w:delText>
        </w:r>
      </w:del>
      <w:del w:id="1740" w:author="DM" w:date="2012-08-17T08:46:00Z">
        <w:r w:rsidR="00E05686" w:rsidDel="00041262">
          <w:delText xml:space="preserve">these competing products </w:delText>
        </w:r>
      </w:del>
      <w:r w:rsidR="009340DD" w:rsidRPr="000D4A1B">
        <w:t>up</w:t>
      </w:r>
      <w:ins w:id="1741" w:author="DM" w:date="2012-08-17T08:45:00Z">
        <w:r w:rsidR="00041262">
          <w:t xml:space="preserve"> </w:t>
        </w:r>
      </w:ins>
      <w:r w:rsidR="009340DD" w:rsidRPr="000D4A1B">
        <w:t>front</w:t>
      </w:r>
      <w:ins w:id="1742" w:author="DM" w:date="2012-08-17T08:46:00Z">
        <w:r w:rsidR="00041262">
          <w:t>.</w:t>
        </w:r>
      </w:ins>
      <w:del w:id="1743" w:author="DM" w:date="2012-08-17T08:46:00Z">
        <w:r w:rsidR="009340DD" w:rsidRPr="000D4A1B" w:rsidDel="00041262">
          <w:delText xml:space="preserve"> are</w:delText>
        </w:r>
      </w:del>
      <w:r w:rsidR="009340DD" w:rsidRPr="000D4A1B">
        <w:t xml:space="preserve"> </w:t>
      </w:r>
      <w:del w:id="1744" w:author="DM" w:date="2012-08-17T08:45:00Z">
        <w:r w:rsidR="009340DD" w:rsidRPr="000D4A1B" w:rsidDel="00041262">
          <w:delText xml:space="preserve">the long term costs </w:delText>
        </w:r>
        <w:r w:rsidR="00925BD1" w:rsidDel="00041262">
          <w:delText xml:space="preserve">to </w:delText>
        </w:r>
        <w:r w:rsidR="009340DD" w:rsidRPr="000D4A1B" w:rsidDel="00041262">
          <w:delText>not just acquire the technology, but to support the deployment and adoption of the business users</w:delText>
        </w:r>
        <w:r w:rsidR="00D720AB" w:rsidDel="00041262">
          <w:delText xml:space="preserve">. </w:delText>
        </w:r>
      </w:del>
    </w:p>
    <w:p w:rsidR="009340DD" w:rsidRPr="000D4A1B" w:rsidRDefault="009340DD" w:rsidP="00E72834">
      <w:pPr>
        <w:pStyle w:val="ListPara"/>
      </w:pPr>
      <w:r w:rsidRPr="000D4A1B">
        <w:t xml:space="preserve">Microsoft makes a strong case for </w:t>
      </w:r>
      <w:del w:id="1745" w:author="DM" w:date="2012-08-17T08:47:00Z">
        <w:r w:rsidRPr="000D4A1B" w:rsidDel="003A2D6C">
          <w:delText>T</w:delText>
        </w:r>
      </w:del>
      <w:ins w:id="1746" w:author="DM" w:date="2012-08-17T08:47:00Z">
        <w:r w:rsidR="003A2D6C">
          <w:t>t</w:t>
        </w:r>
      </w:ins>
      <w:r w:rsidRPr="000D4A1B">
        <w:t xml:space="preserve">otal </w:t>
      </w:r>
      <w:del w:id="1747" w:author="DM" w:date="2012-08-17T08:47:00Z">
        <w:r w:rsidRPr="000D4A1B" w:rsidDel="003A2D6C">
          <w:delText>C</w:delText>
        </w:r>
      </w:del>
      <w:ins w:id="1748" w:author="DM" w:date="2012-08-17T08:47:00Z">
        <w:r w:rsidR="003A2D6C">
          <w:t>c</w:t>
        </w:r>
      </w:ins>
      <w:r w:rsidRPr="000D4A1B">
        <w:t xml:space="preserve">ost of </w:t>
      </w:r>
      <w:ins w:id="1749" w:author="DM" w:date="2012-08-17T08:47:00Z">
        <w:r w:rsidR="003A2D6C">
          <w:t>o</w:t>
        </w:r>
      </w:ins>
      <w:del w:id="1750" w:author="DM" w:date="2012-08-17T08:47:00Z">
        <w:r w:rsidRPr="000D4A1B" w:rsidDel="003A2D6C">
          <w:delText>O</w:delText>
        </w:r>
      </w:del>
      <w:r w:rsidRPr="000D4A1B">
        <w:t>wnership (TCO) when taking into account the innate extensibility of the technology (</w:t>
      </w:r>
      <w:ins w:id="1751" w:author="DM" w:date="2012-08-17T08:48:00Z">
        <w:r w:rsidR="003A2D6C">
          <w:t xml:space="preserve">its augmentation and </w:t>
        </w:r>
      </w:ins>
      <w:r w:rsidRPr="000D4A1B">
        <w:t>integration with other products</w:t>
      </w:r>
      <w:del w:id="1752" w:author="DM" w:date="2012-08-17T08:48:00Z">
        <w:r w:rsidRPr="000D4A1B" w:rsidDel="003A2D6C">
          <w:delText xml:space="preserve"> and augmentation of the technology</w:delText>
        </w:r>
      </w:del>
      <w:r w:rsidRPr="000D4A1B">
        <w:t>) as well as the much larger market of qualified partners and vend</w:t>
      </w:r>
      <w:ins w:id="1753" w:author="DM" w:date="2012-08-17T08:48:00Z">
        <w:r w:rsidR="003A2D6C">
          <w:t>o</w:t>
        </w:r>
      </w:ins>
      <w:del w:id="1754" w:author="DM" w:date="2012-08-17T08:48:00Z">
        <w:r w:rsidRPr="000D4A1B" w:rsidDel="003A2D6C">
          <w:delText>e</w:delText>
        </w:r>
      </w:del>
      <w:r w:rsidRPr="000D4A1B">
        <w:t xml:space="preserve">rs to support deployment. The Microsoft partner program is a proven model for </w:t>
      </w:r>
      <w:r w:rsidR="00E36265">
        <w:t xml:space="preserve">effectively </w:t>
      </w:r>
      <w:r w:rsidR="00EB41FA" w:rsidRPr="000D4A1B">
        <w:t>screening</w:t>
      </w:r>
      <w:r w:rsidRPr="000D4A1B">
        <w:t xml:space="preserve"> people and approaches to </w:t>
      </w:r>
      <w:r w:rsidR="00E36265">
        <w:t xml:space="preserve">determine their ability to </w:t>
      </w:r>
      <w:r w:rsidRPr="000D4A1B">
        <w:t>support a wide variety of business requirements worldwide. Arguably, competing products carry a higher price tag of consulting and training</w:t>
      </w:r>
      <w:del w:id="1755" w:author="DM" w:date="2012-08-17T08:48:00Z">
        <w:r w:rsidRPr="000D4A1B" w:rsidDel="003A2D6C">
          <w:delText>,</w:delText>
        </w:r>
      </w:del>
      <w:r w:rsidRPr="000D4A1B">
        <w:t xml:space="preserve"> as well as maintenance fees and support costs when compared to Microsoft. That </w:t>
      </w:r>
      <w:r w:rsidR="007D22D7">
        <w:t xml:space="preserve">being </w:t>
      </w:r>
      <w:r w:rsidRPr="000D4A1B">
        <w:t xml:space="preserve">said, </w:t>
      </w:r>
      <w:r w:rsidR="007D22D7">
        <w:t xml:space="preserve">Microsoft’s Project 2010 </w:t>
      </w:r>
      <w:r w:rsidRPr="000D4A1B">
        <w:t>technology does not support itself</w:t>
      </w:r>
      <w:r w:rsidR="007D22D7">
        <w:t>.</w:t>
      </w:r>
      <w:del w:id="1756" w:author="DM" w:date="2012-08-17T08:48:00Z">
        <w:r w:rsidRPr="000D4A1B" w:rsidDel="003A2D6C">
          <w:delText xml:space="preserve"> </w:delText>
        </w:r>
        <w:r w:rsidR="007D22D7" w:rsidDel="003A2D6C">
          <w:delText>S</w:delText>
        </w:r>
        <w:r w:rsidRPr="000D4A1B" w:rsidDel="003A2D6C">
          <w:delText>o</w:delText>
        </w:r>
        <w:r w:rsidR="007D22D7" w:rsidDel="003A2D6C">
          <w:delText>,</w:delText>
        </w:r>
      </w:del>
      <w:ins w:id="1757" w:author="DM" w:date="2012-08-17T08:48:00Z">
        <w:r w:rsidR="003A2D6C">
          <w:t xml:space="preserve"> As with</w:t>
        </w:r>
      </w:ins>
      <w:r w:rsidRPr="000D4A1B">
        <w:t xml:space="preserve"> </w:t>
      </w:r>
      <w:del w:id="1758" w:author="DM" w:date="2012-08-17T08:48:00Z">
        <w:r w:rsidR="007D22D7" w:rsidDel="003A2D6C">
          <w:delText xml:space="preserve">like </w:delText>
        </w:r>
      </w:del>
      <w:r w:rsidR="007D22D7">
        <w:t xml:space="preserve">all </w:t>
      </w:r>
      <w:del w:id="1759" w:author="DM" w:date="2012-08-17T08:48:00Z">
        <w:r w:rsidR="007D22D7" w:rsidDel="003A2D6C">
          <w:delText xml:space="preserve">other </w:delText>
        </w:r>
      </w:del>
      <w:r w:rsidR="007D22D7">
        <w:t xml:space="preserve">PPM technologies, </w:t>
      </w:r>
      <w:r w:rsidRPr="000D4A1B">
        <w:t xml:space="preserve">there is </w:t>
      </w:r>
      <w:r w:rsidR="007D22D7">
        <w:t xml:space="preserve">still </w:t>
      </w:r>
      <w:r w:rsidRPr="000D4A1B">
        <w:t>a requirement for ongoing technology and business user support and maintenance. The question becomes</w:t>
      </w:r>
      <w:ins w:id="1760" w:author="DM" w:date="2012-08-17T08:49:00Z">
        <w:r w:rsidR="003A2D6C">
          <w:t>:</w:t>
        </w:r>
      </w:ins>
      <w:del w:id="1761" w:author="DM" w:date="2012-08-17T08:49:00Z">
        <w:r w:rsidR="007D22D7" w:rsidDel="003A2D6C">
          <w:delText>,</w:delText>
        </w:r>
      </w:del>
      <w:r w:rsidRPr="000D4A1B">
        <w:t xml:space="preserve"> </w:t>
      </w:r>
      <w:del w:id="1762" w:author="DM" w:date="2012-08-17T08:49:00Z">
        <w:r w:rsidR="007D22D7" w:rsidDel="003A2D6C">
          <w:delText>“</w:delText>
        </w:r>
      </w:del>
      <w:r w:rsidR="007D22D7">
        <w:t>W</w:t>
      </w:r>
      <w:r w:rsidRPr="000D4A1B">
        <w:t>hich solution provides the most scalability to bring the quickest ROI now and with future growth</w:t>
      </w:r>
      <w:r w:rsidR="007D22D7">
        <w:t>?</w:t>
      </w:r>
      <w:del w:id="1763" w:author="DM" w:date="2012-08-17T08:49:00Z">
        <w:r w:rsidR="007D22D7" w:rsidDel="003A2D6C">
          <w:delText>”</w:delText>
        </w:r>
      </w:del>
    </w:p>
    <w:p w:rsidR="00014EA9" w:rsidRDefault="00C02832">
      <w:pPr>
        <w:pStyle w:val="ListBulleted"/>
        <w:pPrChange w:id="1764" w:author="DM" w:date="2012-08-20T06:38:00Z">
          <w:pPr>
            <w:pStyle w:val="ListNumbered"/>
          </w:pPr>
        </w:pPrChange>
      </w:pPr>
      <w:del w:id="1765" w:author="DM" w:date="2012-08-20T06:38:00Z">
        <w:r w:rsidDel="00CD65A8">
          <w:delText>3.</w:delText>
        </w:r>
        <w:r w:rsidDel="00CD65A8">
          <w:tab/>
        </w:r>
      </w:del>
      <w:r w:rsidR="007B1D1F" w:rsidRPr="007B1D1F">
        <w:rPr>
          <w:b/>
          <w:rPrChange w:id="1766" w:author="DM" w:date="2012-08-17T08:49:00Z">
            <w:rPr>
              <w:i/>
            </w:rPr>
          </w:rPrChange>
        </w:rPr>
        <w:t>Transition from guesstimates to project intelligence.</w:t>
      </w:r>
      <w:r w:rsidR="009340DD" w:rsidRPr="000D4A1B">
        <w:t xml:space="preserve"> </w:t>
      </w:r>
      <w:del w:id="1767" w:author="DM" w:date="2012-08-17T08:49:00Z">
        <w:r w:rsidR="00EB41FA" w:rsidDel="003A2D6C">
          <w:delText>The common practice of o</w:delText>
        </w:r>
      </w:del>
      <w:ins w:id="1768" w:author="DM" w:date="2012-08-17T08:49:00Z">
        <w:r w:rsidR="003A2D6C">
          <w:t>O</w:t>
        </w:r>
      </w:ins>
      <w:r w:rsidR="00EB41FA">
        <w:t xml:space="preserve">rganizations </w:t>
      </w:r>
      <w:r w:rsidR="00AD13AC">
        <w:t xml:space="preserve">worldwide </w:t>
      </w:r>
      <w:ins w:id="1769" w:author="DM" w:date="2012-08-17T08:49:00Z">
        <w:r w:rsidR="003A2D6C">
          <w:t xml:space="preserve">tend </w:t>
        </w:r>
      </w:ins>
      <w:del w:id="1770" w:author="DM" w:date="2012-08-17T08:49:00Z">
        <w:r w:rsidR="00AD13AC" w:rsidRPr="000D4A1B" w:rsidDel="003A2D6C">
          <w:delText>is</w:delText>
        </w:r>
        <w:r w:rsidR="009340DD" w:rsidRPr="000D4A1B" w:rsidDel="003A2D6C">
          <w:delText xml:space="preserve"> </w:delText>
        </w:r>
      </w:del>
      <w:r w:rsidR="009340DD" w:rsidRPr="000D4A1B">
        <w:t xml:space="preserve">to make </w:t>
      </w:r>
      <w:r w:rsidR="006C739A">
        <w:t>high</w:t>
      </w:r>
      <w:ins w:id="1771" w:author="DM" w:date="2012-08-17T08:49:00Z">
        <w:r w:rsidR="003A2D6C">
          <w:t>-</w:t>
        </w:r>
      </w:ins>
      <w:del w:id="1772" w:author="DM" w:date="2012-08-17T08:49:00Z">
        <w:r w:rsidR="006C739A" w:rsidDel="003A2D6C">
          <w:delText xml:space="preserve"> </w:delText>
        </w:r>
      </w:del>
      <w:r w:rsidR="006C739A">
        <w:t xml:space="preserve">level </w:t>
      </w:r>
      <w:r w:rsidR="009340DD" w:rsidRPr="000D4A1B">
        <w:t xml:space="preserve">assumptions or </w:t>
      </w:r>
      <w:r w:rsidR="006C739A">
        <w:t xml:space="preserve">to </w:t>
      </w:r>
      <w:r w:rsidR="009340DD" w:rsidRPr="000D4A1B">
        <w:t xml:space="preserve">analyze and make determinations of </w:t>
      </w:r>
      <w:r w:rsidR="006C739A">
        <w:t xml:space="preserve">project </w:t>
      </w:r>
      <w:r w:rsidR="009340DD" w:rsidRPr="000D4A1B">
        <w:t xml:space="preserve">status </w:t>
      </w:r>
      <w:r w:rsidR="006C739A">
        <w:t xml:space="preserve">or health as well as </w:t>
      </w:r>
      <w:r w:rsidR="009340DD" w:rsidRPr="000D4A1B">
        <w:t>look-ahead(s) based on resource planning systems or ad</w:t>
      </w:r>
      <w:del w:id="1773" w:author="DM" w:date="2012-08-17T08:49:00Z">
        <w:r w:rsidR="009340DD" w:rsidRPr="000D4A1B" w:rsidDel="003A2D6C">
          <w:delText>-</w:delText>
        </w:r>
      </w:del>
      <w:ins w:id="1774" w:author="DM" w:date="2012-08-17T08:49:00Z">
        <w:r w:rsidR="003A2D6C">
          <w:t xml:space="preserve"> </w:t>
        </w:r>
      </w:ins>
      <w:r w:rsidR="009340DD" w:rsidRPr="000D4A1B">
        <w:t xml:space="preserve">hoc processes. </w:t>
      </w:r>
      <w:r w:rsidR="006334B7">
        <w:t>M</w:t>
      </w:r>
      <w:r w:rsidR="009340DD" w:rsidRPr="000D4A1B">
        <w:t xml:space="preserve">any organizations </w:t>
      </w:r>
      <w:del w:id="1775" w:author="DM" w:date="2012-08-17T08:49:00Z">
        <w:r w:rsidR="009340DD" w:rsidRPr="000D4A1B" w:rsidDel="003A2D6C">
          <w:delText xml:space="preserve">will </w:delText>
        </w:r>
      </w:del>
      <w:r w:rsidR="00EB41FA" w:rsidRPr="000D4A1B">
        <w:t>compare</w:t>
      </w:r>
      <w:r w:rsidR="009340DD" w:rsidRPr="000D4A1B">
        <w:t xml:space="preserve"> the efforts of </w:t>
      </w:r>
      <w:r w:rsidR="006334B7">
        <w:t xml:space="preserve">their </w:t>
      </w:r>
      <w:r w:rsidR="009340DD" w:rsidRPr="000D4A1B">
        <w:t xml:space="preserve">resources (amount of work specific to a task) and assign a monetary value to the results. </w:t>
      </w:r>
      <w:r w:rsidR="006334B7">
        <w:t>As a result, f</w:t>
      </w:r>
      <w:r w:rsidR="009340DD" w:rsidRPr="000D4A1B">
        <w:t xml:space="preserve">iscal planning and corporate financial auditing involves both art and science to summarize the </w:t>
      </w:r>
      <w:r w:rsidR="006334B7">
        <w:t xml:space="preserve">organization’s financial </w:t>
      </w:r>
      <w:r w:rsidR="009340DD" w:rsidRPr="000D4A1B">
        <w:t xml:space="preserve">status. </w:t>
      </w:r>
    </w:p>
    <w:p w:rsidR="00A6503E" w:rsidRDefault="009340DD" w:rsidP="0010351F">
      <w:pPr>
        <w:pStyle w:val="ListPara"/>
      </w:pPr>
      <w:del w:id="1776" w:author="DM" w:date="2012-08-17T08:49:00Z">
        <w:r w:rsidRPr="000D4A1B" w:rsidDel="003A2D6C">
          <w:delText>Although t</w:delText>
        </w:r>
      </w:del>
      <w:ins w:id="1777" w:author="DM" w:date="2012-08-17T08:49:00Z">
        <w:r w:rsidR="003A2D6C">
          <w:t>T</w:t>
        </w:r>
      </w:ins>
      <w:r w:rsidRPr="000D4A1B">
        <w:t xml:space="preserve">here </w:t>
      </w:r>
      <w:ins w:id="1778" w:author="DM" w:date="2012-08-17T08:49:00Z">
        <w:r w:rsidR="003A2D6C">
          <w:t xml:space="preserve">exist </w:t>
        </w:r>
      </w:ins>
      <w:del w:id="1779" w:author="DM" w:date="2012-08-17T08:49:00Z">
        <w:r w:rsidRPr="000D4A1B" w:rsidDel="003A2D6C">
          <w:delText xml:space="preserve">are </w:delText>
        </w:r>
      </w:del>
      <w:r w:rsidR="00A6503E">
        <w:t xml:space="preserve">several </w:t>
      </w:r>
      <w:r w:rsidRPr="000D4A1B">
        <w:t>highly complex</w:t>
      </w:r>
      <w:r w:rsidR="00A6503E">
        <w:t>,</w:t>
      </w:r>
      <w:r w:rsidRPr="000D4A1B">
        <w:t xml:space="preserve"> comprehensive tools and methodologies to estimate the financial health of organizations</w:t>
      </w:r>
      <w:ins w:id="1780" w:author="DM" w:date="2012-08-17T08:50:00Z">
        <w:r w:rsidR="003A2D6C">
          <w:t>;</w:t>
        </w:r>
      </w:ins>
      <w:del w:id="1781" w:author="DM" w:date="2012-08-17T08:50:00Z">
        <w:r w:rsidRPr="000D4A1B" w:rsidDel="003A2D6C">
          <w:delText>,</w:delText>
        </w:r>
      </w:del>
      <w:r w:rsidRPr="000D4A1B">
        <w:t xml:space="preserve"> </w:t>
      </w:r>
      <w:ins w:id="1782" w:author="DM" w:date="2012-08-17T08:50:00Z">
        <w:r w:rsidR="003A2D6C">
          <w:t xml:space="preserve">nevertheless, </w:t>
        </w:r>
      </w:ins>
      <w:del w:id="1783" w:author="DM" w:date="2012-08-17T08:50:00Z">
        <w:r w:rsidRPr="000D4A1B" w:rsidDel="003A2D6C">
          <w:delText xml:space="preserve">there still is </w:delText>
        </w:r>
      </w:del>
      <w:r w:rsidRPr="000D4A1B">
        <w:t xml:space="preserve">analysis </w:t>
      </w:r>
      <w:ins w:id="1784" w:author="DM" w:date="2012-08-17T08:50:00Z">
        <w:r w:rsidR="003A2D6C">
          <w:t xml:space="preserve">still is </w:t>
        </w:r>
      </w:ins>
      <w:r w:rsidRPr="000D4A1B">
        <w:t>involved.</w:t>
      </w:r>
      <w:r w:rsidR="004A1AEA">
        <w:t xml:space="preserve"> </w:t>
      </w:r>
      <w:r w:rsidR="001C14B3">
        <w:t>Without incorporating the scheduling or time</w:t>
      </w:r>
      <w:del w:id="1785" w:author="DM" w:date="2012-08-17T08:57:00Z">
        <w:r w:rsidR="0010351F" w:rsidDel="00EF7A32">
          <w:delText>-</w:delText>
        </w:r>
      </w:del>
      <w:r w:rsidR="001C14B3">
        <w:t xml:space="preserve">phased information from </w:t>
      </w:r>
      <w:r w:rsidR="0051265C">
        <w:t xml:space="preserve">a </w:t>
      </w:r>
      <w:r w:rsidR="001C14B3">
        <w:t xml:space="preserve">project tracking or PPM system, these financial forecasting modules </w:t>
      </w:r>
      <w:del w:id="1786" w:author="DM" w:date="2012-08-17T08:50:00Z">
        <w:r w:rsidR="001C14B3" w:rsidDel="003A2D6C">
          <w:delText xml:space="preserve">are </w:delText>
        </w:r>
      </w:del>
      <w:r w:rsidR="001C14B3">
        <w:t xml:space="preserve">still </w:t>
      </w:r>
      <w:ins w:id="1787" w:author="DM" w:date="2012-08-17T08:50:00Z">
        <w:r w:rsidR="003A2D6C">
          <w:t xml:space="preserve">just provide </w:t>
        </w:r>
      </w:ins>
      <w:del w:id="1788" w:author="DM" w:date="2012-08-17T08:50:00Z">
        <w:r w:rsidR="001C14B3" w:rsidDel="003A2D6C">
          <w:delText xml:space="preserve">a </w:delText>
        </w:r>
      </w:del>
      <w:r w:rsidR="001C14B3">
        <w:t>best guess</w:t>
      </w:r>
      <w:ins w:id="1789" w:author="DM" w:date="2012-08-17T08:50:00Z">
        <w:r w:rsidR="003A2D6C">
          <w:t>es</w:t>
        </w:r>
      </w:ins>
      <w:r w:rsidR="0051265C">
        <w:t>.</w:t>
      </w:r>
      <w:r w:rsidR="001C14B3">
        <w:t xml:space="preserve"> </w:t>
      </w:r>
    </w:p>
    <w:p w:rsidR="00A81954" w:rsidRDefault="009340DD" w:rsidP="00C7382A">
      <w:pPr>
        <w:pStyle w:val="ListPara"/>
      </w:pPr>
      <w:r w:rsidRPr="000D4A1B">
        <w:t xml:space="preserve">Essentially, if an organization </w:t>
      </w:r>
      <w:r w:rsidR="00A6503E">
        <w:t>is</w:t>
      </w:r>
      <w:r w:rsidR="00A6503E" w:rsidRPr="000D4A1B">
        <w:t xml:space="preserve"> </w:t>
      </w:r>
      <w:r w:rsidRPr="000D4A1B">
        <w:t xml:space="preserve">planning a fixed number of strategic objectives and looking at forecasting requirements </w:t>
      </w:r>
      <w:ins w:id="1790" w:author="DM" w:date="2012-08-17T08:50:00Z">
        <w:r w:rsidR="003A2D6C">
          <w:t>such as</w:t>
        </w:r>
      </w:ins>
      <w:del w:id="1791" w:author="DM" w:date="2012-08-17T08:50:00Z">
        <w:r w:rsidR="00A6503E" w:rsidDel="003A2D6C">
          <w:delText>like</w:delText>
        </w:r>
      </w:del>
      <w:r w:rsidR="00A6503E">
        <w:t xml:space="preserve"> </w:t>
      </w:r>
      <w:r w:rsidRPr="000D4A1B">
        <w:t>costs</w:t>
      </w:r>
      <w:r w:rsidR="00A6503E">
        <w:t xml:space="preserve"> and</w:t>
      </w:r>
      <w:r w:rsidRPr="000D4A1B">
        <w:t xml:space="preserve"> resources</w:t>
      </w:r>
      <w:r w:rsidR="00A6503E">
        <w:t>,</w:t>
      </w:r>
      <w:r w:rsidRPr="000D4A1B">
        <w:t xml:space="preserve"> </w:t>
      </w:r>
      <w:del w:id="1792" w:author="DM" w:date="2012-08-17T08:50:00Z">
        <w:r w:rsidRPr="000D4A1B" w:rsidDel="003A2D6C">
          <w:delText xml:space="preserve">then </w:delText>
        </w:r>
      </w:del>
      <w:r w:rsidRPr="000D4A1B">
        <w:t>a time</w:t>
      </w:r>
      <w:ins w:id="1793" w:author="DM" w:date="2012-08-17T08:50:00Z">
        <w:r w:rsidR="003A2D6C">
          <w:t>-</w:t>
        </w:r>
      </w:ins>
      <w:del w:id="1794" w:author="DM" w:date="2012-08-17T08:50:00Z">
        <w:r w:rsidR="00A6503E" w:rsidDel="003A2D6C">
          <w:delText>–</w:delText>
        </w:r>
      </w:del>
      <w:r w:rsidRPr="000D4A1B">
        <w:t xml:space="preserve">phased estimate </w:t>
      </w:r>
      <w:r w:rsidR="00A6503E">
        <w:t xml:space="preserve">is </w:t>
      </w:r>
      <w:r w:rsidRPr="000D4A1B">
        <w:t xml:space="preserve">also </w:t>
      </w:r>
      <w:del w:id="1795" w:author="DM" w:date="2012-08-17T08:50:00Z">
        <w:r w:rsidRPr="000D4A1B" w:rsidDel="003A2D6C">
          <w:delText xml:space="preserve">be </w:delText>
        </w:r>
      </w:del>
      <w:r w:rsidRPr="000D4A1B">
        <w:t xml:space="preserve">required. </w:t>
      </w:r>
    </w:p>
    <w:p w:rsidR="00E9641A" w:rsidRDefault="009340DD" w:rsidP="0010351F">
      <w:pPr>
        <w:pStyle w:val="Para"/>
      </w:pPr>
      <w:del w:id="1796" w:author="Tim Runcie" w:date="2012-09-11T09:29:00Z">
        <w:r w:rsidRPr="000D4A1B" w:rsidDel="00125198">
          <w:delText>It</w:delText>
        </w:r>
      </w:del>
      <w:ins w:id="1797" w:author="Tim Runcie" w:date="2012-09-11T09:29:00Z">
        <w:r w:rsidR="00125198">
          <w:t>The ability to optimize and automate the PPM system</w:t>
        </w:r>
      </w:ins>
      <w:ins w:id="1798" w:author="Tim Runcie" w:date="2012-09-11T09:30:00Z">
        <w:r w:rsidR="00125198">
          <w:t xml:space="preserve">, especially around financial or work metrics and processes, </w:t>
        </w:r>
      </w:ins>
      <w:commentRangeStart w:id="1799"/>
      <w:ins w:id="1800" w:author="DM" w:date="2012-08-17T08:50:00Z">
        <w:r w:rsidR="005D00A1">
          <w:rPr>
            <w:rStyle w:val="QueryInline"/>
          </w:rPr>
          <w:t>[AU</w:t>
        </w:r>
        <w:commentRangeStart w:id="1801"/>
        <w:r w:rsidR="005D00A1">
          <w:rPr>
            <w:rStyle w:val="QueryInline"/>
          </w:rPr>
          <w:t xml:space="preserve">: should this be part of list? Specify what </w:t>
        </w:r>
      </w:ins>
      <w:ins w:id="1802" w:author="DM" w:date="2012-08-17T08:51:00Z">
        <w:r w:rsidR="005D00A1">
          <w:rPr>
            <w:rStyle w:val="QueryInline"/>
          </w:rPr>
          <w:t>“it” refers to</w:t>
        </w:r>
      </w:ins>
      <w:ins w:id="1803" w:author="DM" w:date="2012-08-17T08:50:00Z">
        <w:r w:rsidR="005D00A1">
          <w:rPr>
            <w:rStyle w:val="QueryInline"/>
          </w:rPr>
          <w:t>]</w:t>
        </w:r>
      </w:ins>
      <w:commentRangeEnd w:id="1799"/>
      <w:r w:rsidR="00464325">
        <w:rPr>
          <w:rStyle w:val="CommentReference"/>
          <w:rFonts w:asciiTheme="minorHAnsi" w:eastAsiaTheme="minorHAnsi" w:hAnsiTheme="minorHAnsi" w:cstheme="minorBidi"/>
          <w:snapToGrid/>
        </w:rPr>
        <w:commentReference w:id="1799"/>
      </w:r>
      <w:r w:rsidRPr="000D4A1B">
        <w:t xml:space="preserve"> </w:t>
      </w:r>
      <w:commentRangeEnd w:id="1801"/>
      <w:r w:rsidR="00125198">
        <w:rPr>
          <w:rStyle w:val="CommentReference"/>
          <w:rFonts w:asciiTheme="minorHAnsi" w:eastAsiaTheme="minorHAnsi" w:hAnsiTheme="minorHAnsi" w:cstheme="minorBidi"/>
          <w:snapToGrid/>
        </w:rPr>
        <w:commentReference w:id="1801"/>
      </w:r>
      <w:r w:rsidRPr="000D4A1B">
        <w:t>really comes down to if</w:t>
      </w:r>
      <w:r w:rsidR="00C7382A">
        <w:t>-</w:t>
      </w:r>
      <w:r w:rsidRPr="000D4A1B">
        <w:t>then situations</w:t>
      </w:r>
      <w:r w:rsidR="001244ED">
        <w:t>.</w:t>
      </w:r>
      <w:r w:rsidRPr="000D4A1B">
        <w:t xml:space="preserve"> </w:t>
      </w:r>
      <w:r w:rsidR="001244ED">
        <w:t>D</w:t>
      </w:r>
      <w:r w:rsidRPr="000D4A1B">
        <w:t>ecision</w:t>
      </w:r>
      <w:r w:rsidR="000E6862">
        <w:t xml:space="preserve"> </w:t>
      </w:r>
      <w:r w:rsidRPr="000D4A1B">
        <w:t xml:space="preserve">makers need to identify key events or work packages, assign constraints </w:t>
      </w:r>
      <w:r w:rsidR="00A81954">
        <w:t xml:space="preserve">to those events and packages, </w:t>
      </w:r>
      <w:del w:id="1804" w:author="DM" w:date="2012-08-17T08:51:00Z">
        <w:r w:rsidRPr="000D4A1B" w:rsidDel="005D00A1">
          <w:delText xml:space="preserve">and </w:delText>
        </w:r>
      </w:del>
      <w:r w:rsidR="00A81954">
        <w:t xml:space="preserve">then </w:t>
      </w:r>
      <w:r w:rsidRPr="000D4A1B">
        <w:t xml:space="preserve">create relationships between them. This </w:t>
      </w:r>
      <w:r w:rsidR="00F84A13">
        <w:t xml:space="preserve">ability to </w:t>
      </w:r>
      <w:r w:rsidRPr="000D4A1B">
        <w:t>integrat</w:t>
      </w:r>
      <w:r w:rsidR="00F84A13">
        <w:t>e</w:t>
      </w:r>
      <w:r w:rsidRPr="000D4A1B">
        <w:t xml:space="preserve"> strategic plans from a portfolio or ERP system to a PPM system is becoming more essential</w:t>
      </w:r>
      <w:r w:rsidR="00E9641A">
        <w:t>;</w:t>
      </w:r>
      <w:r w:rsidRPr="000D4A1B">
        <w:t xml:space="preserve"> </w:t>
      </w:r>
      <w:r w:rsidR="00E9641A">
        <w:t xml:space="preserve">it </w:t>
      </w:r>
      <w:r w:rsidRPr="000D4A1B">
        <w:t xml:space="preserve">is the inflection point for organizations to transition from coming up with strong guesses and estimates to </w:t>
      </w:r>
      <w:r w:rsidR="00E9641A">
        <w:t xml:space="preserve">a </w:t>
      </w:r>
      <w:r w:rsidRPr="000D4A1B">
        <w:t>more quantitative project</w:t>
      </w:r>
      <w:r w:rsidR="00E93222">
        <w:t>-</w:t>
      </w:r>
      <w:r w:rsidRPr="000D4A1B">
        <w:t>based intelligence that can be updated, tracked</w:t>
      </w:r>
      <w:ins w:id="1805" w:author="DM" w:date="2012-08-17T08:51:00Z">
        <w:r w:rsidR="005D00A1">
          <w:t>,</w:t>
        </w:r>
      </w:ins>
      <w:r w:rsidRPr="000D4A1B">
        <w:t xml:space="preserve"> and adjusted throughout </w:t>
      </w:r>
      <w:del w:id="1806" w:author="DM" w:date="2012-08-17T08:51:00Z">
        <w:r w:rsidRPr="000D4A1B" w:rsidDel="005D00A1">
          <w:delText xml:space="preserve">the </w:delText>
        </w:r>
      </w:del>
      <w:r w:rsidRPr="000D4A1B">
        <w:t xml:space="preserve">project and program lifecycles. </w:t>
      </w:r>
    </w:p>
    <w:p w:rsidR="009340DD" w:rsidRPr="000D4A1B" w:rsidRDefault="009340DD" w:rsidP="0010351F">
      <w:pPr>
        <w:pStyle w:val="Para"/>
      </w:pPr>
      <w:r w:rsidRPr="000D4A1B">
        <w:t>Over time (fiscal year over year</w:t>
      </w:r>
      <w:r w:rsidR="00E9641A">
        <w:t>)</w:t>
      </w:r>
      <w:r w:rsidRPr="000D4A1B">
        <w:t xml:space="preserve">, organizations will be able to compare actual </w:t>
      </w:r>
      <w:r w:rsidR="00E9641A">
        <w:t xml:space="preserve">historical </w:t>
      </w:r>
      <w:r w:rsidRPr="000D4A1B">
        <w:t>results</w:t>
      </w:r>
      <w:del w:id="1807" w:author="DM" w:date="2012-08-17T08:51:00Z">
        <w:r w:rsidRPr="000D4A1B" w:rsidDel="005D00A1">
          <w:delText>,</w:delText>
        </w:r>
      </w:del>
      <w:r w:rsidRPr="000D4A1B">
        <w:t xml:space="preserve"> or incorporate th</w:t>
      </w:r>
      <w:ins w:id="1808" w:author="DM" w:date="2012-08-17T08:51:00Z">
        <w:r w:rsidR="005D00A1">
          <w:t>ese</w:t>
        </w:r>
      </w:ins>
      <w:del w:id="1809" w:author="DM" w:date="2012-08-17T08:51:00Z">
        <w:r w:rsidRPr="000D4A1B" w:rsidDel="005D00A1">
          <w:delText>is</w:delText>
        </w:r>
      </w:del>
      <w:r w:rsidRPr="000D4A1B">
        <w:t xml:space="preserve"> data into forecasts.</w:t>
      </w:r>
    </w:p>
    <w:p w:rsidR="0010449E" w:rsidRDefault="0010368E" w:rsidP="00843503">
      <w:pPr>
        <w:pStyle w:val="Para"/>
      </w:pPr>
      <w:r>
        <w:t>The a</w:t>
      </w:r>
      <w:r w:rsidR="009340DD" w:rsidRPr="000D4A1B">
        <w:t>nalysis, select</w:t>
      </w:r>
      <w:r w:rsidR="00D72AF0">
        <w:t>ion</w:t>
      </w:r>
      <w:r>
        <w:t>,</w:t>
      </w:r>
      <w:r w:rsidR="009340DD" w:rsidRPr="000D4A1B">
        <w:t xml:space="preserve"> and adopti</w:t>
      </w:r>
      <w:r w:rsidR="00D72AF0">
        <w:t>on of</w:t>
      </w:r>
      <w:r>
        <w:t xml:space="preserve"> PPM technology</w:t>
      </w:r>
      <w:r w:rsidR="009340DD" w:rsidRPr="000D4A1B">
        <w:t xml:space="preserve"> requires multiple level</w:t>
      </w:r>
      <w:r w:rsidR="00B060B7">
        <w:t>s</w:t>
      </w:r>
      <w:r w:rsidR="009340DD" w:rsidRPr="000D4A1B">
        <w:t xml:space="preserve"> </w:t>
      </w:r>
      <w:r w:rsidR="00D72AF0">
        <w:t xml:space="preserve">of </w:t>
      </w:r>
      <w:r w:rsidR="009340DD" w:rsidRPr="000D4A1B">
        <w:t xml:space="preserve">commitment. This is not to suggest that </w:t>
      </w:r>
      <w:del w:id="1810" w:author="Jeff Jacobson" w:date="2012-08-29T15:20:00Z">
        <w:r w:rsidR="009340DD" w:rsidRPr="000D4A1B" w:rsidDel="00464325">
          <w:delText xml:space="preserve">it </w:delText>
        </w:r>
      </w:del>
      <w:ins w:id="1811" w:author="Jeff Jacobson" w:date="2012-08-29T15:20:00Z">
        <w:r w:rsidR="00464325">
          <w:t>commitment</w:t>
        </w:r>
        <w:r w:rsidR="00464325" w:rsidRPr="000D4A1B">
          <w:t xml:space="preserve"> </w:t>
        </w:r>
      </w:ins>
      <w:r w:rsidR="009340DD" w:rsidRPr="000D4A1B">
        <w:t>is</w:t>
      </w:r>
      <w:ins w:id="1812" w:author="DM" w:date="2012-08-17T08:51:00Z">
        <w:del w:id="1813" w:author="Jeff Jacobson" w:date="2012-08-29T15:20:00Z">
          <w:r w:rsidR="005D00A1" w:rsidDel="00464325">
            <w:rPr>
              <w:rStyle w:val="QueryInline"/>
            </w:rPr>
            <w:delText>[AU: what is?]</w:delText>
          </w:r>
        </w:del>
      </w:ins>
      <w:r w:rsidR="009340DD" w:rsidRPr="000D4A1B">
        <w:t xml:space="preserve"> an all</w:t>
      </w:r>
      <w:ins w:id="1814" w:author="DM" w:date="2012-08-17T08:51:00Z">
        <w:r w:rsidR="005D00A1">
          <w:t>-</w:t>
        </w:r>
      </w:ins>
      <w:del w:id="1815" w:author="DM" w:date="2012-08-17T08:51:00Z">
        <w:r w:rsidR="009340DD" w:rsidRPr="000D4A1B" w:rsidDel="005D00A1">
          <w:delText xml:space="preserve"> </w:delText>
        </w:r>
      </w:del>
      <w:r w:rsidR="009340DD" w:rsidRPr="000D4A1B">
        <w:t>or nothing situation.</w:t>
      </w:r>
      <w:ins w:id="1816" w:author="Tim Runcie" w:date="2012-09-11T09:31:00Z">
        <w:r w:rsidR="00020FD3">
          <w:t xml:space="preserve"> Think about any enterprise system or a </w:t>
        </w:r>
      </w:ins>
      <w:ins w:id="1817" w:author="Tim Runcie" w:date="2012-09-11T09:32:00Z">
        <w:r w:rsidR="00020FD3">
          <w:t>centralization</w:t>
        </w:r>
      </w:ins>
      <w:ins w:id="1818" w:author="Tim Runcie" w:date="2012-09-11T09:31:00Z">
        <w:r w:rsidR="00020FD3">
          <w:t xml:space="preserve"> </w:t>
        </w:r>
      </w:ins>
      <w:ins w:id="1819" w:author="Tim Runcie" w:date="2012-09-11T09:32:00Z">
        <w:r w:rsidR="00020FD3">
          <w:t xml:space="preserve">of doing work a specific way. </w:t>
        </w:r>
      </w:ins>
      <w:r w:rsidR="009340DD" w:rsidRPr="000D4A1B">
        <w:t xml:space="preserve"> </w:t>
      </w:r>
      <w:r w:rsidR="009340DD" w:rsidRPr="009C1DB3">
        <w:rPr>
          <w:highlight w:val="yellow"/>
          <w:rPrChange w:id="1820" w:author="Odum, Amy - Hoboken" w:date="2012-08-27T10:29:00Z">
            <w:rPr/>
          </w:rPrChange>
        </w:rPr>
        <w:t xml:space="preserve">Classic scenarios </w:t>
      </w:r>
      <w:r w:rsidR="00B060B7" w:rsidRPr="009C1DB3">
        <w:rPr>
          <w:highlight w:val="yellow"/>
          <w:rPrChange w:id="1821" w:author="Odum, Amy - Hoboken" w:date="2012-08-27T10:29:00Z">
            <w:rPr/>
          </w:rPrChange>
        </w:rPr>
        <w:t xml:space="preserve">show </w:t>
      </w:r>
      <w:r w:rsidR="009340DD" w:rsidRPr="009C1DB3">
        <w:rPr>
          <w:highlight w:val="yellow"/>
          <w:rPrChange w:id="1822" w:author="Odum, Amy - Hoboken" w:date="2012-08-27T10:29:00Z">
            <w:rPr/>
          </w:rPrChange>
        </w:rPr>
        <w:t xml:space="preserve">there are those who will embrace </w:t>
      </w:r>
      <w:r w:rsidR="00B060B7" w:rsidRPr="009C1DB3">
        <w:rPr>
          <w:highlight w:val="yellow"/>
          <w:rPrChange w:id="1823" w:author="Odum, Amy - Hoboken" w:date="2012-08-27T10:29:00Z">
            <w:rPr/>
          </w:rPrChange>
        </w:rPr>
        <w:t xml:space="preserve">change </w:t>
      </w:r>
      <w:r w:rsidR="009340DD" w:rsidRPr="009C1DB3">
        <w:rPr>
          <w:highlight w:val="yellow"/>
          <w:rPrChange w:id="1824" w:author="Odum, Amy - Hoboken" w:date="2012-08-27T10:29:00Z">
            <w:rPr/>
          </w:rPrChange>
        </w:rPr>
        <w:t>and those who will resist</w:t>
      </w:r>
      <w:r w:rsidR="00B060B7" w:rsidRPr="009C1DB3">
        <w:rPr>
          <w:highlight w:val="yellow"/>
          <w:rPrChange w:id="1825" w:author="Odum, Amy - Hoboken" w:date="2012-08-27T10:29:00Z">
            <w:rPr/>
          </w:rPrChange>
        </w:rPr>
        <w:t xml:space="preserve"> it</w:t>
      </w:r>
      <w:r w:rsidR="009340DD" w:rsidRPr="009C1DB3">
        <w:rPr>
          <w:highlight w:val="yellow"/>
          <w:rPrChange w:id="1826" w:author="Odum, Amy - Hoboken" w:date="2012-08-27T10:29:00Z">
            <w:rPr/>
          </w:rPrChange>
        </w:rPr>
        <w:t xml:space="preserve">. Although those </w:t>
      </w:r>
      <w:r w:rsidR="000033CB" w:rsidRPr="009C1DB3">
        <w:rPr>
          <w:highlight w:val="yellow"/>
          <w:rPrChange w:id="1827" w:author="Odum, Amy - Hoboken" w:date="2012-08-27T10:29:00Z">
            <w:rPr/>
          </w:rPrChange>
        </w:rPr>
        <w:t>archetypes</w:t>
      </w:r>
      <w:r w:rsidR="009340DD" w:rsidRPr="009C1DB3">
        <w:rPr>
          <w:highlight w:val="yellow"/>
          <w:rPrChange w:id="1828" w:author="Odum, Amy - Hoboken" w:date="2012-08-27T10:29:00Z">
            <w:rPr/>
          </w:rPrChange>
        </w:rPr>
        <w:t xml:space="preserve"> still exist, it is </w:t>
      </w:r>
      <w:del w:id="1829" w:author="Odum, Amy - Hoboken" w:date="2012-08-27T10:27:00Z">
        <w:r w:rsidR="009340DD" w:rsidRPr="009C1DB3" w:rsidDel="009C1DB3">
          <w:rPr>
            <w:highlight w:val="yellow"/>
            <w:rPrChange w:id="1830" w:author="Odum, Amy - Hoboken" w:date="2012-08-27T10:29:00Z">
              <w:rPr/>
            </w:rPrChange>
          </w:rPr>
          <w:delText xml:space="preserve">less </w:delText>
        </w:r>
      </w:del>
      <w:del w:id="1831" w:author="Odum, Amy - Hoboken" w:date="2012-08-27T10:26:00Z">
        <w:r w:rsidR="009340DD" w:rsidRPr="009C1DB3" w:rsidDel="009C1DB3">
          <w:rPr>
            <w:highlight w:val="yellow"/>
            <w:rPrChange w:id="1832" w:author="Odum, Amy - Hoboken" w:date="2012-08-27T10:29:00Z">
              <w:rPr/>
            </w:rPrChange>
          </w:rPr>
          <w:delText xml:space="preserve">of a fundamental </w:delText>
        </w:r>
        <w:r w:rsidR="000033CB" w:rsidRPr="009C1DB3" w:rsidDel="009C1DB3">
          <w:rPr>
            <w:highlight w:val="yellow"/>
            <w:rPrChange w:id="1833" w:author="Odum, Amy - Hoboken" w:date="2012-08-27T10:29:00Z">
              <w:rPr/>
            </w:rPrChange>
          </w:rPr>
          <w:delText>criterion</w:delText>
        </w:r>
      </w:del>
      <w:ins w:id="1834" w:author="Odum, Amy - Hoboken" w:date="2012-08-27T10:27:00Z">
        <w:r w:rsidR="009C1DB3" w:rsidRPr="009C1DB3">
          <w:rPr>
            <w:highlight w:val="yellow"/>
            <w:rPrChange w:id="1835" w:author="Odum, Amy - Hoboken" w:date="2012-08-27T10:29:00Z">
              <w:rPr/>
            </w:rPrChange>
          </w:rPr>
          <w:t xml:space="preserve"> not </w:t>
        </w:r>
      </w:ins>
      <w:ins w:id="1836" w:author="Odum, Amy - Hoboken" w:date="2012-08-27T10:26:00Z">
        <w:r w:rsidR="009C1DB3" w:rsidRPr="009C1DB3">
          <w:rPr>
            <w:highlight w:val="yellow"/>
            <w:rPrChange w:id="1837" w:author="Odum, Amy - Hoboken" w:date="2012-08-27T10:29:00Z">
              <w:rPr/>
            </w:rPrChange>
          </w:rPr>
          <w:t>critical</w:t>
        </w:r>
      </w:ins>
      <w:r w:rsidR="000033CB" w:rsidRPr="009C1DB3">
        <w:rPr>
          <w:highlight w:val="yellow"/>
          <w:rPrChange w:id="1838" w:author="Odum, Amy - Hoboken" w:date="2012-08-27T10:29:00Z">
            <w:rPr/>
          </w:rPrChange>
        </w:rPr>
        <w:t xml:space="preserve"> </w:t>
      </w:r>
      <w:r w:rsidR="009340DD" w:rsidRPr="009C1DB3">
        <w:rPr>
          <w:highlight w:val="yellow"/>
          <w:rPrChange w:id="1839" w:author="Odum, Amy - Hoboken" w:date="2012-08-27T10:29:00Z">
            <w:rPr/>
          </w:rPrChange>
        </w:rPr>
        <w:t xml:space="preserve">for an organization </w:t>
      </w:r>
      <w:del w:id="1840" w:author="Odum, Amy - Hoboken" w:date="2012-08-27T10:28:00Z">
        <w:r w:rsidR="007515EC" w:rsidRPr="009C1DB3" w:rsidDel="009C1DB3">
          <w:rPr>
            <w:highlight w:val="yellow"/>
            <w:rPrChange w:id="1841" w:author="Odum, Amy - Hoboken" w:date="2012-08-27T10:29:00Z">
              <w:rPr/>
            </w:rPrChange>
          </w:rPr>
          <w:delText xml:space="preserve">instigating massive change </w:delText>
        </w:r>
      </w:del>
      <w:r w:rsidR="009340DD" w:rsidRPr="009C1DB3">
        <w:rPr>
          <w:highlight w:val="yellow"/>
          <w:rPrChange w:id="1842" w:author="Odum, Amy - Hoboken" w:date="2012-08-27T10:29:00Z">
            <w:rPr/>
          </w:rPrChange>
        </w:rPr>
        <w:t xml:space="preserve">to </w:t>
      </w:r>
      <w:r w:rsidR="007515EC" w:rsidRPr="009C1DB3">
        <w:rPr>
          <w:highlight w:val="yellow"/>
          <w:rPrChange w:id="1843" w:author="Odum, Amy - Hoboken" w:date="2012-08-27T10:29:00Z">
            <w:rPr/>
          </w:rPrChange>
        </w:rPr>
        <w:t xml:space="preserve">alter </w:t>
      </w:r>
      <w:r w:rsidR="009340DD" w:rsidRPr="009C1DB3">
        <w:rPr>
          <w:highlight w:val="yellow"/>
          <w:rPrChange w:id="1844" w:author="Odum, Amy - Hoboken" w:date="2012-08-27T10:29:00Z">
            <w:rPr/>
          </w:rPrChange>
        </w:rPr>
        <w:t>the hearts and minds of the</w:t>
      </w:r>
      <w:r w:rsidR="000033CB" w:rsidRPr="009C1DB3">
        <w:rPr>
          <w:highlight w:val="yellow"/>
          <w:rPrChange w:id="1845" w:author="Odum, Amy - Hoboken" w:date="2012-08-27T10:29:00Z">
            <w:rPr/>
          </w:rPrChange>
        </w:rPr>
        <w:t xml:space="preserve"> </w:t>
      </w:r>
      <w:r w:rsidR="009340DD" w:rsidRPr="009C1DB3">
        <w:rPr>
          <w:highlight w:val="yellow"/>
          <w:rPrChange w:id="1846" w:author="Odum, Amy - Hoboken" w:date="2012-08-27T10:29:00Z">
            <w:rPr/>
          </w:rPrChange>
        </w:rPr>
        <w:t>nay</w:t>
      </w:r>
      <w:r w:rsidR="000033CB" w:rsidRPr="009C1DB3">
        <w:rPr>
          <w:highlight w:val="yellow"/>
          <w:rPrChange w:id="1847" w:author="Odum, Amy - Hoboken" w:date="2012-08-27T10:29:00Z">
            <w:rPr/>
          </w:rPrChange>
        </w:rPr>
        <w:t>s</w:t>
      </w:r>
      <w:r w:rsidR="00AD13AC" w:rsidRPr="009C1DB3">
        <w:rPr>
          <w:highlight w:val="yellow"/>
          <w:rPrChange w:id="1848" w:author="Odum, Amy - Hoboken" w:date="2012-08-27T10:29:00Z">
            <w:rPr/>
          </w:rPrChange>
        </w:rPr>
        <w:t>ayers</w:t>
      </w:r>
      <w:r w:rsidR="00D72AF0" w:rsidRPr="009C1DB3">
        <w:rPr>
          <w:highlight w:val="yellow"/>
          <w:rPrChange w:id="1849" w:author="Odum, Amy - Hoboken" w:date="2012-08-27T10:29:00Z">
            <w:rPr/>
          </w:rPrChange>
        </w:rPr>
        <w:t xml:space="preserve"> </w:t>
      </w:r>
      <w:r w:rsidR="009340DD" w:rsidRPr="009C1DB3">
        <w:rPr>
          <w:highlight w:val="yellow"/>
          <w:rPrChange w:id="1850" w:author="Odum, Amy - Hoboken" w:date="2012-08-27T10:29:00Z">
            <w:rPr/>
          </w:rPrChange>
        </w:rPr>
        <w:t xml:space="preserve">or </w:t>
      </w:r>
      <w:del w:id="1851" w:author="Odum, Amy - Hoboken" w:date="2012-08-27T10:28:00Z">
        <w:r w:rsidR="009340DD" w:rsidRPr="009C1DB3" w:rsidDel="009C1DB3">
          <w:rPr>
            <w:highlight w:val="yellow"/>
            <w:rPrChange w:id="1852" w:author="Odum, Amy - Hoboken" w:date="2012-08-27T10:29:00Z">
              <w:rPr/>
            </w:rPrChange>
          </w:rPr>
          <w:delText xml:space="preserve">coddle and </w:delText>
        </w:r>
      </w:del>
      <w:r w:rsidR="009340DD" w:rsidRPr="009C1DB3">
        <w:rPr>
          <w:highlight w:val="yellow"/>
          <w:rPrChange w:id="1853" w:author="Odum, Amy - Hoboken" w:date="2012-08-27T10:29:00Z">
            <w:rPr/>
          </w:rPrChange>
        </w:rPr>
        <w:t xml:space="preserve">protect </w:t>
      </w:r>
      <w:r w:rsidR="00D72AF0" w:rsidRPr="009C1DB3">
        <w:rPr>
          <w:highlight w:val="yellow"/>
          <w:rPrChange w:id="1854" w:author="Odum, Amy - Hoboken" w:date="2012-08-27T10:29:00Z">
            <w:rPr/>
          </w:rPrChange>
        </w:rPr>
        <w:t xml:space="preserve">the </w:t>
      </w:r>
      <w:r w:rsidR="009340DD" w:rsidRPr="009C1DB3">
        <w:rPr>
          <w:highlight w:val="yellow"/>
          <w:rPrChange w:id="1855" w:author="Odum, Amy - Hoboken" w:date="2012-08-27T10:29:00Z">
            <w:rPr/>
          </w:rPrChange>
        </w:rPr>
        <w:t>supporters</w:t>
      </w:r>
      <w:r w:rsidR="009340DD" w:rsidRPr="000D4A1B">
        <w:t>.</w:t>
      </w:r>
      <w:ins w:id="1856" w:author="Tim Runcie" w:date="2012-09-11T09:32:00Z">
        <w:r w:rsidR="00020FD3">
          <w:t xml:space="preserve">  It is important to understand that a successful implementation of Project 2010 will require training, change management and involving stakeholders, showcasing the strategic benefit to each stakeholder group.</w:t>
        </w:r>
      </w:ins>
      <w:r w:rsidR="009340DD" w:rsidRPr="000D4A1B">
        <w:t xml:space="preserve"> </w:t>
      </w:r>
      <w:commentRangeStart w:id="1857"/>
      <w:ins w:id="1858" w:author="Odum, Amy - Hoboken" w:date="2012-08-27T10:28:00Z">
        <w:r w:rsidR="009C1DB3">
          <w:rPr>
            <w:rStyle w:val="QueryInline"/>
          </w:rPr>
          <w:t>[</w:t>
        </w:r>
        <w:commentRangeStart w:id="1859"/>
        <w:r w:rsidR="009C1DB3">
          <w:rPr>
            <w:rStyle w:val="QueryInline"/>
          </w:rPr>
          <w:t>AU: edited to simplify; however, it</w:t>
        </w:r>
      </w:ins>
      <w:ins w:id="1860" w:author="Odum, Amy - Hoboken" w:date="2012-08-27T10:29:00Z">
        <w:r w:rsidR="009C1DB3">
          <w:rPr>
            <w:rStyle w:val="QueryInline"/>
          </w:rPr>
          <w:t>’s not clear how this fits into the discussion. It seems more like an editorial aside in this context. Elaborate, or delete entirely?</w:t>
        </w:r>
      </w:ins>
      <w:ins w:id="1861" w:author="Odum, Amy - Hoboken" w:date="2012-08-27T10:28:00Z">
        <w:r w:rsidR="009C1DB3">
          <w:rPr>
            <w:rStyle w:val="QueryInline"/>
          </w:rPr>
          <w:t>]</w:t>
        </w:r>
      </w:ins>
      <w:commentRangeEnd w:id="1857"/>
      <w:r w:rsidR="00464325">
        <w:rPr>
          <w:rStyle w:val="CommentReference"/>
          <w:rFonts w:asciiTheme="minorHAnsi" w:eastAsiaTheme="minorHAnsi" w:hAnsiTheme="minorHAnsi" w:cstheme="minorBidi"/>
          <w:snapToGrid/>
        </w:rPr>
        <w:commentReference w:id="1857"/>
      </w:r>
      <w:commentRangeEnd w:id="1859"/>
      <w:r w:rsidR="00020FD3">
        <w:rPr>
          <w:rStyle w:val="CommentReference"/>
          <w:rFonts w:asciiTheme="minorHAnsi" w:eastAsiaTheme="minorHAnsi" w:hAnsiTheme="minorHAnsi" w:cstheme="minorBidi"/>
          <w:snapToGrid/>
        </w:rPr>
        <w:commentReference w:id="1859"/>
      </w:r>
      <w:r w:rsidR="009340DD" w:rsidRPr="000D4A1B">
        <w:t xml:space="preserve">Project 2010 and its collaborative capabilities </w:t>
      </w:r>
      <w:del w:id="1862" w:author="DM" w:date="2012-08-17T08:53:00Z">
        <w:r w:rsidR="009340DD" w:rsidRPr="000D4A1B" w:rsidDel="005D00A1">
          <w:delText xml:space="preserve">now </w:delText>
        </w:r>
      </w:del>
      <w:r w:rsidR="009340DD" w:rsidRPr="000D4A1B">
        <w:t>allow for virtually every role</w:t>
      </w:r>
      <w:r w:rsidR="007769A4">
        <w:t>-</w:t>
      </w:r>
      <w:r w:rsidR="009340DD" w:rsidRPr="000D4A1B">
        <w:t xml:space="preserve">based profile </w:t>
      </w:r>
      <w:del w:id="1863" w:author="DM" w:date="2012-08-17T08:54:00Z">
        <w:r w:rsidR="009340DD" w:rsidRPr="000D4A1B" w:rsidDel="005D00A1">
          <w:delText xml:space="preserve">to be able </w:delText>
        </w:r>
      </w:del>
      <w:r w:rsidR="009340DD" w:rsidRPr="000D4A1B">
        <w:t>to adopt, understand</w:t>
      </w:r>
      <w:ins w:id="1864" w:author="DM" w:date="2012-08-17T08:54:00Z">
        <w:r w:rsidR="005D00A1">
          <w:t>,</w:t>
        </w:r>
      </w:ins>
      <w:r w:rsidR="009340DD" w:rsidRPr="000D4A1B">
        <w:t xml:space="preserve"> and utilize the technology as it was meant to function. </w:t>
      </w:r>
    </w:p>
    <w:p w:rsidR="009340DD" w:rsidRPr="000D4A1B" w:rsidRDefault="009340DD" w:rsidP="00843503">
      <w:pPr>
        <w:pStyle w:val="Para"/>
      </w:pPr>
      <w:r w:rsidRPr="000D4A1B">
        <w:t xml:space="preserve">Thus, the threats are less </w:t>
      </w:r>
      <w:del w:id="1865" w:author="DM" w:date="2012-08-17T08:54:00Z">
        <w:r w:rsidRPr="000D4A1B" w:rsidDel="00EF7A32">
          <w:delText xml:space="preserve">of </w:delText>
        </w:r>
      </w:del>
      <w:r w:rsidRPr="000D4A1B">
        <w:t>a matter of creating a one</w:t>
      </w:r>
      <w:r w:rsidR="00CB7D26">
        <w:t>-</w:t>
      </w:r>
      <w:r w:rsidRPr="000D4A1B">
        <w:t>time full adoption</w:t>
      </w:r>
      <w:r w:rsidR="0077126A">
        <w:t xml:space="preserve"> of a PPM implementation</w:t>
      </w:r>
      <w:del w:id="1866" w:author="DM" w:date="2012-08-17T08:54:00Z">
        <w:r w:rsidRPr="000D4A1B" w:rsidDel="00EF7A32">
          <w:delText>,</w:delText>
        </w:r>
      </w:del>
      <w:r w:rsidRPr="000D4A1B">
        <w:t xml:space="preserve"> but more of designing a phased solution that enables organizations to embrace a multi</w:t>
      </w:r>
      <w:del w:id="1867" w:author="DM" w:date="2012-08-17T08:54:00Z">
        <w:r w:rsidR="00B86EAB" w:rsidDel="00EF7A32">
          <w:delText>-</w:delText>
        </w:r>
      </w:del>
      <w:r w:rsidRPr="000D4A1B">
        <w:t xml:space="preserve">level environment </w:t>
      </w:r>
      <w:r w:rsidR="0077126A">
        <w:t xml:space="preserve">and scalability that will </w:t>
      </w:r>
      <w:r w:rsidRPr="000D4A1B">
        <w:t xml:space="preserve">enable </w:t>
      </w:r>
      <w:r w:rsidR="0077126A">
        <w:t>utilization</w:t>
      </w:r>
      <w:r w:rsidR="0077126A" w:rsidRPr="000D4A1B">
        <w:t xml:space="preserve"> </w:t>
      </w:r>
      <w:r w:rsidRPr="000D4A1B">
        <w:t xml:space="preserve">and knowledge transfer while </w:t>
      </w:r>
      <w:r w:rsidR="0077126A">
        <w:t xml:space="preserve">both reinforcing and </w:t>
      </w:r>
      <w:r w:rsidRPr="000D4A1B">
        <w:t xml:space="preserve">maintaining PPM governance and structure. Essentially, </w:t>
      </w:r>
      <w:r w:rsidR="00CB7AD7">
        <w:t>this approach creates an</w:t>
      </w:r>
      <w:r w:rsidR="00CB7AD7" w:rsidRPr="000D4A1B">
        <w:t xml:space="preserve"> </w:t>
      </w:r>
      <w:r w:rsidRPr="000D4A1B">
        <w:t xml:space="preserve">environment of project intelligence. Regardless of how raw the project metadata </w:t>
      </w:r>
      <w:ins w:id="1868" w:author="DM" w:date="2012-08-17T08:55:00Z">
        <w:r w:rsidR="00EF7A32">
          <w:t>are</w:t>
        </w:r>
      </w:ins>
      <w:del w:id="1869" w:author="DM" w:date="2012-08-17T08:55:00Z">
        <w:r w:rsidRPr="000D4A1B" w:rsidDel="00EF7A32">
          <w:delText>is</w:delText>
        </w:r>
      </w:del>
      <w:r w:rsidRPr="000D4A1B">
        <w:t xml:space="preserve"> and </w:t>
      </w:r>
      <w:r w:rsidR="00CC428B">
        <w:t xml:space="preserve">what </w:t>
      </w:r>
      <w:r w:rsidRPr="000D4A1B">
        <w:t xml:space="preserve">the technology </w:t>
      </w:r>
      <w:r w:rsidR="00CC428B">
        <w:t xml:space="preserve">or </w:t>
      </w:r>
      <w:r w:rsidRPr="000D4A1B">
        <w:t>path of adoptability allows</w:t>
      </w:r>
      <w:r w:rsidR="00CC428B">
        <w:t>,</w:t>
      </w:r>
      <w:r w:rsidR="00CC428B" w:rsidRPr="000D4A1B">
        <w:t xml:space="preserve"> </w:t>
      </w:r>
      <w:r w:rsidRPr="000D4A1B">
        <w:t>the right type of system will help mature the project metadata to an analytical level.</w:t>
      </w:r>
    </w:p>
    <w:p w:rsidR="009340DD" w:rsidRPr="000D4A1B" w:rsidRDefault="009340DD" w:rsidP="006265BD">
      <w:pPr>
        <w:pStyle w:val="H4"/>
      </w:pPr>
      <w:r w:rsidRPr="000D4A1B">
        <w:t xml:space="preserve">Potential </w:t>
      </w:r>
      <w:r w:rsidR="00CE32E5">
        <w:t>B</w:t>
      </w:r>
      <w:r w:rsidRPr="000D4A1B">
        <w:t xml:space="preserve">lind </w:t>
      </w:r>
      <w:r w:rsidR="00CE32E5">
        <w:t>S</w:t>
      </w:r>
      <w:r w:rsidRPr="000D4A1B">
        <w:t>pots</w:t>
      </w:r>
    </w:p>
    <w:p w:rsidR="009340DD" w:rsidRPr="000D4A1B" w:rsidRDefault="00E804FE" w:rsidP="006265BD">
      <w:pPr>
        <w:pStyle w:val="Para"/>
      </w:pPr>
      <w:r>
        <w:t>T</w:t>
      </w:r>
      <w:r w:rsidR="009340DD" w:rsidRPr="000D4A1B">
        <w:t>he effectiveness and use of technology in a business climate is a two</w:t>
      </w:r>
      <w:ins w:id="1870" w:author="DM" w:date="2012-08-17T08:55:00Z">
        <w:r w:rsidR="00EF7A32">
          <w:t>-</w:t>
        </w:r>
      </w:ins>
      <w:del w:id="1871" w:author="DM" w:date="2012-08-17T08:55:00Z">
        <w:r w:rsidR="009340DD" w:rsidRPr="000D4A1B" w:rsidDel="00EF7A32">
          <w:delText xml:space="preserve"> </w:delText>
        </w:r>
      </w:del>
      <w:r w:rsidR="009340DD" w:rsidRPr="000D4A1B">
        <w:t>way street</w:t>
      </w:r>
      <w:r>
        <w:t>:</w:t>
      </w:r>
      <w:r w:rsidR="009340DD" w:rsidRPr="000D4A1B">
        <w:t xml:space="preserve"> </w:t>
      </w:r>
      <w:del w:id="1872" w:author="DM" w:date="2012-08-17T08:55:00Z">
        <w:r w:rsidDel="00EF7A32">
          <w:delText>e</w:delText>
        </w:r>
      </w:del>
      <w:ins w:id="1873" w:author="DM" w:date="2012-08-17T08:55:00Z">
        <w:r w:rsidR="00EF7A32">
          <w:t>E</w:t>
        </w:r>
      </w:ins>
      <w:r>
        <w:t xml:space="preserve">nd </w:t>
      </w:r>
      <w:r w:rsidR="009340DD" w:rsidRPr="000D4A1B">
        <w:t>users have to learn how to the use the tool</w:t>
      </w:r>
      <w:ins w:id="1874" w:author="DM" w:date="2012-08-17T08:55:00Z">
        <w:r w:rsidR="00EF7A32">
          <w:t>,</w:t>
        </w:r>
      </w:ins>
      <w:r w:rsidR="009340DD" w:rsidRPr="000D4A1B">
        <w:t xml:space="preserve"> and the tool must be configured in a way that </w:t>
      </w:r>
      <w:del w:id="1875" w:author="DM" w:date="2012-08-17T08:55:00Z">
        <w:r w:rsidR="009340DD" w:rsidRPr="000D4A1B" w:rsidDel="00EF7A32">
          <w:delText xml:space="preserve">a </w:delText>
        </w:r>
      </w:del>
      <w:r w:rsidR="009340DD" w:rsidRPr="000D4A1B">
        <w:t>user</w:t>
      </w:r>
      <w:ins w:id="1876" w:author="DM" w:date="2012-08-17T08:55:00Z">
        <w:r w:rsidR="00EF7A32">
          <w:t>s</w:t>
        </w:r>
      </w:ins>
      <w:r w:rsidR="009340DD" w:rsidRPr="000D4A1B">
        <w:t xml:space="preserve"> can use it. </w:t>
      </w:r>
      <w:r>
        <w:t xml:space="preserve">Microsoft </w:t>
      </w:r>
      <w:r w:rsidR="009340DD" w:rsidRPr="000D4A1B">
        <w:t xml:space="preserve">Project 2010 with the SharePoint </w:t>
      </w:r>
      <w:r w:rsidR="00333001">
        <w:t xml:space="preserve">integration </w:t>
      </w:r>
      <w:r w:rsidR="009340DD" w:rsidRPr="000D4A1B">
        <w:t xml:space="preserve">and added social and collaborative elements </w:t>
      </w:r>
      <w:del w:id="1877" w:author="DM" w:date="2012-08-17T08:55:00Z">
        <w:r w:rsidR="009340DD" w:rsidRPr="000D4A1B" w:rsidDel="00EF7A32">
          <w:delText xml:space="preserve">is </w:delText>
        </w:r>
      </w:del>
      <w:r w:rsidR="009340DD" w:rsidRPr="000D4A1B">
        <w:t>present</w:t>
      </w:r>
      <w:ins w:id="1878" w:author="DM" w:date="2012-08-17T08:55:00Z">
        <w:r w:rsidR="00EF7A32">
          <w:t>s</w:t>
        </w:r>
      </w:ins>
      <w:del w:id="1879" w:author="DM" w:date="2012-08-17T08:55:00Z">
        <w:r w:rsidR="009340DD" w:rsidRPr="000D4A1B" w:rsidDel="00EF7A32">
          <w:delText>ing</w:delText>
        </w:r>
      </w:del>
      <w:r w:rsidR="009340DD" w:rsidRPr="000D4A1B">
        <w:t xml:space="preserve"> unique </w:t>
      </w:r>
      <w:del w:id="1880" w:author="Jeff Jacobson" w:date="2012-08-29T15:24:00Z">
        <w:r w:rsidR="009340DD" w:rsidRPr="000D4A1B" w:rsidDel="00464325">
          <w:delText>situations</w:delText>
        </w:r>
      </w:del>
      <w:ins w:id="1881" w:author="DM" w:date="2012-08-17T08:55:00Z">
        <w:del w:id="1882" w:author="Jeff Jacobson" w:date="2012-08-29T15:24:00Z">
          <w:r w:rsidR="00EF7A32" w:rsidDel="00464325">
            <w:rPr>
              <w:rStyle w:val="QueryInline"/>
            </w:rPr>
            <w:delText>[AU: solutions? clarify]</w:delText>
          </w:r>
        </w:del>
      </w:ins>
      <w:ins w:id="1883" w:author="Jeff Jacobson" w:date="2012-08-29T15:24:00Z">
        <w:r w:rsidR="00464325">
          <w:t>solutions</w:t>
        </w:r>
      </w:ins>
      <w:r w:rsidR="009340DD" w:rsidRPr="000D4A1B">
        <w:t xml:space="preserve"> where users are looking to shape the technology to more </w:t>
      </w:r>
      <w:r w:rsidR="00DB3B2E">
        <w:t xml:space="preserve">closely </w:t>
      </w:r>
      <w:r w:rsidR="009340DD" w:rsidRPr="000D4A1B">
        <w:t xml:space="preserve">meet their needs, essentially leading to an enabling </w:t>
      </w:r>
      <w:del w:id="1884" w:author="Tim Runcie" w:date="2012-09-11T09:34:00Z">
        <w:r w:rsidR="009340DD" w:rsidRPr="000D4A1B" w:rsidDel="00A064FD">
          <w:delText>instance</w:delText>
        </w:r>
      </w:del>
      <w:ins w:id="1885" w:author="Tim Runcie" w:date="2012-09-11T09:34:00Z">
        <w:r w:rsidR="00A064FD">
          <w:t>of existing processes</w:t>
        </w:r>
      </w:ins>
      <w:ins w:id="1886" w:author="Tim Runcie" w:date="2012-09-11T09:35:00Z">
        <w:r w:rsidR="00A064FD">
          <w:t xml:space="preserve"> or tool approaches</w:t>
        </w:r>
      </w:ins>
      <w:ins w:id="1887" w:author="Tim Runcie" w:date="2012-09-11T09:34:00Z">
        <w:r w:rsidR="00A064FD">
          <w:t>, but now centralized in SharePoint.</w:t>
        </w:r>
      </w:ins>
      <w:commentRangeStart w:id="1888"/>
      <w:ins w:id="1889" w:author="DM" w:date="2012-08-17T08:56:00Z">
        <w:r w:rsidR="00EF7A32">
          <w:rPr>
            <w:rStyle w:val="QueryInline"/>
          </w:rPr>
          <w:t>[</w:t>
        </w:r>
        <w:commentRangeStart w:id="1890"/>
        <w:r w:rsidR="00EF7A32">
          <w:rPr>
            <w:rStyle w:val="QueryInline"/>
          </w:rPr>
          <w:t>AU: correct word?]</w:t>
        </w:r>
      </w:ins>
      <w:commentRangeEnd w:id="1888"/>
      <w:r w:rsidR="00464325">
        <w:rPr>
          <w:rStyle w:val="CommentReference"/>
          <w:rFonts w:asciiTheme="minorHAnsi" w:eastAsiaTheme="minorHAnsi" w:hAnsiTheme="minorHAnsi" w:cstheme="minorBidi"/>
          <w:snapToGrid/>
        </w:rPr>
        <w:commentReference w:id="1888"/>
      </w:r>
      <w:r w:rsidR="009340DD" w:rsidRPr="000D4A1B">
        <w:t>.</w:t>
      </w:r>
      <w:commentRangeEnd w:id="1890"/>
      <w:r w:rsidR="00A064FD">
        <w:rPr>
          <w:rStyle w:val="CommentReference"/>
          <w:rFonts w:asciiTheme="minorHAnsi" w:eastAsiaTheme="minorHAnsi" w:hAnsiTheme="minorHAnsi" w:cstheme="minorBidi"/>
          <w:snapToGrid/>
        </w:rPr>
        <w:commentReference w:id="1890"/>
      </w:r>
      <w:r w:rsidR="009340DD" w:rsidRPr="000D4A1B">
        <w:t xml:space="preserve"> </w:t>
      </w:r>
      <w:r w:rsidR="00DB3B2E">
        <w:t>In y</w:t>
      </w:r>
      <w:r w:rsidR="009340DD" w:rsidRPr="000D4A1B">
        <w:t>ears past, Microsoft has market</w:t>
      </w:r>
      <w:r w:rsidR="00DB3B2E">
        <w:t>ed</w:t>
      </w:r>
      <w:r w:rsidR="009340DD" w:rsidRPr="000D4A1B">
        <w:t xml:space="preserve"> the notion that its business products enable users to be more </w:t>
      </w:r>
      <w:r w:rsidR="00DB3B2E">
        <w:t>productive</w:t>
      </w:r>
      <w:r w:rsidR="009340DD" w:rsidRPr="000D4A1B">
        <w:t>. However, in other discussions, the</w:t>
      </w:r>
      <w:r w:rsidR="00DB3B2E">
        <w:t xml:space="preserve"> term</w:t>
      </w:r>
      <w:r w:rsidR="00DB3B2E" w:rsidRPr="000D4A1B">
        <w:t xml:space="preserve"> </w:t>
      </w:r>
      <w:r w:rsidR="00B00D45">
        <w:t>“</w:t>
      </w:r>
      <w:r w:rsidR="00DB3B2E" w:rsidRPr="000D4A1B">
        <w:t>enabling</w:t>
      </w:r>
      <w:r w:rsidR="00B00D45">
        <w:t>”</w:t>
      </w:r>
      <w:r w:rsidR="009340DD" w:rsidRPr="000D4A1B">
        <w:t xml:space="preserve"> takes on </w:t>
      </w:r>
      <w:r w:rsidR="00D315EE">
        <w:t xml:space="preserve">negative </w:t>
      </w:r>
      <w:r w:rsidR="009340DD" w:rsidRPr="000D4A1B">
        <w:t xml:space="preserve">connotation, indicating that external sources can </w:t>
      </w:r>
      <w:r w:rsidR="00D315EE">
        <w:t xml:space="preserve">foster </w:t>
      </w:r>
      <w:r w:rsidR="009340DD" w:rsidRPr="000D4A1B">
        <w:t xml:space="preserve">bad habits </w:t>
      </w:r>
      <w:r w:rsidR="00D315EE">
        <w:t>and encourage</w:t>
      </w:r>
      <w:r w:rsidR="00D315EE" w:rsidRPr="000D4A1B">
        <w:t xml:space="preserve"> </w:t>
      </w:r>
      <w:r w:rsidR="009340DD" w:rsidRPr="000D4A1B">
        <w:t xml:space="preserve">poor results by employing </w:t>
      </w:r>
      <w:r w:rsidR="00D315EE">
        <w:t>kludges</w:t>
      </w:r>
      <w:r w:rsidR="009340DD" w:rsidRPr="000D4A1B">
        <w:t xml:space="preserve"> to work the technology rather than letting the technology work as it was intended.</w:t>
      </w:r>
    </w:p>
    <w:p w:rsidR="001B33FE" w:rsidRDefault="009340DD" w:rsidP="006265BD">
      <w:pPr>
        <w:pStyle w:val="Para"/>
      </w:pPr>
      <w:r w:rsidRPr="000D4A1B">
        <w:t>Stakeholder profiles are morphing</w:t>
      </w:r>
      <w:r w:rsidR="00BB0068">
        <w:t>.</w:t>
      </w:r>
      <w:r w:rsidRPr="000D4A1B">
        <w:t xml:space="preserve"> For years, organizations and external stakeholders</w:t>
      </w:r>
      <w:ins w:id="1891" w:author="DM" w:date="2012-08-17T08:58:00Z">
        <w:r w:rsidR="00D37D71">
          <w:t>, such as</w:t>
        </w:r>
      </w:ins>
      <w:del w:id="1892" w:author="DM" w:date="2012-08-17T08:58:00Z">
        <w:r w:rsidRPr="000D4A1B" w:rsidDel="00D37D71">
          <w:delText xml:space="preserve"> </w:delText>
        </w:r>
        <w:r w:rsidR="00BB0068" w:rsidDel="00D37D71">
          <w:delText>like</w:delText>
        </w:r>
      </w:del>
      <w:r w:rsidRPr="000D4A1B">
        <w:t xml:space="preserve"> consultants</w:t>
      </w:r>
      <w:ins w:id="1893" w:author="DM" w:date="2012-08-17T08:58:00Z">
        <w:r w:rsidR="00D37D71">
          <w:t>,</w:t>
        </w:r>
      </w:ins>
      <w:r w:rsidRPr="000D4A1B">
        <w:t xml:space="preserve"> have relied on organizational charts, role definitions</w:t>
      </w:r>
      <w:ins w:id="1894" w:author="DM" w:date="2012-08-17T08:58:00Z">
        <w:r w:rsidR="00D37D71">
          <w:t>,</w:t>
        </w:r>
      </w:ins>
      <w:r w:rsidRPr="000D4A1B">
        <w:t xml:space="preserve"> and other tactical data </w:t>
      </w:r>
      <w:r w:rsidR="001B33FE">
        <w:t>for</w:t>
      </w:r>
      <w:r w:rsidRPr="000D4A1B">
        <w:t xml:space="preserve"> use </w:t>
      </w:r>
      <w:r w:rsidR="001B33FE">
        <w:t>in</w:t>
      </w:r>
      <w:r w:rsidR="001B33FE" w:rsidRPr="000D4A1B">
        <w:t xml:space="preserve"> </w:t>
      </w:r>
      <w:r w:rsidRPr="000D4A1B">
        <w:t>objective planning, forecasting, recovery</w:t>
      </w:r>
      <w:ins w:id="1895" w:author="DM" w:date="2012-08-17T08:58:00Z">
        <w:r w:rsidR="00D37D71">
          <w:t>,</w:t>
        </w:r>
      </w:ins>
      <w:r w:rsidRPr="000D4A1B">
        <w:t xml:space="preserve"> and other corporate requirements. Matrix</w:t>
      </w:r>
      <w:r w:rsidR="001B33FE">
        <w:t xml:space="preserve"> </w:t>
      </w:r>
      <w:r w:rsidRPr="000D4A1B">
        <w:t>hierarchies have added an additional complexity</w:t>
      </w:r>
      <w:del w:id="1896" w:author="DM" w:date="2012-08-17T08:58:00Z">
        <w:r w:rsidRPr="000D4A1B" w:rsidDel="00D37D71">
          <w:delText>,</w:delText>
        </w:r>
      </w:del>
      <w:r w:rsidRPr="000D4A1B">
        <w:t xml:space="preserve"> but </w:t>
      </w:r>
      <w:del w:id="1897" w:author="DM" w:date="2012-08-17T08:58:00Z">
        <w:r w:rsidR="001B33FE" w:rsidDel="00D37D71">
          <w:delText xml:space="preserve">have been </w:delText>
        </w:r>
      </w:del>
      <w:r w:rsidRPr="000D4A1B">
        <w:t xml:space="preserve">still </w:t>
      </w:r>
      <w:ins w:id="1898" w:author="DM" w:date="2012-08-17T08:58:00Z">
        <w:r w:rsidR="00D37D71">
          <w:t xml:space="preserve">are </w:t>
        </w:r>
      </w:ins>
      <w:r w:rsidRPr="000D4A1B">
        <w:t xml:space="preserve">manageable through </w:t>
      </w:r>
      <w:r w:rsidR="001B33FE">
        <w:t xml:space="preserve">the use of </w:t>
      </w:r>
      <w:r w:rsidRPr="000D4A1B">
        <w:t xml:space="preserve">visual charts and other tools. </w:t>
      </w:r>
    </w:p>
    <w:p w:rsidR="009340DD" w:rsidRPr="000D4A1B" w:rsidRDefault="009340DD" w:rsidP="006265BD">
      <w:pPr>
        <w:pStyle w:val="Para"/>
        <w:rPr>
          <w:b/>
          <w:bCs/>
          <w:iCs/>
        </w:rPr>
      </w:pPr>
      <w:r w:rsidRPr="000D4A1B">
        <w:t xml:space="preserve">These days, more is accomplished through </w:t>
      </w:r>
      <w:ins w:id="1899" w:author="DM" w:date="2012-08-17T08:59:00Z">
        <w:r w:rsidR="00D37D71">
          <w:t>m</w:t>
        </w:r>
      </w:ins>
      <w:del w:id="1900" w:author="DM" w:date="2012-08-17T08:59:00Z">
        <w:r w:rsidRPr="000D4A1B" w:rsidDel="00D37D71">
          <w:delText>M</w:delText>
        </w:r>
      </w:del>
      <w:r w:rsidRPr="000D4A1B">
        <w:t xml:space="preserve">anagement by </w:t>
      </w:r>
      <w:del w:id="1901" w:author="DM" w:date="2012-08-17T08:59:00Z">
        <w:r w:rsidRPr="000D4A1B" w:rsidDel="00D37D71">
          <w:delText>O</w:delText>
        </w:r>
      </w:del>
      <w:ins w:id="1902" w:author="DM" w:date="2012-08-17T08:59:00Z">
        <w:r w:rsidR="00D37D71">
          <w:t>o</w:t>
        </w:r>
      </w:ins>
      <w:r w:rsidRPr="000D4A1B">
        <w:t xml:space="preserve">bjectives (MBO) approaches. </w:t>
      </w:r>
      <w:r w:rsidR="00B17102">
        <w:t>O</w:t>
      </w:r>
      <w:r w:rsidRPr="000D4A1B">
        <w:t xml:space="preserve">bjectives </w:t>
      </w:r>
      <w:del w:id="1903" w:author="DM" w:date="2012-08-17T08:59:00Z">
        <w:r w:rsidRPr="000D4A1B" w:rsidDel="00D37D71">
          <w:delText xml:space="preserve">may </w:delText>
        </w:r>
      </w:del>
      <w:r w:rsidRPr="000D4A1B">
        <w:t xml:space="preserve">still </w:t>
      </w:r>
      <w:ins w:id="1904" w:author="DM" w:date="2012-08-17T08:59:00Z">
        <w:r w:rsidR="00D37D71">
          <w:t xml:space="preserve">may </w:t>
        </w:r>
      </w:ins>
      <w:r w:rsidRPr="000D4A1B">
        <w:t xml:space="preserve">be </w:t>
      </w:r>
      <w:r w:rsidR="00B17102">
        <w:t xml:space="preserve">aligned </w:t>
      </w:r>
      <w:r w:rsidRPr="000D4A1B">
        <w:t>in relation to a specific role or department, but as organizations are looking to increase efficiencies and output through a reduced workforce, the element</w:t>
      </w:r>
      <w:r w:rsidR="00B17102">
        <w:t>s</w:t>
      </w:r>
      <w:r w:rsidRPr="000D4A1B">
        <w:t xml:space="preserve"> of skill set, positional visibility</w:t>
      </w:r>
      <w:ins w:id="1905" w:author="DM" w:date="2012-08-17T08:59:00Z">
        <w:r w:rsidR="00D37D71">
          <w:t>,</w:t>
        </w:r>
      </w:ins>
      <w:r w:rsidRPr="000D4A1B">
        <w:t xml:space="preserve"> and other factors are leveraged</w:t>
      </w:r>
      <w:r w:rsidR="00B17102">
        <w:t xml:space="preserve"> in a MBO approach</w:t>
      </w:r>
      <w:r w:rsidRPr="000D4A1B">
        <w:t xml:space="preserve">. Thus, the work and changes that </w:t>
      </w:r>
      <w:r w:rsidR="009C1674">
        <w:t>are being instigated</w:t>
      </w:r>
      <w:r w:rsidRPr="000D4A1B">
        <w:t xml:space="preserve"> may or may not </w:t>
      </w:r>
      <w:r w:rsidR="009C1674">
        <w:t>come</w:t>
      </w:r>
      <w:r w:rsidR="009C1674" w:rsidRPr="000D4A1B">
        <w:t xml:space="preserve"> </w:t>
      </w:r>
      <w:r w:rsidRPr="000D4A1B">
        <w:t xml:space="preserve">from those sources expected. </w:t>
      </w:r>
    </w:p>
    <w:p w:rsidR="002D2474" w:rsidRDefault="00CD6F4B" w:rsidP="006265BD">
      <w:pPr>
        <w:pStyle w:val="Para"/>
      </w:pPr>
      <w:r>
        <w:t>M</w:t>
      </w:r>
      <w:r w:rsidR="009340DD" w:rsidRPr="000D4A1B">
        <w:t xml:space="preserve">ore and more organizations are changing personnel, strategic objectives are under more scrutiny, and </w:t>
      </w:r>
      <w:ins w:id="1906" w:author="Odum, Amy - Hoboken" w:date="2012-08-27T10:30:00Z">
        <w:r w:rsidR="009C1DB3">
          <w:t xml:space="preserve">the </w:t>
        </w:r>
      </w:ins>
      <w:r w:rsidR="009340DD" w:rsidRPr="000D4A1B">
        <w:t xml:space="preserve">results are </w:t>
      </w:r>
      <w:ins w:id="1907" w:author="Odum, Amy - Hoboken" w:date="2012-08-27T10:30:00Z">
        <w:r w:rsidR="009C1DB3">
          <w:t xml:space="preserve">sometimes </w:t>
        </w:r>
      </w:ins>
      <w:del w:id="1908" w:author="DM" w:date="2012-08-17T08:59:00Z">
        <w:r w:rsidR="009340DD" w:rsidRPr="000D4A1B" w:rsidDel="00D37D71">
          <w:delText xml:space="preserve">happening </w:delText>
        </w:r>
      </w:del>
      <w:r w:rsidR="009340DD" w:rsidRPr="000D4A1B">
        <w:t>unexpected</w:t>
      </w:r>
      <w:del w:id="1909" w:author="DM" w:date="2012-08-17T08:59:00Z">
        <w:r w:rsidR="009340DD" w:rsidRPr="000D4A1B" w:rsidDel="00D37D71">
          <w:delText>ly</w:delText>
        </w:r>
      </w:del>
      <w:r>
        <w:t>.</w:t>
      </w:r>
      <w:r w:rsidR="009340DD" w:rsidRPr="000D4A1B">
        <w:t xml:space="preserve"> </w:t>
      </w:r>
      <w:r>
        <w:t xml:space="preserve">All of this </w:t>
      </w:r>
      <w:r w:rsidRPr="000D4A1B">
        <w:t>creat</w:t>
      </w:r>
      <w:r>
        <w:t>es</w:t>
      </w:r>
      <w:r w:rsidRPr="000D4A1B">
        <w:t xml:space="preserve"> </w:t>
      </w:r>
      <w:r w:rsidR="009340DD" w:rsidRPr="000D4A1B">
        <w:t xml:space="preserve">some </w:t>
      </w:r>
      <w:r w:rsidR="00ED31FB">
        <w:t>degree</w:t>
      </w:r>
      <w:r w:rsidR="00ED31FB" w:rsidRPr="000D4A1B">
        <w:t xml:space="preserve"> </w:t>
      </w:r>
      <w:r w:rsidR="009340DD" w:rsidRPr="000D4A1B">
        <w:t>of havoc and forc</w:t>
      </w:r>
      <w:r>
        <w:t>es</w:t>
      </w:r>
      <w:r w:rsidR="009340DD" w:rsidRPr="000D4A1B">
        <w:t xml:space="preserve"> both internal and external business users to </w:t>
      </w:r>
      <w:del w:id="1910" w:author="Tim Runcie" w:date="2012-09-11T09:36:00Z">
        <w:r w:rsidR="009340DD" w:rsidRPr="000D4A1B" w:rsidDel="00B72A51">
          <w:delText xml:space="preserve">chase </w:delText>
        </w:r>
      </w:del>
      <w:ins w:id="1911" w:author="Tim Runcie" w:date="2012-09-11T09:36:00Z">
        <w:r w:rsidR="00B72A51">
          <w:t>pursue and address</w:t>
        </w:r>
        <w:r w:rsidR="00B72A51" w:rsidRPr="000D4A1B">
          <w:t xml:space="preserve"> </w:t>
        </w:r>
      </w:ins>
      <w:r w:rsidR="009340DD" w:rsidRPr="000D4A1B">
        <w:t>these</w:t>
      </w:r>
      <w:commentRangeStart w:id="1912"/>
      <w:ins w:id="1913" w:author="DM" w:date="2012-08-17T09:00:00Z">
        <w:r w:rsidR="00D37D71">
          <w:rPr>
            <w:rStyle w:val="QueryInline"/>
          </w:rPr>
          <w:t>[</w:t>
        </w:r>
        <w:commentRangeStart w:id="1914"/>
        <w:r w:rsidR="00D37D71">
          <w:rPr>
            <w:rStyle w:val="QueryInline"/>
          </w:rPr>
          <w:t>AU: what threads?]</w:t>
        </w:r>
      </w:ins>
      <w:commentRangeEnd w:id="1912"/>
      <w:r w:rsidR="00464325">
        <w:rPr>
          <w:rStyle w:val="CommentReference"/>
          <w:rFonts w:asciiTheme="minorHAnsi" w:eastAsiaTheme="minorHAnsi" w:hAnsiTheme="minorHAnsi" w:cstheme="minorBidi"/>
          <w:snapToGrid/>
        </w:rPr>
        <w:commentReference w:id="1912"/>
      </w:r>
      <w:r w:rsidR="009340DD" w:rsidRPr="000D4A1B">
        <w:t xml:space="preserve"> </w:t>
      </w:r>
      <w:commentRangeEnd w:id="1914"/>
      <w:r w:rsidR="00B72A51">
        <w:rPr>
          <w:rStyle w:val="CommentReference"/>
          <w:rFonts w:asciiTheme="minorHAnsi" w:eastAsiaTheme="minorHAnsi" w:hAnsiTheme="minorHAnsi" w:cstheme="minorBidi"/>
          <w:snapToGrid/>
        </w:rPr>
        <w:commentReference w:id="1914"/>
      </w:r>
      <w:del w:id="1915" w:author="Tim Runcie" w:date="2012-09-11T09:37:00Z">
        <w:r w:rsidR="009340DD" w:rsidRPr="000D4A1B" w:rsidDel="00B72A51">
          <w:delText xml:space="preserve">threads </w:delText>
        </w:r>
      </w:del>
      <w:ins w:id="1916" w:author="Tim Runcie" w:date="2012-09-11T09:37:00Z">
        <w:r w:rsidR="00B72A51">
          <w:t>objectives</w:t>
        </w:r>
        <w:r w:rsidR="00B72A51" w:rsidRPr="000D4A1B">
          <w:t xml:space="preserve"> </w:t>
        </w:r>
      </w:ins>
      <w:r w:rsidR="009340DD" w:rsidRPr="000D4A1B">
        <w:t>beyond the tools</w:t>
      </w:r>
      <w:ins w:id="1917" w:author="Tim Runcie" w:date="2012-09-11T09:37:00Z">
        <w:r w:rsidR="00B72A51">
          <w:t>, reports, views</w:t>
        </w:r>
      </w:ins>
      <w:r w:rsidR="009340DD" w:rsidRPr="000D4A1B">
        <w:t xml:space="preserve"> </w:t>
      </w:r>
      <w:commentRangeStart w:id="1918"/>
      <w:commentRangeStart w:id="1919"/>
      <w:ins w:id="1920" w:author="Odum, Amy - Hoboken" w:date="2012-08-27T10:31:00Z">
        <w:r w:rsidR="009C1DB3">
          <w:rPr>
            <w:rStyle w:val="QueryInline"/>
          </w:rPr>
          <w:t>[AU: not clear--how do you “chase beyond [the] tools and visuals”?]</w:t>
        </w:r>
      </w:ins>
      <w:commentRangeEnd w:id="1918"/>
      <w:r w:rsidR="00464325">
        <w:rPr>
          <w:rStyle w:val="CommentReference"/>
          <w:rFonts w:asciiTheme="minorHAnsi" w:eastAsiaTheme="minorHAnsi" w:hAnsiTheme="minorHAnsi" w:cstheme="minorBidi"/>
          <w:snapToGrid/>
        </w:rPr>
        <w:commentReference w:id="1918"/>
      </w:r>
      <w:commentRangeEnd w:id="1919"/>
      <w:r w:rsidR="00B72A51">
        <w:rPr>
          <w:rStyle w:val="CommentReference"/>
          <w:rFonts w:asciiTheme="minorHAnsi" w:eastAsiaTheme="minorHAnsi" w:hAnsiTheme="minorHAnsi" w:cstheme="minorBidi"/>
          <w:snapToGrid/>
        </w:rPr>
        <w:commentReference w:id="1919"/>
      </w:r>
      <w:r w:rsidR="009340DD" w:rsidRPr="000D4A1B">
        <w:t>and visuals already available.</w:t>
      </w:r>
      <w:r w:rsidR="004A1AEA">
        <w:t xml:space="preserve"> </w:t>
      </w:r>
      <w:ins w:id="1921" w:author="Tim Runcie" w:date="2012-09-11T09:38:00Z">
        <w:r w:rsidR="00B72A51">
          <w:t xml:space="preserve"> This pursuit ultimately allows organizations to reflexively return and improve their existing views, reports and tool solutions in a cyclical improvement process.</w:t>
        </w:r>
      </w:ins>
    </w:p>
    <w:p w:rsidR="009537D0" w:rsidRDefault="009537D0" w:rsidP="009537D0">
      <w:pPr>
        <w:pStyle w:val="FeatureType"/>
      </w:pPr>
      <w:r>
        <w:t>type="example"</w:t>
      </w:r>
    </w:p>
    <w:p w:rsidR="009537D0" w:rsidRDefault="009537D0" w:rsidP="006265BD">
      <w:pPr>
        <w:pStyle w:val="FeatureTitle"/>
      </w:pPr>
      <w:r>
        <w:t xml:space="preserve">A PPM </w:t>
      </w:r>
      <w:r w:rsidR="00503F91">
        <w:t>S</w:t>
      </w:r>
      <w:r>
        <w:t xml:space="preserve">ystem that </w:t>
      </w:r>
      <w:r w:rsidR="00503F91">
        <w:t>M</w:t>
      </w:r>
      <w:r>
        <w:t xml:space="preserve">issed the </w:t>
      </w:r>
      <w:r w:rsidR="00503F91">
        <w:t>I</w:t>
      </w:r>
      <w:r>
        <w:t xml:space="preserve">nitial </w:t>
      </w:r>
      <w:r w:rsidR="00503F91">
        <w:t>M</w:t>
      </w:r>
      <w:r>
        <w:t>ark</w:t>
      </w:r>
    </w:p>
    <w:p w:rsidR="00E3490B" w:rsidRDefault="002D2474" w:rsidP="006265BD">
      <w:pPr>
        <w:pStyle w:val="FeaturePara"/>
      </w:pPr>
      <w:r>
        <w:t>A</w:t>
      </w:r>
      <w:r w:rsidR="008400EB">
        <w:t xml:space="preserve">n automotive support </w:t>
      </w:r>
      <w:r w:rsidR="009340DD" w:rsidRPr="000D4A1B">
        <w:t xml:space="preserve">organization </w:t>
      </w:r>
      <w:r w:rsidR="008E5C1E">
        <w:t xml:space="preserve">we once </w:t>
      </w:r>
      <w:del w:id="1922" w:author="DM" w:date="2012-08-17T09:00:00Z">
        <w:r w:rsidR="008E5C1E" w:rsidDel="00D37D71">
          <w:delText xml:space="preserve">came in and </w:delText>
        </w:r>
      </w:del>
      <w:r w:rsidR="008E5C1E">
        <w:t xml:space="preserve">assisted </w:t>
      </w:r>
      <w:r w:rsidR="009340DD" w:rsidRPr="000D4A1B">
        <w:t xml:space="preserve">was looking to select a project lifecycle tool using </w:t>
      </w:r>
      <w:r w:rsidR="00080217">
        <w:t xml:space="preserve">Microsoft </w:t>
      </w:r>
      <w:r w:rsidR="009340DD" w:rsidRPr="000D4A1B">
        <w:t>Project Desktop 2010 and SharePoint.</w:t>
      </w:r>
      <w:r w:rsidR="004A1AEA">
        <w:t xml:space="preserve"> </w:t>
      </w:r>
      <w:r w:rsidR="009340DD" w:rsidRPr="000D4A1B">
        <w:t xml:space="preserve">After </w:t>
      </w:r>
      <w:r w:rsidR="008400EB">
        <w:t xml:space="preserve">a lengthy </w:t>
      </w:r>
      <w:r w:rsidR="005C5D9C">
        <w:t xml:space="preserve">and </w:t>
      </w:r>
      <w:r w:rsidR="009340DD" w:rsidRPr="000D4A1B">
        <w:t>deliberate planning</w:t>
      </w:r>
      <w:r w:rsidR="008400EB">
        <w:t xml:space="preserve"> process</w:t>
      </w:r>
      <w:r w:rsidR="009340DD" w:rsidRPr="000D4A1B">
        <w:t>, the roll</w:t>
      </w:r>
      <w:r w:rsidR="00963729">
        <w:t>-</w:t>
      </w:r>
      <w:r w:rsidR="009340DD" w:rsidRPr="000D4A1B">
        <w:t xml:space="preserve">out was compromised due to an undocumented customer (external force) that wound up playing more of a critical part in the </w:t>
      </w:r>
      <w:ins w:id="1923" w:author="DM" w:date="2012-08-17T09:00:00Z">
        <w:r w:rsidR="006F7EAC">
          <w:t xml:space="preserve">system </w:t>
        </w:r>
      </w:ins>
      <w:r w:rsidR="009340DD" w:rsidRPr="000D4A1B">
        <w:t>roll</w:t>
      </w:r>
      <w:r w:rsidR="00156453">
        <w:t>-</w:t>
      </w:r>
      <w:r w:rsidR="009340DD" w:rsidRPr="000D4A1B">
        <w:t>out and structure</w:t>
      </w:r>
      <w:del w:id="1924" w:author="DM" w:date="2012-08-17T09:00:00Z">
        <w:r w:rsidR="009340DD" w:rsidRPr="000D4A1B" w:rsidDel="006F7EAC">
          <w:delText xml:space="preserve"> of the system</w:delText>
        </w:r>
      </w:del>
      <w:r w:rsidR="009340DD" w:rsidRPr="000D4A1B">
        <w:t xml:space="preserve">. </w:t>
      </w:r>
      <w:r w:rsidR="005C5D9C">
        <w:t>T</w:t>
      </w:r>
      <w:r w:rsidR="009340DD" w:rsidRPr="000D4A1B">
        <w:t xml:space="preserve">his unforeseen stakeholder represented a set of compliance and regulation requirements not initially defined or understood. </w:t>
      </w:r>
    </w:p>
    <w:p w:rsidR="009340DD" w:rsidRDefault="00E3490B" w:rsidP="006265BD">
      <w:pPr>
        <w:pStyle w:val="FeaturePara"/>
      </w:pPr>
      <w:r>
        <w:t>A</w:t>
      </w:r>
      <w:r w:rsidR="009340DD" w:rsidRPr="000D4A1B">
        <w:t xml:space="preserve"> new set of rules and requirements </w:t>
      </w:r>
      <w:r w:rsidR="005C5D9C">
        <w:t xml:space="preserve">was created </w:t>
      </w:r>
      <w:r w:rsidR="009340DD" w:rsidRPr="000D4A1B">
        <w:t>not only for the system</w:t>
      </w:r>
      <w:del w:id="1925" w:author="DM" w:date="2012-08-17T09:01:00Z">
        <w:r w:rsidR="009340DD" w:rsidRPr="000D4A1B" w:rsidDel="006F7EAC">
          <w:delText>,</w:delText>
        </w:r>
      </w:del>
      <w:r w:rsidR="009340DD" w:rsidRPr="000D4A1B">
        <w:t xml:space="preserve"> but </w:t>
      </w:r>
      <w:r w:rsidR="005C5D9C">
        <w:t xml:space="preserve">for </w:t>
      </w:r>
      <w:r w:rsidR="009340DD" w:rsidRPr="000D4A1B">
        <w:t xml:space="preserve">the executive team. </w:t>
      </w:r>
      <w:r w:rsidR="008400EB">
        <w:t xml:space="preserve">The Project Server PPM system had to be retooled quickly across the existing projects, views, </w:t>
      </w:r>
      <w:ins w:id="1926" w:author="DM" w:date="2012-08-17T09:01:00Z">
        <w:r w:rsidR="006F7EAC">
          <w:t xml:space="preserve">and </w:t>
        </w:r>
      </w:ins>
      <w:r w:rsidR="008400EB">
        <w:t>reports, and throughout the PPM structure.</w:t>
      </w:r>
      <w:r w:rsidR="004A1AEA">
        <w:t xml:space="preserve"> </w:t>
      </w:r>
      <w:r w:rsidR="00BD3D50">
        <w:t>A l</w:t>
      </w:r>
      <w:r w:rsidR="008400EB">
        <w:t>ot of reevaluation and rerunning of the business intelligence reports</w:t>
      </w:r>
      <w:r w:rsidR="00BD3D50">
        <w:t xml:space="preserve"> was necessary</w:t>
      </w:r>
      <w:r w:rsidR="008400EB">
        <w:t xml:space="preserve"> to revalidate the original decisions and decision points.</w:t>
      </w:r>
      <w:r w:rsidR="004A1AEA">
        <w:t xml:space="preserve"> </w:t>
      </w:r>
      <w:r w:rsidR="008400EB">
        <w:t xml:space="preserve">The key here is </w:t>
      </w:r>
      <w:r w:rsidR="00BD3D50">
        <w:t xml:space="preserve">that </w:t>
      </w:r>
      <w:r w:rsidR="008400EB">
        <w:t>up</w:t>
      </w:r>
      <w:ins w:id="1927" w:author="DM" w:date="2012-08-17T09:02:00Z">
        <w:r w:rsidR="006F7EAC">
          <w:t>-</w:t>
        </w:r>
      </w:ins>
      <w:r w:rsidR="008400EB">
        <w:t>front stakeholder identification and integration into the PPM lifecycle process enables a higher degree of satisfaction and communications through reporting</w:t>
      </w:r>
      <w:r w:rsidR="00CC6D4F">
        <w:t>.</w:t>
      </w:r>
    </w:p>
    <w:p w:rsidR="00CC6D4F" w:rsidRPr="000D4A1B" w:rsidRDefault="00CC6D4F" w:rsidP="006265BD">
      <w:pPr>
        <w:pStyle w:val="FeaturePara"/>
      </w:pPr>
      <w:r>
        <w:t xml:space="preserve">While Project Server 2010 and its new features </w:t>
      </w:r>
      <w:r w:rsidR="00F81FCA">
        <w:t>give the end user the ability to update and change</w:t>
      </w:r>
      <w:r w:rsidR="00466ADC">
        <w:t xml:space="preserve"> the interface they are working with</w:t>
      </w:r>
      <w:r w:rsidR="00F81FCA">
        <w:t>, the larger implementation has greater and more far</w:t>
      </w:r>
      <w:ins w:id="1928" w:author="DM" w:date="2012-08-17T09:03:00Z">
        <w:r w:rsidR="006F7EAC">
          <w:t>-</w:t>
        </w:r>
      </w:ins>
      <w:del w:id="1929" w:author="DM" w:date="2012-08-17T09:03:00Z">
        <w:r w:rsidR="00F81FCA" w:rsidDel="006F7EAC">
          <w:delText xml:space="preserve"> </w:delText>
        </w:r>
      </w:del>
      <w:r w:rsidR="00F81FCA">
        <w:t>reaching impacts.</w:t>
      </w:r>
      <w:r w:rsidR="004A1AEA">
        <w:t xml:space="preserve"> </w:t>
      </w:r>
      <w:r w:rsidR="00F81FCA">
        <w:t>In some organizations, this can be the kiss of death of whether a system is adopted.</w:t>
      </w:r>
    </w:p>
    <w:p w:rsidR="009340DD" w:rsidRPr="000D4A1B" w:rsidRDefault="009537D0" w:rsidP="006265BD">
      <w:pPr>
        <w:pStyle w:val="FeaturePara"/>
        <w:rPr>
          <w:b/>
          <w:bCs/>
          <w:iCs/>
        </w:rPr>
      </w:pPr>
      <w:r>
        <w:t xml:space="preserve">We did </w:t>
      </w:r>
      <w:r w:rsidR="009340DD" w:rsidRPr="000D4A1B">
        <w:t xml:space="preserve">not </w:t>
      </w:r>
      <w:r>
        <w:t xml:space="preserve">experience </w:t>
      </w:r>
      <w:r w:rsidR="009340DD" w:rsidRPr="000D4A1B">
        <w:t>a failure of planning for</w:t>
      </w:r>
      <w:r w:rsidR="008400EB">
        <w:t xml:space="preserve"> scope definition</w:t>
      </w:r>
      <w:r>
        <w:t xml:space="preserve"> with the automotive organization;</w:t>
      </w:r>
      <w:r w:rsidR="008400EB">
        <w:t xml:space="preserve"> </w:t>
      </w:r>
      <w:r>
        <w:t xml:space="preserve">we gained an </w:t>
      </w:r>
      <w:r w:rsidR="008400EB">
        <w:t xml:space="preserve">opportunity to increase the </w:t>
      </w:r>
      <w:r w:rsidR="009340DD" w:rsidRPr="000D4A1B">
        <w:t>realization of the potential capabilities of Project 2010 and SharePoint 2010</w:t>
      </w:r>
      <w:r>
        <w:t>.</w:t>
      </w:r>
      <w:r w:rsidR="00A158C5">
        <w:t xml:space="preserve"> </w:t>
      </w:r>
      <w:r>
        <w:t>We had</w:t>
      </w:r>
      <w:r w:rsidR="009340DD" w:rsidRPr="000D4A1B">
        <w:t xml:space="preserve"> </w:t>
      </w:r>
      <w:r>
        <w:t xml:space="preserve">the </w:t>
      </w:r>
      <w:r w:rsidR="009340DD" w:rsidRPr="000D4A1B">
        <w:t xml:space="preserve">option to replace </w:t>
      </w:r>
      <w:r>
        <w:t xml:space="preserve">more </w:t>
      </w:r>
      <w:r w:rsidR="009340DD" w:rsidRPr="000D4A1B">
        <w:t xml:space="preserve">systems and </w:t>
      </w:r>
      <w:r>
        <w:t xml:space="preserve">shift </w:t>
      </w:r>
      <w:r w:rsidR="009340DD" w:rsidRPr="000D4A1B">
        <w:t xml:space="preserve">additional business functions </w:t>
      </w:r>
      <w:r>
        <w:t>to Project 2010 and SharePoint 2010</w:t>
      </w:r>
      <w:ins w:id="1930" w:author="DM" w:date="2012-08-17T09:03:00Z">
        <w:r w:rsidR="006F7EAC">
          <w:t>,</w:t>
        </w:r>
      </w:ins>
      <w:del w:id="1931" w:author="DM" w:date="2012-08-17T09:03:00Z">
        <w:r w:rsidDel="006F7EAC">
          <w:delText>.T</w:delText>
        </w:r>
      </w:del>
      <w:ins w:id="1932" w:author="DM" w:date="2012-08-17T09:03:00Z">
        <w:r w:rsidR="006F7EAC">
          <w:t>which</w:t>
        </w:r>
      </w:ins>
      <w:del w:id="1933" w:author="DM" w:date="2012-08-17T09:03:00Z">
        <w:r w:rsidRPr="000D4A1B" w:rsidDel="006F7EAC">
          <w:delText>hat</w:delText>
        </w:r>
      </w:del>
      <w:r w:rsidRPr="000D4A1B">
        <w:t xml:space="preserve"> </w:t>
      </w:r>
      <w:r>
        <w:t xml:space="preserve">is what </w:t>
      </w:r>
      <w:r w:rsidR="009340DD" w:rsidRPr="000D4A1B">
        <w:t xml:space="preserve">led to this dramatic change. </w:t>
      </w:r>
      <w:r>
        <w:t>T</w:t>
      </w:r>
      <w:r w:rsidR="009340DD" w:rsidRPr="000D4A1B">
        <w:t>he profile morphed due to the a</w:t>
      </w:r>
      <w:r w:rsidR="008400EB">
        <w:t>ctual deployment of the system based on a wider set of stakeholder needs.</w:t>
      </w:r>
    </w:p>
    <w:p w:rsidR="00407D2D" w:rsidRDefault="009340DD" w:rsidP="00E1223C">
      <w:pPr>
        <w:pStyle w:val="Para"/>
      </w:pPr>
      <w:r w:rsidRPr="000D4A1B">
        <w:t>The Microsoft technology stack for PPM</w:t>
      </w:r>
      <w:ins w:id="1934" w:author="DM" w:date="2012-08-20T06:39:00Z">
        <w:r w:rsidR="00B55449">
          <w:t>—</w:t>
        </w:r>
      </w:ins>
      <w:del w:id="1935" w:author="DM" w:date="2012-08-20T06:39:00Z">
        <w:r w:rsidRPr="000D4A1B" w:rsidDel="00B55449">
          <w:delText xml:space="preserve"> (</w:delText>
        </w:r>
      </w:del>
      <w:r w:rsidRPr="000D4A1B">
        <w:t>Project Standard 2010, Project Professional 2010, Project 2010</w:t>
      </w:r>
      <w:ins w:id="1936" w:author="DM" w:date="2012-08-17T09:03:00Z">
        <w:r w:rsidR="006F7EAC">
          <w:t>,</w:t>
        </w:r>
      </w:ins>
      <w:r w:rsidRPr="000D4A1B">
        <w:t xml:space="preserve"> and SharePoint Server 2010</w:t>
      </w:r>
      <w:ins w:id="1937" w:author="DM" w:date="2012-08-20T06:39:00Z">
        <w:r w:rsidR="00B55449">
          <w:t>—</w:t>
        </w:r>
      </w:ins>
      <w:del w:id="1938" w:author="DM" w:date="2012-08-20T06:39:00Z">
        <w:r w:rsidRPr="000D4A1B" w:rsidDel="00B55449">
          <w:delText>)</w:delText>
        </w:r>
        <w:r w:rsidR="002D1EBE" w:rsidDel="00B55449">
          <w:delText xml:space="preserve"> </w:delText>
        </w:r>
      </w:del>
      <w:r w:rsidRPr="000D4A1B">
        <w:t xml:space="preserve">has been available and supporting PPM campaigns for the majority of the </w:t>
      </w:r>
      <w:ins w:id="1939" w:author="DM" w:date="2012-08-17T09:03:00Z">
        <w:r w:rsidR="006F7EAC">
          <w:t>twenty-first</w:t>
        </w:r>
      </w:ins>
      <w:del w:id="1940" w:author="DM" w:date="2012-08-17T09:03:00Z">
        <w:r w:rsidRPr="000D4A1B" w:rsidDel="006F7EAC">
          <w:delText>21</w:delText>
        </w:r>
        <w:r w:rsidRPr="000D4A1B" w:rsidDel="006F7EAC">
          <w:rPr>
            <w:vertAlign w:val="superscript"/>
          </w:rPr>
          <w:delText>st</w:delText>
        </w:r>
      </w:del>
      <w:r w:rsidRPr="000D4A1B">
        <w:t xml:space="preserve"> century. As the industry is realizing an uptick in specializations</w:t>
      </w:r>
      <w:ins w:id="1941" w:author="DM" w:date="2012-08-17T09:04:00Z">
        <w:r w:rsidR="00096A50">
          <w:t>,</w:t>
        </w:r>
      </w:ins>
      <w:r w:rsidRPr="000D4A1B">
        <w:t xml:space="preserve"> such as Project Management Professional (PMP) </w:t>
      </w:r>
      <w:r w:rsidR="002D1EBE">
        <w:t xml:space="preserve">and </w:t>
      </w:r>
      <w:r w:rsidRPr="000D4A1B">
        <w:t>Microsoft Certified Professional (MCP)</w:t>
      </w:r>
      <w:ins w:id="1942" w:author="DM" w:date="2012-08-17T09:04:00Z">
        <w:r w:rsidR="00096A50">
          <w:t>,</w:t>
        </w:r>
      </w:ins>
      <w:r w:rsidRPr="000D4A1B">
        <w:t xml:space="preserve"> that have certified competencies in project environments, </w:t>
      </w:r>
      <w:r w:rsidR="003838D4">
        <w:t xml:space="preserve">we have observed some </w:t>
      </w:r>
      <w:r w:rsidRPr="000D4A1B">
        <w:t>new bad habits</w:t>
      </w:r>
      <w:r w:rsidR="003838D4">
        <w:t xml:space="preserve"> developing</w:t>
      </w:r>
      <w:r w:rsidRPr="000D4A1B">
        <w:t xml:space="preserve">. Previous versions </w:t>
      </w:r>
      <w:r w:rsidR="008E5C1E">
        <w:t xml:space="preserve">of Project Server </w:t>
      </w:r>
      <w:r w:rsidRPr="000D4A1B">
        <w:t>have shown tremendous capabilities in key PPM initiatives</w:t>
      </w:r>
      <w:ins w:id="1943" w:author="DM" w:date="2012-08-17T09:04:00Z">
        <w:r w:rsidR="00096A50">
          <w:t>, such as</w:t>
        </w:r>
      </w:ins>
      <w:del w:id="1944" w:author="DM" w:date="2012-08-17T09:04:00Z">
        <w:r w:rsidRPr="000D4A1B" w:rsidDel="00096A50">
          <w:delText xml:space="preserve"> </w:delText>
        </w:r>
        <w:r w:rsidR="00FB4AD6" w:rsidDel="00096A50">
          <w:delText>like</w:delText>
        </w:r>
      </w:del>
      <w:r w:rsidRPr="000D4A1B">
        <w:t xml:space="preserve"> scheduling and resource forecasting</w:t>
      </w:r>
      <w:ins w:id="1945" w:author="DM" w:date="2012-08-17T09:04:00Z">
        <w:r w:rsidR="00096A50">
          <w:t>;</w:t>
        </w:r>
      </w:ins>
      <w:del w:id="1946" w:author="DM" w:date="2012-08-17T09:04:00Z">
        <w:r w:rsidRPr="000D4A1B" w:rsidDel="00096A50">
          <w:delText>,</w:delText>
        </w:r>
      </w:del>
      <w:r w:rsidRPr="000D4A1B">
        <w:t xml:space="preserve"> however</w:t>
      </w:r>
      <w:ins w:id="1947" w:author="DM" w:date="2012-08-17T09:04:00Z">
        <w:r w:rsidR="00096A50">
          <w:t>,</w:t>
        </w:r>
      </w:ins>
      <w:r w:rsidRPr="000D4A1B">
        <w:t xml:space="preserve"> </w:t>
      </w:r>
      <w:del w:id="1948" w:author="DM" w:date="2012-08-17T09:04:00Z">
        <w:r w:rsidRPr="000D4A1B" w:rsidDel="00096A50">
          <w:delText xml:space="preserve">there have been </w:delText>
        </w:r>
      </w:del>
      <w:r w:rsidRPr="000D4A1B">
        <w:t>some technolog</w:t>
      </w:r>
      <w:r w:rsidR="00FB4AD6">
        <w:t>ical</w:t>
      </w:r>
      <w:r w:rsidRPr="000D4A1B">
        <w:t xml:space="preserve"> weaknesses and </w:t>
      </w:r>
      <w:r w:rsidR="00FB4AD6">
        <w:t xml:space="preserve">a </w:t>
      </w:r>
      <w:r w:rsidRPr="000D4A1B">
        <w:t xml:space="preserve">wide organizational immaturity of PPM </w:t>
      </w:r>
      <w:del w:id="1949" w:author="DM" w:date="2012-08-17T09:04:00Z">
        <w:r w:rsidRPr="000D4A1B" w:rsidDel="00096A50">
          <w:delText xml:space="preserve">that </w:delText>
        </w:r>
      </w:del>
      <w:r w:rsidRPr="000D4A1B">
        <w:t>ha</w:t>
      </w:r>
      <w:del w:id="1950" w:author="DM" w:date="2012-08-17T09:04:00Z">
        <w:r w:rsidRPr="000D4A1B" w:rsidDel="00096A50">
          <w:delText>s</w:delText>
        </w:r>
      </w:del>
      <w:ins w:id="1951" w:author="DM" w:date="2012-08-17T09:04:00Z">
        <w:r w:rsidR="00096A50">
          <w:t>ve</w:t>
        </w:r>
      </w:ins>
      <w:r w:rsidRPr="000D4A1B">
        <w:t xml:space="preserve"> led to both the growth and </w:t>
      </w:r>
      <w:ins w:id="1952" w:author="DM" w:date="2012-08-17T09:05:00Z">
        <w:r w:rsidR="00096A50">
          <w:t xml:space="preserve">the </w:t>
        </w:r>
      </w:ins>
      <w:r w:rsidRPr="000D4A1B">
        <w:t xml:space="preserve">adoption of </w:t>
      </w:r>
      <w:r w:rsidR="00FB4AD6">
        <w:t xml:space="preserve">poor </w:t>
      </w:r>
      <w:r w:rsidRPr="000D4A1B">
        <w:t>technology and processes</w:t>
      </w:r>
      <w:del w:id="1953" w:author="DM" w:date="2012-08-17T09:05:00Z">
        <w:r w:rsidRPr="000D4A1B" w:rsidDel="00096A50">
          <w:delText>,</w:delText>
        </w:r>
      </w:del>
      <w:r w:rsidRPr="000D4A1B">
        <w:t xml:space="preserve"> as well as </w:t>
      </w:r>
      <w:r w:rsidR="00FB4AD6">
        <w:t>ill</w:t>
      </w:r>
      <w:ins w:id="1954" w:author="DM" w:date="2012-08-17T09:05:00Z">
        <w:r w:rsidR="00096A50">
          <w:t>-</w:t>
        </w:r>
      </w:ins>
      <w:del w:id="1955" w:author="DM" w:date="2012-08-17T09:05:00Z">
        <w:r w:rsidR="00FB4AD6" w:rsidDel="00096A50">
          <w:delText xml:space="preserve"> </w:delText>
        </w:r>
      </w:del>
      <w:r w:rsidR="00FB4AD6">
        <w:t xml:space="preserve">founded, </w:t>
      </w:r>
      <w:r w:rsidRPr="000D4A1B">
        <w:t>preconceived notions.</w:t>
      </w:r>
      <w:r w:rsidR="004A1AEA">
        <w:t xml:space="preserve"> </w:t>
      </w:r>
    </w:p>
    <w:p w:rsidR="009340DD" w:rsidRPr="000D4A1B" w:rsidRDefault="009340DD" w:rsidP="006265BD">
      <w:pPr>
        <w:pStyle w:val="Para"/>
        <w:rPr>
          <w:b/>
          <w:bCs/>
          <w:iCs/>
        </w:rPr>
      </w:pPr>
      <w:r w:rsidRPr="000D4A1B">
        <w:t xml:space="preserve">Project 2010 has addressed many critical requirements for effective PPM. </w:t>
      </w:r>
      <w:ins w:id="1956" w:author="DM" w:date="2012-08-17T09:05:00Z">
        <w:r w:rsidR="00096A50">
          <w:t>I</w:t>
        </w:r>
        <w:r w:rsidR="00096A50" w:rsidRPr="000D4A1B">
          <w:t xml:space="preserve">nformation </w:t>
        </w:r>
        <w:r w:rsidR="00096A50">
          <w:t xml:space="preserve">relating </w:t>
        </w:r>
        <w:r w:rsidR="00096A50" w:rsidRPr="000D4A1B">
          <w:t xml:space="preserve">to the robust features available in </w:t>
        </w:r>
      </w:ins>
      <w:ins w:id="1957" w:author="DM" w:date="2012-08-17T09:06:00Z">
        <w:r w:rsidR="00096A50">
          <w:t>Project 2010</w:t>
        </w:r>
      </w:ins>
      <w:ins w:id="1958" w:author="DM" w:date="2012-08-17T09:05:00Z">
        <w:r w:rsidR="00096A50" w:rsidRPr="000D4A1B">
          <w:t xml:space="preserve"> </w:t>
        </w:r>
      </w:ins>
      <w:ins w:id="1959" w:author="DM" w:date="2012-08-17T09:06:00Z">
        <w:r w:rsidR="00096A50">
          <w:t>is</w:t>
        </w:r>
      </w:ins>
      <w:del w:id="1960" w:author="DM" w:date="2012-08-17T09:06:00Z">
        <w:r w:rsidRPr="000D4A1B" w:rsidDel="00096A50">
          <w:delText>There remains a</w:delText>
        </w:r>
      </w:del>
      <w:r w:rsidRPr="000D4A1B">
        <w:t xml:space="preserve"> lack</w:t>
      </w:r>
      <w:ins w:id="1961" w:author="DM" w:date="2012-08-17T09:06:00Z">
        <w:r w:rsidR="00096A50">
          <w:t>ing,</w:t>
        </w:r>
      </w:ins>
      <w:del w:id="1962" w:author="DM" w:date="2012-08-17T09:06:00Z">
        <w:r w:rsidRPr="000D4A1B" w:rsidDel="00096A50">
          <w:delText xml:space="preserve"> of</w:delText>
        </w:r>
      </w:del>
      <w:r w:rsidRPr="000D4A1B">
        <w:t xml:space="preserve"> </w:t>
      </w:r>
      <w:del w:id="1963" w:author="DM" w:date="2012-08-17T09:05:00Z">
        <w:r w:rsidRPr="000D4A1B" w:rsidDel="00096A50">
          <w:delText xml:space="preserve">information related to the robust features now available in 2010 </w:delText>
        </w:r>
      </w:del>
      <w:r w:rsidR="005962CA">
        <w:t xml:space="preserve">which is </w:t>
      </w:r>
      <w:r w:rsidRPr="000D4A1B">
        <w:t xml:space="preserve">leading to a gap in </w:t>
      </w:r>
      <w:r w:rsidR="008E5C1E">
        <w:t>project organization</w:t>
      </w:r>
      <w:ins w:id="1964" w:author="DM" w:date="2012-08-17T09:06:00Z">
        <w:r w:rsidR="00096A50">
          <w:t>’</w:t>
        </w:r>
      </w:ins>
      <w:r w:rsidR="008E5C1E">
        <w:t xml:space="preserve">s </w:t>
      </w:r>
      <w:r w:rsidRPr="000D4A1B">
        <w:t xml:space="preserve">understanding </w:t>
      </w:r>
      <w:ins w:id="1965" w:author="DM" w:date="2012-08-17T09:06:00Z">
        <w:r w:rsidR="00096A50">
          <w:t>of how</w:t>
        </w:r>
      </w:ins>
      <w:del w:id="1966" w:author="DM" w:date="2012-08-17T09:06:00Z">
        <w:r w:rsidRPr="000D4A1B" w:rsidDel="00096A50">
          <w:delText>the</w:delText>
        </w:r>
      </w:del>
      <w:r w:rsidRPr="000D4A1B">
        <w:t xml:space="preserve"> massive</w:t>
      </w:r>
      <w:ins w:id="1967" w:author="DM" w:date="2012-08-17T09:06:00Z">
        <w:r w:rsidR="00096A50">
          <w:t>ly the new product has been</w:t>
        </w:r>
      </w:ins>
      <w:r w:rsidRPr="000D4A1B">
        <w:t xml:space="preserve"> upgrade</w:t>
      </w:r>
      <w:ins w:id="1968" w:author="DM" w:date="2012-08-17T09:06:00Z">
        <w:r w:rsidR="00096A50">
          <w:t>d</w:t>
        </w:r>
      </w:ins>
      <w:del w:id="1969" w:author="DM" w:date="2012-08-17T09:06:00Z">
        <w:r w:rsidRPr="000D4A1B" w:rsidDel="00096A50">
          <w:delText xml:space="preserve"> of the new product</w:delText>
        </w:r>
      </w:del>
      <w:commentRangeStart w:id="1970"/>
      <w:ins w:id="1971" w:author="DM" w:date="2012-08-17T09:06:00Z">
        <w:r w:rsidR="00096A50">
          <w:rPr>
            <w:rStyle w:val="QueryInline"/>
          </w:rPr>
          <w:t>[AU: OK?]</w:t>
        </w:r>
      </w:ins>
      <w:commentRangeEnd w:id="1970"/>
      <w:r w:rsidR="00552179">
        <w:rPr>
          <w:rStyle w:val="CommentReference"/>
          <w:rFonts w:asciiTheme="minorHAnsi" w:eastAsiaTheme="minorHAnsi" w:hAnsiTheme="minorHAnsi" w:cstheme="minorBidi"/>
          <w:snapToGrid/>
        </w:rPr>
        <w:commentReference w:id="1970"/>
      </w:r>
      <w:r w:rsidRPr="000D4A1B">
        <w:t xml:space="preserve">. </w:t>
      </w:r>
      <w:r w:rsidR="00C326B3">
        <w:t xml:space="preserve">We </w:t>
      </w:r>
      <w:r w:rsidRPr="000D4A1B">
        <w:t>anticipate many Microsoft PPM supporters may build in too much buffer to compensate for past versions or previously troubled PPM roll</w:t>
      </w:r>
      <w:r w:rsidR="00B33258">
        <w:t>-</w:t>
      </w:r>
      <w:r w:rsidRPr="000D4A1B">
        <w:t>outs. This may lead to over</w:t>
      </w:r>
      <w:del w:id="1972" w:author="DM" w:date="2012-08-17T09:06:00Z">
        <w:r w:rsidR="00C326B3" w:rsidDel="00096A50">
          <w:delText xml:space="preserve"> </w:delText>
        </w:r>
      </w:del>
      <w:r w:rsidRPr="000D4A1B">
        <w:t>estimation, over</w:t>
      </w:r>
      <w:del w:id="1973" w:author="DM" w:date="2012-08-17T09:07:00Z">
        <w:r w:rsidRPr="000D4A1B" w:rsidDel="00096A50">
          <w:delText xml:space="preserve"> </w:delText>
        </w:r>
      </w:del>
      <w:r w:rsidRPr="000D4A1B">
        <w:t>compensation of time and effort</w:t>
      </w:r>
      <w:r w:rsidR="00C326B3">
        <w:t>,</w:t>
      </w:r>
      <w:r w:rsidRPr="000D4A1B">
        <w:t xml:space="preserve"> or </w:t>
      </w:r>
      <w:del w:id="1974" w:author="DM" w:date="2012-08-17T09:07:00Z">
        <w:r w:rsidR="00C326B3" w:rsidDel="00096A50">
          <w:delText xml:space="preserve">a </w:delText>
        </w:r>
      </w:del>
      <w:r w:rsidRPr="000D4A1B">
        <w:t>misjudg</w:t>
      </w:r>
      <w:ins w:id="1975" w:author="DM" w:date="2012-08-17T09:07:00Z">
        <w:r w:rsidR="00096A50">
          <w:t>ing</w:t>
        </w:r>
      </w:ins>
      <w:del w:id="1976" w:author="DM" w:date="2012-08-17T09:07:00Z">
        <w:r w:rsidRPr="000D4A1B" w:rsidDel="00096A50">
          <w:delText>ment of</w:delText>
        </w:r>
      </w:del>
      <w:r w:rsidRPr="000D4A1B">
        <w:t xml:space="preserve"> the technology and process requirements. </w:t>
      </w:r>
    </w:p>
    <w:p w:rsidR="009340DD" w:rsidRPr="000D4A1B" w:rsidRDefault="009340DD" w:rsidP="006265BD">
      <w:pPr>
        <w:pStyle w:val="Para"/>
        <w:rPr>
          <w:b/>
          <w:bCs/>
          <w:iCs/>
        </w:rPr>
      </w:pPr>
      <w:r w:rsidRPr="000D4A1B">
        <w:t>In a</w:t>
      </w:r>
      <w:r w:rsidR="002D427F">
        <w:t>n established</w:t>
      </w:r>
      <w:r w:rsidRPr="000D4A1B">
        <w:t xml:space="preserve"> </w:t>
      </w:r>
      <w:del w:id="1977" w:author="DM" w:date="2012-08-17T09:07:00Z">
        <w:r w:rsidRPr="000D4A1B" w:rsidDel="00AF7DAC">
          <w:delText xml:space="preserve">PPM environment </w:delText>
        </w:r>
      </w:del>
      <w:r w:rsidRPr="000D4A1B">
        <w:t xml:space="preserve">(or </w:t>
      </w:r>
      <w:r w:rsidR="002D427F">
        <w:t xml:space="preserve">a </w:t>
      </w:r>
      <w:r w:rsidRPr="000D4A1B">
        <w:t>maturing</w:t>
      </w:r>
      <w:ins w:id="1978" w:author="DM" w:date="2012-08-17T09:07:00Z">
        <w:r w:rsidR="00AF7DAC">
          <w:t>)</w:t>
        </w:r>
      </w:ins>
      <w:r w:rsidRPr="000D4A1B">
        <w:t xml:space="preserve"> PPM environment</w:t>
      </w:r>
      <w:ins w:id="1979" w:author="DM" w:date="2012-08-17T09:07:00Z">
        <w:r w:rsidR="00AF7DAC">
          <w:t>,</w:t>
        </w:r>
      </w:ins>
      <w:del w:id="1980" w:author="DM" w:date="2012-08-17T09:07:00Z">
        <w:r w:rsidRPr="000D4A1B" w:rsidDel="00AF7DAC">
          <w:delText>)</w:delText>
        </w:r>
      </w:del>
      <w:r w:rsidRPr="000D4A1B">
        <w:t xml:space="preserve"> </w:t>
      </w:r>
      <w:del w:id="1981" w:author="DM" w:date="2012-08-17T09:07:00Z">
        <w:r w:rsidRPr="000D4A1B" w:rsidDel="00AF7DAC">
          <w:delText xml:space="preserve">there are </w:delText>
        </w:r>
      </w:del>
      <w:r w:rsidRPr="000D4A1B">
        <w:t xml:space="preserve">two critical factors </w:t>
      </w:r>
      <w:del w:id="1982" w:author="DM" w:date="2012-08-17T09:07:00Z">
        <w:r w:rsidRPr="000D4A1B" w:rsidDel="00AF7DAC">
          <w:delText xml:space="preserve">that </w:delText>
        </w:r>
      </w:del>
      <w:r w:rsidRPr="000D4A1B">
        <w:t>must be accounted for</w:t>
      </w:r>
      <w:r w:rsidR="002D427F">
        <w:t>:</w:t>
      </w:r>
    </w:p>
    <w:p w:rsidR="009340DD" w:rsidRPr="000D4A1B" w:rsidRDefault="00820C62" w:rsidP="00820C62">
      <w:pPr>
        <w:pStyle w:val="ListNumbered"/>
      </w:pPr>
      <w:r>
        <w:t>1.</w:t>
      </w:r>
      <w:r>
        <w:tab/>
      </w:r>
      <w:r w:rsidR="009340DD" w:rsidRPr="000D4A1B">
        <w:t>The acclamation and use of the technology by a wide variety of business users</w:t>
      </w:r>
    </w:p>
    <w:p w:rsidR="009340DD" w:rsidRPr="000D4A1B" w:rsidRDefault="00820C62" w:rsidP="00820C62">
      <w:pPr>
        <w:pStyle w:val="ListNumbered"/>
      </w:pPr>
      <w:r>
        <w:t>2.</w:t>
      </w:r>
      <w:r>
        <w:tab/>
      </w:r>
      <w:r w:rsidR="009340DD" w:rsidRPr="000D4A1B">
        <w:t>The technolog</w:t>
      </w:r>
      <w:r w:rsidR="002D427F">
        <w:t>y’</w:t>
      </w:r>
      <w:r w:rsidR="009340DD" w:rsidRPr="000D4A1B">
        <w:t xml:space="preserve">s functionality and </w:t>
      </w:r>
      <w:del w:id="1983" w:author="DM" w:date="2012-08-17T09:07:00Z">
        <w:r w:rsidR="009340DD" w:rsidRPr="000D4A1B" w:rsidDel="00AF7DAC">
          <w:delText>cap</w:delText>
        </w:r>
      </w:del>
      <w:r w:rsidR="009340DD" w:rsidRPr="000D4A1B">
        <w:t>ability to meet the needs of the business users</w:t>
      </w:r>
    </w:p>
    <w:p w:rsidR="009340DD" w:rsidRPr="000D4A1B" w:rsidRDefault="009340DD" w:rsidP="006265BD">
      <w:pPr>
        <w:pStyle w:val="Para"/>
      </w:pPr>
      <w:r w:rsidRPr="000D4A1B">
        <w:t>As discussed</w:t>
      </w:r>
      <w:del w:id="1984" w:author="DM" w:date="2012-08-17T09:07:00Z">
        <w:r w:rsidRPr="000D4A1B" w:rsidDel="00AF7DAC">
          <w:delText xml:space="preserve"> previously</w:delText>
        </w:r>
      </w:del>
      <w:r w:rsidRPr="000D4A1B">
        <w:t>, adoption is part hands</w:t>
      </w:r>
      <w:ins w:id="1985" w:author="DM" w:date="2012-08-17T09:07:00Z">
        <w:r w:rsidR="00AF7DAC">
          <w:t>-</w:t>
        </w:r>
      </w:ins>
      <w:del w:id="1986" w:author="DM" w:date="2012-08-17T09:07:00Z">
        <w:r w:rsidR="001B1D2C" w:rsidDel="00AF7DAC">
          <w:delText xml:space="preserve"> </w:delText>
        </w:r>
      </w:del>
      <w:r w:rsidRPr="000D4A1B">
        <w:t xml:space="preserve">on experience and part perception management. Change </w:t>
      </w:r>
      <w:del w:id="1987" w:author="DM" w:date="2012-08-17T09:07:00Z">
        <w:r w:rsidRPr="000D4A1B" w:rsidDel="00AF7DAC">
          <w:delText xml:space="preserve">is </w:delText>
        </w:r>
      </w:del>
      <w:r w:rsidRPr="000D4A1B">
        <w:t xml:space="preserve">often </w:t>
      </w:r>
      <w:ins w:id="1988" w:author="DM" w:date="2012-08-17T09:07:00Z">
        <w:r w:rsidR="00AF7DAC">
          <w:t xml:space="preserve">is </w:t>
        </w:r>
      </w:ins>
      <w:r w:rsidRPr="000D4A1B">
        <w:t xml:space="preserve">not viewed in a positive light, so demonstrating how the tool will </w:t>
      </w:r>
      <w:r w:rsidR="00134A64" w:rsidRPr="000D4A1B">
        <w:t>make job</w:t>
      </w:r>
      <w:r w:rsidRPr="000D4A1B">
        <w:t xml:space="preserve"> functions easier and </w:t>
      </w:r>
      <w:r w:rsidR="001B1D2C">
        <w:t xml:space="preserve">demonstrating the shallow </w:t>
      </w:r>
      <w:r w:rsidRPr="000D4A1B">
        <w:t>learning curve is essential in ensuring organizational adoption.</w:t>
      </w:r>
    </w:p>
    <w:p w:rsidR="009340DD" w:rsidRPr="000D4A1B" w:rsidRDefault="009340DD" w:rsidP="006265BD">
      <w:pPr>
        <w:pStyle w:val="H4"/>
      </w:pPr>
      <w:r w:rsidRPr="000D4A1B">
        <w:t xml:space="preserve">Social and </w:t>
      </w:r>
      <w:r w:rsidR="0095071D">
        <w:t>P</w:t>
      </w:r>
      <w:r w:rsidRPr="000D4A1B">
        <w:t xml:space="preserve">ersonal </w:t>
      </w:r>
      <w:r w:rsidR="0095071D">
        <w:t>N</w:t>
      </w:r>
      <w:r w:rsidRPr="000D4A1B">
        <w:t>etworks</w:t>
      </w:r>
    </w:p>
    <w:p w:rsidR="009340DD" w:rsidRPr="000D4A1B" w:rsidRDefault="009340DD" w:rsidP="006265BD">
      <w:pPr>
        <w:pStyle w:val="Para"/>
        <w:rPr>
          <w:b/>
          <w:bCs/>
          <w:iCs/>
        </w:rPr>
      </w:pPr>
      <w:r w:rsidRPr="000D4A1B">
        <w:t xml:space="preserve">The Internet and Internet </w:t>
      </w:r>
      <w:del w:id="1989" w:author="DM" w:date="2012-08-17T09:08:00Z">
        <w:r w:rsidRPr="000D4A1B" w:rsidDel="00AF7DAC">
          <w:delText>S</w:delText>
        </w:r>
      </w:del>
      <w:ins w:id="1990" w:author="DM" w:date="2012-08-17T09:08:00Z">
        <w:r w:rsidR="00AF7DAC">
          <w:t>s</w:t>
        </w:r>
      </w:ins>
      <w:r w:rsidRPr="000D4A1B">
        <w:t>ervices offer a good portion of information channels for business users today, but information channels leverage multiple means, including word of mouth, third</w:t>
      </w:r>
      <w:ins w:id="1991" w:author="DM" w:date="2012-08-17T09:08:00Z">
        <w:r w:rsidR="00AF7DAC">
          <w:t>-</w:t>
        </w:r>
      </w:ins>
      <w:del w:id="1992" w:author="DM" w:date="2012-08-17T09:08:00Z">
        <w:r w:rsidRPr="000D4A1B" w:rsidDel="00AF7DAC">
          <w:delText xml:space="preserve"> </w:delText>
        </w:r>
      </w:del>
      <w:r w:rsidRPr="000D4A1B">
        <w:t>party channels (rep</w:t>
      </w:r>
      <w:ins w:id="1993" w:author="DM" w:date="2012-08-17T09:08:00Z">
        <w:r w:rsidR="00AF7DAC">
          <w:t>resentatives</w:t>
        </w:r>
      </w:ins>
      <w:del w:id="1994" w:author="DM" w:date="2012-08-17T09:08:00Z">
        <w:r w:rsidRPr="000D4A1B" w:rsidDel="00AF7DAC">
          <w:delText>s</w:delText>
        </w:r>
      </w:del>
      <w:r w:rsidRPr="000D4A1B">
        <w:t xml:space="preserve">), research, ratings, search popularity, </w:t>
      </w:r>
      <w:ins w:id="1995" w:author="DM" w:date="2012-08-17T09:08:00Z">
        <w:r w:rsidR="00AF7DAC">
          <w:t>and the like</w:t>
        </w:r>
      </w:ins>
      <w:del w:id="1996" w:author="DM" w:date="2012-08-17T09:08:00Z">
        <w:r w:rsidRPr="000D4A1B" w:rsidDel="00AF7DAC">
          <w:delText>etc</w:delText>
        </w:r>
      </w:del>
      <w:r w:rsidRPr="000D4A1B">
        <w:t>. Microsoft Project has always ranked high in studies and research, but how does it fa</w:t>
      </w:r>
      <w:del w:id="1997" w:author="DM" w:date="2012-08-17T09:08:00Z">
        <w:r w:rsidRPr="000D4A1B" w:rsidDel="00AF7DAC">
          <w:delText>i</w:delText>
        </w:r>
      </w:del>
      <w:r w:rsidRPr="000D4A1B">
        <w:t>r</w:t>
      </w:r>
      <w:ins w:id="1998" w:author="DM" w:date="2012-08-17T09:08:00Z">
        <w:r w:rsidR="00AF7DAC">
          <w:t>e</w:t>
        </w:r>
      </w:ins>
      <w:r w:rsidRPr="000D4A1B">
        <w:t xml:space="preserve"> in other information channels? One way to evaluate the situation is to look back a few versions, to one of the </w:t>
      </w:r>
      <w:del w:id="1999" w:author="DM" w:date="2012-08-17T09:08:00Z">
        <w:r w:rsidRPr="000D4A1B" w:rsidDel="00AF7DAC">
          <w:delText xml:space="preserve">earlier </w:delText>
        </w:r>
      </w:del>
      <w:r w:rsidRPr="000D4A1B">
        <w:t xml:space="preserve">enterprise platforms in early 2000. </w:t>
      </w:r>
      <w:del w:id="2000" w:author="DM" w:date="2012-08-17T09:08:00Z">
        <w:r w:rsidRPr="000D4A1B" w:rsidDel="00AF7DAC">
          <w:delText>There were p</w:delText>
        </w:r>
      </w:del>
      <w:ins w:id="2001" w:author="DM" w:date="2012-08-17T09:08:00Z">
        <w:r w:rsidR="00AF7DAC">
          <w:t>P</w:t>
        </w:r>
      </w:ins>
      <w:r w:rsidRPr="000D4A1B">
        <w:t>reliminary official</w:t>
      </w:r>
      <w:r w:rsidR="00DC2D1E">
        <w:t xml:space="preserve"> </w:t>
      </w:r>
      <w:r w:rsidRPr="000D4A1B">
        <w:t xml:space="preserve">studies </w:t>
      </w:r>
      <w:ins w:id="2002" w:author="DM" w:date="2012-08-17T09:08:00Z">
        <w:r w:rsidR="00AF7DAC">
          <w:t xml:space="preserve">were </w:t>
        </w:r>
      </w:ins>
      <w:r w:rsidRPr="000D4A1B">
        <w:t xml:space="preserve">performed to evaluate </w:t>
      </w:r>
      <w:ins w:id="2003" w:author="DM" w:date="2012-08-17T09:09:00Z">
        <w:r w:rsidR="00AF7DAC">
          <w:t xml:space="preserve">Project </w:t>
        </w:r>
      </w:ins>
      <w:r w:rsidRPr="000D4A1B">
        <w:t xml:space="preserve">users </w:t>
      </w:r>
      <w:del w:id="2004" w:author="DM" w:date="2012-08-17T09:09:00Z">
        <w:r w:rsidRPr="000D4A1B" w:rsidDel="00AF7DAC">
          <w:delText xml:space="preserve">of Project </w:delText>
        </w:r>
      </w:del>
      <w:r w:rsidRPr="000D4A1B">
        <w:t>and their experience</w:t>
      </w:r>
      <w:ins w:id="2005" w:author="DM" w:date="2012-08-17T09:09:00Z">
        <w:r w:rsidR="00AF7DAC">
          <w:t>s</w:t>
        </w:r>
      </w:ins>
      <w:r w:rsidRPr="000D4A1B">
        <w:t>. Decision</w:t>
      </w:r>
      <w:r w:rsidR="00B4131C">
        <w:t xml:space="preserve"> </w:t>
      </w:r>
      <w:r w:rsidRPr="000D4A1B">
        <w:t xml:space="preserve">makers and business users relied on a few formal </w:t>
      </w:r>
      <w:del w:id="2006" w:author="DM" w:date="2012-08-17T09:09:00Z">
        <w:r w:rsidRPr="000D4A1B" w:rsidDel="00AF7DAC">
          <w:delText xml:space="preserve">information channels </w:delText>
        </w:r>
      </w:del>
      <w:r w:rsidRPr="000D4A1B">
        <w:t xml:space="preserve">and a number of informal </w:t>
      </w:r>
      <w:ins w:id="2007" w:author="DM" w:date="2012-08-17T09:09:00Z">
        <w:r w:rsidR="00AF7DAC">
          <w:t xml:space="preserve">information </w:t>
        </w:r>
      </w:ins>
      <w:r w:rsidRPr="000D4A1B">
        <w:t xml:space="preserve">channels, mostly unproven and highly subjective, to get the data that would influence decisions. </w:t>
      </w:r>
    </w:p>
    <w:p w:rsidR="009340DD" w:rsidRPr="000D4A1B" w:rsidRDefault="00982C09" w:rsidP="006265BD">
      <w:pPr>
        <w:pStyle w:val="Para"/>
      </w:pPr>
      <w:r>
        <w:t>T</w:t>
      </w:r>
      <w:r w:rsidR="009340DD" w:rsidRPr="000D4A1B">
        <w:t xml:space="preserve">he results </w:t>
      </w:r>
      <w:ins w:id="2008" w:author="Tim Runcie" w:date="2012-09-11T09:40:00Z">
        <w:r w:rsidR="00B72A51">
          <w:t>of studies, comparative analysis from PPM implementing organizations</w:t>
        </w:r>
      </w:ins>
      <w:ins w:id="2009" w:author="Tim Runcie" w:date="2012-09-11T09:41:00Z">
        <w:r w:rsidR="00B72A51">
          <w:t>,</w:t>
        </w:r>
      </w:ins>
      <w:ins w:id="2010" w:author="Tim Runcie" w:date="2012-09-11T09:40:00Z">
        <w:r w:rsidR="00B72A51">
          <w:t xml:space="preserve"> </w:t>
        </w:r>
      </w:ins>
      <w:del w:id="2011" w:author="Tim Runcie" w:date="2012-09-11T09:41:00Z">
        <w:r w:rsidR="009340DD" w:rsidRPr="000D4A1B" w:rsidDel="00B72A51">
          <w:delText>are starting to roll in</w:delText>
        </w:r>
      </w:del>
      <w:commentRangeStart w:id="2012"/>
      <w:ins w:id="2013" w:author="DM" w:date="2012-08-17T09:09:00Z">
        <w:r w:rsidR="00AF7DAC">
          <w:rPr>
            <w:rStyle w:val="QueryInline"/>
          </w:rPr>
          <w:t>[</w:t>
        </w:r>
        <w:commentRangeStart w:id="2014"/>
        <w:r w:rsidR="00AF7DAC">
          <w:rPr>
            <w:rStyle w:val="QueryInline"/>
          </w:rPr>
          <w:t>AU: from the preliminary studies? Meaning not clear]</w:t>
        </w:r>
      </w:ins>
      <w:commentRangeEnd w:id="2012"/>
      <w:r w:rsidR="00BD26FA">
        <w:rPr>
          <w:rStyle w:val="CommentReference"/>
          <w:rFonts w:asciiTheme="minorHAnsi" w:eastAsiaTheme="minorHAnsi" w:hAnsiTheme="minorHAnsi" w:cstheme="minorBidi"/>
          <w:snapToGrid/>
        </w:rPr>
        <w:commentReference w:id="2012"/>
      </w:r>
      <w:commentRangeEnd w:id="2014"/>
      <w:r w:rsidR="00B72A51">
        <w:rPr>
          <w:rStyle w:val="CommentReference"/>
          <w:rFonts w:asciiTheme="minorHAnsi" w:eastAsiaTheme="minorHAnsi" w:hAnsiTheme="minorHAnsi" w:cstheme="minorBidi"/>
          <w:snapToGrid/>
        </w:rPr>
        <w:commentReference w:id="2014"/>
      </w:r>
      <w:r w:rsidR="009340DD" w:rsidRPr="000D4A1B">
        <w:t xml:space="preserve"> and the technologies, solutions</w:t>
      </w:r>
      <w:r w:rsidR="003739E9">
        <w:t>,</w:t>
      </w:r>
      <w:r w:rsidR="009340DD" w:rsidRPr="000D4A1B">
        <w:t xml:space="preserve"> and training delivered with the technolog</w:t>
      </w:r>
      <w:r w:rsidR="003739E9">
        <w:t>ies</w:t>
      </w:r>
      <w:r w:rsidR="009340DD" w:rsidRPr="000D4A1B">
        <w:t xml:space="preserve"> are being rated. PPM is more and more a vital part of the business culture, albeit still leveraged </w:t>
      </w:r>
      <w:r w:rsidR="003739E9">
        <w:t xml:space="preserve">at </w:t>
      </w:r>
      <w:r w:rsidR="009340DD" w:rsidRPr="000D4A1B">
        <w:t xml:space="preserve">a low maturity state. Processes are now leveraging PPM technologies </w:t>
      </w:r>
      <w:r w:rsidR="009C03F7" w:rsidRPr="000D4A1B">
        <w:t>(specifically Project)</w:t>
      </w:r>
      <w:r w:rsidR="009C03F7">
        <w:t xml:space="preserve"> </w:t>
      </w:r>
      <w:r w:rsidR="009340DD" w:rsidRPr="000D4A1B">
        <w:t>to meet not only corporate strategies</w:t>
      </w:r>
      <w:del w:id="2015" w:author="DM" w:date="2012-08-17T09:09:00Z">
        <w:r w:rsidR="009340DD" w:rsidRPr="000D4A1B" w:rsidDel="00AF7DAC">
          <w:delText>,</w:delText>
        </w:r>
      </w:del>
      <w:r w:rsidR="009340DD" w:rsidRPr="000D4A1B">
        <w:t xml:space="preserve"> but compliance issues, budget requirements</w:t>
      </w:r>
      <w:ins w:id="2016" w:author="DM" w:date="2012-08-17T09:10:00Z">
        <w:r w:rsidR="00AF7DAC">
          <w:t>,</w:t>
        </w:r>
      </w:ins>
      <w:r w:rsidR="009340DD" w:rsidRPr="000D4A1B">
        <w:t xml:space="preserve"> and regulations. </w:t>
      </w:r>
      <w:del w:id="2017" w:author="DM" w:date="2012-08-17T08:09:00Z">
        <w:r w:rsidR="009340DD" w:rsidRPr="000D4A1B" w:rsidDel="00A057EB">
          <w:delText xml:space="preserve">Project management </w:delText>
        </w:r>
      </w:del>
      <w:ins w:id="2018" w:author="DM" w:date="2012-08-17T08:09:00Z">
        <w:r w:rsidR="00A057EB">
          <w:t xml:space="preserve">PM </w:t>
        </w:r>
      </w:ins>
      <w:r w:rsidR="009340DD" w:rsidRPr="000D4A1B">
        <w:t xml:space="preserve">practices, such as </w:t>
      </w:r>
      <w:del w:id="2019" w:author="DM" w:date="2012-08-17T09:10:00Z">
        <w:r w:rsidR="009340DD" w:rsidRPr="000D4A1B" w:rsidDel="00AF7DAC">
          <w:delText>E</w:delText>
        </w:r>
      </w:del>
      <w:ins w:id="2020" w:author="DM" w:date="2012-08-17T09:10:00Z">
        <w:r w:rsidR="00AF7DAC">
          <w:t>e</w:t>
        </w:r>
      </w:ins>
      <w:r w:rsidR="009340DD" w:rsidRPr="000D4A1B">
        <w:t xml:space="preserve">arned </w:t>
      </w:r>
      <w:del w:id="2021" w:author="DM" w:date="2012-08-17T09:10:00Z">
        <w:r w:rsidR="009340DD" w:rsidRPr="000D4A1B" w:rsidDel="00AF7DAC">
          <w:delText>V</w:delText>
        </w:r>
      </w:del>
      <w:ins w:id="2022" w:author="DM" w:date="2012-08-17T09:10:00Z">
        <w:r w:rsidR="00AF7DAC">
          <w:t>v</w:t>
        </w:r>
      </w:ins>
      <w:r w:rsidR="009340DD" w:rsidRPr="000D4A1B">
        <w:t xml:space="preserve">alue (EV) in the construction and government industries, </w:t>
      </w:r>
      <w:r w:rsidR="009C03F7">
        <w:t>have</w:t>
      </w:r>
      <w:r w:rsidR="009C03F7" w:rsidRPr="000D4A1B">
        <w:t xml:space="preserve"> </w:t>
      </w:r>
      <w:r w:rsidR="009340DD" w:rsidRPr="000D4A1B">
        <w:t>long been used for litigation and tracking. Now a much wider set of organizations are leveraging these practices in scaled</w:t>
      </w:r>
      <w:ins w:id="2023" w:author="DM" w:date="2012-08-17T09:10:00Z">
        <w:r w:rsidR="00AF7DAC">
          <w:t>-</w:t>
        </w:r>
      </w:ins>
      <w:del w:id="2024" w:author="DM" w:date="2012-08-17T09:10:00Z">
        <w:r w:rsidR="009340DD" w:rsidRPr="000D4A1B" w:rsidDel="00AF7DAC">
          <w:delText xml:space="preserve"> </w:delText>
        </w:r>
      </w:del>
      <w:r w:rsidR="009340DD" w:rsidRPr="000D4A1B">
        <w:t xml:space="preserve">down </w:t>
      </w:r>
      <w:del w:id="2025" w:author="Jeff Jacobson" w:date="2012-08-29T15:41:00Z">
        <w:r w:rsidR="009340DD" w:rsidRPr="000D4A1B" w:rsidDel="004D4666">
          <w:delText>elements</w:delText>
        </w:r>
      </w:del>
      <w:ins w:id="2026" w:author="DM" w:date="2012-08-17T09:10:00Z">
        <w:del w:id="2027" w:author="Jeff Jacobson" w:date="2012-08-29T15:41:00Z">
          <w:r w:rsidR="00AF7DAC" w:rsidDel="004D4666">
            <w:rPr>
              <w:rStyle w:val="QueryInline"/>
            </w:rPr>
            <w:delText>[AU: correct word?]</w:delText>
          </w:r>
        </w:del>
      </w:ins>
      <w:ins w:id="2028" w:author="Jeff Jacobson" w:date="2012-08-29T15:41:00Z">
        <w:r w:rsidR="004D4666">
          <w:t>versions</w:t>
        </w:r>
      </w:ins>
      <w:r w:rsidR="009340DD" w:rsidRPr="000D4A1B">
        <w:t xml:space="preserve"> to gain more control over work and costs. </w:t>
      </w:r>
    </w:p>
    <w:p w:rsidR="009340DD" w:rsidRPr="000D4A1B" w:rsidRDefault="009340DD" w:rsidP="006265BD">
      <w:pPr>
        <w:pStyle w:val="Para"/>
        <w:rPr>
          <w:b/>
          <w:bCs/>
          <w:iCs/>
        </w:rPr>
      </w:pPr>
      <w:r w:rsidRPr="000D4A1B">
        <w:t>Moreover, as professional specialtie</w:t>
      </w:r>
      <w:r w:rsidR="008A794D">
        <w:t>s increase, certifications for p</w:t>
      </w:r>
      <w:r w:rsidRPr="000D4A1B">
        <w:t>roject</w:t>
      </w:r>
      <w:r w:rsidR="008A794D">
        <w:t>s</w:t>
      </w:r>
      <w:r w:rsidRPr="000D4A1B">
        <w:t xml:space="preserve"> as well as industry certifications</w:t>
      </w:r>
      <w:ins w:id="2029" w:author="DM" w:date="2012-08-17T09:10:00Z">
        <w:r w:rsidR="001B1BAB">
          <w:t>, such as</w:t>
        </w:r>
      </w:ins>
      <w:del w:id="2030" w:author="DM" w:date="2012-08-17T09:10:00Z">
        <w:r w:rsidRPr="000D4A1B" w:rsidDel="001B1BAB">
          <w:delText xml:space="preserve"> </w:delText>
        </w:r>
        <w:r w:rsidR="007075C0" w:rsidDel="001B1BAB">
          <w:delText>like</w:delText>
        </w:r>
      </w:del>
      <w:r w:rsidRPr="000D4A1B">
        <w:t xml:space="preserve"> project management, risk management, program management, training, </w:t>
      </w:r>
      <w:r w:rsidR="007075C0">
        <w:t xml:space="preserve">and </w:t>
      </w:r>
      <w:r w:rsidRPr="000D4A1B">
        <w:t>scheduling</w:t>
      </w:r>
      <w:ins w:id="2031" w:author="DM" w:date="2012-08-17T09:10:00Z">
        <w:r w:rsidR="001B1BAB">
          <w:t>,</w:t>
        </w:r>
      </w:ins>
      <w:r w:rsidRPr="000D4A1B">
        <w:t xml:space="preserve"> are adding additional information channels</w:t>
      </w:r>
      <w:ins w:id="2032" w:author="DM" w:date="2012-08-17T09:10:00Z">
        <w:r w:rsidR="001B1BAB">
          <w:t>,</w:t>
        </w:r>
      </w:ins>
      <w:r w:rsidRPr="000D4A1B">
        <w:t xml:space="preserve"> and communities of practitioners for business users to reference.</w:t>
      </w:r>
    </w:p>
    <w:p w:rsidR="0082758C" w:rsidRDefault="009340DD" w:rsidP="006265BD">
      <w:pPr>
        <w:pStyle w:val="Para"/>
      </w:pPr>
      <w:r w:rsidRPr="000D4A1B">
        <w:t>Sales professional</w:t>
      </w:r>
      <w:r w:rsidR="000C66A9">
        <w:t>s</w:t>
      </w:r>
      <w:r w:rsidRPr="000D4A1B">
        <w:t xml:space="preserve"> have an advantage </w:t>
      </w:r>
      <w:r w:rsidR="0077792E">
        <w:t xml:space="preserve">when it comes to collecting feedback </w:t>
      </w:r>
      <w:r w:rsidR="002C5165">
        <w:t xml:space="preserve">from their </w:t>
      </w:r>
      <w:del w:id="2033" w:author="DM" w:date="2012-08-17T09:13:00Z">
        <w:r w:rsidRPr="000D4A1B" w:rsidDel="001B1BAB">
          <w:delText xml:space="preserve">approach </w:delText>
        </w:r>
        <w:r w:rsidR="002C5165" w:rsidDel="001B1BAB">
          <w:delText xml:space="preserve">to </w:delText>
        </w:r>
      </w:del>
      <w:r w:rsidRPr="000D4A1B">
        <w:t>call</w:t>
      </w:r>
      <w:ins w:id="2034" w:author="DM" w:date="2012-08-17T09:13:00Z">
        <w:r w:rsidR="001B1BAB">
          <w:t>s</w:t>
        </w:r>
      </w:ins>
      <w:del w:id="2035" w:author="DM" w:date="2012-08-17T09:13:00Z">
        <w:r w:rsidR="002C5165" w:rsidDel="001B1BAB">
          <w:delText>ing</w:delText>
        </w:r>
      </w:del>
      <w:r w:rsidRPr="000D4A1B">
        <w:t xml:space="preserve"> on prospective executive</w:t>
      </w:r>
      <w:r w:rsidR="002C5165">
        <w:t xml:space="preserve">s and </w:t>
      </w:r>
      <w:r w:rsidRPr="000D4A1B">
        <w:t>decision maker</w:t>
      </w:r>
      <w:r w:rsidR="002C5165">
        <w:t>s</w:t>
      </w:r>
      <w:r w:rsidRPr="000D4A1B">
        <w:t>.</w:t>
      </w:r>
      <w:r w:rsidR="004A1AEA">
        <w:t xml:space="preserve"> </w:t>
      </w:r>
      <w:r w:rsidRPr="000D4A1B">
        <w:t xml:space="preserve">Sales experts in any industry </w:t>
      </w:r>
      <w:del w:id="2036" w:author="DM" w:date="2012-08-17T09:13:00Z">
        <w:r w:rsidRPr="000D4A1B" w:rsidDel="001B1BAB">
          <w:delText xml:space="preserve">will </w:delText>
        </w:r>
      </w:del>
      <w:r w:rsidRPr="000D4A1B">
        <w:t>have insight into the pulse of the market and what their prospect</w:t>
      </w:r>
      <w:del w:id="2037" w:author="DM" w:date="2012-08-17T09:13:00Z">
        <w:r w:rsidRPr="000D4A1B" w:rsidDel="00757C48">
          <w:delText>’</w:delText>
        </w:r>
      </w:del>
      <w:r w:rsidRPr="000D4A1B">
        <w:t>s</w:t>
      </w:r>
      <w:ins w:id="2038" w:author="DM" w:date="2012-08-17T09:13:00Z">
        <w:r w:rsidR="00757C48">
          <w:t>’</w:t>
        </w:r>
      </w:ins>
      <w:r w:rsidRPr="000D4A1B">
        <w:t xml:space="preserve"> competition may </w:t>
      </w:r>
      <w:del w:id="2039" w:author="DM" w:date="2012-08-17T09:13:00Z">
        <w:r w:rsidRPr="000D4A1B" w:rsidDel="00757C48">
          <w:delText xml:space="preserve">be doing </w:delText>
        </w:r>
      </w:del>
      <w:r w:rsidRPr="000D4A1B">
        <w:t xml:space="preserve">or not </w:t>
      </w:r>
      <w:ins w:id="2040" w:author="DM" w:date="2012-08-17T09:13:00Z">
        <w:r w:rsidR="00757C48">
          <w:t xml:space="preserve">be </w:t>
        </w:r>
      </w:ins>
      <w:r w:rsidRPr="000D4A1B">
        <w:t xml:space="preserve">doing. </w:t>
      </w:r>
      <w:r w:rsidR="0077792E">
        <w:t>M</w:t>
      </w:r>
      <w:r w:rsidRPr="000D4A1B">
        <w:t>any business professionals who serve as decision</w:t>
      </w:r>
      <w:r w:rsidR="0077792E">
        <w:t xml:space="preserve"> </w:t>
      </w:r>
      <w:r w:rsidRPr="000D4A1B">
        <w:t>makers</w:t>
      </w:r>
      <w:r w:rsidR="0077792E">
        <w:t xml:space="preserve"> or </w:t>
      </w:r>
      <w:r w:rsidRPr="000D4A1B">
        <w:t>influencers attend industry conferences and other sessions where they can network with colleagues. Another form of feedback is pure feedback, which is typically a direct, hands</w:t>
      </w:r>
      <w:ins w:id="2041" w:author="DM" w:date="2012-08-17T09:13:00Z">
        <w:r w:rsidR="00757C48">
          <w:t>-</w:t>
        </w:r>
      </w:ins>
      <w:del w:id="2042" w:author="DM" w:date="2012-08-17T09:13:00Z">
        <w:r w:rsidR="0082758C" w:rsidDel="00757C48">
          <w:delText>–</w:delText>
        </w:r>
      </w:del>
      <w:r w:rsidRPr="000D4A1B">
        <w:t>on experience. But is it feasible to increase your contact with pure feedback</w:t>
      </w:r>
      <w:del w:id="2043" w:author="DM" w:date="2012-08-17T09:13:00Z">
        <w:r w:rsidRPr="000D4A1B" w:rsidDel="00757C48">
          <w:delText>,</w:delText>
        </w:r>
      </w:del>
      <w:r w:rsidRPr="000D4A1B">
        <w:t xml:space="preserve"> while extending your ability to leverage peer feedback? </w:t>
      </w:r>
    </w:p>
    <w:p w:rsidR="009340DD" w:rsidRPr="000D4A1B" w:rsidRDefault="009340DD" w:rsidP="006265BD">
      <w:pPr>
        <w:pStyle w:val="Para"/>
        <w:rPr>
          <w:b/>
          <w:bCs/>
          <w:iCs/>
        </w:rPr>
      </w:pPr>
      <w:r w:rsidRPr="000D4A1B">
        <w:t>With information streaming in from multiple sources, often at lightning speed, it is important to maintain critical thinking when looking at feedback. A blend of sources should be evaluated, analyzed</w:t>
      </w:r>
      <w:ins w:id="2044" w:author="DM" w:date="2012-08-17T09:14:00Z">
        <w:r w:rsidR="00757C48">
          <w:t>,</w:t>
        </w:r>
      </w:ins>
      <w:r w:rsidRPr="000D4A1B">
        <w:t xml:space="preserve"> and investigated before decisions are made. </w:t>
      </w:r>
    </w:p>
    <w:p w:rsidR="009340DD" w:rsidRPr="000D4A1B" w:rsidRDefault="009340DD" w:rsidP="006265BD">
      <w:pPr>
        <w:pStyle w:val="H4"/>
      </w:pPr>
      <w:r w:rsidRPr="000D4A1B">
        <w:t xml:space="preserve">Facts and </w:t>
      </w:r>
      <w:r w:rsidR="004569EC">
        <w:t>O</w:t>
      </w:r>
      <w:r w:rsidRPr="000D4A1B">
        <w:t>pinions (</w:t>
      </w:r>
      <w:r w:rsidR="004569EC">
        <w:t>B</w:t>
      </w:r>
      <w:r w:rsidRPr="000D4A1B">
        <w:t xml:space="preserve">logs, </w:t>
      </w:r>
      <w:r w:rsidR="004569EC">
        <w:t>R</w:t>
      </w:r>
      <w:r w:rsidRPr="000D4A1B">
        <w:t xml:space="preserve">esearch, </w:t>
      </w:r>
      <w:r w:rsidR="004569EC">
        <w:t>P</w:t>
      </w:r>
      <w:r w:rsidRPr="000D4A1B">
        <w:t xml:space="preserve">rofessional </w:t>
      </w:r>
      <w:r w:rsidR="004569EC">
        <w:t>A</w:t>
      </w:r>
      <w:r w:rsidRPr="000D4A1B">
        <w:t>ssociations)</w:t>
      </w:r>
    </w:p>
    <w:p w:rsidR="009340DD" w:rsidRPr="000D4A1B" w:rsidRDefault="009340DD" w:rsidP="006265BD">
      <w:pPr>
        <w:pStyle w:val="Para"/>
        <w:rPr>
          <w:b/>
          <w:bCs/>
          <w:iCs/>
        </w:rPr>
      </w:pPr>
      <w:r w:rsidRPr="000D4A1B">
        <w:t xml:space="preserve">In </w:t>
      </w:r>
      <w:r w:rsidR="000C66A9">
        <w:t>the</w:t>
      </w:r>
      <w:r w:rsidR="000C66A9" w:rsidRPr="000D4A1B">
        <w:t xml:space="preserve"> </w:t>
      </w:r>
      <w:r w:rsidRPr="000D4A1B">
        <w:t xml:space="preserve">age of Internet </w:t>
      </w:r>
      <w:del w:id="2045" w:author="DM" w:date="2012-08-17T09:14:00Z">
        <w:r w:rsidRPr="000D4A1B" w:rsidDel="00757C48">
          <w:delText>S</w:delText>
        </w:r>
      </w:del>
      <w:ins w:id="2046" w:author="DM" w:date="2012-08-17T09:14:00Z">
        <w:r w:rsidR="00757C48">
          <w:t>s</w:t>
        </w:r>
      </w:ins>
      <w:r w:rsidRPr="000D4A1B">
        <w:t>ervices, communication options are growing</w:t>
      </w:r>
      <w:r w:rsidR="00BF02AD">
        <w:t>:</w:t>
      </w:r>
      <w:r w:rsidRPr="000D4A1B">
        <w:t xml:space="preserve"> texting, social media updates, blogs and video. </w:t>
      </w:r>
      <w:r w:rsidR="00E73122">
        <w:t>We continually hear from customers and organizations that there is information overload</w:t>
      </w:r>
      <w:r w:rsidR="00D720AB">
        <w:t xml:space="preserve">. </w:t>
      </w:r>
      <w:ins w:id="2047" w:author="DM" w:date="2012-08-17T09:15:00Z">
        <w:r w:rsidR="00757C48">
          <w:t>The issue is</w:t>
        </w:r>
      </w:ins>
      <w:del w:id="2048" w:author="DM" w:date="2012-08-17T09:15:00Z">
        <w:r w:rsidRPr="000D4A1B" w:rsidDel="00757C48">
          <w:delText>It</w:delText>
        </w:r>
      </w:del>
      <w:r w:rsidRPr="000D4A1B">
        <w:t xml:space="preserve"> </w:t>
      </w:r>
      <w:del w:id="2049" w:author="DM" w:date="2012-08-17T09:15:00Z">
        <w:r w:rsidRPr="000D4A1B" w:rsidDel="00757C48">
          <w:delText xml:space="preserve">is </w:delText>
        </w:r>
      </w:del>
      <w:r w:rsidRPr="000D4A1B">
        <w:t xml:space="preserve">less </w:t>
      </w:r>
      <w:ins w:id="2050" w:author="DM" w:date="2012-08-17T09:15:00Z">
        <w:r w:rsidR="00757C48">
          <w:t xml:space="preserve">one </w:t>
        </w:r>
      </w:ins>
      <w:r w:rsidRPr="000D4A1B">
        <w:t xml:space="preserve">of </w:t>
      </w:r>
      <w:del w:id="2051" w:author="DM" w:date="2012-08-17T09:15:00Z">
        <w:r w:rsidRPr="000D4A1B" w:rsidDel="00757C48">
          <w:delText xml:space="preserve">an issue of </w:delText>
        </w:r>
      </w:del>
      <w:r w:rsidRPr="000D4A1B">
        <w:t>information overload</w:t>
      </w:r>
      <w:del w:id="2052" w:author="DM" w:date="2012-08-17T09:15:00Z">
        <w:r w:rsidRPr="000D4A1B" w:rsidDel="00757C48">
          <w:delText>,</w:delText>
        </w:r>
      </w:del>
      <w:r w:rsidRPr="000D4A1B">
        <w:t xml:space="preserve"> but more of inaccurate or unqualified information overload. Everyone has an opinion, </w:t>
      </w:r>
      <w:r w:rsidR="00E73122">
        <w:t xml:space="preserve">not all opinions are fact, </w:t>
      </w:r>
      <w:r w:rsidRPr="000D4A1B">
        <w:t xml:space="preserve">and </w:t>
      </w:r>
      <w:ins w:id="2053" w:author="DM" w:date="2012-08-17T09:16:00Z">
        <w:r w:rsidR="00757C48">
          <w:t>people</w:t>
        </w:r>
      </w:ins>
      <w:del w:id="2054" w:author="DM" w:date="2012-08-17T09:16:00Z">
        <w:r w:rsidR="000C66A9" w:rsidDel="00757C48">
          <w:delText>they</w:delText>
        </w:r>
      </w:del>
      <w:r w:rsidR="000C66A9">
        <w:t xml:space="preserve"> </w:t>
      </w:r>
      <w:r w:rsidRPr="000D4A1B">
        <w:t xml:space="preserve">now </w:t>
      </w:r>
      <w:r w:rsidR="000C66A9">
        <w:t xml:space="preserve">have many more and </w:t>
      </w:r>
      <w:del w:id="2055" w:author="DM" w:date="2012-08-17T09:16:00Z">
        <w:r w:rsidR="000C66A9" w:rsidDel="00757C48">
          <w:delText xml:space="preserve">more far </w:delText>
        </w:r>
      </w:del>
      <w:ins w:id="2056" w:author="DM" w:date="2012-08-17T09:16:00Z">
        <w:r w:rsidR="00757C48">
          <w:t>farther-</w:t>
        </w:r>
      </w:ins>
      <w:r w:rsidR="000C66A9">
        <w:t>reaching channels</w:t>
      </w:r>
      <w:r w:rsidRPr="000D4A1B">
        <w:t xml:space="preserve"> </w:t>
      </w:r>
      <w:r w:rsidR="000C66A9">
        <w:t xml:space="preserve">with which </w:t>
      </w:r>
      <w:r w:rsidRPr="000D4A1B">
        <w:t xml:space="preserve">to voice those opinions. </w:t>
      </w:r>
      <w:r w:rsidR="00E73122">
        <w:t>When there are many sources of information about PPM tools and scheduling best practices</w:t>
      </w:r>
      <w:ins w:id="2057" w:author="DM" w:date="2012-08-17T09:16:00Z">
        <w:r w:rsidR="00757C48">
          <w:t>,</w:t>
        </w:r>
      </w:ins>
      <w:r w:rsidR="00E73122">
        <w:t xml:space="preserve"> you need to find common watering holes and expert sources</w:t>
      </w:r>
      <w:r w:rsidR="00D720AB">
        <w:t xml:space="preserve">. </w:t>
      </w:r>
      <w:r w:rsidR="00E73122">
        <w:t>W</w:t>
      </w:r>
      <w:r w:rsidRPr="000D4A1B">
        <w:t>hen researching Project 2010</w:t>
      </w:r>
      <w:ins w:id="2058" w:author="DM" w:date="2012-08-17T09:16:00Z">
        <w:r w:rsidR="00757C48">
          <w:t>,</w:t>
        </w:r>
      </w:ins>
      <w:r w:rsidR="00AA531C">
        <w:t xml:space="preserve"> </w:t>
      </w:r>
      <w:r w:rsidR="00E73122">
        <w:t xml:space="preserve">a good place is Microsoft’s project sites or </w:t>
      </w:r>
      <w:del w:id="2059" w:author="DM" w:date="2012-08-17T09:17:00Z">
        <w:r w:rsidR="00E73122" w:rsidDel="00757C48">
          <w:delText xml:space="preserve">the </w:delText>
        </w:r>
      </w:del>
      <w:ins w:id="2060" w:author="DM" w:date="2012-08-17T09:17:00Z">
        <w:r w:rsidR="00757C48">
          <w:t>most valuable player</w:t>
        </w:r>
      </w:ins>
      <w:del w:id="2061" w:author="DM" w:date="2012-08-17T09:17:00Z">
        <w:r w:rsidR="00E73122" w:rsidDel="00757C48">
          <w:delText>MVP</w:delText>
        </w:r>
      </w:del>
      <w:r w:rsidR="00E73122">
        <w:t xml:space="preserve"> groups (industry experts recognized by Microsoft who have a community</w:t>
      </w:r>
      <w:ins w:id="2062" w:author="DM" w:date="2012-08-17T09:17:00Z">
        <w:r w:rsidR="00757C48">
          <w:t>-</w:t>
        </w:r>
      </w:ins>
      <w:del w:id="2063" w:author="DM" w:date="2012-08-17T09:17:00Z">
        <w:r w:rsidR="00E73122" w:rsidDel="00757C48">
          <w:delText xml:space="preserve"> </w:delText>
        </w:r>
      </w:del>
      <w:r w:rsidR="00E73122">
        <w:t>focused outreach).</w:t>
      </w:r>
    </w:p>
    <w:p w:rsidR="009340DD" w:rsidRPr="000D4A1B" w:rsidRDefault="009340DD" w:rsidP="006265BD">
      <w:pPr>
        <w:pStyle w:val="Para"/>
        <w:rPr>
          <w:b/>
          <w:bCs/>
          <w:iCs/>
        </w:rPr>
      </w:pPr>
      <w:r w:rsidRPr="000D4A1B">
        <w:t xml:space="preserve">Because the virtual world is always on, business users globally now have access to live people and current data 24/7. Many times this </w:t>
      </w:r>
      <w:r w:rsidR="00766208">
        <w:t xml:space="preserve">accessibility </w:t>
      </w:r>
      <w:r w:rsidRPr="000D4A1B">
        <w:t>leads to discussions, responses</w:t>
      </w:r>
      <w:ins w:id="2064" w:author="DM" w:date="2012-08-17T09:17:00Z">
        <w:r w:rsidR="001F600C">
          <w:t>,</w:t>
        </w:r>
      </w:ins>
      <w:r w:rsidRPr="000D4A1B">
        <w:t xml:space="preserve"> and additional opportunities to </w:t>
      </w:r>
      <w:r w:rsidR="00766208">
        <w:t>reconsider</w:t>
      </w:r>
      <w:r w:rsidRPr="000D4A1B">
        <w:t xml:space="preserve"> a course of action to address business problems. This pull in the market is leading to business users</w:t>
      </w:r>
      <w:ins w:id="2065" w:author="DM" w:date="2012-08-17T09:17:00Z">
        <w:r w:rsidR="001F600C">
          <w:t>, such as</w:t>
        </w:r>
      </w:ins>
      <w:del w:id="2066" w:author="DM" w:date="2012-08-17T09:17:00Z">
        <w:r w:rsidRPr="000D4A1B" w:rsidDel="001F600C">
          <w:delText xml:space="preserve"> </w:delText>
        </w:r>
        <w:r w:rsidR="00766208" w:rsidDel="001F600C">
          <w:delText>like</w:delText>
        </w:r>
      </w:del>
      <w:r w:rsidRPr="000D4A1B">
        <w:t xml:space="preserve"> consumers of PPM</w:t>
      </w:r>
      <w:ins w:id="2067" w:author="DM" w:date="2012-08-17T09:17:00Z">
        <w:r w:rsidR="001F600C">
          <w:t>,</w:t>
        </w:r>
      </w:ins>
      <w:r w:rsidR="008A794D" w:rsidRPr="000D4A1B">
        <w:t xml:space="preserve"> being</w:t>
      </w:r>
      <w:r w:rsidRPr="000D4A1B">
        <w:t xml:space="preserve"> more knowledgeable about </w:t>
      </w:r>
      <w:r w:rsidR="00766208">
        <w:t xml:space="preserve">the depth and breadth of </w:t>
      </w:r>
      <w:r w:rsidRPr="000D4A1B">
        <w:t>PPM technologies and processes.</w:t>
      </w:r>
      <w:r w:rsidR="004A1AEA">
        <w:t xml:space="preserve"> </w:t>
      </w:r>
      <w:r w:rsidRPr="000D4A1B">
        <w:t>Additionally, social media channels</w:t>
      </w:r>
      <w:ins w:id="2068" w:author="DM" w:date="2012-08-17T09:18:00Z">
        <w:r w:rsidR="001F600C">
          <w:t>, such as</w:t>
        </w:r>
      </w:ins>
      <w:del w:id="2069" w:author="DM" w:date="2012-08-17T09:18:00Z">
        <w:r w:rsidRPr="000D4A1B" w:rsidDel="001F600C">
          <w:delText xml:space="preserve"> </w:delText>
        </w:r>
        <w:r w:rsidR="00212DD8" w:rsidDel="001F600C">
          <w:delText>like</w:delText>
        </w:r>
      </w:del>
      <w:r w:rsidR="00212DD8">
        <w:t xml:space="preserve"> </w:t>
      </w:r>
      <w:r w:rsidRPr="000D4A1B">
        <w:t xml:space="preserve">blogs, wikis, </w:t>
      </w:r>
      <w:r w:rsidR="00212DD8">
        <w:t xml:space="preserve">and </w:t>
      </w:r>
      <w:r w:rsidRPr="000D4A1B">
        <w:t>video</w:t>
      </w:r>
      <w:r w:rsidR="00212DD8">
        <w:t>s</w:t>
      </w:r>
      <w:ins w:id="2070" w:author="DM" w:date="2012-08-17T09:18:00Z">
        <w:r w:rsidR="001F600C">
          <w:t>,</w:t>
        </w:r>
      </w:ins>
      <w:r w:rsidRPr="000D4A1B">
        <w:t xml:space="preserve"> have </w:t>
      </w:r>
      <w:ins w:id="2071" w:author="DM" w:date="2012-08-17T09:18:00Z">
        <w:r w:rsidR="001F600C">
          <w:t xml:space="preserve">content </w:t>
        </w:r>
      </w:ins>
      <w:r w:rsidRPr="000D4A1B">
        <w:t xml:space="preserve">providers </w:t>
      </w:r>
      <w:del w:id="2072" w:author="DM" w:date="2012-08-17T09:18:00Z">
        <w:r w:rsidRPr="000D4A1B" w:rsidDel="001F600C">
          <w:delText xml:space="preserve">of content </w:delText>
        </w:r>
      </w:del>
      <w:r w:rsidRPr="000D4A1B">
        <w:t xml:space="preserve">creating a push inertia that gets their thoughts and opinions out to a wide </w:t>
      </w:r>
      <w:r w:rsidR="00B92B91">
        <w:t>consumer</w:t>
      </w:r>
      <w:r w:rsidR="00A0156C">
        <w:t xml:space="preserve"> base</w:t>
      </w:r>
      <w:r w:rsidRPr="000D4A1B">
        <w:t>.</w:t>
      </w:r>
    </w:p>
    <w:p w:rsidR="009340DD" w:rsidRPr="000D4A1B" w:rsidRDefault="009340DD" w:rsidP="006265BD">
      <w:pPr>
        <w:pStyle w:val="H4"/>
      </w:pPr>
      <w:r w:rsidRPr="000D4A1B">
        <w:t xml:space="preserve">Common </w:t>
      </w:r>
      <w:r w:rsidR="001827CD">
        <w:t>C</w:t>
      </w:r>
      <w:r w:rsidRPr="000D4A1B">
        <w:t>hallenges</w:t>
      </w:r>
    </w:p>
    <w:p w:rsidR="009340DD" w:rsidRPr="002A19E9" w:rsidRDefault="006E31A5" w:rsidP="006265BD">
      <w:pPr>
        <w:pStyle w:val="Para"/>
        <w:rPr>
          <w:rStyle w:val="QueryInline"/>
          <w:rPrChange w:id="2073" w:author="Odum, Amy - Hoboken" w:date="2012-08-27T10:35:00Z">
            <w:rPr/>
          </w:rPrChange>
        </w:rPr>
      </w:pPr>
      <w:del w:id="2074" w:author="Odum, Amy - Hoboken" w:date="2012-08-27T10:36:00Z">
        <w:r w:rsidDel="002A19E9">
          <w:delText>A common issue that crops up is</w:delText>
        </w:r>
      </w:del>
      <w:ins w:id="2075" w:author="Odum, Amy - Hoboken" w:date="2012-08-27T10:36:00Z">
        <w:r w:rsidR="002A19E9">
          <w:t>Challenges may arise</w:t>
        </w:r>
      </w:ins>
      <w:r>
        <w:t xml:space="preserve"> when an organization </w:t>
      </w:r>
      <w:del w:id="2076" w:author="Odum, Amy - Hoboken" w:date="2012-08-27T10:36:00Z">
        <w:r w:rsidDel="002A19E9">
          <w:delText>makes a</w:delText>
        </w:r>
        <w:r w:rsidR="009340DD" w:rsidRPr="000D4A1B" w:rsidDel="002A19E9">
          <w:delText>n assumption</w:delText>
        </w:r>
      </w:del>
      <w:ins w:id="2077" w:author="Odum, Amy - Hoboken" w:date="2012-08-27T10:36:00Z">
        <w:r w:rsidR="002A19E9">
          <w:t>assumes</w:t>
        </w:r>
      </w:ins>
      <w:r w:rsidR="009340DD" w:rsidRPr="000D4A1B">
        <w:t xml:space="preserve"> that each business unit has similar demands, objectives</w:t>
      </w:r>
      <w:ins w:id="2078" w:author="DM" w:date="2012-08-17T09:18:00Z">
        <w:r w:rsidR="001F600C">
          <w:t>,</w:t>
        </w:r>
      </w:ins>
      <w:r w:rsidR="009340DD" w:rsidRPr="000D4A1B">
        <w:t xml:space="preserve"> and pains</w:t>
      </w:r>
      <w:ins w:id="2079" w:author="DM" w:date="2012-08-20T06:40:00Z">
        <w:r w:rsidR="00B55449">
          <w:t>,</w:t>
        </w:r>
      </w:ins>
      <w:del w:id="2080" w:author="DM" w:date="2012-08-20T06:40:00Z">
        <w:r w:rsidR="009340DD" w:rsidRPr="000D4A1B" w:rsidDel="00B55449">
          <w:delText>;</w:delText>
        </w:r>
      </w:del>
      <w:r w:rsidR="009340DD" w:rsidRPr="000D4A1B">
        <w:t xml:space="preserve"> </w:t>
      </w:r>
      <w:r>
        <w:t xml:space="preserve">and that </w:t>
      </w:r>
      <w:del w:id="2081" w:author="DM" w:date="2012-08-17T09:18:00Z">
        <w:r w:rsidDel="001F600C">
          <w:delText>they</w:delText>
        </w:r>
        <w:r w:rsidRPr="000D4A1B" w:rsidDel="001F600C">
          <w:delText xml:space="preserve"> </w:delText>
        </w:r>
      </w:del>
      <w:ins w:id="2082" w:author="DM" w:date="2012-08-17T09:18:00Z">
        <w:r w:rsidR="001F600C">
          <w:t>it</w:t>
        </w:r>
        <w:r w:rsidR="001F600C" w:rsidRPr="000D4A1B">
          <w:t xml:space="preserve"> </w:t>
        </w:r>
      </w:ins>
      <w:r w:rsidR="009340DD" w:rsidRPr="000D4A1B">
        <w:t>can use the same solution</w:t>
      </w:r>
      <w:r>
        <w:t xml:space="preserve"> as a different organization</w:t>
      </w:r>
      <w:ins w:id="2083" w:author="Odum, Amy - Hoboken" w:date="2012-08-27T10:37:00Z">
        <w:r w:rsidR="002A19E9">
          <w:t xml:space="preserve"> or unit within the organization</w:t>
        </w:r>
      </w:ins>
      <w:r w:rsidR="009340DD" w:rsidRPr="000D4A1B">
        <w:t>.</w:t>
      </w:r>
      <w:r w:rsidR="004A1AEA">
        <w:t xml:space="preserve"> </w:t>
      </w:r>
      <w:ins w:id="2084" w:author="DM" w:date="2012-08-17T09:19:00Z">
        <w:r w:rsidR="001F600C">
          <w:t xml:space="preserve">In a situation </w:t>
        </w:r>
      </w:ins>
      <w:del w:id="2085" w:author="DM" w:date="2012-08-17T09:19:00Z">
        <w:r w:rsidR="009340DD" w:rsidRPr="000D4A1B" w:rsidDel="001F600C">
          <w:delText>S</w:delText>
        </w:r>
      </w:del>
      <w:ins w:id="2086" w:author="DM" w:date="2012-08-17T09:19:00Z">
        <w:r w:rsidR="001F600C">
          <w:t>s</w:t>
        </w:r>
      </w:ins>
      <w:r w:rsidR="009340DD" w:rsidRPr="000D4A1B">
        <w:t xml:space="preserve">imilar to the </w:t>
      </w:r>
      <w:ins w:id="2087" w:author="DM" w:date="2012-08-17T09:19:00Z">
        <w:r w:rsidR="001F600C">
          <w:t>h</w:t>
        </w:r>
      </w:ins>
      <w:del w:id="2088" w:author="DM" w:date="2012-08-17T09:19:00Z">
        <w:r w:rsidR="009340DD" w:rsidRPr="000D4A1B" w:rsidDel="001F600C">
          <w:delText>H</w:delText>
        </w:r>
      </w:del>
      <w:r w:rsidR="009340DD" w:rsidRPr="000D4A1B">
        <w:t xml:space="preserve">alo </w:t>
      </w:r>
      <w:ins w:id="2089" w:author="DM" w:date="2012-08-17T09:19:00Z">
        <w:r w:rsidR="001F600C">
          <w:t>e</w:t>
        </w:r>
      </w:ins>
      <w:del w:id="2090" w:author="DM" w:date="2012-08-17T09:19:00Z">
        <w:r w:rsidR="009340DD" w:rsidRPr="000D4A1B" w:rsidDel="001F600C">
          <w:delText>E</w:delText>
        </w:r>
      </w:del>
      <w:r w:rsidR="009340DD" w:rsidRPr="000D4A1B">
        <w:t>ffect, a portion or group within a company recognizes the value another part of the company is realizing from a solution, and they see that same solution relevant for their situation</w:t>
      </w:r>
      <w:ins w:id="2091" w:author="Odum, Amy - Hoboken" w:date="2012-08-27T10:35:00Z">
        <w:r w:rsidR="002A19E9">
          <w:t xml:space="preserve"> when it may not be</w:t>
        </w:r>
      </w:ins>
      <w:r w:rsidR="009340DD" w:rsidRPr="000D4A1B">
        <w:t>.</w:t>
      </w:r>
      <w:r w:rsidR="004A1AEA">
        <w:t xml:space="preserve"> </w:t>
      </w:r>
      <w:commentRangeStart w:id="2092"/>
      <w:ins w:id="2093" w:author="Odum, Amy - Hoboken" w:date="2012-08-27T10:35:00Z">
        <w:r w:rsidR="002A19E9">
          <w:rPr>
            <w:rStyle w:val="QueryInline"/>
          </w:rPr>
          <w:t>[AU: OK? Otherwise the first sentence and the second sentence seem to contradict each other.]</w:t>
        </w:r>
      </w:ins>
      <w:commentRangeEnd w:id="2092"/>
      <w:r w:rsidR="006E7053">
        <w:rPr>
          <w:rStyle w:val="CommentReference"/>
          <w:rFonts w:asciiTheme="minorHAnsi" w:eastAsiaTheme="minorHAnsi" w:hAnsiTheme="minorHAnsi" w:cstheme="minorBidi"/>
          <w:snapToGrid/>
        </w:rPr>
        <w:commentReference w:id="2092"/>
      </w:r>
    </w:p>
    <w:p w:rsidR="009340DD" w:rsidRPr="000D4A1B" w:rsidRDefault="006E31A5" w:rsidP="006265BD">
      <w:pPr>
        <w:pStyle w:val="Para"/>
      </w:pPr>
      <w:r>
        <w:t>Another common challenge is when an organization tries to create a solution that fits everyone</w:t>
      </w:r>
      <w:r w:rsidR="00D720AB">
        <w:t xml:space="preserve">. </w:t>
      </w:r>
      <w:r>
        <w:t xml:space="preserve">This has been referred to as </w:t>
      </w:r>
      <w:del w:id="2094" w:author="DM" w:date="2012-08-17T09:19:00Z">
        <w:r w:rsidR="00B616D3" w:rsidDel="001F600C">
          <w:delText>“</w:delText>
        </w:r>
        <w:r w:rsidDel="001F600C">
          <w:delText>S</w:delText>
        </w:r>
      </w:del>
      <w:ins w:id="2095" w:author="DM" w:date="2012-08-17T09:19:00Z">
        <w:r w:rsidR="001F600C">
          <w:t>s</w:t>
        </w:r>
      </w:ins>
      <w:r w:rsidR="009340DD" w:rsidRPr="000D4A1B">
        <w:t xml:space="preserve">olution </w:t>
      </w:r>
      <w:del w:id="2096" w:author="DM" w:date="2012-08-17T09:19:00Z">
        <w:r w:rsidR="002701A9" w:rsidRPr="000D4A1B" w:rsidDel="001F600C">
          <w:delText>C</w:delText>
        </w:r>
      </w:del>
      <w:ins w:id="2097" w:author="DM" w:date="2012-08-17T09:19:00Z">
        <w:r w:rsidR="001F600C">
          <w:t>c</w:t>
        </w:r>
      </w:ins>
      <w:r w:rsidR="002701A9" w:rsidRPr="000D4A1B">
        <w:t>rowdsourcing</w:t>
      </w:r>
      <w:del w:id="2098" w:author="DM" w:date="2012-08-17T09:19:00Z">
        <w:r w:rsidDel="001F600C">
          <w:delText>”</w:delText>
        </w:r>
      </w:del>
      <w:r w:rsidR="002701A9">
        <w:t>,</w:t>
      </w:r>
      <w:r w:rsidR="002701A9" w:rsidRPr="000D4A1B">
        <w:t xml:space="preserve"> </w:t>
      </w:r>
      <w:r>
        <w:t xml:space="preserve">or </w:t>
      </w:r>
      <w:del w:id="2099" w:author="DM" w:date="2012-08-17T09:19:00Z">
        <w:r w:rsidR="002701A9" w:rsidRPr="000D4A1B" w:rsidDel="001F600C">
          <w:delText>also</w:delText>
        </w:r>
        <w:r w:rsidR="009340DD" w:rsidRPr="000D4A1B" w:rsidDel="001F600C">
          <w:delText xml:space="preserve"> known as </w:delText>
        </w:r>
      </w:del>
      <w:r w:rsidR="009340DD" w:rsidRPr="000D4A1B">
        <w:t>community-based design</w:t>
      </w:r>
      <w:r w:rsidR="00D720AB">
        <w:t xml:space="preserve">. </w:t>
      </w:r>
      <w:ins w:id="2100" w:author="DM" w:date="2012-08-17T09:20:00Z">
        <w:r w:rsidR="001F600C">
          <w:t>In this case,</w:t>
        </w:r>
      </w:ins>
      <w:del w:id="2101" w:author="DM" w:date="2012-08-17T09:20:00Z">
        <w:r w:rsidDel="001F600C">
          <w:delText>This</w:delText>
        </w:r>
        <w:r w:rsidR="00990943" w:rsidDel="001F600C">
          <w:delText xml:space="preserve"> </w:delText>
        </w:r>
        <w:r w:rsidR="00831B44" w:rsidDel="001F600C">
          <w:delText>is when</w:delText>
        </w:r>
      </w:del>
      <w:r w:rsidR="009340DD" w:rsidRPr="000D4A1B">
        <w:t xml:space="preserve"> each division or group </w:t>
      </w:r>
      <w:del w:id="2102" w:author="DM" w:date="2012-08-17T09:20:00Z">
        <w:r w:rsidR="00831B44" w:rsidDel="001F600C">
          <w:delText xml:space="preserve">is allowed </w:delText>
        </w:r>
        <w:r w:rsidR="009340DD" w:rsidRPr="000D4A1B" w:rsidDel="001F600C">
          <w:delText xml:space="preserve">to </w:delText>
        </w:r>
      </w:del>
      <w:r w:rsidR="009340DD" w:rsidRPr="000D4A1B">
        <w:t>define</w:t>
      </w:r>
      <w:ins w:id="2103" w:author="DM" w:date="2012-08-17T09:20:00Z">
        <w:r w:rsidR="001F600C">
          <w:t>s</w:t>
        </w:r>
      </w:ins>
      <w:r w:rsidR="009340DD" w:rsidRPr="000D4A1B">
        <w:t xml:space="preserve"> the common solution to </w:t>
      </w:r>
      <w:ins w:id="2104" w:author="DM" w:date="2012-08-17T09:20:00Z">
        <w:r w:rsidR="001F600C">
          <w:t>its</w:t>
        </w:r>
      </w:ins>
      <w:del w:id="2105" w:author="DM" w:date="2012-08-17T09:20:00Z">
        <w:r w:rsidR="009340DD" w:rsidRPr="000D4A1B" w:rsidDel="001F600C">
          <w:delText>their</w:delText>
        </w:r>
      </w:del>
      <w:r w:rsidR="009340DD" w:rsidRPr="000D4A1B">
        <w:t xml:space="preserve"> specific needs</w:t>
      </w:r>
      <w:r w:rsidR="00990943">
        <w:t>; a</w:t>
      </w:r>
      <w:r w:rsidR="009340DD" w:rsidRPr="000D4A1B">
        <w:t xml:space="preserve">gain, </w:t>
      </w:r>
      <w:ins w:id="2106" w:author="DM" w:date="2012-08-17T09:20:00Z">
        <w:r w:rsidR="001F600C">
          <w:t xml:space="preserve">the organization is </w:t>
        </w:r>
      </w:ins>
      <w:r w:rsidR="009340DD" w:rsidRPr="000D4A1B">
        <w:t>trying to create a one-size-f</w:t>
      </w:r>
      <w:r w:rsidR="009340DD" w:rsidRPr="00831B44">
        <w:t>i</w:t>
      </w:r>
      <w:r w:rsidR="009340DD" w:rsidRPr="000D4A1B">
        <w:t>ts-al</w:t>
      </w:r>
      <w:r w:rsidR="009340DD" w:rsidRPr="00831B44">
        <w:t>l</w:t>
      </w:r>
      <w:r w:rsidR="009340DD" w:rsidRPr="000D4A1B">
        <w:t xml:space="preserve"> design.</w:t>
      </w:r>
    </w:p>
    <w:p w:rsidR="009340DD" w:rsidRPr="000D4A1B" w:rsidRDefault="009340DD" w:rsidP="006265BD">
      <w:pPr>
        <w:pStyle w:val="Para"/>
      </w:pPr>
      <w:r w:rsidRPr="000D4A1B">
        <w:t xml:space="preserve">Mandated change is often the hardest for people to digest. It is important to understand that change initiated from the top does not automatically guarantee an easier adoption. </w:t>
      </w:r>
    </w:p>
    <w:p w:rsidR="009340DD" w:rsidRPr="000D4A1B" w:rsidRDefault="009340DD" w:rsidP="006265BD">
      <w:pPr>
        <w:pStyle w:val="Para"/>
      </w:pPr>
      <w:r w:rsidRPr="000D4A1B">
        <w:t>The assumption that the new system will make employees’ jobs harder is prevalent with the introduction of new tools, technology</w:t>
      </w:r>
      <w:ins w:id="2107" w:author="DM" w:date="2012-08-17T09:20:00Z">
        <w:r w:rsidR="00F94CD0">
          <w:t>,</w:t>
        </w:r>
      </w:ins>
      <w:r w:rsidRPr="000D4A1B">
        <w:t xml:space="preserve"> and processes. </w:t>
      </w:r>
      <w:del w:id="2108" w:author="DM" w:date="2012-08-17T09:20:00Z">
        <w:r w:rsidRPr="000D4A1B" w:rsidDel="00F94CD0">
          <w:delText>No e</w:delText>
        </w:r>
      </w:del>
      <w:ins w:id="2109" w:author="DM" w:date="2012-08-17T09:20:00Z">
        <w:r w:rsidR="00F94CD0">
          <w:t>E</w:t>
        </w:r>
      </w:ins>
      <w:r w:rsidRPr="000D4A1B">
        <w:t>mployee</w:t>
      </w:r>
      <w:ins w:id="2110" w:author="DM" w:date="2012-08-17T09:20:00Z">
        <w:r w:rsidR="00F94CD0">
          <w:t>s do not</w:t>
        </w:r>
      </w:ins>
      <w:r w:rsidRPr="000D4A1B">
        <w:t xml:space="preserve"> want</w:t>
      </w:r>
      <w:del w:id="2111" w:author="DM" w:date="2012-08-17T09:21:00Z">
        <w:r w:rsidRPr="000D4A1B" w:rsidDel="00F94CD0">
          <w:delText>s</w:delText>
        </w:r>
      </w:del>
      <w:r w:rsidRPr="000D4A1B">
        <w:t xml:space="preserve"> to feel </w:t>
      </w:r>
      <w:ins w:id="2112" w:author="DM" w:date="2012-08-17T09:21:00Z">
        <w:r w:rsidR="00F94CD0">
          <w:t xml:space="preserve">that </w:t>
        </w:r>
      </w:ins>
      <w:del w:id="2113" w:author="DM" w:date="2012-08-17T09:21:00Z">
        <w:r w:rsidRPr="000D4A1B" w:rsidDel="00F94CD0">
          <w:delText xml:space="preserve">like </w:delText>
        </w:r>
      </w:del>
      <w:r w:rsidRPr="000D4A1B">
        <w:t xml:space="preserve">they will be forced to </w:t>
      </w:r>
      <w:ins w:id="2114" w:author="DM" w:date="2012-08-17T09:21:00Z">
        <w:r w:rsidR="00F94CD0">
          <w:t>drink</w:t>
        </w:r>
      </w:ins>
      <w:del w:id="2115" w:author="DM" w:date="2012-08-17T09:21:00Z">
        <w:r w:rsidRPr="000D4A1B" w:rsidDel="00F94CD0">
          <w:delText>take a sip</w:delText>
        </w:r>
      </w:del>
      <w:r w:rsidRPr="000D4A1B">
        <w:t xml:space="preserve"> from a fire hose. People are very sensitive to learning curves, as </w:t>
      </w:r>
      <w:ins w:id="2116" w:author="DM" w:date="2012-08-17T09:21:00Z">
        <w:r w:rsidR="00F94CD0">
          <w:t>they</w:t>
        </w:r>
      </w:ins>
      <w:del w:id="2117" w:author="DM" w:date="2012-08-17T09:21:00Z">
        <w:r w:rsidRPr="000D4A1B" w:rsidDel="00F94CD0">
          <w:delText>it is</w:delText>
        </w:r>
      </w:del>
      <w:r w:rsidRPr="000D4A1B">
        <w:t xml:space="preserve"> underst</w:t>
      </w:r>
      <w:ins w:id="2118" w:author="DM" w:date="2012-08-17T09:21:00Z">
        <w:r w:rsidR="00F94CD0">
          <w:t>and</w:t>
        </w:r>
      </w:ins>
      <w:del w:id="2119" w:author="DM" w:date="2012-08-17T09:21:00Z">
        <w:r w:rsidRPr="000D4A1B" w:rsidDel="00F94CD0">
          <w:delText>ood</w:delText>
        </w:r>
      </w:del>
      <w:r w:rsidRPr="000D4A1B">
        <w:t xml:space="preserve"> that work already on their plate </w:t>
      </w:r>
      <w:del w:id="2120" w:author="DM" w:date="2012-08-17T09:21:00Z">
        <w:r w:rsidRPr="000D4A1B" w:rsidDel="00F94CD0">
          <w:delText xml:space="preserve">must </w:delText>
        </w:r>
      </w:del>
      <w:r w:rsidRPr="000D4A1B">
        <w:t xml:space="preserve">still </w:t>
      </w:r>
      <w:ins w:id="2121" w:author="DM" w:date="2012-08-17T09:21:00Z">
        <w:r w:rsidR="00F94CD0">
          <w:t xml:space="preserve">must </w:t>
        </w:r>
      </w:ins>
      <w:r w:rsidRPr="000D4A1B">
        <w:t>move forward</w:t>
      </w:r>
      <w:del w:id="2122" w:author="DM" w:date="2012-08-17T09:21:00Z">
        <w:r w:rsidRPr="000D4A1B" w:rsidDel="00F94CD0">
          <w:delText>,</w:delText>
        </w:r>
      </w:del>
      <w:r w:rsidRPr="000D4A1B">
        <w:t xml:space="preserve"> </w:t>
      </w:r>
      <w:ins w:id="2123" w:author="DM" w:date="2012-08-17T09:21:00Z">
        <w:r w:rsidR="00F94CD0">
          <w:t>while they</w:t>
        </w:r>
      </w:ins>
      <w:del w:id="2124" w:author="DM" w:date="2012-08-17T09:21:00Z">
        <w:r w:rsidRPr="000D4A1B" w:rsidDel="00F94CD0">
          <w:delText>as well as</w:delText>
        </w:r>
      </w:del>
      <w:r w:rsidRPr="000D4A1B">
        <w:t xml:space="preserve"> learn</w:t>
      </w:r>
      <w:del w:id="2125" w:author="DM" w:date="2012-08-17T09:21:00Z">
        <w:r w:rsidRPr="000D4A1B" w:rsidDel="00F94CD0">
          <w:delText>ing</w:delText>
        </w:r>
      </w:del>
      <w:r w:rsidRPr="000D4A1B">
        <w:t xml:space="preserve"> the new system.</w:t>
      </w:r>
    </w:p>
    <w:p w:rsidR="009340DD" w:rsidRPr="000D4A1B" w:rsidRDefault="009340DD" w:rsidP="006265BD">
      <w:pPr>
        <w:pStyle w:val="Para"/>
      </w:pPr>
      <w:r w:rsidRPr="000D4A1B">
        <w:t xml:space="preserve">Issues of control can create </w:t>
      </w:r>
      <w:ins w:id="2126" w:author="DM" w:date="2012-08-17T09:22:00Z">
        <w:r w:rsidR="00F94CD0">
          <w:t>problems</w:t>
        </w:r>
      </w:ins>
      <w:del w:id="2127" w:author="DM" w:date="2012-08-17T09:22:00Z">
        <w:r w:rsidRPr="000D4A1B" w:rsidDel="00F94CD0">
          <w:delText>ill</w:delText>
        </w:r>
        <w:r w:rsidR="0008011B" w:rsidDel="00F94CD0">
          <w:delText xml:space="preserve"> </w:delText>
        </w:r>
        <w:r w:rsidRPr="000D4A1B" w:rsidDel="00F94CD0">
          <w:delText>effect</w:delText>
        </w:r>
        <w:r w:rsidR="0008011B" w:rsidDel="00F94CD0">
          <w:delText>s</w:delText>
        </w:r>
      </w:del>
      <w:r w:rsidRPr="000D4A1B">
        <w:t xml:space="preserve"> in </w:t>
      </w:r>
      <w:r w:rsidR="0008011B">
        <w:t xml:space="preserve">the </w:t>
      </w:r>
      <w:r w:rsidRPr="000D4A1B">
        <w:t xml:space="preserve">adoption of PPM. </w:t>
      </w:r>
      <w:r w:rsidR="0008011B">
        <w:t>Employees worry, “</w:t>
      </w:r>
      <w:r w:rsidRPr="000D4A1B">
        <w:t xml:space="preserve">I control my environment today; the new system is a threat to me and may </w:t>
      </w:r>
      <w:r w:rsidR="0008011B">
        <w:t>make</w:t>
      </w:r>
      <w:r w:rsidRPr="000D4A1B">
        <w:t xml:space="preserve"> my job </w:t>
      </w:r>
      <w:r w:rsidR="0008011B">
        <w:t>unnecessary.”</w:t>
      </w:r>
      <w:r w:rsidRPr="000D4A1B">
        <w:t xml:space="preserve"> </w:t>
      </w:r>
    </w:p>
    <w:p w:rsidR="009340DD" w:rsidRPr="000D4A1B" w:rsidRDefault="009340DD" w:rsidP="006265BD">
      <w:pPr>
        <w:pStyle w:val="Para"/>
      </w:pPr>
      <w:r w:rsidRPr="000D4A1B">
        <w:t>Often new capital investments are viewed as wasteful</w:t>
      </w:r>
      <w:ins w:id="2128" w:author="Odum, Amy - Hoboken" w:date="2012-08-27T10:38:00Z">
        <w:r w:rsidR="00294A80">
          <w:t>; however,</w:t>
        </w:r>
      </w:ins>
      <w:del w:id="2129" w:author="Odum, Amy - Hoboken" w:date="2012-08-27T10:38:00Z">
        <w:r w:rsidRPr="000D4A1B" w:rsidDel="00294A80">
          <w:delText>.</w:delText>
        </w:r>
      </w:del>
      <w:r w:rsidR="002701A9">
        <w:t xml:space="preserve"> </w:t>
      </w:r>
      <w:del w:id="2130" w:author="Odum, Amy - Hoboken" w:date="2012-08-27T10:38:00Z">
        <w:r w:rsidR="002701A9" w:rsidDel="00294A80">
          <w:delText>M</w:delText>
        </w:r>
      </w:del>
      <w:ins w:id="2131" w:author="Odum, Amy - Hoboken" w:date="2012-08-27T10:38:00Z">
        <w:r w:rsidR="00294A80">
          <w:t>m</w:t>
        </w:r>
      </w:ins>
      <w:r w:rsidR="002701A9" w:rsidRPr="000D4A1B">
        <w:t>aintaining a status quo that is currently seeing little benefit rarely turns around into visible ROI.</w:t>
      </w:r>
      <w:r w:rsidR="00622EC3">
        <w:t xml:space="preserve"> Sticking with the status quo can undermine future growth and increase </w:t>
      </w:r>
      <w:r w:rsidR="00F369A6">
        <w:t xml:space="preserve">or continue to promote the </w:t>
      </w:r>
      <w:r w:rsidR="00622EC3">
        <w:t>current inefficiencies</w:t>
      </w:r>
      <w:ins w:id="2132" w:author="DM" w:date="2012-08-17T09:22:00Z">
        <w:r w:rsidR="00F94CD0">
          <w:t>,</w:t>
        </w:r>
      </w:ins>
      <w:r w:rsidR="00622EC3">
        <w:t xml:space="preserve"> which could then outweigh the costs of a new system.</w:t>
      </w:r>
      <w:r w:rsidRPr="000D4A1B">
        <w:t xml:space="preserve"> </w:t>
      </w:r>
    </w:p>
    <w:p w:rsidR="009340DD" w:rsidRPr="000D4A1B" w:rsidRDefault="009340DD" w:rsidP="006265BD">
      <w:pPr>
        <w:pStyle w:val="H4"/>
      </w:pPr>
      <w:r w:rsidRPr="000D4A1B">
        <w:t xml:space="preserve">Key </w:t>
      </w:r>
      <w:r w:rsidR="00507DDC">
        <w:t>S</w:t>
      </w:r>
      <w:r w:rsidRPr="000D4A1B">
        <w:t xml:space="preserve">teps to </w:t>
      </w:r>
      <w:r w:rsidR="00507DDC">
        <w:t>C</w:t>
      </w:r>
      <w:r w:rsidRPr="000D4A1B">
        <w:t>reat</w:t>
      </w:r>
      <w:r w:rsidR="00D117AF">
        <w:t>ing</w:t>
      </w:r>
      <w:r w:rsidRPr="000D4A1B">
        <w:t xml:space="preserve"> the </w:t>
      </w:r>
      <w:r w:rsidR="00507DDC">
        <w:t>W</w:t>
      </w:r>
      <w:r w:rsidRPr="000D4A1B">
        <w:t>in</w:t>
      </w:r>
    </w:p>
    <w:p w:rsidR="009340DD" w:rsidRPr="00620DC0" w:rsidRDefault="009340DD" w:rsidP="006265BD">
      <w:pPr>
        <w:pStyle w:val="Para"/>
        <w:rPr>
          <w:rStyle w:val="QueryInline"/>
          <w:rPrChange w:id="2133" w:author="DM" w:date="2012-08-17T09:24:00Z">
            <w:rPr/>
          </w:rPrChange>
        </w:rPr>
      </w:pPr>
      <w:r w:rsidRPr="000D4A1B">
        <w:t xml:space="preserve">Analyze the bigger picture to get a better understanding of the current versus proposed TCO. </w:t>
      </w:r>
      <w:ins w:id="2134" w:author="Odum, Amy - Hoboken" w:date="2012-08-27T10:38:00Z">
        <w:r w:rsidR="00294A80">
          <w:t xml:space="preserve">Considering </w:t>
        </w:r>
      </w:ins>
      <w:del w:id="2135" w:author="Odum, Amy - Hoboken" w:date="2012-08-27T10:38:00Z">
        <w:r w:rsidRPr="000D4A1B" w:rsidDel="00294A80">
          <w:delText>J</w:delText>
        </w:r>
      </w:del>
      <w:ins w:id="2136" w:author="Odum, Amy - Hoboken" w:date="2012-08-27T10:39:00Z">
        <w:r w:rsidR="00294A80">
          <w:t>j</w:t>
        </w:r>
      </w:ins>
      <w:r w:rsidRPr="000D4A1B">
        <w:t xml:space="preserve">ust the tangible costs of licenses and maintenance for the existing system is no longer sufficient to justify the new integrated approach. </w:t>
      </w:r>
      <w:r w:rsidR="00F369A6">
        <w:t>It is important to look at the increased visibility and decrease with h</w:t>
      </w:r>
      <w:r w:rsidRPr="000D4A1B">
        <w:t>uman inefficiencies resulting from the non</w:t>
      </w:r>
      <w:del w:id="2137" w:author="DM" w:date="2012-08-17T09:23:00Z">
        <w:r w:rsidR="00CA53BF" w:rsidDel="00F94CD0">
          <w:delText>-</w:delText>
        </w:r>
      </w:del>
      <w:r w:rsidRPr="000D4A1B">
        <w:t xml:space="preserve">integrated and even broken systems should be factored into </w:t>
      </w:r>
      <w:r w:rsidR="00622EC3">
        <w:t xml:space="preserve">the </w:t>
      </w:r>
      <w:r w:rsidRPr="000D4A1B">
        <w:t>decision</w:t>
      </w:r>
      <w:del w:id="2138" w:author="DM" w:date="2012-08-17T09:23:00Z">
        <w:r w:rsidRPr="000D4A1B" w:rsidDel="00F94CD0">
          <w:delText>-</w:delText>
        </w:r>
      </w:del>
      <w:ins w:id="2139" w:author="DM" w:date="2012-08-17T09:23:00Z">
        <w:r w:rsidR="00F94CD0">
          <w:t xml:space="preserve"> </w:t>
        </w:r>
      </w:ins>
      <w:r w:rsidRPr="000D4A1B">
        <w:t>making.</w:t>
      </w:r>
    </w:p>
    <w:p w:rsidR="009340DD" w:rsidRPr="000D4A1B" w:rsidRDefault="009340DD" w:rsidP="006265BD">
      <w:pPr>
        <w:pStyle w:val="Para"/>
      </w:pPr>
      <w:r w:rsidRPr="000D4A1B">
        <w:t xml:space="preserve">New generations of information workers are adopting the new social software solutions </w:t>
      </w:r>
      <w:ins w:id="2140" w:author="DM" w:date="2012-08-17T09:24:00Z">
        <w:r w:rsidR="00620DC0">
          <w:t>at</w:t>
        </w:r>
      </w:ins>
      <w:del w:id="2141" w:author="DM" w:date="2012-08-17T09:24:00Z">
        <w:r w:rsidRPr="000D4A1B" w:rsidDel="00620DC0">
          <w:delText>in</w:delText>
        </w:r>
      </w:del>
      <w:r w:rsidRPr="000D4A1B">
        <w:t xml:space="preserve"> an accelerated</w:t>
      </w:r>
      <w:r w:rsidR="00F369A6">
        <w:t xml:space="preserve"> or rapid </w:t>
      </w:r>
      <w:r w:rsidRPr="000D4A1B">
        <w:t xml:space="preserve">pace. Organizational rework must take into account this new way of doing business both internal and external to the organization </w:t>
      </w:r>
      <w:r w:rsidR="00712D2D">
        <w:t xml:space="preserve">through </w:t>
      </w:r>
      <w:r w:rsidRPr="000D4A1B">
        <w:t xml:space="preserve">partner supply chains, social networking, </w:t>
      </w:r>
      <w:r w:rsidR="00712D2D">
        <w:t xml:space="preserve">and </w:t>
      </w:r>
      <w:r w:rsidRPr="000D4A1B">
        <w:t xml:space="preserve">knowledge dissemination. </w:t>
      </w:r>
      <w:r w:rsidR="00712D2D">
        <w:t>A modern organization must e</w:t>
      </w:r>
      <w:r w:rsidR="00712D2D" w:rsidRPr="000D4A1B">
        <w:t xml:space="preserve">nsure </w:t>
      </w:r>
      <w:r w:rsidRPr="000D4A1B">
        <w:t xml:space="preserve">that the new PPM initiative and team is looking at the long-range </w:t>
      </w:r>
      <w:ins w:id="2142" w:author="DM" w:date="2012-08-17T09:25:00Z">
        <w:r w:rsidR="00620DC0">
          <w:t>goals</w:t>
        </w:r>
      </w:ins>
      <w:del w:id="2143" w:author="DM" w:date="2012-08-17T09:25:00Z">
        <w:r w:rsidRPr="000D4A1B" w:rsidDel="00620DC0">
          <w:delText>intent</w:delText>
        </w:r>
      </w:del>
      <w:r w:rsidRPr="000D4A1B">
        <w:t xml:space="preserve"> of the enterprise.</w:t>
      </w:r>
    </w:p>
    <w:p w:rsidR="009340DD" w:rsidRPr="000D4A1B" w:rsidRDefault="009340DD" w:rsidP="006265BD">
      <w:pPr>
        <w:pStyle w:val="Para"/>
      </w:pPr>
      <w:r w:rsidRPr="000D4A1B">
        <w:t xml:space="preserve">Engage all key stakeholders in the organization on the initiative. The HR department can play a significant role in the area of resource management, skills inventory, </w:t>
      </w:r>
      <w:r w:rsidR="003D0ECE">
        <w:t xml:space="preserve">and </w:t>
      </w:r>
      <w:r w:rsidRPr="000D4A1B">
        <w:t>role definition. PPM is a multiplayer game</w:t>
      </w:r>
      <w:ins w:id="2144" w:author="DM" w:date="2012-08-17T09:25:00Z">
        <w:r w:rsidR="00620DC0">
          <w:t>,</w:t>
        </w:r>
      </w:ins>
      <w:r w:rsidRPr="000D4A1B">
        <w:t xml:space="preserve"> and the stakes are high. </w:t>
      </w:r>
    </w:p>
    <w:p w:rsidR="009340DD" w:rsidRPr="000D4A1B" w:rsidRDefault="009340DD" w:rsidP="006265BD">
      <w:pPr>
        <w:pStyle w:val="Para"/>
      </w:pPr>
      <w:r w:rsidRPr="000D4A1B">
        <w:t xml:space="preserve">Establish a positive change culture within </w:t>
      </w:r>
      <w:ins w:id="2145" w:author="DM" w:date="2012-08-17T09:25:00Z">
        <w:r w:rsidR="00620DC0">
          <w:t>the</w:t>
        </w:r>
      </w:ins>
      <w:del w:id="2146" w:author="DM" w:date="2012-08-17T09:25:00Z">
        <w:r w:rsidRPr="000D4A1B" w:rsidDel="00620DC0">
          <w:delText>your</w:delText>
        </w:r>
      </w:del>
      <w:r w:rsidRPr="000D4A1B">
        <w:t xml:space="preserve"> organization by ensuring that new PPM initiatives are successful and deliver on the promise of streamlined work, collaborative teams</w:t>
      </w:r>
      <w:ins w:id="2147" w:author="DM" w:date="2012-08-17T09:25:00Z">
        <w:r w:rsidR="00620DC0">
          <w:t>,</w:t>
        </w:r>
      </w:ins>
      <w:r w:rsidRPr="000D4A1B">
        <w:t xml:space="preserve"> and </w:t>
      </w:r>
      <w:ins w:id="2148" w:author="DM" w:date="2012-08-17T09:25:00Z">
        <w:r w:rsidR="00620DC0">
          <w:t>assistance</w:t>
        </w:r>
      </w:ins>
      <w:del w:id="2149" w:author="DM" w:date="2012-08-17T09:25:00Z">
        <w:r w:rsidRPr="000D4A1B" w:rsidDel="00620DC0">
          <w:delText>aid</w:delText>
        </w:r>
      </w:del>
      <w:r w:rsidRPr="000D4A1B">
        <w:t xml:space="preserve"> in working smarter, not harder. Identify key initiatives where a win</w:t>
      </w:r>
      <w:r w:rsidR="000636EA">
        <w:t>-</w:t>
      </w:r>
      <w:r w:rsidRPr="000D4A1B">
        <w:t xml:space="preserve">win </w:t>
      </w:r>
      <w:r w:rsidR="00DB6F0F">
        <w:t xml:space="preserve">outcome </w:t>
      </w:r>
      <w:r w:rsidRPr="000D4A1B">
        <w:t>is highly probable and ensure the</w:t>
      </w:r>
      <w:ins w:id="2150" w:author="DM" w:date="2012-08-17T09:26:00Z">
        <w:r w:rsidR="00620DC0">
          <w:t>ir</w:t>
        </w:r>
      </w:ins>
      <w:r w:rsidR="00DB6F0F">
        <w:t xml:space="preserve"> </w:t>
      </w:r>
      <w:del w:id="2151" w:author="DM" w:date="2012-08-17T09:26:00Z">
        <w:r w:rsidR="00DB6F0F" w:rsidDel="00620DC0">
          <w:delText>initiatives’</w:delText>
        </w:r>
        <w:r w:rsidRPr="000D4A1B" w:rsidDel="00620DC0">
          <w:delText xml:space="preserve"> </w:delText>
        </w:r>
      </w:del>
      <w:r w:rsidRPr="000D4A1B">
        <w:t>success</w:t>
      </w:r>
      <w:ins w:id="2152" w:author="DM" w:date="2012-08-17T09:26:00Z">
        <w:r w:rsidR="00620DC0">
          <w:t>;</w:t>
        </w:r>
      </w:ins>
      <w:r w:rsidRPr="000D4A1B">
        <w:t xml:space="preserve"> </w:t>
      </w:r>
      <w:r w:rsidR="009913BB">
        <w:t>t</w:t>
      </w:r>
      <w:r w:rsidRPr="000D4A1B">
        <w:t xml:space="preserve">hen go and communicate that success. Viral adoption will take it from there. </w:t>
      </w:r>
    </w:p>
    <w:p w:rsidR="00AE4632" w:rsidRDefault="009340DD" w:rsidP="006265BD">
      <w:pPr>
        <w:pStyle w:val="Para"/>
      </w:pPr>
      <w:r w:rsidRPr="000D4A1B">
        <w:t xml:space="preserve">Don’t judge PPM </w:t>
      </w:r>
      <w:r w:rsidR="00CE107C">
        <w:t xml:space="preserve">merely </w:t>
      </w:r>
      <w:r w:rsidRPr="000D4A1B">
        <w:t>by its past. A number of technologies had hiccups and burps when they first came out. Today</w:t>
      </w:r>
      <w:del w:id="2153" w:author="DM" w:date="2012-08-17T09:26:00Z">
        <w:r w:rsidRPr="000D4A1B" w:rsidDel="00620DC0">
          <w:delText>,</w:delText>
        </w:r>
      </w:del>
      <w:r w:rsidRPr="000D4A1B">
        <w:t xml:space="preserve"> most organizations </w:t>
      </w:r>
      <w:r w:rsidR="00CE107C">
        <w:t xml:space="preserve">already </w:t>
      </w:r>
      <w:r w:rsidRPr="000D4A1B">
        <w:t xml:space="preserve">have one ERP system </w:t>
      </w:r>
      <w:r w:rsidR="00CE107C">
        <w:t xml:space="preserve">and </w:t>
      </w:r>
      <w:r w:rsidRPr="000D4A1B">
        <w:t>one HR system</w:t>
      </w:r>
      <w:r w:rsidR="00CE107C">
        <w:t>;</w:t>
      </w:r>
      <w:r w:rsidRPr="000D4A1B">
        <w:t xml:space="preserve"> someday</w:t>
      </w:r>
      <w:del w:id="2154" w:author="DM" w:date="2012-08-17T09:26:00Z">
        <w:r w:rsidRPr="000D4A1B" w:rsidDel="00620DC0">
          <w:delText>,</w:delText>
        </w:r>
      </w:del>
      <w:r w:rsidRPr="000D4A1B">
        <w:t xml:space="preserve"> we will see the </w:t>
      </w:r>
      <w:r w:rsidR="00CE107C">
        <w:t xml:space="preserve">average </w:t>
      </w:r>
      <w:r w:rsidRPr="000D4A1B">
        <w:t xml:space="preserve">enterprise develop a common platform for work and resource management. </w:t>
      </w:r>
    </w:p>
    <w:p w:rsidR="009340DD" w:rsidRPr="000D4A1B" w:rsidRDefault="00AE4632" w:rsidP="006265BD">
      <w:pPr>
        <w:pStyle w:val="Para"/>
      </w:pPr>
      <w:del w:id="2155" w:author="DM" w:date="2012-08-17T08:09:00Z">
        <w:r w:rsidDel="00A057EB">
          <w:delText>P</w:delText>
        </w:r>
        <w:r w:rsidR="009340DD" w:rsidRPr="000D4A1B" w:rsidDel="00A057EB">
          <w:delText xml:space="preserve">roject management </w:delText>
        </w:r>
      </w:del>
      <w:ins w:id="2156" w:author="DM" w:date="2012-08-17T08:09:00Z">
        <w:r w:rsidR="00A057EB">
          <w:t xml:space="preserve">PM </w:t>
        </w:r>
      </w:ins>
      <w:r w:rsidR="009340DD" w:rsidRPr="000D4A1B">
        <w:t>is a relatively new discipline</w:t>
      </w:r>
      <w:r w:rsidR="00EA0585">
        <w:t>.</w:t>
      </w:r>
      <w:r w:rsidR="009340DD" w:rsidRPr="000D4A1B">
        <w:t xml:space="preserve"> Prevailing theory, such as the </w:t>
      </w:r>
      <w:del w:id="2157" w:author="DM" w:date="2012-08-17T09:27:00Z">
        <w:r w:rsidR="009340DD" w:rsidRPr="000D4A1B" w:rsidDel="00620DC0">
          <w:delText>C</w:delText>
        </w:r>
      </w:del>
      <w:ins w:id="2158" w:author="DM" w:date="2012-08-17T09:27:00Z">
        <w:r w:rsidR="00620DC0">
          <w:t>c</w:t>
        </w:r>
      </w:ins>
      <w:r w:rsidR="009340DD" w:rsidRPr="000D4A1B">
        <w:t xml:space="preserve">ritical </w:t>
      </w:r>
      <w:del w:id="2159" w:author="DM" w:date="2012-08-17T09:27:00Z">
        <w:r w:rsidR="009340DD" w:rsidRPr="000D4A1B" w:rsidDel="00620DC0">
          <w:delText>P</w:delText>
        </w:r>
      </w:del>
      <w:ins w:id="2160" w:author="DM" w:date="2012-08-17T09:27:00Z">
        <w:r w:rsidR="00620DC0">
          <w:t>p</w:t>
        </w:r>
      </w:ins>
      <w:r w:rsidR="009340DD" w:rsidRPr="000D4A1B">
        <w:t xml:space="preserve">ath </w:t>
      </w:r>
      <w:del w:id="2161" w:author="DM" w:date="2012-08-17T09:27:00Z">
        <w:r w:rsidR="009340DD" w:rsidRPr="000D4A1B" w:rsidDel="00620DC0">
          <w:delText>M</w:delText>
        </w:r>
      </w:del>
      <w:ins w:id="2162" w:author="DM" w:date="2012-08-17T09:27:00Z">
        <w:r w:rsidR="00620DC0">
          <w:t>m</w:t>
        </w:r>
      </w:ins>
      <w:r w:rsidR="009340DD" w:rsidRPr="000D4A1B">
        <w:t xml:space="preserve">ethod (CPM), has </w:t>
      </w:r>
      <w:del w:id="2163" w:author="DM" w:date="2012-08-17T09:27:00Z">
        <w:r w:rsidR="009340DD" w:rsidRPr="000D4A1B" w:rsidDel="00620DC0">
          <w:delText xml:space="preserve">only </w:delText>
        </w:r>
      </w:del>
      <w:r w:rsidR="009340DD" w:rsidRPr="000D4A1B">
        <w:t xml:space="preserve">been around for </w:t>
      </w:r>
      <w:ins w:id="2164" w:author="DM" w:date="2012-08-17T09:27:00Z">
        <w:r w:rsidR="00620DC0">
          <w:t xml:space="preserve">only </w:t>
        </w:r>
      </w:ins>
      <w:r w:rsidR="009340DD" w:rsidRPr="000D4A1B">
        <w:t xml:space="preserve">50 years. </w:t>
      </w:r>
      <w:r>
        <w:t xml:space="preserve">Microsoft </w:t>
      </w:r>
      <w:r w:rsidR="009340DD" w:rsidRPr="000D4A1B">
        <w:t>Project has been in the market for approximately 20 years</w:t>
      </w:r>
      <w:ins w:id="2165" w:author="DM" w:date="2012-08-17T09:27:00Z">
        <w:r w:rsidR="00620DC0">
          <w:t>,</w:t>
        </w:r>
      </w:ins>
      <w:r w:rsidR="009340DD" w:rsidRPr="000D4A1B">
        <w:t xml:space="preserve"> and there are already over 20 </w:t>
      </w:r>
      <w:ins w:id="2166" w:author="DM" w:date="2012-08-17T09:27:00Z">
        <w:r w:rsidR="00620DC0">
          <w:t>m</w:t>
        </w:r>
      </w:ins>
      <w:del w:id="2167" w:author="DM" w:date="2012-08-17T09:27:00Z">
        <w:r w:rsidR="009340DD" w:rsidRPr="000D4A1B" w:rsidDel="00620DC0">
          <w:delText>M</w:delText>
        </w:r>
      </w:del>
      <w:r w:rsidR="009340DD" w:rsidRPr="000D4A1B">
        <w:t xml:space="preserve">illion users worldwide. </w:t>
      </w:r>
    </w:p>
    <w:p w:rsidR="009340DD" w:rsidRPr="000D4A1B" w:rsidRDefault="009340DD" w:rsidP="006265BD">
      <w:pPr>
        <w:pStyle w:val="H3"/>
      </w:pPr>
      <w:r w:rsidRPr="000D4A1B">
        <w:t>Perspective 6</w:t>
      </w:r>
      <w:ins w:id="2168" w:author="DM" w:date="2012-08-17T09:27:00Z">
        <w:r w:rsidR="00620DC0">
          <w:t>.</w:t>
        </w:r>
      </w:ins>
      <w:del w:id="2169" w:author="DM" w:date="2012-08-17T09:27:00Z">
        <w:r w:rsidR="00F146D7" w:rsidDel="00620DC0">
          <w:delText xml:space="preserve"> –</w:delText>
        </w:r>
      </w:del>
      <w:r w:rsidR="00F146D7" w:rsidRPr="000D4A1B">
        <w:t xml:space="preserve"> </w:t>
      </w:r>
      <w:r w:rsidRPr="000D4A1B">
        <w:t>Challenges and Critical Assumptions Related to Selecting Project 2010 as a Solution</w:t>
      </w:r>
    </w:p>
    <w:p w:rsidR="009340DD" w:rsidRPr="000D4A1B" w:rsidRDefault="009340DD" w:rsidP="006265BD">
      <w:pPr>
        <w:pStyle w:val="Para"/>
      </w:pPr>
      <w:r w:rsidRPr="000D4A1B">
        <w:t xml:space="preserve">This perspective addresses the various challenges and critical assumptions related to selecting </w:t>
      </w:r>
      <w:r w:rsidR="00F146D7">
        <w:t xml:space="preserve">Microsoft </w:t>
      </w:r>
      <w:r w:rsidRPr="000D4A1B">
        <w:t xml:space="preserve">Project 2010 and sourcing expertise. </w:t>
      </w:r>
      <w:del w:id="2170" w:author="DM" w:date="2012-08-17T09:27:00Z">
        <w:r w:rsidRPr="000D4A1B" w:rsidDel="00620DC0">
          <w:delText xml:space="preserve">There are </w:delText>
        </w:r>
        <w:r w:rsidR="00F146D7" w:rsidDel="00620DC0">
          <w:delText>f</w:delText>
        </w:r>
      </w:del>
      <w:ins w:id="2171" w:author="DM" w:date="2012-08-17T09:27:00Z">
        <w:r w:rsidR="00620DC0">
          <w:t>F</w:t>
        </w:r>
      </w:ins>
      <w:r w:rsidR="00F146D7">
        <w:t>our</w:t>
      </w:r>
      <w:r w:rsidR="00F146D7" w:rsidRPr="000D4A1B">
        <w:t xml:space="preserve"> </w:t>
      </w:r>
      <w:r w:rsidRPr="000D4A1B">
        <w:t xml:space="preserve">major topics </w:t>
      </w:r>
      <w:ins w:id="2172" w:author="DM" w:date="2012-08-17T09:27:00Z">
        <w:r w:rsidR="00620DC0">
          <w:t xml:space="preserve">are </w:t>
        </w:r>
      </w:ins>
      <w:r w:rsidRPr="000D4A1B">
        <w:t>covered:</w:t>
      </w:r>
    </w:p>
    <w:p w:rsidR="009340DD" w:rsidRPr="000D4A1B" w:rsidRDefault="00D64855" w:rsidP="00D64855">
      <w:pPr>
        <w:pStyle w:val="ListNumbered"/>
      </w:pPr>
      <w:r>
        <w:t>1.</w:t>
      </w:r>
      <w:r>
        <w:tab/>
      </w:r>
      <w:r w:rsidR="009340DD" w:rsidRPr="000D4A1B">
        <w:t>Internal deployment versus vend</w:t>
      </w:r>
      <w:ins w:id="2173" w:author="DM" w:date="2012-08-17T09:27:00Z">
        <w:r w:rsidR="00620DC0">
          <w:t>o</w:t>
        </w:r>
      </w:ins>
      <w:del w:id="2174" w:author="DM" w:date="2012-08-17T09:27:00Z">
        <w:r w:rsidR="009340DD" w:rsidRPr="000D4A1B" w:rsidDel="00620DC0">
          <w:delText>e</w:delText>
        </w:r>
      </w:del>
      <w:r w:rsidR="009340DD" w:rsidRPr="000D4A1B">
        <w:t>r</w:t>
      </w:r>
      <w:r w:rsidR="005A6110">
        <w:t xml:space="preserve"> or </w:t>
      </w:r>
      <w:r w:rsidR="009340DD" w:rsidRPr="000D4A1B">
        <w:t>partner involvement</w:t>
      </w:r>
    </w:p>
    <w:p w:rsidR="009340DD" w:rsidRPr="000D4A1B" w:rsidRDefault="00D64855" w:rsidP="00D64855">
      <w:pPr>
        <w:pStyle w:val="ListNumbered"/>
      </w:pPr>
      <w:r>
        <w:t>2.</w:t>
      </w:r>
      <w:r>
        <w:tab/>
      </w:r>
      <w:r w:rsidR="009340DD" w:rsidRPr="000D4A1B">
        <w:t>What do the external information streams offer?</w:t>
      </w:r>
    </w:p>
    <w:p w:rsidR="009340DD" w:rsidRPr="000D4A1B" w:rsidRDefault="00D64855" w:rsidP="00D64855">
      <w:pPr>
        <w:pStyle w:val="ListNumbered"/>
      </w:pPr>
      <w:r>
        <w:t>3.</w:t>
      </w:r>
      <w:r>
        <w:tab/>
      </w:r>
      <w:r w:rsidR="009340DD" w:rsidRPr="000D4A1B">
        <w:t>Advantages to sourcing a qualified partner</w:t>
      </w:r>
    </w:p>
    <w:p w:rsidR="009340DD" w:rsidRPr="000D4A1B" w:rsidRDefault="00D64855" w:rsidP="00D64855">
      <w:pPr>
        <w:pStyle w:val="ListNumbered"/>
      </w:pPr>
      <w:r>
        <w:t>4.</w:t>
      </w:r>
      <w:r>
        <w:tab/>
      </w:r>
      <w:r w:rsidR="009340DD" w:rsidRPr="000D4A1B">
        <w:t>Critical assumptions</w:t>
      </w:r>
      <w:r w:rsidR="005A6110">
        <w:t>:</w:t>
      </w:r>
      <w:r w:rsidR="009340DD" w:rsidRPr="000D4A1B">
        <w:t xml:space="preserve"> knowns and unknowns</w:t>
      </w:r>
    </w:p>
    <w:p w:rsidR="009340DD" w:rsidRPr="000D4A1B" w:rsidRDefault="007454DD" w:rsidP="00843503">
      <w:pPr>
        <w:pStyle w:val="Para"/>
      </w:pPr>
      <w:r>
        <w:t>T</w:t>
      </w:r>
      <w:r w:rsidR="009340DD" w:rsidRPr="000D4A1B">
        <w:t xml:space="preserve">echnological and social media capabilities </w:t>
      </w:r>
      <w:r w:rsidR="00622EC3" w:rsidRPr="000D4A1B">
        <w:t>ha</w:t>
      </w:r>
      <w:r w:rsidR="00622EC3">
        <w:t>ve</w:t>
      </w:r>
      <w:r w:rsidR="00622EC3" w:rsidRPr="000D4A1B">
        <w:t xml:space="preserve"> </w:t>
      </w:r>
      <w:r w:rsidR="009340DD" w:rsidRPr="000D4A1B">
        <w:t xml:space="preserve">proven to be an effective channel for businesses </w:t>
      </w:r>
      <w:r w:rsidR="009C0741">
        <w:t>to market, communicate</w:t>
      </w:r>
      <w:ins w:id="2175" w:author="DM" w:date="2012-08-17T09:28:00Z">
        <w:r w:rsidR="00252F83">
          <w:t>,</w:t>
        </w:r>
      </w:ins>
      <w:r w:rsidR="009C0741">
        <w:t xml:space="preserve"> and interact, especially to manage projects a</w:t>
      </w:r>
      <w:r w:rsidR="009340DD" w:rsidRPr="000D4A1B">
        <w:t xml:space="preserve">s the global economy morphs from stovepipe industries </w:t>
      </w:r>
      <w:r w:rsidR="009040DD">
        <w:t>in</w:t>
      </w:r>
      <w:r w:rsidR="009340DD" w:rsidRPr="000D4A1B">
        <w:t xml:space="preserve">to a virtualized economy. </w:t>
      </w:r>
    </w:p>
    <w:p w:rsidR="009340DD" w:rsidRPr="000D4A1B" w:rsidRDefault="009340DD" w:rsidP="00843503">
      <w:pPr>
        <w:pStyle w:val="Para"/>
      </w:pPr>
      <w:r w:rsidRPr="000D4A1B">
        <w:t>Project 2010 offers the most comprehensive and collaborative PPM solution on the market. The new release has taken great strides in incorporat</w:t>
      </w:r>
      <w:r w:rsidR="00622EC3">
        <w:t>ing</w:t>
      </w:r>
      <w:r w:rsidRPr="000D4A1B">
        <w:t xml:space="preserve"> business process</w:t>
      </w:r>
      <w:r w:rsidR="00014415">
        <w:t>es</w:t>
      </w:r>
      <w:r w:rsidRPr="000D4A1B">
        <w:t xml:space="preserve">, workflow, </w:t>
      </w:r>
      <w:ins w:id="2176" w:author="DM" w:date="2012-08-17T09:28:00Z">
        <w:r w:rsidR="00252F83">
          <w:t>BI</w:t>
        </w:r>
      </w:ins>
      <w:del w:id="2177" w:author="DM" w:date="2012-08-17T09:28:00Z">
        <w:r w:rsidR="00014415" w:rsidDel="00252F83">
          <w:delText>business intelligence</w:delText>
        </w:r>
      </w:del>
      <w:r w:rsidRPr="000D4A1B">
        <w:t xml:space="preserve">, </w:t>
      </w:r>
      <w:ins w:id="2178" w:author="DM" w:date="2012-08-17T09:28:00Z">
        <w:r w:rsidR="00252F83">
          <w:t>and</w:t>
        </w:r>
      </w:ins>
      <w:del w:id="2179" w:author="DM" w:date="2012-08-17T09:28:00Z">
        <w:r w:rsidRPr="000D4A1B" w:rsidDel="00252F83">
          <w:delText>as</w:delText>
        </w:r>
      </w:del>
      <w:r w:rsidRPr="000D4A1B">
        <w:t xml:space="preserve"> </w:t>
      </w:r>
      <w:del w:id="2180" w:author="DM" w:date="2012-08-17T09:28:00Z">
        <w:r w:rsidRPr="000D4A1B" w:rsidDel="00252F83">
          <w:delText xml:space="preserve">well as </w:delText>
        </w:r>
      </w:del>
      <w:r w:rsidRPr="000D4A1B">
        <w:t>the most prevalent scheduling driver in the marketplace. But a</w:t>
      </w:r>
      <w:r w:rsidR="00622EC3">
        <w:t>s</w:t>
      </w:r>
      <w:r w:rsidRPr="000D4A1B">
        <w:t xml:space="preserve"> mentioned earlier, </w:t>
      </w:r>
      <w:r w:rsidR="00531EAC">
        <w:t xml:space="preserve">the concept of </w:t>
      </w:r>
      <w:r w:rsidRPr="000D4A1B">
        <w:t xml:space="preserve">PPM encompasses more than just the technology. The requirements for </w:t>
      </w:r>
      <w:r w:rsidR="00531EAC">
        <w:t xml:space="preserve">a </w:t>
      </w:r>
      <w:r w:rsidRPr="000D4A1B">
        <w:t>successful, ROI</w:t>
      </w:r>
      <w:ins w:id="2181" w:author="DM" w:date="2012-08-17T09:28:00Z">
        <w:r w:rsidR="00252F83">
          <w:t>-</w:t>
        </w:r>
      </w:ins>
      <w:del w:id="2182" w:author="DM" w:date="2012-08-17T09:28:00Z">
        <w:r w:rsidRPr="000D4A1B" w:rsidDel="00252F83">
          <w:delText xml:space="preserve"> </w:delText>
        </w:r>
      </w:del>
      <w:r w:rsidRPr="000D4A1B">
        <w:t xml:space="preserve">creating PPM </w:t>
      </w:r>
      <w:r w:rsidR="00531EAC">
        <w:t xml:space="preserve">implementation </w:t>
      </w:r>
      <w:r w:rsidRPr="000D4A1B">
        <w:t>are varied</w:t>
      </w:r>
      <w:ins w:id="2183" w:author="DM" w:date="2012-08-17T09:28:00Z">
        <w:r w:rsidR="00252F83">
          <w:t xml:space="preserve"> and</w:t>
        </w:r>
      </w:ins>
      <w:del w:id="2184" w:author="DM" w:date="2012-08-17T09:28:00Z">
        <w:r w:rsidR="00531EAC" w:rsidDel="00252F83">
          <w:delText>,</w:delText>
        </w:r>
      </w:del>
      <w:r w:rsidRPr="000D4A1B">
        <w:t xml:space="preserve"> diverse</w:t>
      </w:r>
      <w:r w:rsidR="00531EAC">
        <w:t>, and</w:t>
      </w:r>
      <w:r w:rsidRPr="000D4A1B">
        <w:t xml:space="preserve"> </w:t>
      </w:r>
      <w:r w:rsidR="00531EAC" w:rsidRPr="000D4A1B">
        <w:t>involv</w:t>
      </w:r>
      <w:r w:rsidR="00531EAC">
        <w:t>e</w:t>
      </w:r>
      <w:r w:rsidR="00531EAC" w:rsidRPr="000D4A1B">
        <w:t xml:space="preserve"> </w:t>
      </w:r>
      <w:r w:rsidRPr="000D4A1B">
        <w:t>multiple layers of the organization. Assumptions must be identified and validated</w:t>
      </w:r>
      <w:r w:rsidR="00504B75">
        <w:t>.</w:t>
      </w:r>
      <w:r w:rsidRPr="000D4A1B">
        <w:t xml:space="preserve"> </w:t>
      </w:r>
      <w:r w:rsidR="00504B75">
        <w:t>E</w:t>
      </w:r>
      <w:r w:rsidRPr="000D4A1B">
        <w:t xml:space="preserve">xpected challenges must be addressed to ensure that </w:t>
      </w:r>
      <w:r w:rsidR="00504B75">
        <w:t xml:space="preserve">the </w:t>
      </w:r>
      <w:r w:rsidRPr="000D4A1B">
        <w:t xml:space="preserve">organization </w:t>
      </w:r>
      <w:r w:rsidR="00504B75">
        <w:t>is</w:t>
      </w:r>
      <w:r w:rsidR="00504B75" w:rsidRPr="000D4A1B">
        <w:t xml:space="preserve"> </w:t>
      </w:r>
      <w:r w:rsidRPr="000D4A1B">
        <w:t xml:space="preserve">placing the best PPM tool </w:t>
      </w:r>
      <w:r w:rsidR="00504B75">
        <w:t xml:space="preserve">for </w:t>
      </w:r>
      <w:ins w:id="2185" w:author="DM" w:date="2012-08-17T09:28:00Z">
        <w:r w:rsidR="00252F83">
          <w:t>its</w:t>
        </w:r>
      </w:ins>
      <w:del w:id="2186" w:author="DM" w:date="2012-08-17T09:28:00Z">
        <w:r w:rsidR="00504B75" w:rsidDel="00252F83">
          <w:delText>their</w:delText>
        </w:r>
      </w:del>
      <w:r w:rsidR="00504B75">
        <w:t xml:space="preserve"> needs </w:t>
      </w:r>
      <w:r w:rsidRPr="000D4A1B">
        <w:t xml:space="preserve">into </w:t>
      </w:r>
      <w:ins w:id="2187" w:author="DM" w:date="2012-08-17T09:28:00Z">
        <w:r w:rsidR="00252F83">
          <w:t>its</w:t>
        </w:r>
      </w:ins>
      <w:del w:id="2188" w:author="DM" w:date="2012-08-17T09:28:00Z">
        <w:r w:rsidRPr="000D4A1B" w:rsidDel="00252F83">
          <w:delText>their</w:delText>
        </w:r>
      </w:del>
      <w:r w:rsidRPr="000D4A1B">
        <w:t xml:space="preserve"> environment. In today’s sophisticated business environment</w:t>
      </w:r>
      <w:r w:rsidR="00504B75">
        <w:t>,</w:t>
      </w:r>
      <w:r w:rsidRPr="000D4A1B">
        <w:t xml:space="preserve"> believing that decision</w:t>
      </w:r>
      <w:r w:rsidR="00504B75">
        <w:t xml:space="preserve"> </w:t>
      </w:r>
      <w:r w:rsidRPr="000D4A1B">
        <w:t xml:space="preserve">makers are going to choose Project 2010 simply because of name recognition is a weak position. Organizations need to understand </w:t>
      </w:r>
      <w:r w:rsidR="008C1DF4">
        <w:t xml:space="preserve">why the capabilities of </w:t>
      </w:r>
      <w:r w:rsidRPr="000D4A1B">
        <w:t xml:space="preserve">Project 2010 </w:t>
      </w:r>
      <w:r w:rsidR="008C1DF4">
        <w:t>make it</w:t>
      </w:r>
      <w:r w:rsidR="008C1DF4" w:rsidRPr="000D4A1B">
        <w:t xml:space="preserve"> </w:t>
      </w:r>
      <w:r w:rsidRPr="000D4A1B">
        <w:t xml:space="preserve">the best tool to meet their needs now and in the future. </w:t>
      </w:r>
    </w:p>
    <w:p w:rsidR="009340DD" w:rsidRPr="000D4A1B" w:rsidRDefault="009340DD" w:rsidP="00843503">
      <w:pPr>
        <w:pStyle w:val="Para"/>
      </w:pPr>
      <w:r w:rsidRPr="000D4A1B">
        <w:t>Business leaders are leveraging technological options</w:t>
      </w:r>
      <w:r w:rsidR="00C62021">
        <w:t>.</w:t>
      </w:r>
      <w:r w:rsidR="00F75665">
        <w:t xml:space="preserve"> </w:t>
      </w:r>
      <w:r w:rsidR="00C62021">
        <w:t>C</w:t>
      </w:r>
      <w:r w:rsidRPr="000D4A1B">
        <w:t>orporate functions such as legal, HR, accounting</w:t>
      </w:r>
      <w:ins w:id="2189" w:author="DM" w:date="2012-08-17T09:29:00Z">
        <w:r w:rsidR="00252F83">
          <w:t>,</w:t>
        </w:r>
      </w:ins>
      <w:r w:rsidRPr="000D4A1B">
        <w:t xml:space="preserve"> and IT are being subsidized </w:t>
      </w:r>
      <w:r w:rsidR="00787921">
        <w:t>through</w:t>
      </w:r>
      <w:r w:rsidR="00787921" w:rsidRPr="000D4A1B">
        <w:t xml:space="preserve"> </w:t>
      </w:r>
      <w:r w:rsidRPr="000D4A1B">
        <w:t xml:space="preserve">outsourcing or </w:t>
      </w:r>
      <w:r w:rsidR="00787921">
        <w:t xml:space="preserve">by </w:t>
      </w:r>
      <w:r w:rsidRPr="000D4A1B">
        <w:t xml:space="preserve">tasking internal </w:t>
      </w:r>
      <w:ins w:id="2190" w:author="DM" w:date="2012-08-17T09:29:00Z">
        <w:r w:rsidR="00252F83">
          <w:t>personnel</w:t>
        </w:r>
      </w:ins>
      <w:del w:id="2191" w:author="DM" w:date="2012-08-17T09:29:00Z">
        <w:r w:rsidRPr="000D4A1B" w:rsidDel="00252F83">
          <w:delText>folks</w:delText>
        </w:r>
      </w:del>
      <w:r w:rsidRPr="000D4A1B">
        <w:t xml:space="preserve"> to learn and manage the technologies using information available through the Web and social contacts. The internal competencies and capabilities of each person in the organization continue to rise as these changes are adopted.</w:t>
      </w:r>
      <w:r w:rsidR="004A1AEA">
        <w:t xml:space="preserve"> </w:t>
      </w:r>
      <w:r w:rsidRPr="000D4A1B">
        <w:t xml:space="preserve">Similar to the </w:t>
      </w:r>
      <w:r w:rsidR="00675481">
        <w:t>process by which</w:t>
      </w:r>
      <w:r w:rsidR="00675481" w:rsidRPr="000D4A1B">
        <w:t xml:space="preserve"> </w:t>
      </w:r>
      <w:r w:rsidRPr="000D4A1B">
        <w:t xml:space="preserve">the personal computer </w:t>
      </w:r>
      <w:del w:id="2192" w:author="DM" w:date="2012-08-17T09:29:00Z">
        <w:r w:rsidRPr="000D4A1B" w:rsidDel="00252F83">
          <w:delText xml:space="preserve">(PC) </w:delText>
        </w:r>
      </w:del>
      <w:r w:rsidRPr="000D4A1B">
        <w:t>changed the way data and information was created, shared</w:t>
      </w:r>
      <w:ins w:id="2193" w:author="DM" w:date="2012-08-17T09:29:00Z">
        <w:r w:rsidR="00252F83">
          <w:t>,</w:t>
        </w:r>
      </w:ins>
      <w:r w:rsidRPr="000D4A1B">
        <w:t xml:space="preserve"> and stored</w:t>
      </w:r>
      <w:r w:rsidR="00675481">
        <w:t>,</w:t>
      </w:r>
      <w:r w:rsidRPr="000D4A1B">
        <w:t xml:space="preserve"> organizational business users are getting better at identifying and using technology to expose relevant information to make decisions. </w:t>
      </w:r>
      <w:r w:rsidR="00810D02">
        <w:t>Unfortunately</w:t>
      </w:r>
      <w:ins w:id="2194" w:author="DM" w:date="2012-08-17T09:29:00Z">
        <w:r w:rsidR="00252F83">
          <w:t>,</w:t>
        </w:r>
      </w:ins>
      <w:r w:rsidRPr="000D4A1B">
        <w:t xml:space="preserve"> these </w:t>
      </w:r>
      <w:r w:rsidR="00810D02">
        <w:t xml:space="preserve">technological </w:t>
      </w:r>
      <w:r w:rsidRPr="000D4A1B">
        <w:t xml:space="preserve">evolutions </w:t>
      </w:r>
      <w:r w:rsidR="00810D02">
        <w:t xml:space="preserve">can </w:t>
      </w:r>
      <w:r w:rsidRPr="000D4A1B">
        <w:t>instill a sense of confidence that organizations can do more with less, if not do it all with less.</w:t>
      </w:r>
      <w:r w:rsidR="004A1AEA">
        <w:t xml:space="preserve"> </w:t>
      </w:r>
      <w:r w:rsidRPr="000D4A1B">
        <w:t xml:space="preserve">Indeed, technology is more business user friendly, but </w:t>
      </w:r>
      <w:del w:id="2195" w:author="DM" w:date="2012-08-17T09:30:00Z">
        <w:r w:rsidRPr="000D4A1B" w:rsidDel="00252F83">
          <w:delText xml:space="preserve">don’t overlook </w:delText>
        </w:r>
      </w:del>
      <w:r w:rsidRPr="000D4A1B">
        <w:t>the need for solid planning and leveraging competent resources</w:t>
      </w:r>
      <w:ins w:id="2196" w:author="DM" w:date="2012-08-17T09:30:00Z">
        <w:r w:rsidR="00252F83">
          <w:t xml:space="preserve"> must not be overlooked</w:t>
        </w:r>
      </w:ins>
      <w:r w:rsidRPr="000D4A1B">
        <w:t>.</w:t>
      </w:r>
    </w:p>
    <w:p w:rsidR="009340DD" w:rsidRPr="000D4A1B" w:rsidRDefault="009340DD" w:rsidP="00843503">
      <w:pPr>
        <w:pStyle w:val="Para"/>
      </w:pPr>
      <w:r w:rsidRPr="000D4A1B">
        <w:t>Consumers and business decision</w:t>
      </w:r>
      <w:r w:rsidR="00835165">
        <w:t xml:space="preserve"> </w:t>
      </w:r>
      <w:r w:rsidRPr="000D4A1B">
        <w:t xml:space="preserve">makers are savvier than they have ever been. With organizations spending more than 50 cents of every dollar of their IT hardware budget on storage, and </w:t>
      </w:r>
      <w:ins w:id="2197" w:author="DM" w:date="2012-08-17T09:30:00Z">
        <w:r w:rsidR="00252F83">
          <w:t xml:space="preserve">with </w:t>
        </w:r>
      </w:ins>
      <w:r w:rsidRPr="000D4A1B">
        <w:t xml:space="preserve">the amount of data </w:t>
      </w:r>
      <w:ins w:id="2198" w:author="DM" w:date="2012-08-17T09:30:00Z">
        <w:r w:rsidR="00252F83">
          <w:t>being stored and managed</w:t>
        </w:r>
      </w:ins>
      <w:del w:id="2199" w:author="DM" w:date="2012-08-17T09:30:00Z">
        <w:r w:rsidRPr="000D4A1B" w:rsidDel="00252F83">
          <w:delText>they</w:delText>
        </w:r>
        <w:r w:rsidR="00C153F2" w:rsidDel="00252F83">
          <w:delText>’</w:delText>
        </w:r>
        <w:r w:rsidRPr="000D4A1B" w:rsidDel="00252F83">
          <w:delText>re storing and managing</w:delText>
        </w:r>
      </w:del>
      <w:r w:rsidRPr="000D4A1B">
        <w:t xml:space="preserve"> growing by double</w:t>
      </w:r>
      <w:ins w:id="2200" w:author="DM" w:date="2012-08-17T09:30:00Z">
        <w:r w:rsidR="00252F83">
          <w:t>-</w:t>
        </w:r>
      </w:ins>
      <w:del w:id="2201" w:author="DM" w:date="2012-08-17T09:30:00Z">
        <w:r w:rsidR="006A169A" w:rsidDel="00252F83">
          <w:delText xml:space="preserve"> </w:delText>
        </w:r>
      </w:del>
      <w:r w:rsidRPr="000D4A1B">
        <w:t xml:space="preserve">digit percentages or more, savvy IT managers are exploring a variety of new strategies and technologies </w:t>
      </w:r>
      <w:del w:id="2202" w:author="DM" w:date="2012-08-17T09:30:00Z">
        <w:r w:rsidRPr="000D4A1B" w:rsidDel="00252F83">
          <w:delText xml:space="preserve">with the aim </w:delText>
        </w:r>
      </w:del>
      <w:r w:rsidRPr="000D4A1B">
        <w:t>to reduce infrastructures costs. The pressure on IT professionals to store, preserve</w:t>
      </w:r>
      <w:ins w:id="2203" w:author="DM" w:date="2012-08-17T09:30:00Z">
        <w:r w:rsidR="00252F83">
          <w:t>,</w:t>
        </w:r>
      </w:ins>
      <w:r w:rsidRPr="000D4A1B">
        <w:t xml:space="preserve"> and protect data while still making data accessible has intensified. </w:t>
      </w:r>
    </w:p>
    <w:p w:rsidR="002E4B89" w:rsidRDefault="009340DD" w:rsidP="00843503">
      <w:pPr>
        <w:pStyle w:val="Para"/>
      </w:pPr>
      <w:r w:rsidRPr="000D4A1B">
        <w:t>Organizations today continue to look for ways to reduce implementation and administration cost</w:t>
      </w:r>
      <w:r w:rsidR="000374A7">
        <w:t>s</w:t>
      </w:r>
      <w:r w:rsidRPr="000D4A1B">
        <w:t xml:space="preserve"> while driving value and profits directly to the bottom</w:t>
      </w:r>
      <w:del w:id="2204" w:author="DM" w:date="2012-08-17T09:30:00Z">
        <w:r w:rsidR="00583D5D" w:rsidDel="00252F83">
          <w:delText>-</w:delText>
        </w:r>
      </w:del>
      <w:ins w:id="2205" w:author="DM" w:date="2012-08-17T09:30:00Z">
        <w:r w:rsidR="00252F83">
          <w:t xml:space="preserve"> </w:t>
        </w:r>
      </w:ins>
      <w:r w:rsidRPr="000D4A1B">
        <w:t xml:space="preserve">line. As information </w:t>
      </w:r>
      <w:r w:rsidR="008E58D2">
        <w:t>becomes</w:t>
      </w:r>
      <w:r w:rsidR="008E58D2" w:rsidRPr="000D4A1B">
        <w:t xml:space="preserve"> </w:t>
      </w:r>
      <w:r w:rsidRPr="000D4A1B">
        <w:t xml:space="preserve">more </w:t>
      </w:r>
      <w:del w:id="2206" w:author="DM" w:date="2012-08-17T09:30:00Z">
        <w:r w:rsidRPr="000D4A1B" w:rsidDel="00252F83">
          <w:delText xml:space="preserve">readily </w:delText>
        </w:r>
      </w:del>
      <w:r w:rsidRPr="000D4A1B">
        <w:t xml:space="preserve">available and </w:t>
      </w:r>
      <w:r w:rsidR="008E58D2">
        <w:t xml:space="preserve">as </w:t>
      </w:r>
      <w:r w:rsidRPr="000D4A1B">
        <w:t xml:space="preserve">people are more readily accessible, organizations are taking bold steps to select and implement change using technology and processes. Since PPM </w:t>
      </w:r>
      <w:del w:id="2207" w:author="Odum, Amy - Hoboken" w:date="2012-08-27T10:40:00Z">
        <w:r w:rsidRPr="000D4A1B" w:rsidDel="00294A80">
          <w:delText>has intricate contact</w:delText>
        </w:r>
      </w:del>
      <w:ins w:id="2208" w:author="Odum, Amy - Hoboken" w:date="2012-08-27T10:40:00Z">
        <w:r w:rsidR="00294A80">
          <w:t>is intricately involved</w:t>
        </w:r>
        <w:del w:id="2209" w:author="Jeff Jacobson" w:date="2012-08-29T15:53:00Z">
          <w:r w:rsidR="00294A80" w:rsidDel="0069429E">
            <w:delText xml:space="preserve"> </w:delText>
          </w:r>
        </w:del>
      </w:ins>
      <w:r w:rsidRPr="000D4A1B">
        <w:t xml:space="preserve"> with corporate constraints</w:t>
      </w:r>
      <w:ins w:id="2210" w:author="DM" w:date="2012-08-17T09:31:00Z">
        <w:r w:rsidR="00252F83">
          <w:t>, such as</w:t>
        </w:r>
      </w:ins>
      <w:del w:id="2211" w:author="DM" w:date="2012-08-17T09:31:00Z">
        <w:r w:rsidRPr="000D4A1B" w:rsidDel="00252F83">
          <w:delText xml:space="preserve"> </w:delText>
        </w:r>
        <w:r w:rsidR="002E4B89" w:rsidDel="00252F83">
          <w:delText>like</w:delText>
        </w:r>
      </w:del>
      <w:r w:rsidR="002E4B89">
        <w:t xml:space="preserve"> </w:t>
      </w:r>
      <w:r w:rsidRPr="000D4A1B">
        <w:t>costs and resources</w:t>
      </w:r>
      <w:ins w:id="2212" w:author="DM" w:date="2012-08-17T09:31:00Z">
        <w:r w:rsidR="00252F83">
          <w:t>,</w:t>
        </w:r>
      </w:ins>
      <w:r w:rsidRPr="000D4A1B">
        <w:t xml:space="preserve"> and </w:t>
      </w:r>
      <w:r w:rsidR="002E4B89">
        <w:t xml:space="preserve">with </w:t>
      </w:r>
      <w:r w:rsidRPr="000D4A1B">
        <w:t>bottom</w:t>
      </w:r>
      <w:r w:rsidR="00A0469C">
        <w:t>-</w:t>
      </w:r>
      <w:r w:rsidRPr="000D4A1B">
        <w:t>line results</w:t>
      </w:r>
      <w:ins w:id="2213" w:author="DM" w:date="2012-08-17T09:31:00Z">
        <w:r w:rsidR="00252F83">
          <w:t>,</w:t>
        </w:r>
      </w:ins>
      <w:r w:rsidRPr="000D4A1B">
        <w:t xml:space="preserve"> </w:t>
      </w:r>
      <w:ins w:id="2214" w:author="DM" w:date="2012-08-17T09:31:00Z">
        <w:r w:rsidR="00252F83">
          <w:t>such as</w:t>
        </w:r>
      </w:ins>
      <w:del w:id="2215" w:author="DM" w:date="2012-08-17T09:31:00Z">
        <w:r w:rsidR="002E4B89" w:rsidDel="00252F83">
          <w:delText>like</w:delText>
        </w:r>
      </w:del>
      <w:r w:rsidR="002E4B89">
        <w:t xml:space="preserve"> </w:t>
      </w:r>
      <w:r w:rsidRPr="000D4A1B">
        <w:t xml:space="preserve">actual work completed, there is </w:t>
      </w:r>
      <w:r w:rsidR="002E4B89">
        <w:t xml:space="preserve">a </w:t>
      </w:r>
      <w:r w:rsidRPr="000D4A1B">
        <w:t>vested interest at the decision</w:t>
      </w:r>
      <w:del w:id="2216" w:author="DM" w:date="2012-08-17T09:31:00Z">
        <w:r w:rsidR="00A0469C" w:rsidDel="00252F83">
          <w:delText>-</w:delText>
        </w:r>
      </w:del>
      <w:ins w:id="2217" w:author="DM" w:date="2012-08-17T09:31:00Z">
        <w:r w:rsidR="00252F83">
          <w:t xml:space="preserve"> </w:t>
        </w:r>
      </w:ins>
      <w:r w:rsidRPr="000D4A1B">
        <w:t xml:space="preserve">making level to do everything right. </w:t>
      </w:r>
    </w:p>
    <w:p w:rsidR="009340DD" w:rsidRPr="000D4A1B" w:rsidRDefault="009340DD" w:rsidP="00843503">
      <w:pPr>
        <w:pStyle w:val="Para"/>
      </w:pPr>
      <w:r w:rsidRPr="000D4A1B">
        <w:t>Many times</w:t>
      </w:r>
      <w:del w:id="2218" w:author="DM" w:date="2012-08-17T09:31:00Z">
        <w:r w:rsidRPr="000D4A1B" w:rsidDel="00252F83">
          <w:delText>,</w:delText>
        </w:r>
      </w:del>
      <w:r w:rsidRPr="000D4A1B">
        <w:t xml:space="preserve"> </w:t>
      </w:r>
      <w:r w:rsidR="002E4B89">
        <w:t xml:space="preserve">organizations mistakenly </w:t>
      </w:r>
      <w:r w:rsidRPr="000D4A1B">
        <w:t>choos</w:t>
      </w:r>
      <w:r w:rsidR="002E4B89">
        <w:t>e</w:t>
      </w:r>
      <w:r w:rsidRPr="000D4A1B">
        <w:t xml:space="preserve"> to install the technology themselves, internalize </w:t>
      </w:r>
      <w:r w:rsidR="002E4B89">
        <w:t xml:space="preserve">their </w:t>
      </w:r>
      <w:r w:rsidRPr="000D4A1B">
        <w:t>process improvements</w:t>
      </w:r>
      <w:ins w:id="2219" w:author="DM" w:date="2012-08-17T09:31:00Z">
        <w:r w:rsidR="00AA44CC">
          <w:t>,</w:t>
        </w:r>
      </w:ins>
      <w:r w:rsidRPr="000D4A1B">
        <w:t xml:space="preserve"> and leverage the growing access to information via Web and social channels. Although there is a strong business case for taking this approach</w:t>
      </w:r>
      <w:r w:rsidR="002E4B89">
        <w:t xml:space="preserve"> </w:t>
      </w:r>
      <w:del w:id="2220" w:author="DM" w:date="2012-08-17T09:31:00Z">
        <w:r w:rsidR="002E4B89" w:rsidDel="00AA44CC">
          <w:delText>with</w:delText>
        </w:r>
      </w:del>
      <w:r w:rsidR="002E4B89">
        <w:t xml:space="preserve">in organizations that </w:t>
      </w:r>
      <w:del w:id="2221" w:author="DM" w:date="2012-08-17T09:32:00Z">
        <w:r w:rsidR="002E4B89" w:rsidDel="00AA44CC">
          <w:delText xml:space="preserve">are </w:delText>
        </w:r>
      </w:del>
      <w:r w:rsidR="002E4B89">
        <w:t xml:space="preserve">have </w:t>
      </w:r>
      <w:ins w:id="2222" w:author="DM" w:date="2012-08-17T09:32:00Z">
        <w:r w:rsidR="00AA44CC">
          <w:t>employees who are</w:t>
        </w:r>
      </w:ins>
      <w:del w:id="2223" w:author="DM" w:date="2012-08-17T09:32:00Z">
        <w:r w:rsidR="002E4B89" w:rsidDel="00AA44CC">
          <w:delText>members significantly</w:delText>
        </w:r>
      </w:del>
      <w:r w:rsidR="002E4B89">
        <w:t xml:space="preserve"> knowledgeable in the technologies to be implemented</w:t>
      </w:r>
      <w:r w:rsidRPr="000D4A1B">
        <w:t xml:space="preserve">, the risks are similar to </w:t>
      </w:r>
      <w:ins w:id="2224" w:author="DM" w:date="2012-08-17T09:32:00Z">
        <w:r w:rsidR="00AA44CC">
          <w:t xml:space="preserve">those </w:t>
        </w:r>
      </w:ins>
      <w:del w:id="2225" w:author="DM" w:date="2012-08-17T09:32:00Z">
        <w:r w:rsidR="002E4B89" w:rsidDel="00AA44CC">
          <w:delText xml:space="preserve">the </w:delText>
        </w:r>
      </w:del>
      <w:ins w:id="2226" w:author="DM" w:date="2012-08-17T09:32:00Z">
        <w:r w:rsidR="00AA44CC">
          <w:t xml:space="preserve">of </w:t>
        </w:r>
      </w:ins>
      <w:r w:rsidR="002E4B89">
        <w:t>lay</w:t>
      </w:r>
      <w:ins w:id="2227" w:author="DM" w:date="2012-08-17T09:32:00Z">
        <w:r w:rsidR="00AA44CC">
          <w:t>people</w:t>
        </w:r>
      </w:ins>
      <w:del w:id="2228" w:author="DM" w:date="2012-08-17T09:32:00Z">
        <w:r w:rsidR="002E4B89" w:rsidDel="00AA44CC">
          <w:delText>man</w:delText>
        </w:r>
      </w:del>
      <w:r w:rsidR="002E4B89">
        <w:t xml:space="preserve"> </w:t>
      </w:r>
      <w:r w:rsidRPr="000D4A1B">
        <w:t>self</w:t>
      </w:r>
      <w:r w:rsidR="00C8054A">
        <w:t>-</w:t>
      </w:r>
      <w:r w:rsidRPr="000D4A1B">
        <w:t>diagnosing and self</w:t>
      </w:r>
      <w:r w:rsidR="00FE7BB6">
        <w:t>-</w:t>
      </w:r>
      <w:r w:rsidRPr="000D4A1B">
        <w:t xml:space="preserve">medicating </w:t>
      </w:r>
      <w:r w:rsidR="002E4B89">
        <w:t xml:space="preserve">when </w:t>
      </w:r>
      <w:ins w:id="2229" w:author="DM" w:date="2012-08-17T09:32:00Z">
        <w:r w:rsidR="00AA44CC">
          <w:t>they</w:t>
        </w:r>
      </w:ins>
      <w:del w:id="2230" w:author="DM" w:date="2012-08-17T09:32:00Z">
        <w:r w:rsidR="002E4B89" w:rsidDel="00AA44CC">
          <w:delText>he</w:delText>
        </w:r>
      </w:del>
      <w:r w:rsidR="002E4B89">
        <w:t xml:space="preserve"> feel</w:t>
      </w:r>
      <w:del w:id="2231" w:author="DM" w:date="2012-08-17T09:32:00Z">
        <w:r w:rsidR="002E4B89" w:rsidDel="00AA44CC">
          <w:delText>s</w:delText>
        </w:r>
      </w:del>
      <w:r w:rsidR="002E4B89">
        <w:t xml:space="preserve"> ill</w:t>
      </w:r>
      <w:r w:rsidRPr="000D4A1B">
        <w:t>. Often</w:t>
      </w:r>
      <w:del w:id="2232" w:author="DM" w:date="2012-08-17T09:32:00Z">
        <w:r w:rsidRPr="000D4A1B" w:rsidDel="00AA44CC">
          <w:delText>,</w:delText>
        </w:r>
      </w:del>
      <w:r w:rsidRPr="000D4A1B">
        <w:t xml:space="preserve"> </w:t>
      </w:r>
      <w:ins w:id="2233" w:author="DM" w:date="2012-08-17T09:32:00Z">
        <w:r w:rsidR="00AA44CC">
          <w:t>people</w:t>
        </w:r>
      </w:ins>
      <w:del w:id="2234" w:author="DM" w:date="2012-08-17T09:32:00Z">
        <w:r w:rsidR="002E4B89" w:rsidDel="00AA44CC">
          <w:delText>someone</w:delText>
        </w:r>
      </w:del>
      <w:r w:rsidR="002E4B89">
        <w:t xml:space="preserve"> who feel</w:t>
      </w:r>
      <w:del w:id="2235" w:author="DM" w:date="2012-08-17T09:32:00Z">
        <w:r w:rsidR="002E4B89" w:rsidDel="00AA44CC">
          <w:delText>s</w:delText>
        </w:r>
      </w:del>
      <w:r w:rsidR="002E4B89">
        <w:t xml:space="preserve"> sick </w:t>
      </w:r>
      <w:ins w:id="2236" w:author="DM" w:date="2012-08-17T09:32:00Z">
        <w:r w:rsidR="00AA44CC">
          <w:t>are</w:t>
        </w:r>
      </w:ins>
      <w:del w:id="2237" w:author="DM" w:date="2012-08-17T09:32:00Z">
        <w:r w:rsidR="002E4B89" w:rsidDel="00AA44CC">
          <w:delText>is</w:delText>
        </w:r>
      </w:del>
      <w:r w:rsidRPr="000D4A1B">
        <w:t xml:space="preserve"> right</w:t>
      </w:r>
      <w:r w:rsidR="006B02D7">
        <w:t>:</w:t>
      </w:r>
      <w:r w:rsidR="002E4B89">
        <w:t xml:space="preserve"> </w:t>
      </w:r>
      <w:ins w:id="2238" w:author="DM" w:date="2012-08-17T09:32:00Z">
        <w:r w:rsidR="00AA44CC">
          <w:t>They</w:t>
        </w:r>
      </w:ins>
      <w:del w:id="2239" w:author="DM" w:date="2012-08-17T09:32:00Z">
        <w:r w:rsidR="002E4B89" w:rsidDel="00AA44CC">
          <w:delText>he</w:delText>
        </w:r>
      </w:del>
      <w:r w:rsidRPr="000D4A1B">
        <w:t xml:space="preserve"> </w:t>
      </w:r>
      <w:r w:rsidR="002E4B89">
        <w:t>ha</w:t>
      </w:r>
      <w:ins w:id="2240" w:author="DM" w:date="2012-08-17T09:32:00Z">
        <w:r w:rsidR="00AA44CC">
          <w:t>ve</w:t>
        </w:r>
      </w:ins>
      <w:del w:id="2241" w:author="DM" w:date="2012-08-17T09:32:00Z">
        <w:r w:rsidR="002E4B89" w:rsidDel="00AA44CC">
          <w:delText>s</w:delText>
        </w:r>
      </w:del>
      <w:r w:rsidR="002E4B89" w:rsidRPr="000D4A1B">
        <w:t xml:space="preserve"> </w:t>
      </w:r>
      <w:r w:rsidRPr="000D4A1B">
        <w:t xml:space="preserve">a cold. </w:t>
      </w:r>
      <w:r w:rsidR="002E240E">
        <w:t>But o</w:t>
      </w:r>
      <w:r w:rsidR="002E240E" w:rsidRPr="000D4A1B">
        <w:t xml:space="preserve">ther </w:t>
      </w:r>
      <w:r w:rsidRPr="000D4A1B">
        <w:t xml:space="preserve">times </w:t>
      </w:r>
      <w:ins w:id="2242" w:author="DM" w:date="2012-08-17T09:32:00Z">
        <w:r w:rsidR="00AA44CC">
          <w:t>they are</w:t>
        </w:r>
      </w:ins>
      <w:del w:id="2243" w:author="DM" w:date="2012-08-17T09:32:00Z">
        <w:r w:rsidR="002E240E" w:rsidDel="00AA44CC">
          <w:delText>he is</w:delText>
        </w:r>
      </w:del>
      <w:r w:rsidR="00D30C12" w:rsidRPr="000D4A1B">
        <w:t xml:space="preserve"> </w:t>
      </w:r>
      <w:r w:rsidRPr="000D4A1B">
        <w:t>mistaken and need</w:t>
      </w:r>
      <w:del w:id="2244" w:author="DM" w:date="2012-08-17T09:32:00Z">
        <w:r w:rsidR="002E240E" w:rsidDel="00AA44CC">
          <w:delText>s</w:delText>
        </w:r>
      </w:del>
      <w:r w:rsidRPr="000D4A1B">
        <w:t xml:space="preserve"> prescriptions or perhaps more</w:t>
      </w:r>
      <w:r w:rsidR="009C0741">
        <w:t xml:space="preserve"> prevent</w:t>
      </w:r>
      <w:del w:id="2245" w:author="DM" w:date="2012-08-17T09:32:00Z">
        <w:r w:rsidR="009C0741" w:rsidDel="00AA44CC">
          <w:delText>at</w:delText>
        </w:r>
      </w:del>
      <w:r w:rsidR="009C0741">
        <w:t>ive</w:t>
      </w:r>
      <w:r w:rsidRPr="000D4A1B">
        <w:t xml:space="preserve"> measures. </w:t>
      </w:r>
      <w:r w:rsidR="00D30C12">
        <w:t>I</w:t>
      </w:r>
      <w:r w:rsidRPr="000D4A1B">
        <w:t xml:space="preserve">n hindsight, </w:t>
      </w:r>
      <w:ins w:id="2246" w:author="DM" w:date="2012-08-17T09:33:00Z">
        <w:r w:rsidR="00AA44CC">
          <w:t>such people</w:t>
        </w:r>
      </w:ins>
      <w:del w:id="2247" w:author="DM" w:date="2012-08-17T09:33:00Z">
        <w:r w:rsidR="007809B2" w:rsidDel="00AA44CC">
          <w:delText>he</w:delText>
        </w:r>
      </w:del>
      <w:r w:rsidR="007809B2">
        <w:t xml:space="preserve"> </w:t>
      </w:r>
      <w:r w:rsidRPr="000D4A1B">
        <w:t xml:space="preserve">would have been better off had </w:t>
      </w:r>
      <w:ins w:id="2248" w:author="DM" w:date="2012-08-17T09:33:00Z">
        <w:r w:rsidR="00AA44CC">
          <w:t>they</w:t>
        </w:r>
      </w:ins>
      <w:del w:id="2249" w:author="DM" w:date="2012-08-17T09:33:00Z">
        <w:r w:rsidR="007809B2" w:rsidDel="00AA44CC">
          <w:delText>he</w:delText>
        </w:r>
      </w:del>
      <w:r w:rsidR="007809B2">
        <w:t xml:space="preserve"> </w:t>
      </w:r>
      <w:r w:rsidRPr="000D4A1B">
        <w:t>sought assistance from experts sooner.</w:t>
      </w:r>
    </w:p>
    <w:p w:rsidR="009340DD" w:rsidRPr="000D4A1B" w:rsidRDefault="009340DD" w:rsidP="00843503">
      <w:pPr>
        <w:pStyle w:val="Para"/>
      </w:pPr>
      <w:r w:rsidRPr="000D4A1B">
        <w:t xml:space="preserve">The </w:t>
      </w:r>
      <w:ins w:id="2250" w:author="DM" w:date="2012-08-17T09:33:00Z">
        <w:r w:rsidR="00AA44CC">
          <w:t>next</w:t>
        </w:r>
      </w:ins>
      <w:del w:id="2251" w:author="DM" w:date="2012-08-17T09:33:00Z">
        <w:r w:rsidRPr="000D4A1B" w:rsidDel="00AA44CC">
          <w:delText>following</w:delText>
        </w:r>
      </w:del>
      <w:r w:rsidRPr="000D4A1B">
        <w:t xml:space="preserve"> scenarios highlight the perspective</w:t>
      </w:r>
      <w:r w:rsidR="00472722">
        <w:t>s</w:t>
      </w:r>
      <w:r w:rsidRPr="000D4A1B">
        <w:t xml:space="preserve"> of an organization’s option </w:t>
      </w:r>
      <w:r w:rsidR="00472722">
        <w:t>for</w:t>
      </w:r>
      <w:r w:rsidR="00472722" w:rsidRPr="000D4A1B">
        <w:t xml:space="preserve"> </w:t>
      </w:r>
      <w:r w:rsidRPr="000D4A1B">
        <w:t xml:space="preserve">going it alone and </w:t>
      </w:r>
      <w:r w:rsidR="00472722">
        <w:t xml:space="preserve">its </w:t>
      </w:r>
      <w:r w:rsidRPr="000D4A1B">
        <w:t xml:space="preserve">option to secure assistance externally in support of </w:t>
      </w:r>
      <w:ins w:id="2252" w:author="DM" w:date="2012-08-17T09:33:00Z">
        <w:r w:rsidR="00AA44CC">
          <w:t>a</w:t>
        </w:r>
      </w:ins>
      <w:del w:id="2253" w:author="DM" w:date="2012-08-17T09:33:00Z">
        <w:r w:rsidRPr="000D4A1B" w:rsidDel="00AA44CC">
          <w:delText>their</w:delText>
        </w:r>
      </w:del>
      <w:r w:rsidRPr="000D4A1B">
        <w:t xml:space="preserve"> Project 2010 initiative.</w:t>
      </w:r>
    </w:p>
    <w:p w:rsidR="009340DD" w:rsidRPr="000D4A1B" w:rsidRDefault="009340DD" w:rsidP="00843503">
      <w:pPr>
        <w:pStyle w:val="Para"/>
      </w:pPr>
      <w:r w:rsidRPr="000D4A1B">
        <w:t>Many organizations in today’s economy are looking for more cost</w:t>
      </w:r>
      <w:r w:rsidR="006F0DB0">
        <w:t>-</w:t>
      </w:r>
      <w:r w:rsidRPr="000D4A1B">
        <w:t>effective measures</w:t>
      </w:r>
      <w:del w:id="2254" w:author="DM" w:date="2012-08-17T09:35:00Z">
        <w:r w:rsidRPr="000D4A1B" w:rsidDel="00014A92">
          <w:delText>,</w:delText>
        </w:r>
      </w:del>
      <w:r w:rsidRPr="000D4A1B">
        <w:t xml:space="preserve"> </w:t>
      </w:r>
      <w:ins w:id="2255" w:author="DM" w:date="2012-08-17T09:35:00Z">
        <w:r w:rsidR="00014A92">
          <w:t>and to</w:t>
        </w:r>
      </w:ins>
      <w:del w:id="2256" w:author="DM" w:date="2012-08-17T09:35:00Z">
        <w:r w:rsidRPr="000D4A1B" w:rsidDel="00014A92">
          <w:delText>as well</w:delText>
        </w:r>
      </w:del>
      <w:del w:id="2257" w:author="DM" w:date="2012-08-17T09:36:00Z">
        <w:r w:rsidRPr="000D4A1B" w:rsidDel="00014A92">
          <w:delText xml:space="preserve"> as</w:delText>
        </w:r>
      </w:del>
      <w:r w:rsidRPr="000D4A1B">
        <w:t xml:space="preserve"> utiliz</w:t>
      </w:r>
      <w:ins w:id="2258" w:author="DM" w:date="2012-08-17T09:36:00Z">
        <w:r w:rsidR="00014A92">
          <w:t>e</w:t>
        </w:r>
      </w:ins>
      <w:del w:id="2259" w:author="DM" w:date="2012-08-17T09:36:00Z">
        <w:r w:rsidRPr="000D4A1B" w:rsidDel="00014A92">
          <w:delText>ing</w:delText>
        </w:r>
      </w:del>
      <w:r w:rsidRPr="000D4A1B">
        <w:t xml:space="preserve"> internal resources as much as possible. The </w:t>
      </w:r>
      <w:del w:id="2260" w:author="DM" w:date="2012-08-17T09:36:00Z">
        <w:r w:rsidRPr="000D4A1B" w:rsidDel="00014A92">
          <w:delText xml:space="preserve">current </w:delText>
        </w:r>
      </w:del>
      <w:r w:rsidRPr="000D4A1B">
        <w:t xml:space="preserve">challenge </w:t>
      </w:r>
      <w:r w:rsidR="00687D56">
        <w:t xml:space="preserve">Microsoft </w:t>
      </w:r>
      <w:r w:rsidRPr="000D4A1B">
        <w:t xml:space="preserve">Project 2010 faces today is that it is technically </w:t>
      </w:r>
      <w:r w:rsidR="009C0741">
        <w:t>easier</w:t>
      </w:r>
      <w:r w:rsidR="00691121">
        <w:t xml:space="preserve"> </w:t>
      </w:r>
      <w:r w:rsidRPr="000D4A1B">
        <w:t xml:space="preserve">to set up and deploy </w:t>
      </w:r>
      <w:del w:id="2261" w:author="DM" w:date="2012-08-17T09:36:00Z">
        <w:r w:rsidR="00D30C12" w:rsidDel="00014A92">
          <w:delText xml:space="preserve">it </w:delText>
        </w:r>
      </w:del>
      <w:r w:rsidRPr="000D4A1B">
        <w:t>as an infrastructure</w:t>
      </w:r>
      <w:r w:rsidR="009C0741">
        <w:t xml:space="preserve"> than </w:t>
      </w:r>
      <w:ins w:id="2262" w:author="DM" w:date="2012-08-17T09:36:00Z">
        <w:r w:rsidR="00014A92">
          <w:t xml:space="preserve">ever </w:t>
        </w:r>
      </w:ins>
      <w:r w:rsidR="009C0741">
        <w:t xml:space="preserve">before, </w:t>
      </w:r>
      <w:ins w:id="2263" w:author="DM" w:date="2012-08-17T09:36:00Z">
        <w:r w:rsidR="00014A92">
          <w:t xml:space="preserve">which makes it </w:t>
        </w:r>
      </w:ins>
      <w:del w:id="2264" w:author="DM" w:date="2012-08-17T09:36:00Z">
        <w:r w:rsidR="009C0741" w:rsidDel="00014A92">
          <w:delText xml:space="preserve">giving the </w:delText>
        </w:r>
      </w:del>
      <w:ins w:id="2265" w:author="DM" w:date="2012-08-17T09:36:00Z">
        <w:r w:rsidR="00014A92">
          <w:t>seem</w:t>
        </w:r>
      </w:ins>
      <w:del w:id="2266" w:author="DM" w:date="2012-08-17T09:36:00Z">
        <w:r w:rsidR="009C0741" w:rsidDel="00014A92">
          <w:delText>appearance</w:delText>
        </w:r>
      </w:del>
      <w:r w:rsidR="009C0741">
        <w:t xml:space="preserve"> that it can just be “installed”</w:t>
      </w:r>
      <w:ins w:id="2267" w:author="DM" w:date="2012-08-17T09:36:00Z">
        <w:r w:rsidR="00014A92">
          <w:t>;</w:t>
        </w:r>
      </w:ins>
      <w:del w:id="2268" w:author="DM" w:date="2012-08-17T09:36:00Z">
        <w:r w:rsidR="009C0741" w:rsidDel="00014A92">
          <w:delText>,</w:delText>
        </w:r>
      </w:del>
      <w:r w:rsidR="009C0741">
        <w:t xml:space="preserve"> but the </w:t>
      </w:r>
      <w:del w:id="2269" w:author="DM" w:date="2012-08-17T09:36:00Z">
        <w:r w:rsidR="009C0741" w:rsidDel="00014A92">
          <w:delText xml:space="preserve">underlying capabilities of the tool </w:delText>
        </w:r>
      </w:del>
      <w:ins w:id="2270" w:author="Jeff Jacobson" w:date="2012-08-29T15:55:00Z">
        <w:r w:rsidR="0069429E">
          <w:t xml:space="preserve">tool </w:t>
        </w:r>
      </w:ins>
      <w:r w:rsidR="009C0741">
        <w:t xml:space="preserve">is not just a </w:t>
      </w:r>
      <w:del w:id="2271" w:author="DM" w:date="2012-08-17T09:36:00Z">
        <w:r w:rsidR="009C0741" w:rsidDel="00014A92">
          <w:delText>“</w:delText>
        </w:r>
      </w:del>
      <w:r w:rsidR="009C0741">
        <w:t>simple scheduling engine</w:t>
      </w:r>
      <w:del w:id="2272" w:author="DM" w:date="2012-08-17T09:36:00Z">
        <w:r w:rsidR="009C0741" w:rsidDel="00014A92">
          <w:delText>”</w:delText>
        </w:r>
      </w:del>
      <w:r w:rsidR="009C0741">
        <w:t>, it is a full</w:t>
      </w:r>
      <w:ins w:id="2273" w:author="DM" w:date="2012-08-17T09:37:00Z">
        <w:r w:rsidR="00014A92">
          <w:t>-</w:t>
        </w:r>
      </w:ins>
      <w:del w:id="2274" w:author="DM" w:date="2012-08-17T09:37:00Z">
        <w:r w:rsidR="009C0741" w:rsidDel="00014A92">
          <w:delText xml:space="preserve"> </w:delText>
        </w:r>
      </w:del>
      <w:r w:rsidR="009C0741">
        <w:t xml:space="preserve">spectrum </w:t>
      </w:r>
      <w:del w:id="2275" w:author="DM" w:date="2012-08-17T09:37:00Z">
        <w:r w:rsidR="009C0741" w:rsidDel="00014A92">
          <w:delText>E</w:delText>
        </w:r>
      </w:del>
      <w:ins w:id="2276" w:author="DM" w:date="2012-08-17T09:37:00Z">
        <w:r w:rsidR="00014A92">
          <w:t>e</w:t>
        </w:r>
      </w:ins>
      <w:r w:rsidR="009C0741">
        <w:t xml:space="preserve">nterprise </w:t>
      </w:r>
      <w:del w:id="2277" w:author="DM" w:date="2012-08-17T09:37:00Z">
        <w:r w:rsidR="009C0741" w:rsidDel="00014A92">
          <w:delText>P</w:delText>
        </w:r>
      </w:del>
      <w:ins w:id="2278" w:author="DM" w:date="2012-08-17T09:37:00Z">
        <w:r w:rsidR="00014A92">
          <w:t>p</w:t>
        </w:r>
      </w:ins>
      <w:r w:rsidR="009C0741">
        <w:t>roject/</w:t>
      </w:r>
      <w:del w:id="2279" w:author="DM" w:date="2012-08-17T09:37:00Z">
        <w:r w:rsidR="009C0741" w:rsidDel="00014A92">
          <w:delText>P</w:delText>
        </w:r>
      </w:del>
      <w:ins w:id="2280" w:author="DM" w:date="2012-08-17T09:37:00Z">
        <w:r w:rsidR="00014A92">
          <w:t>p</w:t>
        </w:r>
      </w:ins>
      <w:r w:rsidR="009C0741">
        <w:t xml:space="preserve">rogram and </w:t>
      </w:r>
      <w:del w:id="2281" w:author="DM" w:date="2012-08-17T09:37:00Z">
        <w:r w:rsidR="009C0741" w:rsidDel="00014A92">
          <w:delText>P</w:delText>
        </w:r>
      </w:del>
      <w:ins w:id="2282" w:author="DM" w:date="2012-08-17T09:37:00Z">
        <w:r w:rsidR="00014A92">
          <w:t>p</w:t>
        </w:r>
      </w:ins>
      <w:r w:rsidR="009C0741">
        <w:t>ortfolio management tool</w:t>
      </w:r>
      <w:r w:rsidRPr="000D4A1B">
        <w:t xml:space="preserve">. Therefore, many organizations are choosing to have their internal technical staff </w:t>
      </w:r>
      <w:r w:rsidR="00D30C12">
        <w:t xml:space="preserve">do the </w:t>
      </w:r>
      <w:r w:rsidRPr="000D4A1B">
        <w:t>deploy</w:t>
      </w:r>
      <w:r w:rsidR="00D30C12">
        <w:t>ment</w:t>
      </w:r>
      <w:r w:rsidR="00D720AB">
        <w:t xml:space="preserve">. </w:t>
      </w:r>
      <w:r w:rsidR="009C0741">
        <w:t xml:space="preserve">A good example would be similar to having IT install an ERP system like </w:t>
      </w:r>
      <w:ins w:id="2283" w:author="DM" w:date="2012-08-17T09:40:00Z">
        <w:r w:rsidR="00B57E83" w:rsidRPr="000D4A1B">
          <w:t>Systems</w:t>
        </w:r>
        <w:del w:id="2284" w:author="Tim Runcie" w:date="2012-09-11T09:43:00Z">
          <w:r w:rsidR="00B57E83" w:rsidRPr="000D4A1B" w:rsidDel="00D07C41">
            <w:delText>,</w:delText>
          </w:r>
        </w:del>
        <w:r w:rsidR="00B57E83" w:rsidRPr="000D4A1B">
          <w:t xml:space="preserve"> Applications</w:t>
        </w:r>
      </w:ins>
      <w:ins w:id="2285" w:author="DM" w:date="2012-08-17T09:42:00Z">
        <w:del w:id="2286" w:author="Tim Runcie" w:date="2012-09-11T09:43:00Z">
          <w:r w:rsidR="00531679" w:rsidDel="00D07C41">
            <w:delText>,</w:delText>
          </w:r>
        </w:del>
      </w:ins>
      <w:ins w:id="2287" w:author="Tim Runcie" w:date="2012-09-11T09:43:00Z">
        <w:r w:rsidR="00D07C41">
          <w:t xml:space="preserve"> </w:t>
        </w:r>
      </w:ins>
      <w:ins w:id="2288" w:author="DM" w:date="2012-08-17T09:40:00Z">
        <w:del w:id="2289" w:author="Tim Runcie" w:date="2012-09-11T09:43:00Z">
          <w:r w:rsidR="00B57E83" w:rsidRPr="000D4A1B" w:rsidDel="00D07C41">
            <w:delText xml:space="preserve"> </w:delText>
          </w:r>
        </w:del>
        <w:r w:rsidR="00B57E83" w:rsidRPr="000D4A1B">
          <w:t xml:space="preserve">and Products </w:t>
        </w:r>
        <w:r w:rsidR="00B57E83">
          <w:t>(</w:t>
        </w:r>
      </w:ins>
      <w:commentRangeStart w:id="2290"/>
      <w:ins w:id="2291" w:author="DM" w:date="2012-08-17T09:42:00Z">
        <w:r w:rsidR="00531679">
          <w:rPr>
            <w:rStyle w:val="QueryInline"/>
          </w:rPr>
          <w:t>[</w:t>
        </w:r>
        <w:commentRangeStart w:id="2292"/>
        <w:r w:rsidR="00531679">
          <w:rPr>
            <w:rStyle w:val="QueryInline"/>
          </w:rPr>
          <w:t>AU: is this correct, from below?]</w:t>
        </w:r>
      </w:ins>
      <w:commentRangeEnd w:id="2290"/>
      <w:r w:rsidR="00FB29EA">
        <w:rPr>
          <w:rStyle w:val="CommentReference"/>
          <w:rFonts w:asciiTheme="minorHAnsi" w:eastAsiaTheme="minorHAnsi" w:hAnsiTheme="minorHAnsi" w:cstheme="minorBidi"/>
          <w:snapToGrid/>
        </w:rPr>
        <w:commentReference w:id="2290"/>
      </w:r>
      <w:commentRangeEnd w:id="2292"/>
      <w:r w:rsidR="00D07C41">
        <w:rPr>
          <w:rStyle w:val="CommentReference"/>
          <w:rFonts w:asciiTheme="minorHAnsi" w:eastAsiaTheme="minorHAnsi" w:hAnsiTheme="minorHAnsi" w:cstheme="minorBidi"/>
          <w:snapToGrid/>
        </w:rPr>
        <w:commentReference w:id="2292"/>
      </w:r>
      <w:r w:rsidR="009C0741">
        <w:t>SAP</w:t>
      </w:r>
      <w:ins w:id="2293" w:author="DM" w:date="2012-08-17T09:40:00Z">
        <w:r w:rsidR="00B57E83">
          <w:t>)</w:t>
        </w:r>
      </w:ins>
      <w:del w:id="2294" w:author="DM" w:date="2012-08-17T09:38:00Z">
        <w:r w:rsidR="009C0741" w:rsidDel="00014A92">
          <w:delText>,</w:delText>
        </w:r>
      </w:del>
      <w:r w:rsidR="009C0741">
        <w:t xml:space="preserve"> without involving accounting.</w:t>
      </w:r>
    </w:p>
    <w:p w:rsidR="008C3F63" w:rsidRPr="008C3F63" w:rsidRDefault="0024362C" w:rsidP="006265BD">
      <w:pPr>
        <w:pStyle w:val="H4"/>
      </w:pPr>
      <w:ins w:id="2295" w:author="Odum, Amy - Hoboken" w:date="2012-08-27T10:42:00Z">
        <w:r w:rsidRPr="000D4A1B" w:rsidDel="0024362C">
          <w:t xml:space="preserve"> </w:t>
        </w:r>
      </w:ins>
      <w:del w:id="2296" w:author="Jeff Jacobson" w:date="2012-08-29T15:58:00Z">
        <w:r w:rsidR="009340DD" w:rsidRPr="000D4A1B" w:rsidDel="00FB29EA">
          <w:delText xml:space="preserve">Perspective </w:delText>
        </w:r>
      </w:del>
      <w:ins w:id="2297" w:author="Jeff Jacobson" w:date="2012-08-29T15:58:00Z">
        <w:r w:rsidR="00FB29EA">
          <w:t>Prospective</w:t>
        </w:r>
        <w:r w:rsidR="00FB29EA" w:rsidRPr="000D4A1B">
          <w:t xml:space="preserve"> </w:t>
        </w:r>
      </w:ins>
      <w:r w:rsidR="00691121">
        <w:t>O</w:t>
      </w:r>
      <w:r w:rsidR="009340DD" w:rsidRPr="000D4A1B">
        <w:t xml:space="preserve">ptions </w:t>
      </w:r>
      <w:ins w:id="2298" w:author="Odum, Amy - Hoboken" w:date="2012-08-27T10:45:00Z">
        <w:del w:id="2299" w:author="Jeff Jacobson" w:date="2012-08-29T15:58:00Z">
          <w:r w:rsidR="00944E78" w:rsidDel="00FB29EA">
            <w:rPr>
              <w:rStyle w:val="QueryInline"/>
            </w:rPr>
            <w:delText>[AU: Correct word? What is a “perspective option”</w:delText>
          </w:r>
        </w:del>
      </w:ins>
      <w:ins w:id="2300" w:author="Odum, Amy - Hoboken" w:date="2012-08-27T10:46:00Z">
        <w:del w:id="2301" w:author="Jeff Jacobson" w:date="2012-08-29T15:58:00Z">
          <w:r w:rsidR="00944E78" w:rsidDel="00FB29EA">
            <w:rPr>
              <w:rStyle w:val="QueryInline"/>
            </w:rPr>
            <w:delText xml:space="preserve"> OK to drop to just “Options”</w:delText>
          </w:r>
        </w:del>
      </w:ins>
      <w:ins w:id="2302" w:author="Odum, Amy - Hoboken" w:date="2012-08-27T10:45:00Z">
        <w:del w:id="2303" w:author="Jeff Jacobson" w:date="2012-08-29T15:58:00Z">
          <w:r w:rsidR="00944E78" w:rsidDel="00FB29EA">
            <w:rPr>
              <w:rStyle w:val="QueryInline"/>
            </w:rPr>
            <w:delText>?]</w:delText>
          </w:r>
        </w:del>
      </w:ins>
      <w:r w:rsidR="009340DD" w:rsidRPr="000D4A1B">
        <w:t xml:space="preserve">to </w:t>
      </w:r>
      <w:del w:id="2304" w:author="Odum, Amy - Hoboken" w:date="2012-08-27T10:45:00Z">
        <w:r w:rsidR="00691121" w:rsidDel="00944E78">
          <w:delText>I</w:delText>
        </w:r>
        <w:r w:rsidR="009340DD" w:rsidRPr="000D4A1B" w:rsidDel="00944E78">
          <w:delText xml:space="preserve">nternally </w:delText>
        </w:r>
      </w:del>
      <w:ins w:id="2305" w:author="Odum, Amy - Hoboken" w:date="2012-08-27T10:46:00Z">
        <w:del w:id="2306" w:author="Jeff Jacobson" w:date="2012-08-29T15:58:00Z">
          <w:r w:rsidR="00944E78" w:rsidDel="00FB29EA">
            <w:rPr>
              <w:rStyle w:val="QueryInline"/>
            </w:rPr>
            <w:delText>[AU: Isn’t “Internally” a given?]</w:delText>
          </w:r>
        </w:del>
      </w:ins>
      <w:r w:rsidR="00691121">
        <w:t>S</w:t>
      </w:r>
      <w:r w:rsidR="009340DD" w:rsidRPr="000D4A1B">
        <w:t xml:space="preserve">electing, </w:t>
      </w:r>
      <w:r w:rsidR="00691121">
        <w:t>D</w:t>
      </w:r>
      <w:r w:rsidR="009340DD" w:rsidRPr="000D4A1B">
        <w:t xml:space="preserve">eploying, and </w:t>
      </w:r>
      <w:r w:rsidR="00691121">
        <w:t>S</w:t>
      </w:r>
      <w:r w:rsidR="009340DD" w:rsidRPr="000D4A1B">
        <w:t xml:space="preserve">upporting Project 2010 </w:t>
      </w:r>
    </w:p>
    <w:p w:rsidR="00C8644E" w:rsidRDefault="009340DD" w:rsidP="006265BD">
      <w:pPr>
        <w:pStyle w:val="Para"/>
      </w:pPr>
      <w:r w:rsidRPr="000D4A1B">
        <w:t xml:space="preserve">Project 2010 </w:t>
      </w:r>
      <w:r w:rsidR="00BD5AF0">
        <w:t>is capable of interacting and sending or retrieving information that may come from other systems of record (</w:t>
      </w:r>
      <w:ins w:id="2307" w:author="DM" w:date="2012-08-17T09:38:00Z">
        <w:r w:rsidR="00014A92">
          <w:t>e.g.,</w:t>
        </w:r>
      </w:ins>
      <w:del w:id="2308" w:author="DM" w:date="2012-08-17T09:38:00Z">
        <w:r w:rsidR="00BD5AF0" w:rsidDel="00014A92">
          <w:delText>like</w:delText>
        </w:r>
      </w:del>
      <w:r w:rsidR="00BD5AF0">
        <w:t xml:space="preserve"> HR systems, </w:t>
      </w:r>
      <w:r w:rsidR="00DA5D89">
        <w:t>time</w:t>
      </w:r>
      <w:ins w:id="2309" w:author="DM" w:date="2012-08-20T06:41:00Z">
        <w:r w:rsidR="00B55449">
          <w:t>-</w:t>
        </w:r>
      </w:ins>
      <w:del w:id="2310" w:author="DM" w:date="2012-08-17T09:38:00Z">
        <w:r w:rsidR="00DA5D89" w:rsidDel="00014A92">
          <w:delText xml:space="preserve"> </w:delText>
        </w:r>
      </w:del>
      <w:r w:rsidR="00DA5D89">
        <w:t>sheeting</w:t>
      </w:r>
      <w:ins w:id="2311" w:author="DM" w:date="2012-08-17T09:38:00Z">
        <w:r w:rsidR="00014A92">
          <w:t>,</w:t>
        </w:r>
      </w:ins>
      <w:r w:rsidR="00BD5AF0">
        <w:t xml:space="preserve"> or actuals)</w:t>
      </w:r>
      <w:r w:rsidRPr="000D4A1B">
        <w:t>. Thus</w:t>
      </w:r>
      <w:ins w:id="2312" w:author="DM" w:date="2012-08-17T09:38:00Z">
        <w:r w:rsidR="00014A92">
          <w:t>,</w:t>
        </w:r>
      </w:ins>
      <w:r w:rsidRPr="000D4A1B">
        <w:t xml:space="preserve"> </w:t>
      </w:r>
      <w:ins w:id="2313" w:author="DM" w:date="2012-08-17T09:38:00Z">
        <w:r w:rsidR="00B57E83">
          <w:t xml:space="preserve">often </w:t>
        </w:r>
      </w:ins>
      <w:r w:rsidRPr="000D4A1B">
        <w:t xml:space="preserve">there </w:t>
      </w:r>
      <w:r w:rsidR="00DA5D89">
        <w:t>are</w:t>
      </w:r>
      <w:r w:rsidRPr="000D4A1B">
        <w:t xml:space="preserve"> </w:t>
      </w:r>
      <w:del w:id="2314" w:author="DM" w:date="2012-08-17T09:39:00Z">
        <w:r w:rsidRPr="000D4A1B" w:rsidDel="00B57E83">
          <w:delText xml:space="preserve">often </w:delText>
        </w:r>
      </w:del>
      <w:r w:rsidRPr="000D4A1B">
        <w:t xml:space="preserve">security </w:t>
      </w:r>
      <w:r w:rsidR="00D30C12">
        <w:t xml:space="preserve">concerns associated with </w:t>
      </w:r>
      <w:r w:rsidR="00BD5AF0">
        <w:t xml:space="preserve">that information and the ownership of </w:t>
      </w:r>
      <w:del w:id="2315" w:author="DM" w:date="2012-08-17T09:39:00Z">
        <w:r w:rsidR="00BD5AF0" w:rsidDel="00B57E83">
          <w:delText>“</w:delText>
        </w:r>
      </w:del>
      <w:r w:rsidR="00BD5AF0">
        <w:t>system</w:t>
      </w:r>
      <w:ins w:id="2316" w:author="DM" w:date="2012-08-17T09:39:00Z">
        <w:r w:rsidR="00B57E83">
          <w:t>-</w:t>
        </w:r>
      </w:ins>
      <w:del w:id="2317" w:author="DM" w:date="2012-08-17T09:39:00Z">
        <w:r w:rsidR="00BD5AF0" w:rsidDel="00B57E83">
          <w:delText xml:space="preserve"> </w:delText>
        </w:r>
      </w:del>
      <w:r w:rsidR="00BD5AF0">
        <w:t>of</w:t>
      </w:r>
      <w:ins w:id="2318" w:author="DM" w:date="2012-08-17T09:39:00Z">
        <w:r w:rsidR="00B57E83">
          <w:t>-</w:t>
        </w:r>
      </w:ins>
      <w:del w:id="2319" w:author="DM" w:date="2012-08-17T09:39:00Z">
        <w:r w:rsidR="00BD5AF0" w:rsidDel="00B57E83">
          <w:delText xml:space="preserve"> </w:delText>
        </w:r>
      </w:del>
      <w:r w:rsidR="00BD5AF0">
        <w:t>record</w:t>
      </w:r>
      <w:del w:id="2320" w:author="DM" w:date="2012-08-17T09:39:00Z">
        <w:r w:rsidR="00BD5AF0" w:rsidDel="00B57E83">
          <w:delText>”</w:delText>
        </w:r>
      </w:del>
      <w:r w:rsidR="00D30C12">
        <w:t xml:space="preserve"> data.</w:t>
      </w:r>
      <w:r w:rsidRPr="000D4A1B">
        <w:t xml:space="preserve"> An example may be when integrating financial data, often from an ERP system, or product design system. </w:t>
      </w:r>
    </w:p>
    <w:p w:rsidR="009340DD" w:rsidRPr="000D4A1B" w:rsidRDefault="009340DD" w:rsidP="006265BD">
      <w:pPr>
        <w:pStyle w:val="Para"/>
      </w:pPr>
      <w:r w:rsidRPr="000D4A1B">
        <w:t xml:space="preserve">Organizations have established policies and effective processes around </w:t>
      </w:r>
      <w:r w:rsidR="00610D8C">
        <w:t xml:space="preserve">data </w:t>
      </w:r>
      <w:r w:rsidRPr="000D4A1B">
        <w:t>compliance, financial</w:t>
      </w:r>
      <w:ins w:id="2321" w:author="DM" w:date="2012-08-17T09:39:00Z">
        <w:r w:rsidR="00B57E83">
          <w:t>,</w:t>
        </w:r>
      </w:ins>
      <w:r w:rsidRPr="000D4A1B">
        <w:t xml:space="preserve"> and product development environments</w:t>
      </w:r>
      <w:r w:rsidR="00A7555F">
        <w:t xml:space="preserve">. They have also </w:t>
      </w:r>
      <w:r w:rsidRPr="000D4A1B">
        <w:t xml:space="preserve">dedicated employees to serve as internal experts to manage the data. Sourcing an external entity </w:t>
      </w:r>
      <w:r w:rsidR="00407996" w:rsidRPr="000D4A1B">
        <w:t>that</w:t>
      </w:r>
      <w:r w:rsidR="00A7555F" w:rsidRPr="000D4A1B">
        <w:t xml:space="preserve"> may not have the depth and experience or qualifications to handle sensitive data </w:t>
      </w:r>
      <w:r w:rsidRPr="000D4A1B">
        <w:t xml:space="preserve">to focus on Project 2010 poses a risk. </w:t>
      </w:r>
      <w:r w:rsidR="00610D8C">
        <w:t xml:space="preserve">In this instance, it may be </w:t>
      </w:r>
      <w:r w:rsidRPr="000D4A1B">
        <w:t>beneficial for an organization to install, configure</w:t>
      </w:r>
      <w:ins w:id="2322" w:author="DM" w:date="2012-08-17T09:40:00Z">
        <w:r w:rsidR="00B57E83">
          <w:t>,</w:t>
        </w:r>
      </w:ins>
      <w:r w:rsidRPr="000D4A1B">
        <w:t xml:space="preserve"> and deploy </w:t>
      </w:r>
      <w:r w:rsidR="0092364D">
        <w:t xml:space="preserve">Project 2010 </w:t>
      </w:r>
      <w:r w:rsidRPr="000D4A1B">
        <w:t xml:space="preserve">internally to </w:t>
      </w:r>
      <w:r w:rsidR="00610D8C">
        <w:t xml:space="preserve">maintain </w:t>
      </w:r>
      <w:r w:rsidRPr="000D4A1B">
        <w:t xml:space="preserve">control of the sensitive data. </w:t>
      </w:r>
    </w:p>
    <w:p w:rsidR="009340DD" w:rsidRPr="000D4A1B" w:rsidRDefault="009340DD" w:rsidP="006265BD">
      <w:pPr>
        <w:pStyle w:val="Para"/>
      </w:pPr>
      <w:r w:rsidRPr="000D4A1B">
        <w:t xml:space="preserve">Project 2010 leverages the SharePoint Enterprise platform and enables more integration of BI metadata to be threaded within the management structure for Project 2010. SharePoint has evolved as a business data management system faster than Project Server. Many organizations have already initiated document management and information portal campaigns prior to the consideration of a PPM system. Many instances have SharePoint supporting data from other legacy systems, including </w:t>
      </w:r>
      <w:del w:id="2323" w:author="DM" w:date="2012-08-17T09:42:00Z">
        <w:r w:rsidRPr="000D4A1B" w:rsidDel="00531679">
          <w:delText xml:space="preserve">Systems, Applications and Products </w:delText>
        </w:r>
        <w:r w:rsidR="00267454" w:rsidDel="00531679">
          <w:delText>(</w:delText>
        </w:r>
      </w:del>
      <w:r w:rsidR="00267454">
        <w:t>SAP</w:t>
      </w:r>
      <w:del w:id="2324" w:author="DM" w:date="2012-08-17T09:42:00Z">
        <w:r w:rsidR="00267454" w:rsidDel="00531679">
          <w:delText>)</w:delText>
        </w:r>
      </w:del>
      <w:ins w:id="2325" w:author="DM" w:date="2012-08-17T09:42:00Z">
        <w:r w:rsidR="00531679">
          <w:rPr>
            <w:rStyle w:val="QueryInline"/>
          </w:rPr>
          <w:t>[AU: see query above]</w:t>
        </w:r>
      </w:ins>
      <w:r w:rsidR="00267454">
        <w:t xml:space="preserve"> </w:t>
      </w:r>
      <w:r w:rsidRPr="000D4A1B">
        <w:t xml:space="preserve">in </w:t>
      </w:r>
      <w:del w:id="2326" w:author="DM" w:date="2012-08-17T09:42:00Z">
        <w:r w:rsidRPr="000D4A1B" w:rsidDel="00531679">
          <w:delText>D</w:delText>
        </w:r>
      </w:del>
      <w:ins w:id="2327" w:author="DM" w:date="2012-08-17T09:42:00Z">
        <w:r w:rsidR="00531679">
          <w:t>d</w:t>
        </w:r>
      </w:ins>
      <w:r w:rsidRPr="000D4A1B">
        <w:t xml:space="preserve">ata </w:t>
      </w:r>
      <w:del w:id="2328" w:author="DM" w:date="2012-08-17T09:42:00Z">
        <w:r w:rsidRPr="000D4A1B" w:rsidDel="00531679">
          <w:delText>P</w:delText>
        </w:r>
      </w:del>
      <w:ins w:id="2329" w:author="DM" w:date="2012-08-17T09:42:00Z">
        <w:r w:rsidR="00531679">
          <w:t>p</w:t>
        </w:r>
      </w:ins>
      <w:r w:rsidRPr="000D4A1B">
        <w:t xml:space="preserve">rocessing, </w:t>
      </w:r>
      <w:r w:rsidR="00267454">
        <w:t xml:space="preserve">and </w:t>
      </w:r>
      <w:ins w:id="2330" w:author="DM" w:date="2012-08-17T09:43:00Z">
        <w:r w:rsidR="00531679">
          <w:t>p</w:t>
        </w:r>
      </w:ins>
      <w:del w:id="2331" w:author="DM" w:date="2012-08-17T09:43:00Z">
        <w:r w:rsidRPr="000D4A1B" w:rsidDel="00531679">
          <w:delText>P</w:delText>
        </w:r>
      </w:del>
      <w:r w:rsidRPr="000D4A1B">
        <w:t xml:space="preserve">roject </w:t>
      </w:r>
      <w:del w:id="2332" w:author="DM" w:date="2012-08-17T09:43:00Z">
        <w:r w:rsidRPr="000D4A1B" w:rsidDel="00531679">
          <w:delText>L</w:delText>
        </w:r>
      </w:del>
      <w:ins w:id="2333" w:author="DM" w:date="2012-08-17T09:43:00Z">
        <w:r w:rsidR="00531679">
          <w:t>l</w:t>
        </w:r>
      </w:ins>
      <w:r w:rsidRPr="000D4A1B">
        <w:t xml:space="preserve">ifecycle </w:t>
      </w:r>
      <w:del w:id="2334" w:author="DM" w:date="2012-08-17T09:43:00Z">
        <w:r w:rsidRPr="000D4A1B" w:rsidDel="00531679">
          <w:delText>M</w:delText>
        </w:r>
      </w:del>
      <w:ins w:id="2335" w:author="DM" w:date="2012-08-17T09:43:00Z">
        <w:r w:rsidR="00531679">
          <w:t>m</w:t>
        </w:r>
      </w:ins>
      <w:r w:rsidRPr="000D4A1B">
        <w:t xml:space="preserve">anagement </w:t>
      </w:r>
      <w:del w:id="2336" w:author="DM" w:date="2012-08-17T09:43:00Z">
        <w:r w:rsidRPr="000D4A1B" w:rsidDel="00531679">
          <w:delText>(PLM)</w:delText>
        </w:r>
      </w:del>
      <w:r w:rsidRPr="000D4A1B">
        <w:t xml:space="preserve"> systems. Often</w:t>
      </w:r>
      <w:del w:id="2337" w:author="DM" w:date="2012-08-17T09:43:00Z">
        <w:r w:rsidRPr="000D4A1B" w:rsidDel="00531679">
          <w:delText>,</w:delText>
        </w:r>
      </w:del>
      <w:r w:rsidRPr="000D4A1B">
        <w:t xml:space="preserve"> SharePoint is already being used for continuous improvement, lifecycle management processes</w:t>
      </w:r>
      <w:ins w:id="2338" w:author="DM" w:date="2012-08-17T09:43:00Z">
        <w:r w:rsidR="00531679">
          <w:t>,</w:t>
        </w:r>
      </w:ins>
      <w:r w:rsidRPr="000D4A1B">
        <w:t xml:space="preserve"> and other information sharing and collaborat</w:t>
      </w:r>
      <w:r w:rsidR="000D6CE6">
        <w:t>ive</w:t>
      </w:r>
      <w:r w:rsidRPr="000D4A1B">
        <w:t xml:space="preserve"> functions. Thus, organizations have acquired a significant level of knowledge working with the data in an enterprise environment. Adding Project 2010 may seem like a manageable step for internal resources.</w:t>
      </w:r>
    </w:p>
    <w:p w:rsidR="009340DD" w:rsidRPr="000D4A1B" w:rsidRDefault="00B33379" w:rsidP="006265BD">
      <w:pPr>
        <w:pStyle w:val="Para"/>
      </w:pPr>
      <w:r>
        <w:t>The m</w:t>
      </w:r>
      <w:r w:rsidR="009340DD" w:rsidRPr="000D4A1B">
        <w:t xml:space="preserve">ain business justifications for </w:t>
      </w:r>
      <w:r>
        <w:t xml:space="preserve">Microsoft </w:t>
      </w:r>
      <w:r w:rsidR="009340DD" w:rsidRPr="000D4A1B">
        <w:t xml:space="preserve">Project 2010 are </w:t>
      </w:r>
      <w:r>
        <w:t xml:space="preserve">its </w:t>
      </w:r>
      <w:r w:rsidR="009340DD" w:rsidRPr="000D4A1B">
        <w:t>ability to expose, track</w:t>
      </w:r>
      <w:r>
        <w:t>,</w:t>
      </w:r>
      <w:r w:rsidR="009340DD" w:rsidRPr="000D4A1B">
        <w:t xml:space="preserve"> and control resource work and costs related to actions that are tied to corporate objectives and goals. </w:t>
      </w:r>
      <w:r>
        <w:t xml:space="preserve">Because </w:t>
      </w:r>
      <w:r w:rsidR="009340DD" w:rsidRPr="000D4A1B">
        <w:t xml:space="preserve">Project 2010 resides in an enterprise collaborative environment (namely SharePoint Server 2010), it is increasingly critical to business users that Project data </w:t>
      </w:r>
      <w:ins w:id="2339" w:author="DM" w:date="2012-08-17T09:44:00Z">
        <w:r w:rsidR="00531679">
          <w:t>are</w:t>
        </w:r>
      </w:ins>
      <w:del w:id="2340" w:author="DM" w:date="2012-08-17T09:44:00Z">
        <w:r w:rsidR="009340DD" w:rsidRPr="000D4A1B" w:rsidDel="00531679">
          <w:delText>is</w:delText>
        </w:r>
      </w:del>
      <w:r w:rsidR="009340DD" w:rsidRPr="000D4A1B">
        <w:t xml:space="preserve"> accessible and reportable. These requirements </w:t>
      </w:r>
      <w:ins w:id="2341" w:author="DM" w:date="2012-08-17T09:45:00Z">
        <w:r w:rsidR="00531679" w:rsidRPr="000D4A1B">
          <w:t xml:space="preserve">typically </w:t>
        </w:r>
      </w:ins>
      <w:r w:rsidR="009340DD" w:rsidRPr="000D4A1B">
        <w:t xml:space="preserve">are </w:t>
      </w:r>
      <w:del w:id="2342" w:author="DM" w:date="2012-08-17T09:45:00Z">
        <w:r w:rsidR="009340DD" w:rsidRPr="000D4A1B" w:rsidDel="00531679">
          <w:delText xml:space="preserve">typically </w:delText>
        </w:r>
      </w:del>
      <w:r w:rsidR="009340DD" w:rsidRPr="000D4A1B">
        <w:t xml:space="preserve">core for effective delivery to the strategic objectives, which makes Project </w:t>
      </w:r>
      <w:r w:rsidR="008A794D" w:rsidRPr="000D4A1B">
        <w:t>2010 much</w:t>
      </w:r>
      <w:r w:rsidR="009340DD" w:rsidRPr="000D4A1B">
        <w:t xml:space="preserve"> more enticing to internal decision</w:t>
      </w:r>
      <w:del w:id="2343" w:author="DM" w:date="2012-08-17T09:45:00Z">
        <w:r w:rsidR="009340DD" w:rsidRPr="000D4A1B" w:rsidDel="00531679">
          <w:delText>-</w:delText>
        </w:r>
      </w:del>
      <w:ins w:id="2344" w:author="DM" w:date="2012-08-17T09:45:00Z">
        <w:r w:rsidR="00531679">
          <w:t xml:space="preserve"> </w:t>
        </w:r>
      </w:ins>
      <w:r w:rsidR="009340DD" w:rsidRPr="000D4A1B">
        <w:t xml:space="preserve">makers. As they know the business better than anyone else, they make assumptions </w:t>
      </w:r>
      <w:ins w:id="2345" w:author="DM" w:date="2012-08-17T09:45:00Z">
        <w:r w:rsidR="00BC093D">
          <w:t xml:space="preserve">that </w:t>
        </w:r>
      </w:ins>
      <w:r w:rsidR="009340DD" w:rsidRPr="000D4A1B">
        <w:t>they know how to structure the technical business platform to meet their business needs.</w:t>
      </w:r>
    </w:p>
    <w:p w:rsidR="009340DD" w:rsidRPr="000D4A1B" w:rsidRDefault="009340DD" w:rsidP="006265BD">
      <w:pPr>
        <w:pStyle w:val="H4"/>
      </w:pPr>
      <w:r w:rsidRPr="000D4A1B">
        <w:t xml:space="preserve">What </w:t>
      </w:r>
      <w:r w:rsidR="006F379E">
        <w:t>D</w:t>
      </w:r>
      <w:r w:rsidRPr="000D4A1B">
        <w:t xml:space="preserve">oes the </w:t>
      </w:r>
      <w:r w:rsidR="006F379E">
        <w:t>E</w:t>
      </w:r>
      <w:r w:rsidRPr="000D4A1B">
        <w:t xml:space="preserve">xternal </w:t>
      </w:r>
      <w:r w:rsidR="006F379E">
        <w:t>I</w:t>
      </w:r>
      <w:r w:rsidRPr="000D4A1B">
        <w:t xml:space="preserve">nformation </w:t>
      </w:r>
      <w:r w:rsidR="006F379E">
        <w:t>S</w:t>
      </w:r>
      <w:r w:rsidRPr="000D4A1B">
        <w:t xml:space="preserve">tream </w:t>
      </w:r>
      <w:r w:rsidR="006F379E">
        <w:t>O</w:t>
      </w:r>
      <w:r w:rsidRPr="000D4A1B">
        <w:t xml:space="preserve">ffer? </w:t>
      </w:r>
    </w:p>
    <w:p w:rsidR="009A6B4A" w:rsidRDefault="009340DD" w:rsidP="006265BD">
      <w:pPr>
        <w:pStyle w:val="Para"/>
      </w:pPr>
      <w:r w:rsidRPr="000D4A1B">
        <w:t>As the Internet continues to grow and mature, so do</w:t>
      </w:r>
      <w:del w:id="2346" w:author="DM" w:date="2012-08-17T09:45:00Z">
        <w:r w:rsidRPr="000D4A1B" w:rsidDel="00BC093D">
          <w:delText>es</w:delText>
        </w:r>
      </w:del>
      <w:r w:rsidRPr="000D4A1B">
        <w:t xml:space="preserve"> the data. The U</w:t>
      </w:r>
      <w:ins w:id="2347" w:author="DM" w:date="2012-08-17T09:45:00Z">
        <w:r w:rsidR="00BC093D">
          <w:t>.</w:t>
        </w:r>
      </w:ins>
      <w:r w:rsidRPr="000D4A1B">
        <w:t>S</w:t>
      </w:r>
      <w:ins w:id="2348" w:author="DM" w:date="2012-08-17T09:45:00Z">
        <w:r w:rsidR="00BC093D">
          <w:t>.</w:t>
        </w:r>
      </w:ins>
      <w:r w:rsidRPr="000D4A1B">
        <w:t xml:space="preserve"> judicial system is built </w:t>
      </w:r>
      <w:del w:id="2349" w:author="DM" w:date="2012-08-17T09:45:00Z">
        <w:r w:rsidRPr="000D4A1B" w:rsidDel="00BC093D">
          <w:delText>up</w:delText>
        </w:r>
      </w:del>
      <w:r w:rsidRPr="000D4A1B">
        <w:t xml:space="preserve">on the premise </w:t>
      </w:r>
      <w:r w:rsidR="00FE2615">
        <w:t xml:space="preserve">that all individuals are assumed to be </w:t>
      </w:r>
      <w:r w:rsidRPr="000D4A1B">
        <w:t>innocent until proven guilty</w:t>
      </w:r>
      <w:r w:rsidR="00FE2615">
        <w:t xml:space="preserve"> in a court of law</w:t>
      </w:r>
      <w:r w:rsidRPr="000D4A1B">
        <w:t xml:space="preserve">, and </w:t>
      </w:r>
      <w:r w:rsidR="00FE2615">
        <w:t xml:space="preserve">accused individuals have the right to receive a </w:t>
      </w:r>
      <w:r w:rsidR="00610D8C" w:rsidRPr="000D4A1B">
        <w:t>judg</w:t>
      </w:r>
      <w:r w:rsidR="00610D8C">
        <w:t>ment</w:t>
      </w:r>
      <w:r w:rsidR="00610D8C" w:rsidRPr="000D4A1B">
        <w:t xml:space="preserve"> </w:t>
      </w:r>
      <w:r w:rsidR="00FE2615">
        <w:t xml:space="preserve">regarding their guilt or innocence </w:t>
      </w:r>
      <w:r w:rsidRPr="000D4A1B">
        <w:t xml:space="preserve">by a jury of peers. The Internet has followed </w:t>
      </w:r>
      <w:del w:id="2350" w:author="DM" w:date="2012-08-17T09:45:00Z">
        <w:r w:rsidRPr="000D4A1B" w:rsidDel="00BC093D">
          <w:delText xml:space="preserve">virtually </w:delText>
        </w:r>
      </w:del>
      <w:r w:rsidRPr="000D4A1B">
        <w:t xml:space="preserve">a similar </w:t>
      </w:r>
      <w:r w:rsidR="00235BAD">
        <w:t>example</w:t>
      </w:r>
      <w:r w:rsidRPr="000D4A1B">
        <w:t xml:space="preserve">, where data </w:t>
      </w:r>
      <w:ins w:id="2351" w:author="DM" w:date="2012-08-17T09:45:00Z">
        <w:r w:rsidR="00BC093D">
          <w:t>are</w:t>
        </w:r>
      </w:ins>
      <w:del w:id="2352" w:author="DM" w:date="2012-08-17T09:45:00Z">
        <w:r w:rsidR="0018463D" w:rsidDel="00BC093D">
          <w:delText>is</w:delText>
        </w:r>
      </w:del>
      <w:r w:rsidR="0018463D">
        <w:t xml:space="preserve"> </w:t>
      </w:r>
      <w:r w:rsidRPr="000D4A1B">
        <w:t xml:space="preserve">true or valid until </w:t>
      </w:r>
      <w:ins w:id="2353" w:author="DM" w:date="2012-08-17T09:45:00Z">
        <w:r w:rsidR="00BC093D">
          <w:t>they have</w:t>
        </w:r>
      </w:ins>
      <w:del w:id="2354" w:author="DM" w:date="2012-08-17T09:45:00Z">
        <w:r w:rsidR="0018463D" w:rsidDel="00BC093D">
          <w:delText>it</w:delText>
        </w:r>
      </w:del>
      <w:r w:rsidR="0018463D">
        <w:t xml:space="preserve"> has been </w:t>
      </w:r>
      <w:r w:rsidRPr="000D4A1B">
        <w:t xml:space="preserve">reviewed and rated by others. </w:t>
      </w:r>
      <w:r w:rsidR="009A6B4A">
        <w:t>D</w:t>
      </w:r>
      <w:r w:rsidRPr="000D4A1B">
        <w:t>ecision</w:t>
      </w:r>
      <w:r w:rsidR="009A6B4A">
        <w:t xml:space="preserve"> </w:t>
      </w:r>
      <w:r w:rsidRPr="000D4A1B">
        <w:t xml:space="preserve">makers now have access to more channels of </w:t>
      </w:r>
      <w:r w:rsidR="00610D8C" w:rsidRPr="000D4A1B">
        <w:t>scrutinized</w:t>
      </w:r>
      <w:r w:rsidRPr="000D4A1B">
        <w:t xml:space="preserve"> options </w:t>
      </w:r>
      <w:ins w:id="2355" w:author="DM" w:date="2012-08-17T09:46:00Z">
        <w:r w:rsidR="00BC093D">
          <w:t>that</w:t>
        </w:r>
      </w:ins>
      <w:del w:id="2356" w:author="DM" w:date="2012-08-17T09:46:00Z">
        <w:r w:rsidRPr="000D4A1B" w:rsidDel="00BC093D">
          <w:delText>which</w:delText>
        </w:r>
      </w:del>
      <w:r w:rsidRPr="000D4A1B">
        <w:t xml:space="preserve"> contain credible, validated information compl</w:t>
      </w:r>
      <w:ins w:id="2357" w:author="DM" w:date="2012-08-17T09:46:00Z">
        <w:r w:rsidR="00BC093D">
          <w:t>e</w:t>
        </w:r>
      </w:ins>
      <w:del w:id="2358" w:author="DM" w:date="2012-08-17T09:46:00Z">
        <w:r w:rsidRPr="000D4A1B" w:rsidDel="00BC093D">
          <w:delText>i</w:delText>
        </w:r>
      </w:del>
      <w:r w:rsidRPr="000D4A1B">
        <w:t xml:space="preserve">ments of </w:t>
      </w:r>
      <w:del w:id="2359" w:author="Odum, Amy - Hoboken" w:date="2012-08-27T10:49:00Z">
        <w:r w:rsidRPr="000D4A1B" w:rsidDel="00944E78">
          <w:delText xml:space="preserve">the </w:delText>
        </w:r>
      </w:del>
      <w:r w:rsidRPr="000D4A1B">
        <w:t xml:space="preserve">social </w:t>
      </w:r>
      <w:ins w:id="2360" w:author="Odum, Amy - Hoboken" w:date="2012-08-27T10:49:00Z">
        <w:r w:rsidR="00944E78">
          <w:t xml:space="preserve">media </w:t>
        </w:r>
      </w:ins>
      <w:r w:rsidRPr="000D4A1B">
        <w:t xml:space="preserve">and </w:t>
      </w:r>
      <w:ins w:id="2361" w:author="Odum, Amy - Hoboken" w:date="2012-08-27T10:49:00Z">
        <w:r w:rsidR="00944E78">
          <w:t xml:space="preserve">the </w:t>
        </w:r>
      </w:ins>
      <w:r w:rsidRPr="000D4A1B">
        <w:t xml:space="preserve">virtual </w:t>
      </w:r>
      <w:del w:id="2362" w:author="Odum, Amy - Hoboken" w:date="2012-08-27T10:48:00Z">
        <w:r w:rsidRPr="000D4A1B" w:rsidDel="00944E78">
          <w:delText>stratosphere</w:delText>
        </w:r>
      </w:del>
      <w:ins w:id="2363" w:author="Odum, Amy - Hoboken" w:date="2012-08-27T10:48:00Z">
        <w:r w:rsidR="00944E78">
          <w:t>world</w:t>
        </w:r>
      </w:ins>
      <w:r w:rsidRPr="000D4A1B">
        <w:t xml:space="preserve">. </w:t>
      </w:r>
    </w:p>
    <w:p w:rsidR="009340DD" w:rsidRPr="000D4A1B" w:rsidRDefault="009340DD" w:rsidP="006265BD">
      <w:pPr>
        <w:pStyle w:val="Para"/>
      </w:pPr>
      <w:r w:rsidRPr="000D4A1B">
        <w:t>In the past, research firms spen</w:t>
      </w:r>
      <w:r w:rsidR="009A6B4A">
        <w:t>t</w:t>
      </w:r>
      <w:r w:rsidRPr="000D4A1B">
        <w:t xml:space="preserve"> staggering amounts of time and capital to reach end</w:t>
      </w:r>
      <w:r w:rsidR="00782CBC">
        <w:t xml:space="preserve"> </w:t>
      </w:r>
      <w:r w:rsidRPr="000D4A1B">
        <w:t xml:space="preserve">users, rate products and services, and craft </w:t>
      </w:r>
      <w:r w:rsidR="00235BAD" w:rsidRPr="000D4A1B">
        <w:t>analyses</w:t>
      </w:r>
      <w:r w:rsidRPr="000D4A1B">
        <w:t xml:space="preserve"> of the findings that </w:t>
      </w:r>
      <w:r w:rsidR="00782CBC">
        <w:t xml:space="preserve">were </w:t>
      </w:r>
      <w:r w:rsidRPr="000D4A1B">
        <w:t>meaningful to business decision</w:t>
      </w:r>
      <w:r w:rsidR="00782CBC">
        <w:t xml:space="preserve"> </w:t>
      </w:r>
      <w:r w:rsidRPr="000D4A1B">
        <w:t xml:space="preserve">makers. </w:t>
      </w:r>
      <w:r w:rsidR="00094C5A">
        <w:t>Today, s</w:t>
      </w:r>
      <w:r w:rsidR="00094C5A" w:rsidRPr="000D4A1B">
        <w:t xml:space="preserve">earch </w:t>
      </w:r>
      <w:r w:rsidRPr="000D4A1B">
        <w:t xml:space="preserve">engines such as </w:t>
      </w:r>
      <w:r w:rsidR="00094C5A">
        <w:t xml:space="preserve">Google and </w:t>
      </w:r>
      <w:r w:rsidRPr="000D4A1B">
        <w:t>Bing are advancing the search algorithms to mine data based on results criteria.</w:t>
      </w:r>
    </w:p>
    <w:p w:rsidR="009340DD" w:rsidRPr="000D4A1B" w:rsidRDefault="009340DD" w:rsidP="006265BD">
      <w:pPr>
        <w:pStyle w:val="Para"/>
      </w:pPr>
      <w:del w:id="2364" w:author="DM" w:date="2012-08-17T09:46:00Z">
        <w:r w:rsidRPr="000D4A1B" w:rsidDel="00BC093D">
          <w:delText xml:space="preserve">There </w:delText>
        </w:r>
        <w:r w:rsidR="009115D7" w:rsidDel="00BC093D">
          <w:delText xml:space="preserve">is </w:delText>
        </w:r>
        <w:r w:rsidRPr="000D4A1B" w:rsidDel="00BC093D">
          <w:delText>a</w:delText>
        </w:r>
      </w:del>
      <w:ins w:id="2365" w:author="DM" w:date="2012-08-17T09:46:00Z">
        <w:r w:rsidR="00BC093D">
          <w:t>A</w:t>
        </w:r>
      </w:ins>
      <w:r w:rsidRPr="000D4A1B">
        <w:t xml:space="preserve"> huge array of Internet sources </w:t>
      </w:r>
      <w:del w:id="2366" w:author="DM" w:date="2012-08-17T09:46:00Z">
        <w:r w:rsidRPr="000D4A1B" w:rsidDel="00BC093D">
          <w:delText xml:space="preserve">that </w:delText>
        </w:r>
      </w:del>
      <w:r w:rsidRPr="000D4A1B">
        <w:t>provide a broad range of resources to an organization that wish</w:t>
      </w:r>
      <w:r w:rsidR="009115D7">
        <w:t>es</w:t>
      </w:r>
      <w:r w:rsidRPr="000D4A1B">
        <w:t xml:space="preserve"> to deploy </w:t>
      </w:r>
      <w:r w:rsidR="009115D7">
        <w:t xml:space="preserve">a PPM solution </w:t>
      </w:r>
      <w:r w:rsidRPr="000D4A1B">
        <w:t>without a partner.</w:t>
      </w:r>
      <w:r w:rsidR="004A1AEA">
        <w:t xml:space="preserve"> </w:t>
      </w:r>
      <w:r w:rsidRPr="000D4A1B">
        <w:t xml:space="preserve">A number of </w:t>
      </w:r>
      <w:r w:rsidR="005B078D">
        <w:t xml:space="preserve">these Internet sources </w:t>
      </w:r>
      <w:r w:rsidRPr="000D4A1B">
        <w:t>either provide access to their resources via a subscription or act as store</w:t>
      </w:r>
      <w:del w:id="2367" w:author="DM" w:date="2012-08-17T09:47:00Z">
        <w:r w:rsidR="00B447C9" w:rsidDel="00BC093D">
          <w:delText>-</w:delText>
        </w:r>
      </w:del>
      <w:r w:rsidRPr="000D4A1B">
        <w:t xml:space="preserve">fronts for their partner offerings. </w:t>
      </w:r>
      <w:r w:rsidR="001F28DD">
        <w:t>The i</w:t>
      </w:r>
      <w:r w:rsidRPr="000D4A1B">
        <w:t xml:space="preserve">nformational content provided </w:t>
      </w:r>
      <w:del w:id="2368" w:author="DM" w:date="2012-08-17T09:47:00Z">
        <w:r w:rsidRPr="000D4A1B" w:rsidDel="00BC093D">
          <w:delText xml:space="preserve">is </w:delText>
        </w:r>
      </w:del>
      <w:r w:rsidRPr="000D4A1B">
        <w:t xml:space="preserve">often </w:t>
      </w:r>
      <w:ins w:id="2369" w:author="DM" w:date="2012-08-17T09:47:00Z">
        <w:r w:rsidR="00BC093D">
          <w:t xml:space="preserve">is </w:t>
        </w:r>
      </w:ins>
      <w:r w:rsidRPr="000D4A1B">
        <w:t>only a part of the necessary knowledge required. Just as business decision</w:t>
      </w:r>
      <w:r w:rsidR="00C9572D">
        <w:t xml:space="preserve"> </w:t>
      </w:r>
      <w:r w:rsidRPr="000D4A1B">
        <w:t xml:space="preserve">makers have become savvier, marketplace providers have become more </w:t>
      </w:r>
      <w:r w:rsidR="00C9572D">
        <w:t>astute</w:t>
      </w:r>
      <w:r w:rsidR="00C9572D" w:rsidRPr="000D4A1B">
        <w:t xml:space="preserve"> </w:t>
      </w:r>
      <w:r w:rsidRPr="000D4A1B">
        <w:t xml:space="preserve">at crafting content to drive sales. </w:t>
      </w:r>
      <w:r w:rsidR="002D60B2">
        <w:t xml:space="preserve">Microsoft has created a focused portal for Project on </w:t>
      </w:r>
      <w:ins w:id="2370" w:author="DM" w:date="2012-08-17T09:47:00Z">
        <w:r w:rsidR="00BC093D">
          <w:t>its</w:t>
        </w:r>
      </w:ins>
      <w:del w:id="2371" w:author="DM" w:date="2012-08-17T09:47:00Z">
        <w:r w:rsidR="002D60B2" w:rsidDel="00BC093D">
          <w:delText>their</w:delText>
        </w:r>
      </w:del>
      <w:r w:rsidR="002D60B2">
        <w:t xml:space="preserve"> </w:t>
      </w:r>
      <w:del w:id="2372" w:author="DM" w:date="2012-08-17T09:47:00Z">
        <w:r w:rsidR="002D60B2" w:rsidDel="00BC093D">
          <w:delText>w</w:delText>
        </w:r>
      </w:del>
      <w:ins w:id="2373" w:author="DM" w:date="2012-08-17T09:47:00Z">
        <w:r w:rsidR="00BC093D">
          <w:t>W</w:t>
        </w:r>
      </w:ins>
      <w:r w:rsidR="002D60B2">
        <w:t>eb</w:t>
      </w:r>
      <w:ins w:id="2374" w:author="DM" w:date="2012-08-17T09:47:00Z">
        <w:r w:rsidR="00BC093D">
          <w:t xml:space="preserve"> </w:t>
        </w:r>
      </w:ins>
      <w:r w:rsidR="002D60B2">
        <w:t>site</w:t>
      </w:r>
      <w:r w:rsidR="00D720AB">
        <w:t>.</w:t>
      </w:r>
      <w:commentRangeStart w:id="2375"/>
      <w:ins w:id="2376" w:author="DM" w:date="2012-08-17T09:47:00Z">
        <w:r w:rsidR="00BC093D">
          <w:rPr>
            <w:rStyle w:val="QueryInline"/>
          </w:rPr>
          <w:t>[</w:t>
        </w:r>
        <w:commentRangeStart w:id="2377"/>
        <w:r w:rsidR="00BC093D">
          <w:rPr>
            <w:rStyle w:val="QueryInline"/>
          </w:rPr>
          <w:t>AU: provide site?]</w:t>
        </w:r>
      </w:ins>
      <w:commentRangeEnd w:id="2375"/>
      <w:r w:rsidR="00C02F18">
        <w:rPr>
          <w:rStyle w:val="CommentReference"/>
          <w:rFonts w:asciiTheme="minorHAnsi" w:eastAsiaTheme="minorHAnsi" w:hAnsiTheme="minorHAnsi" w:cstheme="minorBidi"/>
          <w:snapToGrid/>
        </w:rPr>
        <w:commentReference w:id="2375"/>
      </w:r>
      <w:r w:rsidR="00D720AB">
        <w:t xml:space="preserve"> </w:t>
      </w:r>
      <w:commentRangeEnd w:id="2377"/>
      <w:r w:rsidR="00D07C41">
        <w:rPr>
          <w:rStyle w:val="CommentReference"/>
          <w:rFonts w:asciiTheme="minorHAnsi" w:eastAsiaTheme="minorHAnsi" w:hAnsiTheme="minorHAnsi" w:cstheme="minorBidi"/>
          <w:snapToGrid/>
        </w:rPr>
        <w:commentReference w:id="2377"/>
      </w:r>
      <w:r w:rsidR="002D60B2">
        <w:t>You can do a quick search on the</w:t>
      </w:r>
      <w:del w:id="2378" w:author="DM" w:date="2012-08-17T09:47:00Z">
        <w:r w:rsidR="002D60B2" w:rsidDel="00BC093D">
          <w:delText>ir</w:delText>
        </w:r>
      </w:del>
      <w:r w:rsidR="002D60B2">
        <w:t xml:space="preserve"> </w:t>
      </w:r>
      <w:del w:id="2379" w:author="DM" w:date="2012-08-17T09:47:00Z">
        <w:r w:rsidR="002D60B2" w:rsidDel="00BC093D">
          <w:delText>w</w:delText>
        </w:r>
      </w:del>
      <w:ins w:id="2380" w:author="DM" w:date="2012-08-17T09:47:00Z">
        <w:r w:rsidR="00BC093D">
          <w:t>W</w:t>
        </w:r>
      </w:ins>
      <w:r w:rsidR="002D60B2">
        <w:t>eb</w:t>
      </w:r>
      <w:ins w:id="2381" w:author="DM" w:date="2012-08-17T09:47:00Z">
        <w:r w:rsidR="00BC093D">
          <w:t xml:space="preserve"> </w:t>
        </w:r>
      </w:ins>
      <w:r w:rsidR="002D60B2">
        <w:t>site to find the central repository of information for Project Server 2010.</w:t>
      </w:r>
    </w:p>
    <w:p w:rsidR="009340DD" w:rsidRPr="000D4A1B" w:rsidRDefault="009340DD" w:rsidP="006265BD">
      <w:pPr>
        <w:pStyle w:val="Para"/>
      </w:pPr>
      <w:r w:rsidRPr="000D4A1B">
        <w:t xml:space="preserve">At the time this </w:t>
      </w:r>
      <w:r w:rsidR="00975DB5">
        <w:t>book</w:t>
      </w:r>
      <w:r w:rsidRPr="000D4A1B">
        <w:t xml:space="preserve"> was authored, key </w:t>
      </w:r>
      <w:del w:id="2382" w:author="DM" w:date="2012-08-17T09:47:00Z">
        <w:r w:rsidRPr="000D4A1B" w:rsidDel="00BC093D">
          <w:delText>S</w:delText>
        </w:r>
      </w:del>
      <w:ins w:id="2383" w:author="DM" w:date="2012-08-17T09:47:00Z">
        <w:r w:rsidR="00BC093D">
          <w:t>s</w:t>
        </w:r>
      </w:ins>
      <w:r w:rsidRPr="000D4A1B">
        <w:t xml:space="preserve">ocial and </w:t>
      </w:r>
      <w:del w:id="2384" w:author="DM" w:date="2012-08-17T09:47:00Z">
        <w:r w:rsidRPr="000D4A1B" w:rsidDel="00BC093D">
          <w:delText>B</w:delText>
        </w:r>
      </w:del>
      <w:ins w:id="2385" w:author="DM" w:date="2012-08-17T09:47:00Z">
        <w:r w:rsidR="00BC093D">
          <w:t>b</w:t>
        </w:r>
      </w:ins>
      <w:r w:rsidRPr="000D4A1B">
        <w:t xml:space="preserve">usiness </w:t>
      </w:r>
      <w:del w:id="2386" w:author="DM" w:date="2012-08-17T09:47:00Z">
        <w:r w:rsidRPr="000D4A1B" w:rsidDel="00BC093D">
          <w:delText>N</w:delText>
        </w:r>
      </w:del>
      <w:ins w:id="2387" w:author="DM" w:date="2012-08-17T09:47:00Z">
        <w:r w:rsidR="00BC093D">
          <w:t>n</w:t>
        </w:r>
      </w:ins>
      <w:r w:rsidRPr="000D4A1B">
        <w:t xml:space="preserve">etworks that </w:t>
      </w:r>
      <w:r w:rsidR="00AF675F">
        <w:t>are</w:t>
      </w:r>
      <w:r w:rsidR="00AF675F" w:rsidRPr="000D4A1B">
        <w:t xml:space="preserve"> </w:t>
      </w:r>
      <w:r w:rsidRPr="000D4A1B">
        <w:t xml:space="preserve">directly involved with PPM include </w:t>
      </w:r>
      <w:r w:rsidR="00AF675F" w:rsidRPr="00BE3793">
        <w:t>LinkedIn</w:t>
      </w:r>
      <w:r w:rsidRPr="000D4A1B">
        <w:t xml:space="preserve">, the </w:t>
      </w:r>
      <w:del w:id="2388" w:author="DM" w:date="2012-08-17T08:10:00Z">
        <w:r w:rsidR="00AF675F" w:rsidRPr="00BE3793" w:rsidDel="00A057EB">
          <w:delText>Project Management Institute (</w:delText>
        </w:r>
      </w:del>
      <w:r w:rsidR="00AF675F" w:rsidRPr="00BE3793">
        <w:t>PMI</w:t>
      </w:r>
      <w:del w:id="2389" w:author="DM" w:date="2012-08-17T08:10:00Z">
        <w:r w:rsidR="00AF675F" w:rsidRPr="00BE3793" w:rsidDel="00A057EB">
          <w:delText>)</w:delText>
        </w:r>
      </w:del>
      <w:r w:rsidR="00AF675F" w:rsidRPr="00BE3793">
        <w:t xml:space="preserve"> Scheduling Community of Practice</w:t>
      </w:r>
      <w:r w:rsidRPr="000D4A1B">
        <w:t xml:space="preserve"> (formerly </w:t>
      </w:r>
      <w:r w:rsidR="00AF675F">
        <w:t xml:space="preserve">the </w:t>
      </w:r>
      <w:r w:rsidRPr="000D4A1B">
        <w:t xml:space="preserve">College of Scheduling), and the </w:t>
      </w:r>
      <w:r w:rsidR="00AF675F" w:rsidRPr="00BE3793">
        <w:t>Microsoft Project 2010 PPM Virtual Showcase</w:t>
      </w:r>
      <w:r w:rsidRPr="000D4A1B">
        <w:t xml:space="preserve">. A new category of social collaboration software is breaking through the grid from multiple third parties. Virtual </w:t>
      </w:r>
      <w:del w:id="2390" w:author="DM" w:date="2012-08-17T09:48:00Z">
        <w:r w:rsidRPr="000D4A1B" w:rsidDel="00BC093D">
          <w:delText>E</w:delText>
        </w:r>
      </w:del>
      <w:ins w:id="2391" w:author="DM" w:date="2012-08-17T09:48:00Z">
        <w:r w:rsidR="00BC093D">
          <w:t>e</w:t>
        </w:r>
      </w:ins>
      <w:r w:rsidRPr="000D4A1B">
        <w:t>vents sites, including the Microsoft Worldwide Events (WWE</w:t>
      </w:r>
      <w:r w:rsidR="00D720AB">
        <w:t>)</w:t>
      </w:r>
      <w:del w:id="2392" w:author="DM" w:date="2012-08-17T09:48:00Z">
        <w:r w:rsidR="00D720AB" w:rsidDel="00ED6ECE">
          <w:delText xml:space="preserve"> </w:delText>
        </w:r>
      </w:del>
      <w:ins w:id="2393" w:author="DM" w:date="2012-08-17T09:48:00Z">
        <w:r w:rsidR="00ED6ECE">
          <w:t xml:space="preserve">, </w:t>
        </w:r>
      </w:ins>
      <w:r w:rsidRPr="000D4A1B">
        <w:t xml:space="preserve">offer a significant amount </w:t>
      </w:r>
      <w:r w:rsidR="00610D8C" w:rsidRPr="000D4A1B">
        <w:t>o</w:t>
      </w:r>
      <w:r w:rsidR="00610D8C">
        <w:t>f</w:t>
      </w:r>
      <w:r w:rsidR="00610D8C" w:rsidRPr="000D4A1B">
        <w:t xml:space="preserve"> </w:t>
      </w:r>
      <w:r w:rsidRPr="000D4A1B">
        <w:t>self</w:t>
      </w:r>
      <w:r w:rsidR="009F3B7B">
        <w:t>-</w:t>
      </w:r>
      <w:r w:rsidRPr="000D4A1B">
        <w:t>paced</w:t>
      </w:r>
      <w:ins w:id="2394" w:author="DM" w:date="2012-08-17T09:48:00Z">
        <w:r w:rsidR="00ED6ECE">
          <w:t>,</w:t>
        </w:r>
      </w:ins>
      <w:r w:rsidRPr="000D4A1B">
        <w:t xml:space="preserve"> on</w:t>
      </w:r>
      <w:r w:rsidR="009F3B7B">
        <w:t>-</w:t>
      </w:r>
      <w:r w:rsidRPr="000D4A1B">
        <w:t xml:space="preserve">demand training. </w:t>
      </w:r>
    </w:p>
    <w:p w:rsidR="009340DD" w:rsidRPr="000D4A1B" w:rsidRDefault="009340DD" w:rsidP="006265BD">
      <w:pPr>
        <w:pStyle w:val="Para"/>
      </w:pPr>
      <w:del w:id="2395" w:author="DM" w:date="2012-08-17T09:48:00Z">
        <w:r w:rsidRPr="000D4A1B" w:rsidDel="00ED6ECE">
          <w:delText>There are a</w:delText>
        </w:r>
      </w:del>
      <w:ins w:id="2396" w:author="DM" w:date="2012-08-17T09:48:00Z">
        <w:r w:rsidR="00ED6ECE">
          <w:t>A</w:t>
        </w:r>
      </w:ins>
      <w:r w:rsidRPr="000D4A1B">
        <w:t xml:space="preserve"> number of professional associations </w:t>
      </w:r>
      <w:del w:id="2397" w:author="DM" w:date="2012-08-17T09:48:00Z">
        <w:r w:rsidRPr="000D4A1B" w:rsidDel="00ED6ECE">
          <w:delText xml:space="preserve">that </w:delText>
        </w:r>
      </w:del>
      <w:r w:rsidRPr="000D4A1B">
        <w:t>are primarily in the business of brokering knowledge, certifications, and people networking. These associations offer a multitude of complementary training, white papers, videos, and access to trial software and complementary learning products.</w:t>
      </w:r>
    </w:p>
    <w:p w:rsidR="009340DD" w:rsidRPr="000D4A1B" w:rsidRDefault="009340DD" w:rsidP="006265BD">
      <w:pPr>
        <w:pStyle w:val="H4"/>
      </w:pPr>
      <w:r w:rsidRPr="000D4A1B">
        <w:t xml:space="preserve">Advantages to </w:t>
      </w:r>
      <w:r w:rsidR="00B60593">
        <w:t>S</w:t>
      </w:r>
      <w:r w:rsidRPr="000D4A1B">
        <w:t xml:space="preserve">ourcing a </w:t>
      </w:r>
      <w:r w:rsidR="00B60593">
        <w:t>Q</w:t>
      </w:r>
      <w:r w:rsidRPr="000D4A1B">
        <w:t xml:space="preserve">ualified </w:t>
      </w:r>
      <w:r w:rsidR="00B60593">
        <w:t>P</w:t>
      </w:r>
      <w:r w:rsidRPr="000D4A1B">
        <w:t xml:space="preserve">artner </w:t>
      </w:r>
    </w:p>
    <w:p w:rsidR="00E62481" w:rsidRDefault="009340DD" w:rsidP="006265BD">
      <w:pPr>
        <w:pStyle w:val="Para"/>
      </w:pPr>
      <w:r w:rsidRPr="000D4A1B">
        <w:t xml:space="preserve">There is inherent risk in </w:t>
      </w:r>
      <w:r w:rsidR="00235BAD">
        <w:t xml:space="preserve">not </w:t>
      </w:r>
      <w:ins w:id="2398" w:author="DM" w:date="2012-08-17T09:48:00Z">
        <w:r w:rsidR="00ED6ECE">
          <w:t>en</w:t>
        </w:r>
      </w:ins>
      <w:del w:id="2399" w:author="DM" w:date="2012-08-17T09:48:00Z">
        <w:r w:rsidRPr="000D4A1B" w:rsidDel="00ED6ECE">
          <w:delText>as</w:delText>
        </w:r>
      </w:del>
      <w:r w:rsidRPr="000D4A1B">
        <w:t xml:space="preserve">suring that </w:t>
      </w:r>
      <w:ins w:id="2400" w:author="Odum, Amy - Hoboken" w:date="2012-08-27T10:49:00Z">
        <w:r w:rsidR="00944E78">
          <w:t xml:space="preserve">meeting </w:t>
        </w:r>
      </w:ins>
      <w:r w:rsidRPr="000D4A1B">
        <w:t>the end</w:t>
      </w:r>
      <w:r w:rsidR="00CF2097">
        <w:t xml:space="preserve"> </w:t>
      </w:r>
      <w:r w:rsidRPr="000D4A1B">
        <w:t>user</w:t>
      </w:r>
      <w:r w:rsidR="009B5D08">
        <w:t>s’</w:t>
      </w:r>
      <w:r w:rsidRPr="000D4A1B">
        <w:t xml:space="preserve"> needs remain</w:t>
      </w:r>
      <w:ins w:id="2401" w:author="Odum, Amy - Hoboken" w:date="2012-08-27T10:49:00Z">
        <w:r w:rsidR="00944E78">
          <w:t>s</w:t>
        </w:r>
      </w:ins>
      <w:r w:rsidRPr="000D4A1B">
        <w:t xml:space="preserve"> critical for the success of implementation and adoption. Organizations have become more aware of end</w:t>
      </w:r>
      <w:r w:rsidR="00CF2097">
        <w:t xml:space="preserve"> </w:t>
      </w:r>
      <w:r w:rsidRPr="000D4A1B">
        <w:t xml:space="preserve">user needs and the critical relationship between user preparation and implementation success. However, </w:t>
      </w:r>
      <w:del w:id="2402" w:author="Odum, Amy - Hoboken" w:date="2012-08-27T10:49:00Z">
        <w:r w:rsidRPr="000D4A1B" w:rsidDel="00944E78">
          <w:delText xml:space="preserve">the </w:delText>
        </w:r>
      </w:del>
      <w:r w:rsidRPr="000D4A1B">
        <w:t xml:space="preserve">old habits </w:t>
      </w:r>
      <w:del w:id="2403" w:author="Odum, Amy - Hoboken" w:date="2012-08-27T10:49:00Z">
        <w:r w:rsidRPr="000D4A1B" w:rsidDel="00944E78">
          <w:delText xml:space="preserve">of </w:delText>
        </w:r>
      </w:del>
      <w:r w:rsidRPr="000D4A1B">
        <w:t xml:space="preserve">still remain: </w:t>
      </w:r>
      <w:ins w:id="2404" w:author="DM" w:date="2012-08-17T09:49:00Z">
        <w:r w:rsidR="00ED6ECE">
          <w:t>O</w:t>
        </w:r>
      </w:ins>
      <w:del w:id="2405" w:author="DM" w:date="2012-08-17T09:49:00Z">
        <w:r w:rsidR="00E17881" w:rsidDel="00ED6ECE">
          <w:delText>o</w:delText>
        </w:r>
      </w:del>
      <w:r w:rsidR="00E17881">
        <w:t xml:space="preserve">rganizations assume </w:t>
      </w:r>
      <w:r w:rsidRPr="000D4A1B">
        <w:t xml:space="preserve">that once </w:t>
      </w:r>
      <w:r w:rsidR="009B5D08">
        <w:t xml:space="preserve">the </w:t>
      </w:r>
      <w:r w:rsidRPr="000D4A1B">
        <w:t>solution has been installed and the training has been delivered</w:t>
      </w:r>
      <w:ins w:id="2406" w:author="DM" w:date="2012-08-17T09:49:00Z">
        <w:r w:rsidR="00ED6ECE">
          <w:t>,</w:t>
        </w:r>
      </w:ins>
      <w:r w:rsidRPr="000D4A1B">
        <w:t xml:space="preserve"> the</w:t>
      </w:r>
      <w:ins w:id="2407" w:author="DM" w:date="2012-08-17T09:49:00Z">
        <w:r w:rsidR="00ED6ECE">
          <w:t>y</w:t>
        </w:r>
      </w:ins>
      <w:r w:rsidRPr="000D4A1B">
        <w:t xml:space="preserve"> </w:t>
      </w:r>
      <w:del w:id="2408" w:author="DM" w:date="2012-08-17T09:49:00Z">
        <w:r w:rsidRPr="000D4A1B" w:rsidDel="00ED6ECE">
          <w:delText xml:space="preserve">organization </w:delText>
        </w:r>
      </w:del>
      <w:r w:rsidR="00E17881">
        <w:t xml:space="preserve">will </w:t>
      </w:r>
      <w:r w:rsidRPr="000D4A1B">
        <w:t xml:space="preserve">reach a level of competence that </w:t>
      </w:r>
      <w:del w:id="2409" w:author="Odum, Amy - Hoboken" w:date="2012-08-27T10:50:00Z">
        <w:r w:rsidR="00E17881" w:rsidDel="00944E78">
          <w:delText xml:space="preserve">can </w:delText>
        </w:r>
      </w:del>
      <w:ins w:id="2410" w:author="Odum, Amy - Hoboken" w:date="2012-08-27T10:50:00Z">
        <w:r w:rsidR="00944E78">
          <w:t xml:space="preserve">will </w:t>
        </w:r>
      </w:ins>
      <w:r w:rsidRPr="000D4A1B">
        <w:t xml:space="preserve">remain constant. </w:t>
      </w:r>
    </w:p>
    <w:p w:rsidR="009340DD" w:rsidRPr="000D4A1B" w:rsidRDefault="009340DD" w:rsidP="006265BD">
      <w:pPr>
        <w:pStyle w:val="Para"/>
      </w:pPr>
      <w:r w:rsidRPr="000D4A1B">
        <w:t xml:space="preserve">An organization’s ROI will improve only with a </w:t>
      </w:r>
      <w:r w:rsidR="00E17881">
        <w:t xml:space="preserve">prolonged </w:t>
      </w:r>
      <w:r w:rsidRPr="000D4A1B">
        <w:t xml:space="preserve">effort to ensure the ongoing competence and confidence of its users in </w:t>
      </w:r>
      <w:r w:rsidR="00E17881">
        <w:t xml:space="preserve">the </w:t>
      </w:r>
      <w:r w:rsidRPr="000D4A1B">
        <w:t xml:space="preserve">usage of the tool. </w:t>
      </w:r>
      <w:ins w:id="2411" w:author="DM" w:date="2012-08-17T09:49:00Z">
        <w:r w:rsidR="00ED6ECE">
          <w:t>According to a</w:t>
        </w:r>
      </w:ins>
      <w:del w:id="2412" w:author="DM" w:date="2012-08-17T09:49:00Z">
        <w:r w:rsidRPr="000D4A1B" w:rsidDel="00ED6ECE">
          <w:delText>A</w:delText>
        </w:r>
      </w:del>
      <w:r w:rsidRPr="000D4A1B">
        <w:t xml:space="preserve"> </w:t>
      </w:r>
      <w:del w:id="2413" w:author="DM" w:date="2012-08-20T06:42:00Z">
        <w:r w:rsidRPr="000D4A1B" w:rsidDel="00DF5691">
          <w:delText xml:space="preserve">2006 </w:delText>
        </w:r>
      </w:del>
      <w:r w:rsidRPr="000D4A1B">
        <w:t>report from International Data Corporation</w:t>
      </w:r>
      <w:ins w:id="2414" w:author="DM" w:date="2012-08-17T09:49:00Z">
        <w:r w:rsidR="00ED6ECE">
          <w:t>:</w:t>
        </w:r>
        <w:r w:rsidR="00ED6ECE" w:rsidRPr="000D4A1B" w:rsidDel="00ED6ECE">
          <w:t xml:space="preserve"> </w:t>
        </w:r>
      </w:ins>
      <w:del w:id="2415" w:author="DM" w:date="2012-08-17T09:49:00Z">
        <w:r w:rsidRPr="000D4A1B" w:rsidDel="00ED6ECE">
          <w:delText xml:space="preserve"> (IDC) indicates,</w:delText>
        </w:r>
      </w:del>
      <w:r w:rsidRPr="000D4A1B">
        <w:t xml:space="preserve"> “Training on complex systems is a never-ending cycle. There are always new processes, new employees, and new locations that must be brought up to speed or brought online, and no group can be left out”</w:t>
      </w:r>
      <w:r w:rsidR="00E62481">
        <w:t xml:space="preserve"> (Anderson</w:t>
      </w:r>
      <w:ins w:id="2416" w:author="DM" w:date="2012-08-17T09:49:00Z">
        <w:r w:rsidR="00ED6ECE" w:rsidRPr="00DF5691">
          <w:t>,</w:t>
        </w:r>
      </w:ins>
      <w:r w:rsidR="00E62481" w:rsidRPr="00DF5691">
        <w:t xml:space="preserve"> </w:t>
      </w:r>
      <w:r w:rsidR="007B1D1F" w:rsidRPr="007B1D1F">
        <w:rPr>
          <w:rPrChange w:id="2417" w:author="DM" w:date="2012-08-20T06:42:00Z">
            <w:rPr>
              <w:i/>
            </w:rPr>
          </w:rPrChange>
        </w:rPr>
        <w:t>2006</w:t>
      </w:r>
      <w:r w:rsidR="00E62481" w:rsidRPr="00DF5691">
        <w:t>).</w:t>
      </w:r>
    </w:p>
    <w:p w:rsidR="009340DD" w:rsidRPr="000D4A1B" w:rsidRDefault="009340DD" w:rsidP="006265BD">
      <w:pPr>
        <w:pStyle w:val="Para"/>
      </w:pPr>
      <w:r w:rsidRPr="000D4A1B">
        <w:t>Many times a business system initiative is launched within an organization to meet its internal needs</w:t>
      </w:r>
      <w:ins w:id="2418" w:author="DM" w:date="2012-08-17T09:50:00Z">
        <w:r w:rsidR="00ED6ECE">
          <w:t>.</w:t>
        </w:r>
      </w:ins>
      <w:del w:id="2419" w:author="DM" w:date="2012-08-17T09:50:00Z">
        <w:r w:rsidR="00F15D12" w:rsidDel="00ED6ECE">
          <w:delText>,</w:delText>
        </w:r>
      </w:del>
      <w:r w:rsidRPr="000D4A1B">
        <w:t xml:space="preserve"> </w:t>
      </w:r>
      <w:del w:id="2420" w:author="DM" w:date="2012-08-17T09:50:00Z">
        <w:r w:rsidRPr="000D4A1B" w:rsidDel="00ED6ECE">
          <w:delText>f</w:delText>
        </w:r>
      </w:del>
      <w:ins w:id="2421" w:author="DM" w:date="2012-08-17T09:50:00Z">
        <w:r w:rsidR="00ED6ECE">
          <w:t>F</w:t>
        </w:r>
      </w:ins>
      <w:r w:rsidRPr="000D4A1B">
        <w:t>or example</w:t>
      </w:r>
      <w:ins w:id="2422" w:author="DM" w:date="2012-08-17T09:50:00Z">
        <w:r w:rsidR="00ED6ECE">
          <w:t>,</w:t>
        </w:r>
      </w:ins>
      <w:del w:id="2423" w:author="DM" w:date="2012-08-17T09:50:00Z">
        <w:r w:rsidR="00F15D12" w:rsidDel="00ED6ECE">
          <w:delText>:</w:delText>
        </w:r>
      </w:del>
      <w:r w:rsidRPr="000D4A1B">
        <w:t xml:space="preserve"> </w:t>
      </w:r>
      <w:r w:rsidR="00F15D12">
        <w:t xml:space="preserve">a </w:t>
      </w:r>
      <w:r w:rsidRPr="000D4A1B">
        <w:t>product engineering team acquire</w:t>
      </w:r>
      <w:r w:rsidR="00F15D12">
        <w:t>s</w:t>
      </w:r>
      <w:r w:rsidRPr="000D4A1B">
        <w:t xml:space="preserve"> PPM technologies to manage its project and programs. </w:t>
      </w:r>
      <w:del w:id="2424" w:author="DM" w:date="2012-08-17T09:50:00Z">
        <w:r w:rsidR="00F15D12" w:rsidDel="00ED6ECE">
          <w:delText>I</w:delText>
        </w:r>
        <w:r w:rsidRPr="000D4A1B" w:rsidDel="00ED6ECE">
          <w:delText>t is the d</w:delText>
        </w:r>
      </w:del>
      <w:ins w:id="2425" w:author="DM" w:date="2012-08-17T09:50:00Z">
        <w:r w:rsidR="00ED6ECE">
          <w:t>D</w:t>
        </w:r>
      </w:ins>
      <w:r w:rsidRPr="000D4A1B">
        <w:t xml:space="preserve">emand inside the organization from another department (e.g., the sales department) </w:t>
      </w:r>
      <w:del w:id="2426" w:author="DM" w:date="2012-08-17T09:50:00Z">
        <w:r w:rsidRPr="000D4A1B" w:rsidDel="00ED6ECE">
          <w:delText xml:space="preserve">that </w:delText>
        </w:r>
      </w:del>
      <w:r w:rsidR="00F86F83" w:rsidRPr="000D4A1B">
        <w:t>forc</w:t>
      </w:r>
      <w:r w:rsidR="00F86F83">
        <w:t>es</w:t>
      </w:r>
      <w:r w:rsidR="00F86F83" w:rsidRPr="000D4A1B">
        <w:t xml:space="preserve"> </w:t>
      </w:r>
      <w:r w:rsidRPr="000D4A1B">
        <w:t xml:space="preserve">the change with engineering. </w:t>
      </w:r>
      <w:r w:rsidR="00C36F99">
        <w:t>A very common example</w:t>
      </w:r>
      <w:ins w:id="2427" w:author="DM" w:date="2012-08-17T09:50:00Z">
        <w:r w:rsidR="00ED6ECE">
          <w:t xml:space="preserve"> is when</w:t>
        </w:r>
      </w:ins>
      <w:del w:id="2428" w:author="DM" w:date="2012-08-17T09:50:00Z">
        <w:r w:rsidR="008630D5" w:rsidDel="00ED6ECE">
          <w:delText>:</w:delText>
        </w:r>
      </w:del>
      <w:r w:rsidR="00C36F99">
        <w:t xml:space="preserve"> the </w:t>
      </w:r>
      <w:del w:id="2429" w:author="DM" w:date="2012-08-17T09:50:00Z">
        <w:r w:rsidR="00C36F99" w:rsidDel="00ED6ECE">
          <w:delText>S</w:delText>
        </w:r>
      </w:del>
      <w:ins w:id="2430" w:author="DM" w:date="2012-08-17T09:50:00Z">
        <w:r w:rsidR="00ED6ECE">
          <w:t>s</w:t>
        </w:r>
      </w:ins>
      <w:r w:rsidR="00C36F99">
        <w:t xml:space="preserve">ales </w:t>
      </w:r>
      <w:del w:id="2431" w:author="DM" w:date="2012-08-17T09:50:00Z">
        <w:r w:rsidR="00C36F99" w:rsidDel="00ED6ECE">
          <w:delText>D</w:delText>
        </w:r>
      </w:del>
      <w:ins w:id="2432" w:author="DM" w:date="2012-08-17T09:50:00Z">
        <w:r w:rsidR="00ED6ECE">
          <w:t>d</w:t>
        </w:r>
      </w:ins>
      <w:r w:rsidR="00C36F99">
        <w:t>epartment is selling work that has to be managed</w:t>
      </w:r>
      <w:del w:id="2433" w:author="DM" w:date="2012-08-17T09:50:00Z">
        <w:r w:rsidR="00C36F99" w:rsidDel="00ED6ECE">
          <w:delText>,</w:delText>
        </w:r>
      </w:del>
      <w:r w:rsidR="00C36F99">
        <w:t xml:space="preserve"> or built out by engineering</w:t>
      </w:r>
      <w:ins w:id="2434" w:author="DM" w:date="2012-08-17T09:50:00Z">
        <w:r w:rsidR="00ED6ECE">
          <w:t>,</w:t>
        </w:r>
      </w:ins>
      <w:r w:rsidR="00C36F99">
        <w:t xml:space="preserve"> and what is promised to the customer by sales</w:t>
      </w:r>
      <w:del w:id="2435" w:author="DM" w:date="2012-08-17T09:50:00Z">
        <w:r w:rsidR="00C36F99" w:rsidDel="00ED6ECE">
          <w:delText>,</w:delText>
        </w:r>
      </w:del>
      <w:r w:rsidR="00C36F99">
        <w:t xml:space="preserve"> is proving difficult or impossible to build in engineering</w:t>
      </w:r>
      <w:r w:rsidR="00D720AB">
        <w:t xml:space="preserve">. </w:t>
      </w:r>
      <w:r w:rsidR="00C36F99">
        <w:t>This is a classic example where engineering departments have moved to standardize templates and folded sales organizations into that workflow so that cost estimates and proposals are based on some measure of scheduling and work reality</w:t>
      </w:r>
      <w:r w:rsidR="00D720AB">
        <w:t xml:space="preserve">. </w:t>
      </w:r>
      <w:r w:rsidRPr="000D4A1B">
        <w:t>Mastering these insights requires experience with</w:t>
      </w:r>
      <w:del w:id="2436" w:author="DM" w:date="2012-08-17T09:51:00Z">
        <w:r w:rsidRPr="000D4A1B" w:rsidDel="00ED6ECE">
          <w:delText>in</w:delText>
        </w:r>
      </w:del>
      <w:r w:rsidRPr="000D4A1B">
        <w:t xml:space="preserve"> the inherent needs and capabilities of PPM</w:t>
      </w:r>
      <w:ins w:id="2437" w:author="DM" w:date="2012-08-17T09:51:00Z">
        <w:r w:rsidR="008272E0">
          <w:t>;</w:t>
        </w:r>
      </w:ins>
      <w:del w:id="2438" w:author="DM" w:date="2012-08-17T09:51:00Z">
        <w:r w:rsidRPr="000D4A1B" w:rsidDel="008272E0">
          <w:delText>,</w:delText>
        </w:r>
      </w:del>
      <w:r w:rsidRPr="000D4A1B">
        <w:t xml:space="preserve"> </w:t>
      </w:r>
      <w:del w:id="2439" w:author="DM" w:date="2012-08-17T09:51:00Z">
        <w:r w:rsidRPr="000D4A1B" w:rsidDel="008272E0">
          <w:delText xml:space="preserve">which </w:delText>
        </w:r>
      </w:del>
      <w:r w:rsidRPr="000D4A1B">
        <w:t xml:space="preserve">a qualified partner can </w:t>
      </w:r>
      <w:r w:rsidR="00C36F99">
        <w:t xml:space="preserve">help an organization </w:t>
      </w:r>
      <w:r w:rsidRPr="000D4A1B">
        <w:t>identify</w:t>
      </w:r>
      <w:r w:rsidR="00C36F99">
        <w:t xml:space="preserve"> and fold </w:t>
      </w:r>
      <w:ins w:id="2440" w:author="DM" w:date="2012-08-17T09:51:00Z">
        <w:r w:rsidR="008272E0">
          <w:t xml:space="preserve">these needs and capabilities </w:t>
        </w:r>
      </w:ins>
      <w:r w:rsidR="00C36F99">
        <w:t>into a PPM implementation</w:t>
      </w:r>
      <w:r w:rsidRPr="000D4A1B">
        <w:t>. This will save the organization time and heartache.</w:t>
      </w:r>
    </w:p>
    <w:p w:rsidR="009340DD" w:rsidRPr="008272E0" w:rsidRDefault="009340DD" w:rsidP="006265BD">
      <w:pPr>
        <w:pStyle w:val="Para"/>
        <w:rPr>
          <w:rStyle w:val="QueryInline"/>
          <w:rPrChange w:id="2441" w:author="DM" w:date="2012-08-17T09:54:00Z">
            <w:rPr/>
          </w:rPrChange>
        </w:rPr>
      </w:pPr>
      <w:r w:rsidRPr="000D4A1B">
        <w:t xml:space="preserve">SharePoint is a game changer. </w:t>
      </w:r>
      <w:r w:rsidR="00053242">
        <w:t>“</w:t>
      </w:r>
      <w:r w:rsidRPr="000D4A1B">
        <w:t>SharePoint, in a sense, is becoming an operating system</w:t>
      </w:r>
      <w:ins w:id="2442" w:author="DM" w:date="2012-08-17T09:51:00Z">
        <w:r w:rsidR="008272E0">
          <w:t>,</w:t>
        </w:r>
      </w:ins>
      <w:del w:id="2443" w:author="DM" w:date="2012-08-17T09:51:00Z">
        <w:r w:rsidRPr="000D4A1B" w:rsidDel="008272E0">
          <w:delText>.</w:delText>
        </w:r>
      </w:del>
      <w:r w:rsidR="005F50ED">
        <w:t>”</w:t>
      </w:r>
      <w:r w:rsidRPr="000D4A1B">
        <w:t xml:space="preserve"> </w:t>
      </w:r>
      <w:ins w:id="2444" w:author="DM" w:date="2012-08-17T09:52:00Z">
        <w:r w:rsidR="008272E0">
          <w:t xml:space="preserve">stated </w:t>
        </w:r>
      </w:ins>
      <w:r w:rsidRPr="000D4A1B">
        <w:t>Steve Ballmer</w:t>
      </w:r>
      <w:ins w:id="2445" w:author="DM" w:date="2012-08-17T09:52:00Z">
        <w:r w:rsidR="008272E0">
          <w:t>,</w:t>
        </w:r>
      </w:ins>
      <w:r w:rsidR="00235BAD" w:rsidRPr="00235BAD">
        <w:t xml:space="preserve"> </w:t>
      </w:r>
      <w:ins w:id="2446" w:author="DM" w:date="2012-08-17T09:52:00Z">
        <w:r w:rsidR="008272E0">
          <w:t>c</w:t>
        </w:r>
        <w:r w:rsidR="008272E0" w:rsidRPr="000D4A1B">
          <w:t xml:space="preserve">hief </w:t>
        </w:r>
        <w:r w:rsidR="008272E0">
          <w:t>e</w:t>
        </w:r>
        <w:r w:rsidR="008272E0" w:rsidRPr="000D4A1B">
          <w:t xml:space="preserve">xecutive </w:t>
        </w:r>
        <w:r w:rsidR="008272E0">
          <w:t>o</w:t>
        </w:r>
        <w:r w:rsidR="008272E0" w:rsidRPr="000D4A1B">
          <w:t>fficer for Microsoft</w:t>
        </w:r>
      </w:ins>
      <w:ins w:id="2447" w:author="DM" w:date="2012-08-20T06:43:00Z">
        <w:r w:rsidR="00DF5691">
          <w:t>,</w:t>
        </w:r>
      </w:ins>
      <w:ins w:id="2448" w:author="DM" w:date="2012-08-17T09:52:00Z">
        <w:r w:rsidR="008272E0">
          <w:t xml:space="preserve"> </w:t>
        </w:r>
      </w:ins>
      <w:del w:id="2449" w:author="Jeff Jacobson" w:date="2012-08-29T16:09:00Z">
        <w:r w:rsidR="006F2D49" w:rsidDel="00C02F18">
          <w:delText xml:space="preserve">stated </w:delText>
        </w:r>
      </w:del>
      <w:r w:rsidR="00235BAD">
        <w:t xml:space="preserve">at the SharePoint </w:t>
      </w:r>
      <w:del w:id="2450" w:author="DM" w:date="2012-08-17T09:51:00Z">
        <w:r w:rsidR="00235BAD" w:rsidDel="008272E0">
          <w:delText>C</w:delText>
        </w:r>
      </w:del>
      <w:ins w:id="2451" w:author="DM" w:date="2012-08-17T09:51:00Z">
        <w:r w:rsidR="008272E0">
          <w:t>c</w:t>
        </w:r>
      </w:ins>
      <w:r w:rsidR="00235BAD">
        <w:t>onference in 20</w:t>
      </w:r>
      <w:del w:id="2452" w:author="Jeff Jacobson" w:date="2012-08-29T16:22:00Z">
        <w:r w:rsidR="00235BAD" w:rsidDel="00613709">
          <w:delText>11</w:delText>
        </w:r>
      </w:del>
      <w:ins w:id="2453" w:author="Jeff Jacobson" w:date="2012-08-29T16:22:00Z">
        <w:r w:rsidR="00613709">
          <w:t>09</w:t>
        </w:r>
      </w:ins>
      <w:del w:id="2454" w:author="DM" w:date="2012-08-17T09:52:00Z">
        <w:r w:rsidRPr="000D4A1B" w:rsidDel="008272E0">
          <w:delText>,</w:delText>
        </w:r>
      </w:del>
      <w:ins w:id="2455" w:author="DM" w:date="2012-08-17T09:52:00Z">
        <w:r w:rsidR="008272E0">
          <w:t>.</w:t>
        </w:r>
      </w:ins>
      <w:commentRangeStart w:id="2456"/>
      <w:ins w:id="2457" w:author="DM" w:date="2012-08-20T06:43:00Z">
        <w:r w:rsidR="00DF5691">
          <w:rPr>
            <w:rStyle w:val="QueryInline"/>
          </w:rPr>
          <w:t>[AU: any source needed?]</w:t>
        </w:r>
      </w:ins>
      <w:commentRangeEnd w:id="2456"/>
      <w:r w:rsidR="00C02F18">
        <w:rPr>
          <w:rStyle w:val="CommentReference"/>
          <w:rFonts w:asciiTheme="minorHAnsi" w:eastAsiaTheme="minorHAnsi" w:hAnsiTheme="minorHAnsi" w:cstheme="minorBidi"/>
          <w:snapToGrid/>
        </w:rPr>
        <w:commentReference w:id="2456"/>
      </w:r>
      <w:del w:id="2458" w:author="DM" w:date="2012-08-20T06:43:00Z">
        <w:r w:rsidRPr="000D4A1B" w:rsidDel="00DF5691">
          <w:delText xml:space="preserve"> </w:delText>
        </w:r>
      </w:del>
      <w:del w:id="2459" w:author="DM" w:date="2012-08-17T09:52:00Z">
        <w:r w:rsidRPr="000D4A1B" w:rsidDel="008272E0">
          <w:delText>Chief Executive Officer (CEO) for Microsoft</w:delText>
        </w:r>
      </w:del>
      <w:del w:id="2460" w:author="DM" w:date="2012-08-20T06:43:00Z">
        <w:r w:rsidRPr="000D4A1B" w:rsidDel="00DF5691">
          <w:delText>.</w:delText>
        </w:r>
      </w:del>
      <w:r w:rsidRPr="000D4A1B">
        <w:t xml:space="preserve"> There is a new dynamic to the Enterprise Content Management</w:t>
      </w:r>
      <w:del w:id="2461" w:author="DM" w:date="2012-08-17T09:53:00Z">
        <w:r w:rsidRPr="000D4A1B" w:rsidDel="008272E0">
          <w:delText xml:space="preserve"> (ECM)</w:delText>
        </w:r>
      </w:del>
      <w:r w:rsidRPr="000D4A1B">
        <w:t xml:space="preserve"> space. It’s being enabled and forever changed with the new release of SharePoint 2010. </w:t>
      </w:r>
      <w:del w:id="2462" w:author="DM" w:date="2012-08-17T09:53:00Z">
        <w:r w:rsidRPr="000D4A1B" w:rsidDel="008272E0">
          <w:delText>There are so m</w:delText>
        </w:r>
      </w:del>
      <w:ins w:id="2463" w:author="DM" w:date="2012-08-17T09:53:00Z">
        <w:r w:rsidR="008272E0">
          <w:t>M</w:t>
        </w:r>
      </w:ins>
      <w:r w:rsidRPr="000D4A1B">
        <w:t xml:space="preserve">any organizations </w:t>
      </w:r>
      <w:del w:id="2464" w:author="DM" w:date="2012-08-17T09:53:00Z">
        <w:r w:rsidRPr="000D4A1B" w:rsidDel="008272E0">
          <w:delText xml:space="preserve">that </w:delText>
        </w:r>
      </w:del>
      <w:r w:rsidRPr="000D4A1B">
        <w:t>already own SharePoint</w:t>
      </w:r>
      <w:ins w:id="2465" w:author="DM" w:date="2012-08-17T09:53:00Z">
        <w:r w:rsidR="008272E0">
          <w:t>,</w:t>
        </w:r>
      </w:ins>
      <w:r w:rsidRPr="000D4A1B">
        <w:t xml:space="preserve"> and </w:t>
      </w:r>
      <w:del w:id="2466" w:author="DM" w:date="2012-08-17T09:53:00Z">
        <w:r w:rsidRPr="000D4A1B" w:rsidDel="008272E0">
          <w:delText xml:space="preserve">there are so </w:delText>
        </w:r>
      </w:del>
      <w:r w:rsidRPr="000D4A1B">
        <w:t xml:space="preserve">many partners </w:t>
      </w:r>
      <w:del w:id="2467" w:author="DM" w:date="2012-08-17T09:53:00Z">
        <w:r w:rsidRPr="000D4A1B" w:rsidDel="008272E0">
          <w:delText xml:space="preserve">that </w:delText>
        </w:r>
      </w:del>
      <w:r w:rsidRPr="000D4A1B">
        <w:t>have subject matter expertise across countless verticals and horizontals.</w:t>
      </w:r>
      <w:r w:rsidR="004A1AEA">
        <w:t xml:space="preserve"> </w:t>
      </w:r>
      <w:del w:id="2468" w:author="DM" w:date="2012-08-17T09:53:00Z">
        <w:r w:rsidRPr="000D4A1B" w:rsidDel="008272E0">
          <w:delText>There will l</w:delText>
        </w:r>
      </w:del>
      <w:ins w:id="2469" w:author="DM" w:date="2012-08-17T09:53:00Z">
        <w:r w:rsidR="008272E0">
          <w:t>L</w:t>
        </w:r>
      </w:ins>
      <w:r w:rsidRPr="000D4A1B">
        <w:t xml:space="preserve">ikely </w:t>
      </w:r>
      <w:ins w:id="2470" w:author="DM" w:date="2012-08-17T09:53:00Z">
        <w:r w:rsidR="008272E0">
          <w:t xml:space="preserve">there will </w:t>
        </w:r>
      </w:ins>
      <w:r w:rsidRPr="000D4A1B">
        <w:t>be an explosion of partners and solutions hitting the market in the coming year</w:t>
      </w:r>
      <w:ins w:id="2471" w:author="DM" w:date="2012-08-17T09:54:00Z">
        <w:r w:rsidR="008272E0">
          <w:t>s</w:t>
        </w:r>
      </w:ins>
      <w:r w:rsidRPr="000D4A1B">
        <w:t>.</w:t>
      </w:r>
      <w:commentRangeStart w:id="2472"/>
      <w:ins w:id="2473" w:author="DM" w:date="2012-08-17T09:54:00Z">
        <w:r w:rsidR="008272E0">
          <w:rPr>
            <w:rStyle w:val="QueryInline"/>
          </w:rPr>
          <w:t>[AU: OK?]</w:t>
        </w:r>
      </w:ins>
      <w:commentRangeEnd w:id="2472"/>
      <w:r w:rsidR="004F42D2">
        <w:rPr>
          <w:rStyle w:val="CommentReference"/>
          <w:rFonts w:asciiTheme="minorHAnsi" w:eastAsiaTheme="minorHAnsi" w:hAnsiTheme="minorHAnsi" w:cstheme="minorBidi"/>
          <w:snapToGrid/>
        </w:rPr>
        <w:commentReference w:id="2472"/>
      </w:r>
    </w:p>
    <w:p w:rsidR="009340DD" w:rsidRPr="000D4A1B" w:rsidRDefault="009340DD" w:rsidP="006265BD">
      <w:pPr>
        <w:pStyle w:val="Para"/>
      </w:pPr>
      <w:r w:rsidRPr="000D4A1B">
        <w:t xml:space="preserve">Qualified </w:t>
      </w:r>
      <w:del w:id="2474" w:author="DM" w:date="2012-08-17T09:54:00Z">
        <w:r w:rsidRPr="000D4A1B" w:rsidDel="008272E0">
          <w:delText xml:space="preserve">SharePoint </w:delText>
        </w:r>
      </w:del>
      <w:r w:rsidRPr="000D4A1B">
        <w:t>partners can help improve IT service excellence, lower development costs, and help organizations develop their competitive advantages through the innovative application of the Microsoft SharePoint platform.</w:t>
      </w:r>
    </w:p>
    <w:p w:rsidR="00E6037D" w:rsidRDefault="009340DD" w:rsidP="006265BD">
      <w:pPr>
        <w:pStyle w:val="Para"/>
      </w:pPr>
      <w:r w:rsidRPr="000D4A1B">
        <w:t>PPM historically has had to compete for funding as an IT expense. As the PPM software has grown in size, scalability</w:t>
      </w:r>
      <w:ins w:id="2475" w:author="DM" w:date="2012-08-17T09:54:00Z">
        <w:r w:rsidR="008272E0">
          <w:t>,</w:t>
        </w:r>
      </w:ins>
      <w:r w:rsidRPr="000D4A1B">
        <w:t xml:space="preserve"> and use, the infrastructure requirements have increased. Additionally, the collaboration elements with PPM technologies demand more from the organization’s systems, processes</w:t>
      </w:r>
      <w:ins w:id="2476" w:author="DM" w:date="2012-08-17T09:54:00Z">
        <w:r w:rsidR="008E3551">
          <w:t>,</w:t>
        </w:r>
      </w:ins>
      <w:r w:rsidRPr="000D4A1B">
        <w:t xml:space="preserve"> and end</w:t>
      </w:r>
      <w:r w:rsidR="00C8099E">
        <w:t xml:space="preserve"> </w:t>
      </w:r>
      <w:r w:rsidRPr="000D4A1B">
        <w:t>users. What normally starts in IT</w:t>
      </w:r>
      <w:del w:id="2477" w:author="DM" w:date="2012-08-17T09:54:00Z">
        <w:r w:rsidRPr="000D4A1B" w:rsidDel="008E3551">
          <w:delText>,</w:delText>
        </w:r>
      </w:del>
      <w:r w:rsidRPr="000D4A1B">
        <w:t xml:space="preserve"> </w:t>
      </w:r>
      <w:r w:rsidR="00C8099E">
        <w:t>expands</w:t>
      </w:r>
      <w:r w:rsidRPr="000D4A1B">
        <w:t xml:space="preserve"> to other groups, leads to the </w:t>
      </w:r>
      <w:ins w:id="2478" w:author="DM" w:date="2012-08-17T09:54:00Z">
        <w:r w:rsidR="008E3551">
          <w:t xml:space="preserve">need for </w:t>
        </w:r>
      </w:ins>
      <w:r w:rsidRPr="000D4A1B">
        <w:t xml:space="preserve">additional </w:t>
      </w:r>
      <w:del w:id="2479" w:author="DM" w:date="2012-08-17T09:54:00Z">
        <w:r w:rsidRPr="000D4A1B" w:rsidDel="008E3551">
          <w:delText xml:space="preserve">need of </w:delText>
        </w:r>
      </w:del>
      <w:r w:rsidRPr="000D4A1B">
        <w:t>training, possibly extensive consulting services</w:t>
      </w:r>
      <w:ins w:id="2480" w:author="DM" w:date="2012-08-17T09:54:00Z">
        <w:r w:rsidR="008E3551">
          <w:t>,</w:t>
        </w:r>
      </w:ins>
      <w:r w:rsidRPr="000D4A1B">
        <w:t xml:space="preserve"> and ongoing system and process support</w:t>
      </w:r>
      <w:r w:rsidR="00E6037D">
        <w:t>. I</w:t>
      </w:r>
      <w:r w:rsidR="00E6037D" w:rsidRPr="000D4A1B">
        <w:t xml:space="preserve">t </w:t>
      </w:r>
      <w:r w:rsidRPr="000D4A1B">
        <w:t>truly is a cultur</w:t>
      </w:r>
      <w:ins w:id="2481" w:author="DM" w:date="2012-08-17T09:55:00Z">
        <w:r w:rsidR="008E3551">
          <w:t>e</w:t>
        </w:r>
      </w:ins>
      <w:del w:id="2482" w:author="DM" w:date="2012-08-17T09:55:00Z">
        <w:r w:rsidRPr="000D4A1B" w:rsidDel="008E3551">
          <w:delText>al</w:delText>
        </w:r>
      </w:del>
      <w:r w:rsidRPr="000D4A1B">
        <w:t xml:space="preserve"> change. </w:t>
      </w:r>
    </w:p>
    <w:p w:rsidR="009340DD" w:rsidRPr="000D4A1B" w:rsidRDefault="009340DD" w:rsidP="006265BD">
      <w:pPr>
        <w:pStyle w:val="Para"/>
      </w:pPr>
      <w:r w:rsidRPr="000D4A1B">
        <w:t>Project 2010 is a business application within a business platform</w:t>
      </w:r>
      <w:r w:rsidR="003967F4">
        <w:t>.</w:t>
      </w:r>
      <w:r w:rsidRPr="000D4A1B">
        <w:t xml:space="preserve"> </w:t>
      </w:r>
      <w:r w:rsidR="003967F4">
        <w:t>T</w:t>
      </w:r>
      <w:r w:rsidR="003967F4" w:rsidRPr="000D4A1B">
        <w:t xml:space="preserve">he </w:t>
      </w:r>
      <w:r w:rsidRPr="000D4A1B">
        <w:t xml:space="preserve">approach for organizations and consultants to secure executive agreement </w:t>
      </w:r>
      <w:r w:rsidR="003967F4">
        <w:t>requires</w:t>
      </w:r>
      <w:r w:rsidR="003967F4" w:rsidRPr="000D4A1B">
        <w:t xml:space="preserve"> </w:t>
      </w:r>
      <w:r w:rsidRPr="000D4A1B">
        <w:t>a team effort and a shift in the approach</w:t>
      </w:r>
      <w:r w:rsidR="0056748C">
        <w:t xml:space="preserve"> </w:t>
      </w:r>
      <w:del w:id="2483" w:author="DM" w:date="2012-08-17T09:55:00Z">
        <w:r w:rsidR="0056748C" w:rsidDel="008E3551">
          <w:delText xml:space="preserve">previously </w:delText>
        </w:r>
      </w:del>
      <w:r w:rsidR="0056748C">
        <w:t xml:space="preserve">used </w:t>
      </w:r>
      <w:ins w:id="2484" w:author="DM" w:date="2012-08-17T09:55:00Z">
        <w:r w:rsidR="008E3551">
          <w:t>with</w:t>
        </w:r>
      </w:ins>
      <w:del w:id="2485" w:author="DM" w:date="2012-08-17T09:55:00Z">
        <w:r w:rsidR="0056748C" w:rsidDel="008E3551">
          <w:delText>in</w:delText>
        </w:r>
      </w:del>
      <w:r w:rsidR="0056748C">
        <w:t xml:space="preserve"> earlier versions of Project Server implementations</w:t>
      </w:r>
      <w:r w:rsidRPr="000D4A1B">
        <w:t>.</w:t>
      </w:r>
    </w:p>
    <w:p w:rsidR="009340DD" w:rsidRPr="000D4A1B" w:rsidRDefault="009340DD" w:rsidP="006265BD">
      <w:pPr>
        <w:pStyle w:val="H4"/>
      </w:pPr>
      <w:r w:rsidRPr="000D4A1B">
        <w:t xml:space="preserve">Critical </w:t>
      </w:r>
      <w:r w:rsidR="00BC7480">
        <w:t>A</w:t>
      </w:r>
      <w:r w:rsidRPr="000D4A1B">
        <w:t>ssumptions</w:t>
      </w:r>
      <w:r w:rsidR="00F73866">
        <w:t>:</w:t>
      </w:r>
      <w:r w:rsidRPr="000D4A1B">
        <w:t xml:space="preserve"> </w:t>
      </w:r>
      <w:r w:rsidR="00BC7480">
        <w:t>K</w:t>
      </w:r>
      <w:r w:rsidRPr="000D4A1B">
        <w:t xml:space="preserve">nown and </w:t>
      </w:r>
      <w:r w:rsidR="00BC7480">
        <w:t>U</w:t>
      </w:r>
      <w:r w:rsidRPr="000D4A1B">
        <w:t>nknown</w:t>
      </w:r>
    </w:p>
    <w:p w:rsidR="009340DD" w:rsidRPr="000D4A1B" w:rsidRDefault="009340DD" w:rsidP="006265BD">
      <w:pPr>
        <w:pStyle w:val="Para"/>
      </w:pPr>
      <w:r w:rsidRPr="000D4A1B">
        <w:t xml:space="preserve">In previous versions of the </w:t>
      </w:r>
      <w:r w:rsidR="00731DA5">
        <w:t xml:space="preserve">Microsoft </w:t>
      </w:r>
      <w:r w:rsidRPr="000D4A1B">
        <w:t xml:space="preserve">Project product, the technical architecture depended </w:t>
      </w:r>
      <w:del w:id="2486" w:author="DM" w:date="2012-08-17T09:55:00Z">
        <w:r w:rsidRPr="000D4A1B" w:rsidDel="008E3551">
          <w:delText>up</w:delText>
        </w:r>
      </w:del>
      <w:r w:rsidRPr="000D4A1B">
        <w:t xml:space="preserve">on leveraging and extracting metadata from </w:t>
      </w:r>
      <w:del w:id="2487" w:author="DM" w:date="2012-08-17T10:11:00Z">
        <w:r w:rsidRPr="000D4A1B" w:rsidDel="00771110">
          <w:delText xml:space="preserve">Structured Query Language (SQL) Server </w:delText>
        </w:r>
      </w:del>
      <w:ins w:id="2488" w:author="DM" w:date="2012-08-17T10:11:00Z">
        <w:r w:rsidR="00771110">
          <w:t xml:space="preserve"> </w:t>
        </w:r>
      </w:ins>
      <w:r w:rsidRPr="000D4A1B">
        <w:t xml:space="preserve">environments. Typically, the SQL Server is a secured environment, with restrictions at the highest level due to the sensitivity of the information that has potential to be exposed. What </w:t>
      </w:r>
      <w:del w:id="2489" w:author="DM" w:date="2012-08-17T10:11:00Z">
        <w:r w:rsidRPr="000D4A1B" w:rsidDel="00771110">
          <w:delText xml:space="preserve">has </w:delText>
        </w:r>
      </w:del>
      <w:r w:rsidRPr="000D4A1B">
        <w:t>typically happen</w:t>
      </w:r>
      <w:ins w:id="2490" w:author="DM" w:date="2012-08-17T10:11:00Z">
        <w:r w:rsidR="00771110">
          <w:t>s</w:t>
        </w:r>
      </w:ins>
      <w:del w:id="2491" w:author="DM" w:date="2012-08-17T10:11:00Z">
        <w:r w:rsidRPr="000D4A1B" w:rsidDel="00771110">
          <w:delText>ed</w:delText>
        </w:r>
      </w:del>
      <w:r w:rsidRPr="000D4A1B">
        <w:t xml:space="preserve"> is that Project Server data </w:t>
      </w:r>
      <w:ins w:id="2492" w:author="DM" w:date="2012-08-17T10:11:00Z">
        <w:r w:rsidR="00771110">
          <w:t>is</w:t>
        </w:r>
      </w:ins>
      <w:del w:id="2493" w:author="DM" w:date="2012-08-17T10:11:00Z">
        <w:r w:rsidR="00ED185D" w:rsidDel="00771110">
          <w:delText>has been</w:delText>
        </w:r>
      </w:del>
      <w:r w:rsidR="00ED185D" w:rsidRPr="000D4A1B">
        <w:t xml:space="preserve"> </w:t>
      </w:r>
      <w:r w:rsidR="0056748C">
        <w:t>made visible</w:t>
      </w:r>
      <w:r w:rsidRPr="000D4A1B">
        <w:t>, bringing a dose of reality to the users and decision</w:t>
      </w:r>
      <w:del w:id="2494" w:author="DM" w:date="2012-08-17T10:11:00Z">
        <w:r w:rsidRPr="000D4A1B" w:rsidDel="00771110">
          <w:delText>-</w:delText>
        </w:r>
      </w:del>
      <w:ins w:id="2495" w:author="DM" w:date="2012-08-17T10:11:00Z">
        <w:r w:rsidR="00771110">
          <w:t xml:space="preserve"> </w:t>
        </w:r>
      </w:ins>
      <w:r w:rsidRPr="000D4A1B">
        <w:t>makers</w:t>
      </w:r>
      <w:r w:rsidR="0056748C">
        <w:t>, who can (in some cases) have visibility for the first time</w:t>
      </w:r>
      <w:del w:id="2496" w:author="DM" w:date="2012-08-17T10:11:00Z">
        <w:r w:rsidR="0056748C" w:rsidDel="00771110">
          <w:delText>,</w:delText>
        </w:r>
      </w:del>
      <w:r w:rsidR="0056748C">
        <w:t xml:space="preserve"> and see that information in context</w:t>
      </w:r>
      <w:r w:rsidR="00ED185D">
        <w:t>—</w:t>
      </w:r>
      <w:del w:id="2497" w:author="DM" w:date="2012-08-17T10:12:00Z">
        <w:r w:rsidR="00ED185D" w:rsidRPr="000D4A1B" w:rsidDel="00771110">
          <w:delText xml:space="preserve"> </w:delText>
        </w:r>
      </w:del>
      <w:r w:rsidRPr="000D4A1B">
        <w:t xml:space="preserve">a </w:t>
      </w:r>
      <w:del w:id="2498" w:author="DM" w:date="2012-08-17T08:09:00Z">
        <w:r w:rsidRPr="000D4A1B" w:rsidDel="00A057EB">
          <w:delText xml:space="preserve">project management </w:delText>
        </w:r>
      </w:del>
      <w:ins w:id="2499" w:author="DM" w:date="2012-08-17T08:09:00Z">
        <w:r w:rsidR="00A057EB">
          <w:t xml:space="preserve">PM </w:t>
        </w:r>
      </w:ins>
      <w:r w:rsidRPr="000D4A1B">
        <w:t>context</w:t>
      </w:r>
      <w:ins w:id="2500" w:author="DM" w:date="2012-08-17T10:12:00Z">
        <w:r w:rsidR="00771110">
          <w:t>,</w:t>
        </w:r>
      </w:ins>
      <w:r w:rsidRPr="000D4A1B">
        <w:t xml:space="preserve"> which often requires a skilled </w:t>
      </w:r>
      <w:r w:rsidR="00B00D45">
        <w:t>“</w:t>
      </w:r>
      <w:r w:rsidRPr="000D4A1B">
        <w:t>interpreter</w:t>
      </w:r>
      <w:r w:rsidR="00B00D45">
        <w:t>”</w:t>
      </w:r>
      <w:r w:rsidRPr="000D4A1B">
        <w:t xml:space="preserve"> of the message and impact of the data</w:t>
      </w:r>
      <w:r w:rsidR="00D720AB">
        <w:t xml:space="preserve">. </w:t>
      </w:r>
      <w:r w:rsidR="00952680">
        <w:t>We</w:t>
      </w:r>
      <w:r w:rsidR="0056748C">
        <w:t xml:space="preserve"> call this “telling the story</w:t>
      </w:r>
      <w:ins w:id="2501" w:author="DM" w:date="2012-08-17T10:12:00Z">
        <w:r w:rsidR="00771110">
          <w:t>.</w:t>
        </w:r>
      </w:ins>
      <w:r w:rsidR="0056748C">
        <w:t xml:space="preserve">” </w:t>
      </w:r>
      <w:del w:id="2502" w:author="DM" w:date="2012-08-17T10:12:00Z">
        <w:r w:rsidR="0056748C" w:rsidDel="00771110">
          <w:delText>and i</w:delText>
        </w:r>
      </w:del>
      <w:ins w:id="2503" w:author="DM" w:date="2012-08-17T10:12:00Z">
        <w:r w:rsidR="00771110">
          <w:t>I</w:t>
        </w:r>
      </w:ins>
      <w:r w:rsidR="0056748C">
        <w:t>t is important to not just have metrics roll</w:t>
      </w:r>
      <w:ins w:id="2504" w:author="DM" w:date="2012-08-17T10:12:00Z">
        <w:r w:rsidR="00771110">
          <w:t>-</w:t>
        </w:r>
      </w:ins>
      <w:r w:rsidR="0056748C">
        <w:t>up for reporting</w:t>
      </w:r>
      <w:del w:id="2505" w:author="DM" w:date="2012-08-17T10:12:00Z">
        <w:r w:rsidR="0056748C" w:rsidDel="00771110">
          <w:delText>,</w:delText>
        </w:r>
      </w:del>
      <w:r w:rsidR="0056748C">
        <w:t xml:space="preserve"> but to allow the </w:t>
      </w:r>
      <w:ins w:id="2506" w:author="DM" w:date="2012-08-17T10:12:00Z">
        <w:r w:rsidR="00771110">
          <w:t>addition</w:t>
        </w:r>
      </w:ins>
      <w:del w:id="2507" w:author="DM" w:date="2012-08-17T10:12:00Z">
        <w:r w:rsidR="0056748C" w:rsidDel="00771110">
          <w:delText>infusion</w:delText>
        </w:r>
      </w:del>
      <w:r w:rsidR="0056748C">
        <w:t xml:space="preserve"> of user</w:t>
      </w:r>
      <w:ins w:id="2508" w:author="DM" w:date="2012-08-17T10:12:00Z">
        <w:r w:rsidR="00771110">
          <w:t>-</w:t>
        </w:r>
      </w:ins>
      <w:del w:id="2509" w:author="DM" w:date="2012-08-17T10:12:00Z">
        <w:r w:rsidR="0056748C" w:rsidDel="00771110">
          <w:delText xml:space="preserve"> </w:delText>
        </w:r>
      </w:del>
      <w:r w:rsidR="0056748C">
        <w:t>defined fields or comments</w:t>
      </w:r>
      <w:r w:rsidR="00D720AB">
        <w:t xml:space="preserve">. </w:t>
      </w:r>
      <w:r w:rsidR="0056748C">
        <w:t>These metrics can be utilized, analyzed</w:t>
      </w:r>
      <w:ins w:id="2510" w:author="DM" w:date="2012-08-17T10:12:00Z">
        <w:r w:rsidR="00771110">
          <w:t>,</w:t>
        </w:r>
      </w:ins>
      <w:r w:rsidR="0056748C">
        <w:t xml:space="preserve"> and trended over time to see the business benefits</w:t>
      </w:r>
      <w:del w:id="2511" w:author="DM" w:date="2012-08-17T10:13:00Z">
        <w:r w:rsidR="0056748C" w:rsidDel="00771110">
          <w:delText>,</w:delText>
        </w:r>
      </w:del>
      <w:ins w:id="2512" w:author="DM" w:date="2012-08-17T10:13:00Z">
        <w:r w:rsidR="00771110">
          <w:t xml:space="preserve"> and</w:t>
        </w:r>
      </w:ins>
      <w:del w:id="2513" w:author="DM" w:date="2012-08-17T10:13:00Z">
        <w:r w:rsidR="0056748C" w:rsidDel="00771110">
          <w:delText xml:space="preserve"> the</w:delText>
        </w:r>
      </w:del>
      <w:r w:rsidR="0056748C">
        <w:t xml:space="preserve"> success</w:t>
      </w:r>
      <w:ins w:id="2514" w:author="DM" w:date="2012-08-17T10:13:00Z">
        <w:r w:rsidR="00771110">
          <w:t>es</w:t>
        </w:r>
      </w:ins>
      <w:r w:rsidR="0056748C">
        <w:t xml:space="preserve"> or failures of different activities, approaches, resources</w:t>
      </w:r>
      <w:ins w:id="2515" w:author="DM" w:date="2012-08-17T10:13:00Z">
        <w:r w:rsidR="00771110">
          <w:t>,</w:t>
        </w:r>
      </w:ins>
      <w:r w:rsidR="0056748C">
        <w:t xml:space="preserve"> or even individuals. </w:t>
      </w:r>
    </w:p>
    <w:p w:rsidR="003937EE" w:rsidRDefault="0056748C" w:rsidP="006265BD">
      <w:pPr>
        <w:pStyle w:val="Para"/>
      </w:pPr>
      <w:r>
        <w:t>Another critical assumption is that o</w:t>
      </w:r>
      <w:r w:rsidR="009340DD" w:rsidRPr="000D4A1B">
        <w:t xml:space="preserve">rganizations are constrained by the budget they are allocated. </w:t>
      </w:r>
      <w:del w:id="2516" w:author="DM" w:date="2012-08-17T10:13:00Z">
        <w:r w:rsidR="009340DD" w:rsidRPr="000D4A1B" w:rsidDel="00771110">
          <w:delText xml:space="preserve">Those </w:delText>
        </w:r>
        <w:r w:rsidR="003937EE" w:rsidDel="00771110">
          <w:delText>i</w:delText>
        </w:r>
      </w:del>
      <w:ins w:id="2517" w:author="DM" w:date="2012-08-17T10:13:00Z">
        <w:r w:rsidR="00771110">
          <w:t>I</w:t>
        </w:r>
      </w:ins>
      <w:r w:rsidR="003937EE">
        <w:t>ndividuals</w:t>
      </w:r>
      <w:r w:rsidR="00310E06">
        <w:t xml:space="preserve"> </w:t>
      </w:r>
      <w:r w:rsidR="009340DD" w:rsidRPr="000D4A1B">
        <w:t>tasked with setting, managing and controlling the budget are the critical stakeholders. Many engagements, partners</w:t>
      </w:r>
      <w:ins w:id="2518" w:author="DM" w:date="2012-08-17T10:13:00Z">
        <w:r w:rsidR="00771110">
          <w:t>,</w:t>
        </w:r>
      </w:ins>
      <w:r w:rsidR="009340DD" w:rsidRPr="000D4A1B">
        <w:t xml:space="preserve"> and even internal stakeholders find themselves at the mercy of the financial controller</w:t>
      </w:r>
      <w:ins w:id="2519" w:author="DM" w:date="2012-08-17T10:13:00Z">
        <w:r w:rsidR="00771110">
          <w:t>,</w:t>
        </w:r>
      </w:ins>
      <w:r w:rsidR="009340DD" w:rsidRPr="000D4A1B">
        <w:t xml:space="preserve"> who </w:t>
      </w:r>
      <w:ins w:id="2520" w:author="DM" w:date="2012-08-17T10:13:00Z">
        <w:r w:rsidR="00771110">
          <w:t>must</w:t>
        </w:r>
      </w:ins>
      <w:del w:id="2521" w:author="DM" w:date="2012-08-17T10:13:00Z">
        <w:r w:rsidR="009340DD" w:rsidRPr="000D4A1B" w:rsidDel="00771110">
          <w:delText>needs to</w:delText>
        </w:r>
      </w:del>
      <w:r w:rsidR="009340DD" w:rsidRPr="000D4A1B">
        <w:t xml:space="preserve"> sign off on </w:t>
      </w:r>
      <w:del w:id="2522" w:author="DM" w:date="2012-08-17T10:13:00Z">
        <w:r w:rsidR="009340DD" w:rsidRPr="000D4A1B" w:rsidDel="00771110">
          <w:delText xml:space="preserve">the </w:delText>
        </w:r>
      </w:del>
      <w:r w:rsidR="009340DD" w:rsidRPr="000D4A1B">
        <w:t xml:space="preserve">expenses. </w:t>
      </w:r>
    </w:p>
    <w:p w:rsidR="009340DD" w:rsidRPr="000D4A1B" w:rsidRDefault="0056748C" w:rsidP="00771110">
      <w:pPr>
        <w:pStyle w:val="Para"/>
        <w:tabs>
          <w:tab w:val="left" w:pos="1530"/>
        </w:tabs>
      </w:pPr>
      <w:r>
        <w:t>There are times when</w:t>
      </w:r>
      <w:r w:rsidR="009340DD" w:rsidRPr="000D4A1B">
        <w:t xml:space="preserve"> </w:t>
      </w:r>
      <w:r>
        <w:t>an</w:t>
      </w:r>
      <w:r w:rsidRPr="000D4A1B">
        <w:t xml:space="preserve"> </w:t>
      </w:r>
      <w:r w:rsidR="009340DD" w:rsidRPr="000D4A1B">
        <w:t xml:space="preserve">organization is more agile and the financial subject matter expert </w:t>
      </w:r>
      <w:del w:id="2523" w:author="DM" w:date="2012-08-17T10:14:00Z">
        <w:r w:rsidR="009340DD" w:rsidRPr="000D4A1B" w:rsidDel="00771110">
          <w:delText xml:space="preserve">(SME) </w:delText>
        </w:r>
      </w:del>
      <w:r>
        <w:t xml:space="preserve">has </w:t>
      </w:r>
      <w:r w:rsidR="009340DD" w:rsidRPr="000D4A1B">
        <w:t>assume</w:t>
      </w:r>
      <w:r>
        <w:t>d</w:t>
      </w:r>
      <w:r w:rsidR="009340DD" w:rsidRPr="000D4A1B">
        <w:t xml:space="preserve"> </w:t>
      </w:r>
      <w:ins w:id="2524" w:author="DM" w:date="2012-08-17T10:14:00Z">
        <w:r w:rsidR="00771110">
          <w:t xml:space="preserve">that </w:t>
        </w:r>
      </w:ins>
      <w:r w:rsidR="009340DD" w:rsidRPr="000D4A1B">
        <w:t xml:space="preserve">the manager or requester </w:t>
      </w:r>
      <w:r>
        <w:t xml:space="preserve">of the project </w:t>
      </w:r>
      <w:r w:rsidR="009340DD" w:rsidRPr="000D4A1B">
        <w:t>has the business case</w:t>
      </w:r>
      <w:r>
        <w:t xml:space="preserve"> already approved</w:t>
      </w:r>
      <w:r w:rsidR="00D720AB">
        <w:t xml:space="preserve">. </w:t>
      </w:r>
      <w:r>
        <w:t>H</w:t>
      </w:r>
      <w:r w:rsidR="009340DD" w:rsidRPr="000D4A1B">
        <w:t>owever</w:t>
      </w:r>
      <w:ins w:id="2525" w:author="DM" w:date="2012-08-17T10:14:00Z">
        <w:r w:rsidR="006B42C3">
          <w:t>,</w:t>
        </w:r>
      </w:ins>
      <w:r w:rsidR="009340DD" w:rsidRPr="000D4A1B">
        <w:t xml:space="preserve"> </w:t>
      </w:r>
      <w:ins w:id="2526" w:author="DM" w:date="2012-08-17T10:14:00Z">
        <w:r w:rsidR="006B42C3">
          <w:t>some</w:t>
        </w:r>
      </w:ins>
      <w:del w:id="2527" w:author="DM" w:date="2012-08-17T10:14:00Z">
        <w:r w:rsidR="009340DD" w:rsidRPr="000D4A1B" w:rsidDel="006B42C3">
          <w:delText xml:space="preserve">there are </w:delText>
        </w:r>
      </w:del>
      <w:r w:rsidR="009340DD" w:rsidRPr="000D4A1B">
        <w:t xml:space="preserve">times </w:t>
      </w:r>
      <w:del w:id="2528" w:author="DM" w:date="2012-08-17T10:14:00Z">
        <w:r w:rsidR="009340DD" w:rsidRPr="000D4A1B" w:rsidDel="006B42C3">
          <w:delText xml:space="preserve">that </w:delText>
        </w:r>
      </w:del>
      <w:r w:rsidR="009340DD" w:rsidRPr="000D4A1B">
        <w:t>further explanation is required, and that justification tends to scale beyond a straight</w:t>
      </w:r>
      <w:del w:id="2529" w:author="DM" w:date="2012-08-17T10:14:00Z">
        <w:r w:rsidR="009340DD" w:rsidRPr="000D4A1B" w:rsidDel="006B42C3">
          <w:delText xml:space="preserve"> </w:delText>
        </w:r>
      </w:del>
      <w:r w:rsidR="009340DD" w:rsidRPr="000D4A1B">
        <w:t xml:space="preserve">forward IT investment or training cost. PPM is not </w:t>
      </w:r>
      <w:ins w:id="2530" w:author="DM" w:date="2012-08-17T10:14:00Z">
        <w:r w:rsidR="006B42C3">
          <w:t>just</w:t>
        </w:r>
      </w:ins>
      <w:del w:id="2531" w:author="DM" w:date="2012-08-17T10:14:00Z">
        <w:r w:rsidR="009340DD" w:rsidRPr="000D4A1B" w:rsidDel="006B42C3">
          <w:delText>solely</w:delText>
        </w:r>
      </w:del>
      <w:r w:rsidR="009340DD" w:rsidRPr="000D4A1B">
        <w:t xml:space="preserve"> a quality or continuous process initiative, although it affects and supports both by its very nature. </w:t>
      </w:r>
      <w:del w:id="2532" w:author="DM" w:date="2012-08-17T10:14:00Z">
        <w:r w:rsidR="009340DD" w:rsidRPr="000D4A1B" w:rsidDel="006B42C3">
          <w:delText xml:space="preserve">It </w:delText>
        </w:r>
      </w:del>
      <w:del w:id="2533" w:author="DM" w:date="2012-08-17T10:15:00Z">
        <w:r w:rsidR="009340DD" w:rsidRPr="000D4A1B" w:rsidDel="006B42C3">
          <w:delText>takes a</w:delText>
        </w:r>
      </w:del>
      <w:ins w:id="2534" w:author="DM" w:date="2012-08-17T10:15:00Z">
        <w:r w:rsidR="006B42C3">
          <w:t>A</w:t>
        </w:r>
      </w:ins>
      <w:r w:rsidR="009340DD" w:rsidRPr="000D4A1B">
        <w:t xml:space="preserve"> strong business case that is articulated in bottom</w:t>
      </w:r>
      <w:r w:rsidR="00E461C9">
        <w:t>-</w:t>
      </w:r>
      <w:r w:rsidR="009340DD" w:rsidRPr="000D4A1B">
        <w:t xml:space="preserve">line facts and elements </w:t>
      </w:r>
      <w:ins w:id="2535" w:author="DM" w:date="2012-08-17T10:15:00Z">
        <w:r w:rsidR="006B42C3">
          <w:t>is required for</w:t>
        </w:r>
      </w:ins>
      <w:del w:id="2536" w:author="DM" w:date="2012-08-17T10:15:00Z">
        <w:r w:rsidR="009340DD" w:rsidRPr="000D4A1B" w:rsidDel="006B42C3">
          <w:delText>to allow</w:delText>
        </w:r>
      </w:del>
      <w:r w:rsidR="009340DD" w:rsidRPr="000D4A1B">
        <w:t xml:space="preserve"> the costs to be supported and approved</w:t>
      </w:r>
      <w:r w:rsidR="00D720AB">
        <w:t xml:space="preserve">. </w:t>
      </w:r>
      <w:r>
        <w:t>The stronger the business case, the easier it is to align the ROI for what the Project Server needs to report on.</w:t>
      </w:r>
    </w:p>
    <w:p w:rsidR="006D457C" w:rsidRDefault="009340DD" w:rsidP="006265BD">
      <w:pPr>
        <w:pStyle w:val="Para"/>
      </w:pPr>
      <w:r w:rsidRPr="000D4A1B">
        <w:t xml:space="preserve">As mentioned in the </w:t>
      </w:r>
      <w:r w:rsidR="0056748C">
        <w:t xml:space="preserve">Project Server </w:t>
      </w:r>
      <w:r w:rsidRPr="000D4A1B">
        <w:t>Demand Management white paper</w:t>
      </w:r>
      <w:r w:rsidR="0056748C">
        <w:t xml:space="preserve"> written and posted on Microsoft </w:t>
      </w:r>
      <w:del w:id="2537" w:author="DM" w:date="2012-08-17T10:15:00Z">
        <w:r w:rsidR="0056748C" w:rsidDel="006B42C3">
          <w:delText>w</w:delText>
        </w:r>
      </w:del>
      <w:ins w:id="2538" w:author="DM" w:date="2012-08-17T10:15:00Z">
        <w:r w:rsidR="006B42C3">
          <w:t>W</w:t>
        </w:r>
      </w:ins>
      <w:r w:rsidR="0056748C">
        <w:t>eb</w:t>
      </w:r>
      <w:ins w:id="2539" w:author="DM" w:date="2012-08-17T10:15:00Z">
        <w:r w:rsidR="006B42C3">
          <w:t xml:space="preserve"> </w:t>
        </w:r>
      </w:ins>
      <w:r w:rsidR="0056748C">
        <w:t>site</w:t>
      </w:r>
      <w:ins w:id="2540" w:author="Jeff Jacobson" w:date="2012-08-29T16:43:00Z">
        <w:r w:rsidR="00E16B0E">
          <w:t xml:space="preserve"> (</w:t>
        </w:r>
        <w:r w:rsidR="00E16B0E">
          <w:fldChar w:fldCharType="begin"/>
        </w:r>
        <w:r w:rsidR="00E16B0E">
          <w:instrText xml:space="preserve"> HYPERLINK "http://technet.microsoft.com/en-us/library/ff686781(office.14).aspx" </w:instrText>
        </w:r>
        <w:r w:rsidR="00E16B0E">
          <w:fldChar w:fldCharType="separate"/>
        </w:r>
        <w:r w:rsidR="00E16B0E">
          <w:rPr>
            <w:rStyle w:val="Hyperlink"/>
          </w:rPr>
          <w:t>http://technet.microsoft.com/en-us/library/ff686781(office.14).aspx</w:t>
        </w:r>
        <w:r w:rsidR="00E16B0E">
          <w:fldChar w:fldCharType="end"/>
        </w:r>
        <w:r w:rsidR="00E16B0E">
          <w:t>)</w:t>
        </w:r>
      </w:ins>
      <w:r w:rsidRPr="000D4A1B">
        <w:t xml:space="preserve">, </w:t>
      </w:r>
      <w:ins w:id="2541" w:author="Odum, Amy - Hoboken" w:date="2012-08-27T10:51:00Z">
        <w:del w:id="2542" w:author="Jeff Jacobson" w:date="2012-08-29T16:44:00Z">
          <w:r w:rsidR="00944E78" w:rsidDel="00E16B0E">
            <w:rPr>
              <w:rStyle w:val="QueryInline"/>
            </w:rPr>
            <w:delText>[AU: URL available?]</w:delText>
          </w:r>
        </w:del>
      </w:ins>
      <w:r w:rsidRPr="000D4A1B">
        <w:t>understanding and quantification for the use of Project declines the f</w:t>
      </w:r>
      <w:del w:id="2543" w:author="DM" w:date="2012-08-17T10:15:00Z">
        <w:r w:rsidRPr="000D4A1B" w:rsidDel="006B42C3">
          <w:delText>u</w:delText>
        </w:r>
      </w:del>
      <w:ins w:id="2544" w:author="DM" w:date="2012-08-17T10:15:00Z">
        <w:r w:rsidR="006B42C3">
          <w:t>a</w:t>
        </w:r>
      </w:ins>
      <w:r w:rsidRPr="000D4A1B">
        <w:t xml:space="preserve">rther away </w:t>
      </w:r>
      <w:ins w:id="2545" w:author="Odum, Amy - Hoboken" w:date="2012-08-27T10:51:00Z">
        <w:r w:rsidR="00944E78">
          <w:t xml:space="preserve">it is </w:t>
        </w:r>
      </w:ins>
      <w:r w:rsidRPr="000D4A1B">
        <w:t>from the PMO construct</w:t>
      </w:r>
      <w:del w:id="2546" w:author="Odum, Amy - Hoboken" w:date="2012-08-27T10:51:00Z">
        <w:r w:rsidRPr="000D4A1B" w:rsidDel="00944E78">
          <w:delText xml:space="preserve"> it is</w:delText>
        </w:r>
      </w:del>
      <w:r w:rsidRPr="000D4A1B">
        <w:t>. Many times</w:t>
      </w:r>
      <w:del w:id="2547" w:author="DM" w:date="2012-08-17T10:15:00Z">
        <w:r w:rsidRPr="000D4A1B" w:rsidDel="006B42C3">
          <w:delText>,</w:delText>
        </w:r>
      </w:del>
      <w:r w:rsidRPr="000D4A1B">
        <w:t xml:space="preserve"> pockets of activities and unique initiatives within organization</w:t>
      </w:r>
      <w:r w:rsidR="006D457C">
        <w:t>s</w:t>
      </w:r>
      <w:r w:rsidRPr="000D4A1B">
        <w:t xml:space="preserve"> go unnoticed and </w:t>
      </w:r>
      <w:r w:rsidR="006D457C">
        <w:t xml:space="preserve">remain </w:t>
      </w:r>
      <w:r w:rsidRPr="000D4A1B">
        <w:t xml:space="preserve">undetected within the PMO. </w:t>
      </w:r>
    </w:p>
    <w:p w:rsidR="009340DD" w:rsidRPr="000D4A1B" w:rsidRDefault="009340DD" w:rsidP="006265BD">
      <w:pPr>
        <w:pStyle w:val="Para"/>
      </w:pPr>
      <w:r w:rsidRPr="000D4A1B">
        <w:t>Why is this an issue? Typically, these initiatives and activities require the contribution of resources</w:t>
      </w:r>
      <w:r w:rsidR="006D457C">
        <w:t>—</w:t>
      </w:r>
      <w:r w:rsidRPr="000D4A1B">
        <w:t xml:space="preserve">many times skilled resources. </w:t>
      </w:r>
      <w:r w:rsidR="00C85B11">
        <w:t>As o</w:t>
      </w:r>
      <w:r w:rsidRPr="000D4A1B">
        <w:t xml:space="preserve">rganizations are utilizing shared resources on a majority of </w:t>
      </w:r>
      <w:r w:rsidR="00C85B11">
        <w:t>their</w:t>
      </w:r>
      <w:r w:rsidR="00C85B11" w:rsidRPr="000D4A1B">
        <w:t xml:space="preserve"> </w:t>
      </w:r>
      <w:r w:rsidRPr="000D4A1B">
        <w:t>initiatives, this lack of visibility can affect the bottom</w:t>
      </w:r>
      <w:del w:id="2548" w:author="DM" w:date="2012-08-17T10:15:00Z">
        <w:r w:rsidR="00A21AA9" w:rsidDel="006B42C3">
          <w:delText>-</w:delText>
        </w:r>
      </w:del>
      <w:ins w:id="2549" w:author="DM" w:date="2012-08-17T10:15:00Z">
        <w:r w:rsidR="006B42C3">
          <w:t xml:space="preserve"> </w:t>
        </w:r>
      </w:ins>
      <w:r w:rsidRPr="000D4A1B">
        <w:t>line when resource constraints affect project success.</w:t>
      </w:r>
    </w:p>
    <w:p w:rsidR="009340DD" w:rsidRPr="000D4A1B" w:rsidRDefault="009340DD" w:rsidP="006265BD">
      <w:pPr>
        <w:pStyle w:val="Para"/>
      </w:pPr>
      <w:r w:rsidRPr="000D4A1B">
        <w:t>Decision</w:t>
      </w:r>
      <w:r w:rsidR="00C70E32">
        <w:t xml:space="preserve"> </w:t>
      </w:r>
      <w:r w:rsidRPr="000D4A1B">
        <w:t>makers are of different profiles</w:t>
      </w:r>
      <w:r w:rsidR="004B4D4F">
        <w:t>.</w:t>
      </w:r>
      <w:r w:rsidRPr="000D4A1B">
        <w:t xml:space="preserve"> According to a </w:t>
      </w:r>
      <w:del w:id="2550" w:author="DM" w:date="2012-08-17T10:16:00Z">
        <w:r w:rsidRPr="000D4A1B" w:rsidDel="006B42C3">
          <w:delText xml:space="preserve">CIO </w:delText>
        </w:r>
      </w:del>
      <w:r w:rsidRPr="000D4A1B">
        <w:t>report, “Decision-making styles are behavior</w:t>
      </w:r>
      <w:r w:rsidR="00EA03F5">
        <w:t>-</w:t>
      </w:r>
      <w:r w:rsidRPr="000D4A1B">
        <w:t>based, so the key to correctly identifying an executive’s tendency is to pay attention to what she does, not what she says”</w:t>
      </w:r>
      <w:r w:rsidR="004B4D4F">
        <w:t xml:space="preserve"> (Santosus</w:t>
      </w:r>
      <w:ins w:id="2551" w:author="DM" w:date="2012-08-17T10:16:00Z">
        <w:r w:rsidR="006B42C3">
          <w:t>,</w:t>
        </w:r>
      </w:ins>
      <w:r w:rsidR="004B4D4F">
        <w:t xml:space="preserve"> </w:t>
      </w:r>
      <w:r w:rsidR="007B1D1F" w:rsidRPr="007B1D1F">
        <w:rPr>
          <w:rPrChange w:id="2552" w:author="DM" w:date="2012-08-20T06:44:00Z">
            <w:rPr>
              <w:i/>
            </w:rPr>
          </w:rPrChange>
        </w:rPr>
        <w:t>2003</w:t>
      </w:r>
      <w:commentRangeStart w:id="2553"/>
      <w:commentRangeStart w:id="2554"/>
      <w:ins w:id="2555" w:author="DM" w:date="2012-08-17T10:16:00Z">
        <w:r w:rsidR="006B42C3">
          <w:rPr>
            <w:rStyle w:val="QueryInline"/>
          </w:rPr>
          <w:t>[AU: page for quote?]</w:t>
        </w:r>
      </w:ins>
      <w:commentRangeEnd w:id="2553"/>
      <w:r w:rsidR="00130D52">
        <w:rPr>
          <w:rStyle w:val="CommentReference"/>
          <w:rFonts w:asciiTheme="minorHAnsi" w:eastAsiaTheme="minorHAnsi" w:hAnsiTheme="minorHAnsi" w:cstheme="minorBidi"/>
          <w:snapToGrid/>
        </w:rPr>
        <w:commentReference w:id="2553"/>
      </w:r>
      <w:r w:rsidR="004B4D4F">
        <w:t>)</w:t>
      </w:r>
      <w:r w:rsidRPr="000D4A1B">
        <w:t xml:space="preserve">. </w:t>
      </w:r>
      <w:commentRangeEnd w:id="2554"/>
      <w:r w:rsidR="001D6DC5">
        <w:rPr>
          <w:rStyle w:val="CommentReference"/>
          <w:rFonts w:asciiTheme="minorHAnsi" w:eastAsiaTheme="minorHAnsi" w:hAnsiTheme="minorHAnsi" w:cstheme="minorBidi"/>
          <w:snapToGrid/>
        </w:rPr>
        <w:commentReference w:id="2554"/>
      </w:r>
      <w:r w:rsidRPr="000D4A1B">
        <w:t>Unde</w:t>
      </w:r>
      <w:r w:rsidR="00EA03F5">
        <w:t>rstanding how to present a well-</w:t>
      </w:r>
      <w:r w:rsidRPr="000D4A1B">
        <w:t xml:space="preserve">articulated message is a </w:t>
      </w:r>
      <w:r w:rsidRPr="000D4A1B">
        <w:rPr>
          <w:i/>
        </w:rPr>
        <w:t>core</w:t>
      </w:r>
      <w:r w:rsidRPr="000D4A1B">
        <w:t xml:space="preserve"> competency; delivering that message in a manner that resonates with its target audience is</w:t>
      </w:r>
      <w:ins w:id="2556" w:author="DM" w:date="2012-08-17T10:16:00Z">
        <w:r w:rsidR="006B42C3">
          <w:t>,</w:t>
        </w:r>
      </w:ins>
      <w:r w:rsidRPr="000D4A1B">
        <w:t xml:space="preserve"> however</w:t>
      </w:r>
      <w:ins w:id="2557" w:author="DM" w:date="2012-08-17T10:16:00Z">
        <w:r w:rsidR="006B42C3">
          <w:t>,</w:t>
        </w:r>
      </w:ins>
      <w:r w:rsidRPr="000D4A1B">
        <w:t xml:space="preserve"> the </w:t>
      </w:r>
      <w:r w:rsidRPr="000D4A1B">
        <w:rPr>
          <w:i/>
        </w:rPr>
        <w:t>critical</w:t>
      </w:r>
      <w:r w:rsidRPr="000D4A1B">
        <w:t xml:space="preserve"> element that </w:t>
      </w:r>
      <w:del w:id="2558" w:author="DM" w:date="2012-08-17T10:16:00Z">
        <w:r w:rsidRPr="000D4A1B" w:rsidDel="006B42C3">
          <w:delText xml:space="preserve">is </w:delText>
        </w:r>
      </w:del>
      <w:r w:rsidRPr="000D4A1B">
        <w:t xml:space="preserve">often </w:t>
      </w:r>
      <w:ins w:id="2559" w:author="DM" w:date="2012-08-17T10:16:00Z">
        <w:r w:rsidR="006B42C3">
          <w:t xml:space="preserve">is </w:t>
        </w:r>
      </w:ins>
      <w:r w:rsidRPr="000D4A1B">
        <w:t>not taken into consideration.</w:t>
      </w:r>
    </w:p>
    <w:p w:rsidR="0092093D" w:rsidRDefault="0092093D" w:rsidP="0092093D">
      <w:pPr>
        <w:pStyle w:val="FeatureType"/>
      </w:pPr>
      <w:r>
        <w:t>type="example"</w:t>
      </w:r>
    </w:p>
    <w:p w:rsidR="009340DD" w:rsidRPr="000D4A1B" w:rsidRDefault="0092093D" w:rsidP="006265BD">
      <w:pPr>
        <w:pStyle w:val="FeatureTitle"/>
      </w:pPr>
      <w:del w:id="2560" w:author="DM" w:date="2012-08-17T10:16:00Z">
        <w:r w:rsidDel="006B42C3">
          <w:delText>A</w:delText>
        </w:r>
        <w:r w:rsidR="009340DD" w:rsidRPr="000D4A1B" w:rsidDel="006B42C3">
          <w:delText xml:space="preserve"> </w:delText>
        </w:r>
      </w:del>
      <w:r w:rsidR="004273D2">
        <w:t>P</w:t>
      </w:r>
      <w:r w:rsidR="009340DD" w:rsidRPr="000D4A1B">
        <w:t xml:space="preserve">rogressive </w:t>
      </w:r>
      <w:r w:rsidR="004273D2">
        <w:t>G</w:t>
      </w:r>
      <w:r w:rsidR="009340DD" w:rsidRPr="000D4A1B">
        <w:t xml:space="preserve">lobal </w:t>
      </w:r>
      <w:r w:rsidR="004273D2">
        <w:t>M</w:t>
      </w:r>
      <w:r w:rsidR="009340DD" w:rsidRPr="000D4A1B">
        <w:t xml:space="preserve">anufacturing </w:t>
      </w:r>
      <w:r w:rsidR="004273D2">
        <w:t>O</w:t>
      </w:r>
      <w:r w:rsidR="009340DD" w:rsidRPr="000D4A1B">
        <w:t xml:space="preserve">rganization and the </w:t>
      </w:r>
      <w:r w:rsidR="004273D2">
        <w:t>C</w:t>
      </w:r>
      <w:r w:rsidR="009340DD" w:rsidRPr="000D4A1B">
        <w:t xml:space="preserve">hallenges </w:t>
      </w:r>
      <w:r w:rsidR="004273D2">
        <w:t>O</w:t>
      </w:r>
      <w:r w:rsidR="009340DD" w:rsidRPr="000D4A1B">
        <w:t xml:space="preserve">ften </w:t>
      </w:r>
      <w:r w:rsidR="004273D2">
        <w:t>F</w:t>
      </w:r>
      <w:r w:rsidR="009340DD" w:rsidRPr="000D4A1B">
        <w:t xml:space="preserve">aced in </w:t>
      </w:r>
      <w:r w:rsidR="004273D2">
        <w:t>C</w:t>
      </w:r>
      <w:r w:rsidR="009340DD" w:rsidRPr="000D4A1B">
        <w:t xml:space="preserve">hoosing a PPM </w:t>
      </w:r>
      <w:r w:rsidR="004273D2">
        <w:t>S</w:t>
      </w:r>
      <w:r w:rsidR="009340DD" w:rsidRPr="000D4A1B">
        <w:t>olution</w:t>
      </w:r>
    </w:p>
    <w:p w:rsidR="009340DD" w:rsidRPr="000D4A1B" w:rsidRDefault="006B42C3" w:rsidP="006265BD">
      <w:pPr>
        <w:pStyle w:val="FeaturePara"/>
      </w:pPr>
      <w:ins w:id="2561" w:author="DM" w:date="2012-08-17T10:16:00Z">
        <w:r>
          <w:t>One</w:t>
        </w:r>
        <w:r w:rsidRPr="000D4A1B">
          <w:t xml:space="preserve"> organization </w:t>
        </w:r>
        <w:r>
          <w:t xml:space="preserve">we worked with </w:t>
        </w:r>
      </w:ins>
      <w:ins w:id="2562" w:author="DM" w:date="2012-08-17T10:17:00Z">
        <w:r>
          <w:t>was</w:t>
        </w:r>
      </w:ins>
      <w:ins w:id="2563" w:author="DM" w:date="2012-08-17T10:16:00Z">
        <w:r>
          <w:t xml:space="preserve"> a</w:t>
        </w:r>
      </w:ins>
      <w:del w:id="2564" w:author="DM" w:date="2012-08-17T10:16:00Z">
        <w:r w:rsidR="0018267E" w:rsidDel="006B42C3">
          <w:delText>A</w:delText>
        </w:r>
      </w:del>
      <w:r w:rsidR="009340DD" w:rsidRPr="000D4A1B">
        <w:t xml:space="preserve"> global entity in the manufacturing industry</w:t>
      </w:r>
      <w:del w:id="2565" w:author="DM" w:date="2012-08-17T10:17:00Z">
        <w:r w:rsidR="0018267E" w:rsidDel="006B42C3">
          <w:delText>,</w:delText>
        </w:r>
      </w:del>
      <w:ins w:id="2566" w:author="DM" w:date="2012-08-17T10:17:00Z">
        <w:r>
          <w:t xml:space="preserve"> that</w:t>
        </w:r>
      </w:ins>
      <w:r w:rsidR="004A1AEA">
        <w:t xml:space="preserve"> </w:t>
      </w:r>
      <w:del w:id="2567" w:author="DM" w:date="2012-08-17T10:16:00Z">
        <w:r w:rsidR="0095476D" w:rsidDel="006B42C3">
          <w:delText>one</w:delText>
        </w:r>
        <w:r w:rsidR="0018267E" w:rsidRPr="000D4A1B" w:rsidDel="006B42C3">
          <w:delText xml:space="preserve"> </w:delText>
        </w:r>
        <w:r w:rsidR="009340DD" w:rsidRPr="000D4A1B" w:rsidDel="006B42C3">
          <w:delText xml:space="preserve">organization </w:delText>
        </w:r>
        <w:r w:rsidR="00E578C1" w:rsidDel="006B42C3">
          <w:delText xml:space="preserve">we worked with </w:delText>
        </w:r>
      </w:del>
      <w:r w:rsidR="0095476D">
        <w:t>had</w:t>
      </w:r>
      <w:r w:rsidR="0095476D" w:rsidRPr="000D4A1B">
        <w:t xml:space="preserve"> </w:t>
      </w:r>
      <w:r w:rsidR="009340DD" w:rsidRPr="000D4A1B">
        <w:t>been in existence for decades</w:t>
      </w:r>
      <w:del w:id="2568" w:author="DM" w:date="2012-08-17T10:17:00Z">
        <w:r w:rsidR="009340DD" w:rsidRPr="000D4A1B" w:rsidDel="006B42C3">
          <w:delText>,</w:delText>
        </w:r>
      </w:del>
      <w:r w:rsidR="009340DD" w:rsidRPr="000D4A1B">
        <w:t xml:space="preserve"> and </w:t>
      </w:r>
      <w:r w:rsidR="0095476D">
        <w:t>was</w:t>
      </w:r>
      <w:r w:rsidR="0095476D" w:rsidRPr="000D4A1B">
        <w:t xml:space="preserve"> </w:t>
      </w:r>
      <w:r w:rsidR="009340DD" w:rsidRPr="000D4A1B">
        <w:t xml:space="preserve">a leader in the space </w:t>
      </w:r>
      <w:ins w:id="2569" w:author="DM" w:date="2012-08-17T10:17:00Z">
        <w:r>
          <w:t>it</w:t>
        </w:r>
      </w:ins>
      <w:del w:id="2570" w:author="DM" w:date="2012-08-17T10:17:00Z">
        <w:r w:rsidR="009340DD" w:rsidRPr="000D4A1B" w:rsidDel="006B42C3">
          <w:delText>they</w:delText>
        </w:r>
      </w:del>
      <w:r w:rsidR="009340DD" w:rsidRPr="000D4A1B">
        <w:t xml:space="preserve"> serve</w:t>
      </w:r>
      <w:r w:rsidR="0095476D">
        <w:t>d</w:t>
      </w:r>
      <w:r w:rsidR="009340DD" w:rsidRPr="000D4A1B">
        <w:t>.</w:t>
      </w:r>
      <w:r w:rsidR="004A1AEA">
        <w:t xml:space="preserve"> </w:t>
      </w:r>
      <w:del w:id="2571" w:author="DM" w:date="2012-08-17T10:17:00Z">
        <w:r w:rsidR="009340DD" w:rsidRPr="000D4A1B" w:rsidDel="006B42C3">
          <w:delText>The p</w:delText>
        </w:r>
      </w:del>
      <w:ins w:id="2572" w:author="DM" w:date="2012-08-17T10:17:00Z">
        <w:r>
          <w:t>P</w:t>
        </w:r>
      </w:ins>
      <w:r w:rsidR="009340DD" w:rsidRPr="000D4A1B">
        <w:t xml:space="preserve">roduct lines </w:t>
      </w:r>
      <w:r w:rsidR="0095476D">
        <w:t>were</w:t>
      </w:r>
      <w:r w:rsidR="0095476D" w:rsidRPr="000D4A1B">
        <w:t xml:space="preserve"> </w:t>
      </w:r>
      <w:r w:rsidR="009340DD" w:rsidRPr="000D4A1B">
        <w:t>diligently managed by teams of experts in their respective fields</w:t>
      </w:r>
      <w:ins w:id="2573" w:author="DM" w:date="2012-08-17T10:17:00Z">
        <w:r>
          <w:t>,</w:t>
        </w:r>
      </w:ins>
      <w:del w:id="2574" w:author="DM" w:date="2012-08-17T10:17:00Z">
        <w:r w:rsidR="009340DD" w:rsidRPr="000D4A1B" w:rsidDel="006B42C3">
          <w:delText>;</w:delText>
        </w:r>
      </w:del>
      <w:r w:rsidR="009340DD" w:rsidRPr="000D4A1B">
        <w:t xml:space="preserve"> including certified project managers, certified engineers</w:t>
      </w:r>
      <w:ins w:id="2575" w:author="DM" w:date="2012-08-17T10:17:00Z">
        <w:r>
          <w:t>,</w:t>
        </w:r>
      </w:ins>
      <w:r w:rsidR="009340DD" w:rsidRPr="000D4A1B">
        <w:t xml:space="preserve"> and other industry experts.</w:t>
      </w:r>
      <w:r w:rsidR="004A1AEA">
        <w:t xml:space="preserve"> </w:t>
      </w:r>
    </w:p>
    <w:p w:rsidR="001652A3" w:rsidRDefault="009340DD" w:rsidP="006265BD">
      <w:pPr>
        <w:pStyle w:val="FeaturePara"/>
      </w:pPr>
      <w:r w:rsidRPr="000D4A1B">
        <w:t>The product teams use</w:t>
      </w:r>
      <w:r w:rsidR="0095476D">
        <w:t>d</w:t>
      </w:r>
      <w:r w:rsidRPr="000D4A1B">
        <w:t xml:space="preserve"> a third</w:t>
      </w:r>
      <w:ins w:id="2576" w:author="DM" w:date="2012-08-17T10:18:00Z">
        <w:r w:rsidR="006B42C3">
          <w:t>-</w:t>
        </w:r>
      </w:ins>
      <w:del w:id="2577" w:author="DM" w:date="2012-08-17T10:18:00Z">
        <w:r w:rsidRPr="000D4A1B" w:rsidDel="006B42C3">
          <w:delText xml:space="preserve"> </w:delText>
        </w:r>
      </w:del>
      <w:r w:rsidRPr="000D4A1B">
        <w:t xml:space="preserve">party product for overall project visibility, but all the scheduling and forecasting </w:t>
      </w:r>
      <w:r w:rsidR="0095476D">
        <w:t>was</w:t>
      </w:r>
      <w:r w:rsidRPr="000D4A1B">
        <w:t xml:space="preserve"> performed using Project 2003 Desktop or Microsoft</w:t>
      </w:r>
      <w:r w:rsidR="00E578C1">
        <w:t xml:space="preserve"> Excel</w:t>
      </w:r>
      <w:r w:rsidRPr="000D4A1B">
        <w:t xml:space="preserve">. Essentially, program management and key milestones </w:t>
      </w:r>
      <w:r w:rsidR="0095476D">
        <w:t>were</w:t>
      </w:r>
      <w:r w:rsidRPr="000D4A1B">
        <w:t xml:space="preserve"> managed in the third</w:t>
      </w:r>
      <w:ins w:id="2578" w:author="DM" w:date="2012-08-17T10:18:00Z">
        <w:r w:rsidR="000270FF">
          <w:t>-</w:t>
        </w:r>
      </w:ins>
      <w:del w:id="2579" w:author="DM" w:date="2012-08-17T10:18:00Z">
        <w:r w:rsidRPr="000D4A1B" w:rsidDel="000270FF">
          <w:delText xml:space="preserve"> </w:delText>
        </w:r>
      </w:del>
      <w:r w:rsidRPr="000D4A1B">
        <w:t>party application</w:t>
      </w:r>
      <w:ins w:id="2580" w:author="DM" w:date="2012-08-17T10:18:00Z">
        <w:r w:rsidR="000270FF">
          <w:t>,</w:t>
        </w:r>
      </w:ins>
      <w:r w:rsidRPr="000D4A1B">
        <w:t xml:space="preserve"> and data </w:t>
      </w:r>
      <w:ins w:id="2581" w:author="DM" w:date="2012-08-17T10:18:00Z">
        <w:r w:rsidR="000270FF">
          <w:t>were</w:t>
        </w:r>
      </w:ins>
      <w:del w:id="2582" w:author="DM" w:date="2012-08-17T10:18:00Z">
        <w:r w:rsidR="0095476D" w:rsidDel="000270FF">
          <w:delText>was</w:delText>
        </w:r>
      </w:del>
      <w:r w:rsidRPr="000D4A1B">
        <w:t xml:space="preserve"> cascaded to the subgroups that report using Project or Excel.</w:t>
      </w:r>
      <w:r w:rsidR="004A1AEA">
        <w:t xml:space="preserve"> </w:t>
      </w:r>
    </w:p>
    <w:p w:rsidR="009340DD" w:rsidRPr="000D4A1B" w:rsidRDefault="009340DD" w:rsidP="006265BD">
      <w:pPr>
        <w:pStyle w:val="FeaturePara"/>
      </w:pPr>
      <w:r w:rsidRPr="000D4A1B">
        <w:t xml:space="preserve">One of the subgroups </w:t>
      </w:r>
      <w:r w:rsidR="001652A3">
        <w:t>was</w:t>
      </w:r>
      <w:r w:rsidRPr="000D4A1B">
        <w:t xml:space="preserve"> looking to </w:t>
      </w:r>
      <w:r w:rsidR="00E578C1">
        <w:t>upgrade to</w:t>
      </w:r>
      <w:r w:rsidR="004A1AEA">
        <w:t xml:space="preserve"> </w:t>
      </w:r>
      <w:r w:rsidRPr="000D4A1B">
        <w:t xml:space="preserve">Project Server 2010. </w:t>
      </w:r>
      <w:del w:id="2583" w:author="DM" w:date="2012-08-17T10:20:00Z">
        <w:r w:rsidRPr="000D4A1B" w:rsidDel="000270FF">
          <w:delText>The</w:delText>
        </w:r>
        <w:r w:rsidR="001652A3" w:rsidDel="000270FF">
          <w:delText>ir</w:delText>
        </w:r>
        <w:r w:rsidRPr="000D4A1B" w:rsidDel="000270FF">
          <w:delText xml:space="preserve"> </w:delText>
        </w:r>
      </w:del>
      <w:ins w:id="2584" w:author="DM" w:date="2012-08-17T10:20:00Z">
        <w:r w:rsidR="000270FF">
          <w:t>Its</w:t>
        </w:r>
        <w:r w:rsidR="000270FF" w:rsidRPr="000D4A1B">
          <w:t xml:space="preserve"> </w:t>
        </w:r>
      </w:ins>
      <w:r w:rsidRPr="000D4A1B">
        <w:t xml:space="preserve">goal </w:t>
      </w:r>
      <w:r w:rsidR="001652A3">
        <w:t>was</w:t>
      </w:r>
      <w:r w:rsidR="001652A3" w:rsidRPr="000D4A1B">
        <w:t xml:space="preserve"> </w:t>
      </w:r>
      <w:r w:rsidRPr="000D4A1B">
        <w:t>to secure better resource capacity planning</w:t>
      </w:r>
      <w:del w:id="2585" w:author="DM" w:date="2012-08-17T10:20:00Z">
        <w:r w:rsidRPr="000D4A1B" w:rsidDel="000270FF">
          <w:delText>,</w:delText>
        </w:r>
      </w:del>
      <w:ins w:id="2586" w:author="DM" w:date="2012-08-17T10:20:00Z">
        <w:r w:rsidR="000270FF">
          <w:t xml:space="preserve"> and</w:t>
        </w:r>
      </w:ins>
      <w:r w:rsidRPr="000D4A1B">
        <w:t xml:space="preserve"> forecasting and </w:t>
      </w:r>
      <w:r w:rsidR="001652A3">
        <w:t xml:space="preserve">a better </w:t>
      </w:r>
      <w:r w:rsidRPr="000D4A1B">
        <w:t>ability to meet key program milestones.</w:t>
      </w:r>
    </w:p>
    <w:p w:rsidR="009340DD" w:rsidRPr="000D4A1B" w:rsidRDefault="001652A3" w:rsidP="006265BD">
      <w:pPr>
        <w:pStyle w:val="FeaturePara"/>
      </w:pPr>
      <w:r>
        <w:t xml:space="preserve">This organization was making the </w:t>
      </w:r>
      <w:ins w:id="2587" w:author="DM" w:date="2012-08-17T10:20:00Z">
        <w:r w:rsidR="000270FF">
          <w:t>next</w:t>
        </w:r>
      </w:ins>
      <w:del w:id="2588" w:author="DM" w:date="2012-08-17T10:20:00Z">
        <w:r w:rsidDel="000270FF">
          <w:delText>following</w:delText>
        </w:r>
      </w:del>
      <w:r>
        <w:t xml:space="preserve"> </w:t>
      </w:r>
      <w:r w:rsidR="00E67043" w:rsidRPr="000D4A1B">
        <w:t>assumptions</w:t>
      </w:r>
      <w:r w:rsidR="009340DD" w:rsidRPr="000D4A1B">
        <w:t>:</w:t>
      </w:r>
    </w:p>
    <w:p w:rsidR="009340DD" w:rsidRPr="000D4A1B" w:rsidRDefault="009340DD" w:rsidP="006265BD">
      <w:pPr>
        <w:pStyle w:val="FeatureListBulleted"/>
      </w:pPr>
      <w:r w:rsidRPr="000D4A1B">
        <w:t xml:space="preserve">Project 2010 </w:t>
      </w:r>
      <w:r w:rsidR="00E67043">
        <w:t>would</w:t>
      </w:r>
      <w:r w:rsidR="00E67043" w:rsidRPr="000D4A1B">
        <w:t xml:space="preserve"> </w:t>
      </w:r>
      <w:r w:rsidRPr="000D4A1B">
        <w:t xml:space="preserve">simply be a scheduling and resource planning tool </w:t>
      </w:r>
      <w:ins w:id="2589" w:author="DM" w:date="2012-08-17T10:20:00Z">
        <w:r w:rsidR="000270FF">
          <w:t>it</w:t>
        </w:r>
      </w:ins>
      <w:del w:id="2590" w:author="DM" w:date="2012-08-17T10:20:00Z">
        <w:r w:rsidR="00E67043" w:rsidDel="000270FF">
          <w:delText>they</w:delText>
        </w:r>
      </w:del>
      <w:r w:rsidR="00E67043">
        <w:t xml:space="preserve"> could use </w:t>
      </w:r>
      <w:r w:rsidRPr="000D4A1B">
        <w:t>as a subset to the third</w:t>
      </w:r>
      <w:ins w:id="2591" w:author="DM" w:date="2012-08-17T10:20:00Z">
        <w:r w:rsidR="000270FF">
          <w:t>-</w:t>
        </w:r>
      </w:ins>
      <w:del w:id="2592" w:author="DM" w:date="2012-08-17T10:20:00Z">
        <w:r w:rsidRPr="000D4A1B" w:rsidDel="000270FF">
          <w:delText xml:space="preserve"> </w:delText>
        </w:r>
      </w:del>
      <w:r w:rsidRPr="000D4A1B">
        <w:t>party application already in use</w:t>
      </w:r>
      <w:r w:rsidR="009C28D8">
        <w:t>.</w:t>
      </w:r>
    </w:p>
    <w:p w:rsidR="009340DD" w:rsidRPr="000D4A1B" w:rsidRDefault="009340DD" w:rsidP="006265BD">
      <w:pPr>
        <w:pStyle w:val="FeatureListBulleted"/>
      </w:pPr>
      <w:r w:rsidRPr="000D4A1B">
        <w:t>S</w:t>
      </w:r>
      <w:r w:rsidR="00E67043">
        <w:t>ince the s</w:t>
      </w:r>
      <w:r w:rsidRPr="000D4A1B">
        <w:t xml:space="preserve">taff of the subgroup </w:t>
      </w:r>
      <w:r w:rsidR="00E67043">
        <w:t xml:space="preserve">was </w:t>
      </w:r>
      <w:r w:rsidRPr="000D4A1B">
        <w:t>already us</w:t>
      </w:r>
      <w:r w:rsidR="00E67043">
        <w:t>ing</w:t>
      </w:r>
      <w:r w:rsidRPr="000D4A1B">
        <w:t xml:space="preserve"> Project 2003 Standard, the organization believe</w:t>
      </w:r>
      <w:r w:rsidR="00E67043">
        <w:t>d</w:t>
      </w:r>
      <w:r w:rsidRPr="000D4A1B">
        <w:t xml:space="preserve"> that migrating all users to Project 2010 </w:t>
      </w:r>
      <w:r w:rsidR="00E67043">
        <w:t>would</w:t>
      </w:r>
      <w:r w:rsidR="00E67043" w:rsidRPr="000D4A1B">
        <w:t xml:space="preserve"> </w:t>
      </w:r>
      <w:r w:rsidRPr="000D4A1B">
        <w:t>be easy</w:t>
      </w:r>
      <w:r w:rsidR="009C28D8">
        <w:t>.</w:t>
      </w:r>
    </w:p>
    <w:p w:rsidR="009340DD" w:rsidRPr="000D4A1B" w:rsidRDefault="009340DD" w:rsidP="006265BD">
      <w:pPr>
        <w:pStyle w:val="FeatureListBulleted"/>
      </w:pPr>
      <w:r w:rsidRPr="000D4A1B">
        <w:t xml:space="preserve">The processes for managing resource load and </w:t>
      </w:r>
      <w:r w:rsidR="009C28D8" w:rsidRPr="000D4A1B">
        <w:t>related costs (</w:t>
      </w:r>
      <w:r w:rsidR="009C28D8">
        <w:t>which were</w:t>
      </w:r>
      <w:r w:rsidR="00915DAF">
        <w:t xml:space="preserve"> </w:t>
      </w:r>
      <w:r w:rsidRPr="000D4A1B">
        <w:t xml:space="preserve">currently done in Excel) </w:t>
      </w:r>
      <w:r w:rsidR="00915DAF">
        <w:t xml:space="preserve">would </w:t>
      </w:r>
      <w:r w:rsidRPr="000D4A1B">
        <w:t xml:space="preserve">be easily </w:t>
      </w:r>
      <w:r w:rsidR="009C28D8" w:rsidRPr="000D4A1B">
        <w:t>adapted</w:t>
      </w:r>
      <w:r w:rsidRPr="000D4A1B">
        <w:t xml:space="preserve"> </w:t>
      </w:r>
      <w:r w:rsidR="00915DAF">
        <w:t xml:space="preserve">to </w:t>
      </w:r>
      <w:r w:rsidRPr="000D4A1B">
        <w:t>Project 2010 by simply transferring data from legacy products to Project Server 2010</w:t>
      </w:r>
      <w:r w:rsidR="009C28D8">
        <w:t>.</w:t>
      </w:r>
    </w:p>
    <w:p w:rsidR="009340DD" w:rsidRPr="000D4A1B" w:rsidRDefault="009340DD" w:rsidP="006265BD">
      <w:pPr>
        <w:pStyle w:val="FeatureListBulleted"/>
      </w:pPr>
      <w:r w:rsidRPr="000D4A1B">
        <w:t>Th</w:t>
      </w:r>
      <w:r w:rsidR="00915DAF">
        <w:t>e third</w:t>
      </w:r>
      <w:ins w:id="2593" w:author="DM" w:date="2012-08-17T10:21:00Z">
        <w:r w:rsidR="000270FF">
          <w:t>-</w:t>
        </w:r>
      </w:ins>
      <w:del w:id="2594" w:author="DM" w:date="2012-08-17T10:21:00Z">
        <w:r w:rsidRPr="000D4A1B" w:rsidDel="000270FF">
          <w:delText xml:space="preserve"> </w:delText>
        </w:r>
      </w:del>
      <w:r w:rsidRPr="000D4A1B">
        <w:t>party application already in use as the</w:t>
      </w:r>
      <w:del w:id="2595" w:author="DM" w:date="2012-08-17T10:21:00Z">
        <w:r w:rsidRPr="000D4A1B" w:rsidDel="000270FF">
          <w:delText>ir</w:delText>
        </w:r>
      </w:del>
      <w:r w:rsidRPr="000D4A1B">
        <w:t xml:space="preserve"> main </w:t>
      </w:r>
      <w:del w:id="2596" w:author="DM" w:date="2012-08-17T08:10:00Z">
        <w:r w:rsidRPr="000D4A1B" w:rsidDel="00A057EB">
          <w:delText xml:space="preserve">project management </w:delText>
        </w:r>
      </w:del>
      <w:ins w:id="2597" w:author="DM" w:date="2012-08-17T08:10:00Z">
        <w:r w:rsidR="00A057EB">
          <w:t xml:space="preserve">PM </w:t>
        </w:r>
      </w:ins>
      <w:r w:rsidRPr="000D4A1B">
        <w:t xml:space="preserve">software </w:t>
      </w:r>
      <w:r w:rsidR="00915DAF">
        <w:t xml:space="preserve">would </w:t>
      </w:r>
      <w:r w:rsidRPr="000D4A1B">
        <w:t>drive the demand from the program level, and each subgroup w</w:t>
      </w:r>
      <w:r w:rsidR="00915DAF">
        <w:t>ou</w:t>
      </w:r>
      <w:r w:rsidRPr="000D4A1B">
        <w:t>l</w:t>
      </w:r>
      <w:r w:rsidR="00915DAF">
        <w:t>d</w:t>
      </w:r>
      <w:r w:rsidRPr="000D4A1B">
        <w:t xml:space="preserve"> simply report </w:t>
      </w:r>
      <w:ins w:id="2598" w:author="DM" w:date="2012-08-17T10:21:00Z">
        <w:r w:rsidR="000270FF">
          <w:t>its</w:t>
        </w:r>
      </w:ins>
      <w:del w:id="2599" w:author="DM" w:date="2012-08-17T10:21:00Z">
        <w:r w:rsidRPr="000D4A1B" w:rsidDel="000270FF">
          <w:delText>their</w:delText>
        </w:r>
      </w:del>
      <w:r w:rsidRPr="000D4A1B">
        <w:t xml:space="preserve"> schedule status from Project 2010</w:t>
      </w:r>
      <w:r w:rsidR="00915DAF">
        <w:t>.</w:t>
      </w:r>
      <w:r w:rsidRPr="000D4A1B">
        <w:t xml:space="preserve"> </w:t>
      </w:r>
      <w:r w:rsidR="00915DAF">
        <w:t>T</w:t>
      </w:r>
      <w:r w:rsidRPr="000D4A1B">
        <w:t xml:space="preserve">he </w:t>
      </w:r>
      <w:r w:rsidR="00915DAF">
        <w:t>third</w:t>
      </w:r>
      <w:ins w:id="2600" w:author="DM" w:date="2012-08-17T10:21:00Z">
        <w:r w:rsidR="000270FF">
          <w:t>-</w:t>
        </w:r>
      </w:ins>
      <w:del w:id="2601" w:author="DM" w:date="2012-08-17T10:21:00Z">
        <w:r w:rsidR="00915DAF" w:rsidDel="000270FF">
          <w:delText xml:space="preserve"> </w:delText>
        </w:r>
      </w:del>
      <w:r w:rsidR="00915DAF">
        <w:t xml:space="preserve">party </w:t>
      </w:r>
      <w:r w:rsidRPr="000D4A1B">
        <w:t>program w</w:t>
      </w:r>
      <w:r w:rsidR="00915DAF">
        <w:t>ould</w:t>
      </w:r>
      <w:r w:rsidRPr="000D4A1B">
        <w:t xml:space="preserve"> still have better visibility</w:t>
      </w:r>
      <w:r w:rsidR="009C28D8">
        <w:t>.</w:t>
      </w:r>
    </w:p>
    <w:p w:rsidR="009340DD" w:rsidRPr="000D4A1B" w:rsidRDefault="00915DAF" w:rsidP="006265BD">
      <w:pPr>
        <w:pStyle w:val="FeaturePara"/>
      </w:pPr>
      <w:r>
        <w:t>Our a</w:t>
      </w:r>
      <w:r w:rsidR="009340DD" w:rsidRPr="000D4A1B">
        <w:t>nalysis:</w:t>
      </w:r>
    </w:p>
    <w:p w:rsidR="009340DD" w:rsidRPr="000D4A1B" w:rsidRDefault="009340DD" w:rsidP="006265BD">
      <w:pPr>
        <w:pStyle w:val="FeatureListBulleted"/>
      </w:pPr>
      <w:r w:rsidRPr="000D4A1B">
        <w:t>Project 2010 is used to pull all groups together into a central Project platform to better align with the program level</w:t>
      </w:r>
      <w:r w:rsidR="004855CF">
        <w:t xml:space="preserve"> than the organization’s current implementation of Project 2003</w:t>
      </w:r>
      <w:r w:rsidRPr="000D4A1B">
        <w:t xml:space="preserve">. </w:t>
      </w:r>
      <w:r w:rsidR="00E715BD">
        <w:t>Project 2010</w:t>
      </w:r>
      <w:r w:rsidR="00E715BD" w:rsidRPr="000D4A1B">
        <w:t xml:space="preserve"> </w:t>
      </w:r>
      <w:r w:rsidRPr="000D4A1B">
        <w:t>is an integrated system built for accessing data visibility at multiple PM levels</w:t>
      </w:r>
    </w:p>
    <w:p w:rsidR="009340DD" w:rsidRPr="000D4A1B" w:rsidRDefault="009340DD" w:rsidP="006265BD">
      <w:pPr>
        <w:pStyle w:val="FeatureListBulleted"/>
      </w:pPr>
      <w:r w:rsidRPr="000D4A1B">
        <w:t xml:space="preserve">Project 2010 </w:t>
      </w:r>
      <w:r w:rsidR="00812286">
        <w:t>might</w:t>
      </w:r>
      <w:r w:rsidR="00812286" w:rsidRPr="000D4A1B">
        <w:t xml:space="preserve"> </w:t>
      </w:r>
      <w:r w:rsidRPr="000D4A1B">
        <w:t xml:space="preserve">initially </w:t>
      </w:r>
      <w:r w:rsidR="009C28D8">
        <w:t xml:space="preserve">work as </w:t>
      </w:r>
      <w:r w:rsidRPr="000D4A1B">
        <w:t>a compl</w:t>
      </w:r>
      <w:ins w:id="2602" w:author="DM" w:date="2012-08-17T10:21:00Z">
        <w:r w:rsidR="000270FF">
          <w:t>e</w:t>
        </w:r>
      </w:ins>
      <w:del w:id="2603" w:author="DM" w:date="2012-08-17T10:21:00Z">
        <w:r w:rsidRPr="000D4A1B" w:rsidDel="000270FF">
          <w:delText>i</w:delText>
        </w:r>
      </w:del>
      <w:r w:rsidRPr="000D4A1B">
        <w:t>ment to the third</w:t>
      </w:r>
      <w:ins w:id="2604" w:author="DM" w:date="2012-08-17T10:21:00Z">
        <w:r w:rsidR="000270FF">
          <w:t>-</w:t>
        </w:r>
      </w:ins>
      <w:del w:id="2605" w:author="DM" w:date="2012-08-17T10:21:00Z">
        <w:r w:rsidRPr="000D4A1B" w:rsidDel="000270FF">
          <w:delText xml:space="preserve"> </w:delText>
        </w:r>
      </w:del>
      <w:r w:rsidRPr="000D4A1B">
        <w:t xml:space="preserve">party application in use, but if the deployment </w:t>
      </w:r>
      <w:r w:rsidR="009C28D8">
        <w:t>was</w:t>
      </w:r>
      <w:r w:rsidRPr="000D4A1B">
        <w:t xml:space="preserve"> executed well</w:t>
      </w:r>
      <w:ins w:id="2606" w:author="DM" w:date="2012-08-17T10:21:00Z">
        <w:r w:rsidR="000270FF">
          <w:t>,</w:t>
        </w:r>
      </w:ins>
      <w:r w:rsidRPr="000D4A1B">
        <w:t xml:space="preserve"> stakeholders </w:t>
      </w:r>
      <w:r w:rsidR="009C28D8">
        <w:t xml:space="preserve">should </w:t>
      </w:r>
      <w:r w:rsidRPr="000D4A1B">
        <w:t xml:space="preserve">see more </w:t>
      </w:r>
      <w:ins w:id="2607" w:author="DM" w:date="2012-08-17T10:21:00Z">
        <w:r w:rsidR="000270FF" w:rsidRPr="000D4A1B">
          <w:t xml:space="preserve">innate </w:t>
        </w:r>
      </w:ins>
      <w:r w:rsidRPr="000D4A1B">
        <w:t xml:space="preserve">capabilities </w:t>
      </w:r>
      <w:del w:id="2608" w:author="DM" w:date="2012-08-17T10:21:00Z">
        <w:r w:rsidRPr="000D4A1B" w:rsidDel="000270FF">
          <w:delText>innate with</w:delText>
        </w:r>
      </w:del>
      <w:r w:rsidRPr="000D4A1B">
        <w:t>in Project 2010</w:t>
      </w:r>
      <w:ins w:id="2609" w:author="DM" w:date="2012-08-17T10:22:00Z">
        <w:r w:rsidR="000270FF">
          <w:t>,</w:t>
        </w:r>
      </w:ins>
      <w:r w:rsidRPr="000D4A1B">
        <w:t xml:space="preserve"> and </w:t>
      </w:r>
      <w:r w:rsidR="009C28D8">
        <w:t xml:space="preserve">it will </w:t>
      </w:r>
      <w:r w:rsidRPr="000D4A1B">
        <w:t>eventually replace the third</w:t>
      </w:r>
      <w:ins w:id="2610" w:author="DM" w:date="2012-08-17T10:22:00Z">
        <w:r w:rsidR="000270FF">
          <w:t>-</w:t>
        </w:r>
      </w:ins>
      <w:del w:id="2611" w:author="DM" w:date="2012-08-17T10:22:00Z">
        <w:r w:rsidRPr="000D4A1B" w:rsidDel="000270FF">
          <w:delText xml:space="preserve"> </w:delText>
        </w:r>
      </w:del>
      <w:r w:rsidRPr="000D4A1B">
        <w:t>party application</w:t>
      </w:r>
    </w:p>
    <w:p w:rsidR="009340DD" w:rsidRPr="000D4A1B" w:rsidRDefault="009340DD" w:rsidP="006265BD">
      <w:pPr>
        <w:pStyle w:val="FeatureListBulleted"/>
      </w:pPr>
      <w:r w:rsidRPr="000D4A1B">
        <w:t>Project 2010 data extends across all Microsoft Office applications</w:t>
      </w:r>
      <w:r w:rsidR="00812286">
        <w:t>. It</w:t>
      </w:r>
      <w:r w:rsidR="00076627">
        <w:t xml:space="preserve"> </w:t>
      </w:r>
      <w:r w:rsidRPr="000D4A1B">
        <w:t>offers collaboration and other Web capabilities that the third</w:t>
      </w:r>
      <w:ins w:id="2612" w:author="DM" w:date="2012-08-17T10:22:00Z">
        <w:r w:rsidR="000270FF">
          <w:t>-</w:t>
        </w:r>
      </w:ins>
      <w:del w:id="2613" w:author="DM" w:date="2012-08-17T10:22:00Z">
        <w:r w:rsidRPr="000D4A1B" w:rsidDel="000270FF">
          <w:delText xml:space="preserve"> </w:delText>
        </w:r>
      </w:del>
      <w:r w:rsidRPr="000D4A1B">
        <w:t xml:space="preserve">party application does not. This allows for easier end user adoption of usage from familiar interfaces. </w:t>
      </w:r>
      <w:r w:rsidR="00812286">
        <w:t>T</w:t>
      </w:r>
      <w:r w:rsidRPr="000D4A1B">
        <w:t>his deep integration removes the need for third</w:t>
      </w:r>
      <w:ins w:id="2614" w:author="DM" w:date="2012-08-17T10:22:00Z">
        <w:r w:rsidR="000270FF">
          <w:t>-</w:t>
        </w:r>
      </w:ins>
      <w:del w:id="2615" w:author="DM" w:date="2012-08-17T10:22:00Z">
        <w:r w:rsidRPr="000D4A1B" w:rsidDel="000270FF">
          <w:delText xml:space="preserve"> </w:delText>
        </w:r>
      </w:del>
      <w:r w:rsidRPr="000D4A1B">
        <w:t>party add</w:t>
      </w:r>
      <w:r w:rsidR="00537BC7">
        <w:t>-</w:t>
      </w:r>
      <w:r w:rsidRPr="000D4A1B">
        <w:t xml:space="preserve">ons, reducing </w:t>
      </w:r>
      <w:r w:rsidR="00537BC7">
        <w:t xml:space="preserve">potential </w:t>
      </w:r>
      <w:r w:rsidRPr="000D4A1B">
        <w:t xml:space="preserve">points of failure and </w:t>
      </w:r>
      <w:r w:rsidR="00537BC7">
        <w:t xml:space="preserve">the </w:t>
      </w:r>
      <w:r w:rsidRPr="000D4A1B">
        <w:t>requirement for customized, costly programming</w:t>
      </w:r>
      <w:r w:rsidR="00E440A9">
        <w:t>.</w:t>
      </w:r>
    </w:p>
    <w:p w:rsidR="009340DD" w:rsidRPr="000D4A1B" w:rsidRDefault="009340DD" w:rsidP="006265BD">
      <w:pPr>
        <w:pStyle w:val="FeatureListBulleted"/>
      </w:pPr>
      <w:r w:rsidRPr="000D4A1B">
        <w:t xml:space="preserve">Project 2010 will serve as a business and BI platform, including </w:t>
      </w:r>
      <w:del w:id="2616" w:author="DM" w:date="2012-08-17T10:22:00Z">
        <w:r w:rsidRPr="000D4A1B" w:rsidDel="000270FF">
          <w:delText>E</w:delText>
        </w:r>
      </w:del>
      <w:ins w:id="2617" w:author="DM" w:date="2012-08-17T10:22:00Z">
        <w:r w:rsidR="000270FF">
          <w:t>e</w:t>
        </w:r>
      </w:ins>
      <w:r w:rsidRPr="000D4A1B">
        <w:t>arn</w:t>
      </w:r>
      <w:r w:rsidR="00E440A9">
        <w:t>ed</w:t>
      </w:r>
      <w:r w:rsidRPr="000D4A1B">
        <w:t xml:space="preserve"> </w:t>
      </w:r>
      <w:del w:id="2618" w:author="DM" w:date="2012-08-17T10:22:00Z">
        <w:r w:rsidRPr="000D4A1B" w:rsidDel="000270FF">
          <w:delText>V</w:delText>
        </w:r>
      </w:del>
      <w:ins w:id="2619" w:author="DM" w:date="2012-08-17T10:22:00Z">
        <w:r w:rsidR="000270FF">
          <w:t>v</w:t>
        </w:r>
      </w:ins>
      <w:r w:rsidRPr="000D4A1B">
        <w:t xml:space="preserve">alue </w:t>
      </w:r>
      <w:del w:id="2620" w:author="DM" w:date="2012-08-17T10:22:00Z">
        <w:r w:rsidRPr="000D4A1B" w:rsidDel="000270FF">
          <w:delText xml:space="preserve">(EV) </w:delText>
        </w:r>
      </w:del>
      <w:r w:rsidRPr="000D4A1B">
        <w:t>and strategic planning for all programs</w:t>
      </w:r>
    </w:p>
    <w:p w:rsidR="009340DD" w:rsidRPr="000D4A1B" w:rsidRDefault="009340DD" w:rsidP="006265BD">
      <w:pPr>
        <w:pStyle w:val="FeatureListBulleted"/>
      </w:pPr>
      <w:r w:rsidRPr="000D4A1B">
        <w:t>Selecting a qualified consulting vend</w:t>
      </w:r>
      <w:r w:rsidR="00E440A9">
        <w:t>o</w:t>
      </w:r>
      <w:r w:rsidRPr="000D4A1B">
        <w:t>r that specializes in Microsoft Project and PPM will ensure a smooth integration of all systems in use</w:t>
      </w:r>
    </w:p>
    <w:p w:rsidR="009340DD" w:rsidRPr="000D4A1B" w:rsidRDefault="009340DD" w:rsidP="006265BD">
      <w:pPr>
        <w:pStyle w:val="FeaturePara"/>
      </w:pPr>
      <w:r w:rsidRPr="000D4A1B">
        <w:t xml:space="preserve">Sometimes there are opportunities for POEs by capturing a departmental need and scaling the larger solution to address that one need. </w:t>
      </w:r>
      <w:r w:rsidR="00E440A9">
        <w:t>O</w:t>
      </w:r>
      <w:r w:rsidRPr="000D4A1B">
        <w:t>ver time</w:t>
      </w:r>
      <w:r w:rsidR="00522C04">
        <w:t>,</w:t>
      </w:r>
      <w:r w:rsidRPr="000D4A1B">
        <w:t xml:space="preserve"> more capabilities can be introduced to the organization </w:t>
      </w:r>
      <w:r w:rsidR="00522C04">
        <w:t xml:space="preserve">to </w:t>
      </w:r>
      <w:r w:rsidRPr="000D4A1B">
        <w:t>illustrat</w:t>
      </w:r>
      <w:r w:rsidR="00522C04">
        <w:t>e</w:t>
      </w:r>
      <w:r w:rsidRPr="000D4A1B">
        <w:t xml:space="preserve"> that Project 2010 accomplishes in itself what multiple systems </w:t>
      </w:r>
      <w:r w:rsidR="00522C04">
        <w:t xml:space="preserve">are currently used </w:t>
      </w:r>
      <w:r w:rsidRPr="000D4A1B">
        <w:t xml:space="preserve">for. </w:t>
      </w:r>
      <w:r w:rsidR="00522C04">
        <w:t>O</w:t>
      </w:r>
      <w:r w:rsidRPr="000D4A1B">
        <w:t>rganizations are looking for cost savings within their IT architecture</w:t>
      </w:r>
      <w:ins w:id="2621" w:author="DM" w:date="2012-08-17T10:23:00Z">
        <w:r w:rsidR="004F66B0">
          <w:t>,</w:t>
        </w:r>
      </w:ins>
      <w:r w:rsidRPr="000D4A1B">
        <w:t xml:space="preserve"> and this is a perfect example of how the multiple capabilities of Project 2010 can address vital issues that </w:t>
      </w:r>
      <w:r w:rsidR="00522C04">
        <w:t xml:space="preserve">might </w:t>
      </w:r>
      <w:r w:rsidRPr="000D4A1B">
        <w:t xml:space="preserve">be considered </w:t>
      </w:r>
      <w:del w:id="2622" w:author="DM" w:date="2012-08-17T10:23:00Z">
        <w:r w:rsidRPr="000D4A1B" w:rsidDel="004F66B0">
          <w:delText xml:space="preserve">as </w:delText>
        </w:r>
      </w:del>
      <w:r w:rsidRPr="000D4A1B">
        <w:t>non-PPM issues.</w:t>
      </w:r>
    </w:p>
    <w:p w:rsidR="009340DD" w:rsidRPr="000D4A1B" w:rsidRDefault="009340DD" w:rsidP="006265BD">
      <w:pPr>
        <w:pStyle w:val="H4"/>
      </w:pPr>
      <w:r w:rsidRPr="000D4A1B">
        <w:t xml:space="preserve">Common </w:t>
      </w:r>
      <w:r w:rsidR="001F5DA3">
        <w:t>C</w:t>
      </w:r>
      <w:r w:rsidRPr="000D4A1B">
        <w:t>hallenges</w:t>
      </w:r>
    </w:p>
    <w:p w:rsidR="009340DD" w:rsidRPr="000D4A1B" w:rsidRDefault="009340DD" w:rsidP="006265BD">
      <w:pPr>
        <w:pStyle w:val="Para"/>
      </w:pPr>
      <w:r w:rsidRPr="000D4A1B">
        <w:t>Simply upgrading from Project 2003 Standard to Project 2010 and dozens of Project 2010 clients internally can be tricky. An experience and qualified partner can assist in guiding this migration.</w:t>
      </w:r>
    </w:p>
    <w:p w:rsidR="009340DD" w:rsidRPr="000D4A1B" w:rsidRDefault="009340DD" w:rsidP="006265BD">
      <w:pPr>
        <w:pStyle w:val="Para"/>
      </w:pPr>
      <w:r w:rsidRPr="000D4A1B">
        <w:t>Synchronizing data via integration between Project 2010 and LOB applications requires proper architecture and professional partner support.</w:t>
      </w:r>
    </w:p>
    <w:p w:rsidR="009340DD" w:rsidRPr="000D4A1B" w:rsidRDefault="009340DD" w:rsidP="006265BD">
      <w:pPr>
        <w:pStyle w:val="Para"/>
      </w:pPr>
      <w:r w:rsidRPr="000D4A1B">
        <w:t>Taking existing Excel and other reports and transferring the data directly into Project 2010 requires skilled IT configuration that internal sources may not possess.</w:t>
      </w:r>
    </w:p>
    <w:p w:rsidR="009340DD" w:rsidRPr="000D4A1B" w:rsidRDefault="009340DD" w:rsidP="006265BD">
      <w:pPr>
        <w:pStyle w:val="Para"/>
      </w:pPr>
      <w:r w:rsidRPr="000D4A1B">
        <w:t xml:space="preserve">In the </w:t>
      </w:r>
      <w:ins w:id="2623" w:author="DM" w:date="2012-08-17T10:23:00Z">
        <w:r w:rsidR="004F66B0">
          <w:t>last</w:t>
        </w:r>
      </w:ins>
      <w:del w:id="2624" w:author="DM" w:date="2012-08-17T10:23:00Z">
        <w:r w:rsidRPr="000D4A1B" w:rsidDel="004F66B0">
          <w:delText>above</w:delText>
        </w:r>
      </w:del>
      <w:r w:rsidRPr="000D4A1B">
        <w:t xml:space="preserve"> scenario</w:t>
      </w:r>
      <w:ins w:id="2625" w:author="DM" w:date="2012-08-17T10:23:00Z">
        <w:r w:rsidR="004F66B0">
          <w:t xml:space="preserve"> with the </w:t>
        </w:r>
        <w:r w:rsidR="004F66B0" w:rsidRPr="000D4A1B">
          <w:t>global manufacturing industry</w:t>
        </w:r>
      </w:ins>
      <w:ins w:id="2626" w:author="DM" w:date="2012-08-17T10:24:00Z">
        <w:r w:rsidR="004F66B0">
          <w:t xml:space="preserve"> entity</w:t>
        </w:r>
      </w:ins>
      <w:r w:rsidRPr="000D4A1B">
        <w:t>, the organization did not factor in user training for Project Server 2010. A tool is only as good as its use.</w:t>
      </w:r>
      <w:r w:rsidR="004A1AEA">
        <w:t xml:space="preserve"> </w:t>
      </w:r>
      <w:r w:rsidRPr="000D4A1B">
        <w:t>If the end user cannot function efficiently within the tool, fragmented work</w:t>
      </w:r>
      <w:del w:id="2627" w:author="DM" w:date="2012-08-17T10:24:00Z">
        <w:r w:rsidRPr="000D4A1B" w:rsidDel="004F66B0">
          <w:delText>-</w:delText>
        </w:r>
      </w:del>
      <w:r w:rsidRPr="000D4A1B">
        <w:t>arounds will begin to appear.</w:t>
      </w:r>
    </w:p>
    <w:p w:rsidR="009340DD" w:rsidRPr="000D4A1B" w:rsidRDefault="009340DD" w:rsidP="006265BD">
      <w:pPr>
        <w:pStyle w:val="Para"/>
      </w:pPr>
      <w:r w:rsidRPr="000D4A1B">
        <w:t>Especially when blending multiple technologies into one system</w:t>
      </w:r>
      <w:r w:rsidR="0015123F">
        <w:t>,</w:t>
      </w:r>
      <w:r w:rsidRPr="000D4A1B">
        <w:t xml:space="preserve"> licensing can be intricate and confusing. Organizations must ensure </w:t>
      </w:r>
      <w:ins w:id="2628" w:author="DM" w:date="2012-08-17T10:24:00Z">
        <w:r w:rsidR="004F66B0">
          <w:t xml:space="preserve">that </w:t>
        </w:r>
      </w:ins>
      <w:r w:rsidRPr="000D4A1B">
        <w:t xml:space="preserve">adequate licensing is obtained for all </w:t>
      </w:r>
      <w:del w:id="2629" w:author="DM" w:date="2012-08-17T10:24:00Z">
        <w:r w:rsidRPr="000D4A1B" w:rsidDel="004F66B0">
          <w:delText xml:space="preserve">the </w:delText>
        </w:r>
      </w:del>
      <w:r w:rsidRPr="000D4A1B">
        <w:t>components. Use of Microsoft Developers Network (MSDN) licenses to manage the</w:t>
      </w:r>
      <w:del w:id="2630" w:author="DM" w:date="2012-08-17T10:24:00Z">
        <w:r w:rsidRPr="000D4A1B" w:rsidDel="004F66B0">
          <w:delText>ir</w:delText>
        </w:r>
      </w:del>
      <w:r w:rsidRPr="000D4A1B">
        <w:t xml:space="preserve"> Project 2010 production environment may not be sufficient.</w:t>
      </w:r>
    </w:p>
    <w:p w:rsidR="009340DD" w:rsidRPr="000D4A1B" w:rsidRDefault="009340DD" w:rsidP="006265BD">
      <w:pPr>
        <w:pStyle w:val="Para"/>
      </w:pPr>
      <w:r w:rsidRPr="000D4A1B">
        <w:t>Failure to take the appropriate technical and PPM</w:t>
      </w:r>
      <w:ins w:id="2631" w:author="DM" w:date="2012-08-17T10:24:00Z">
        <w:r w:rsidR="004F66B0">
          <w:t>-</w:t>
        </w:r>
      </w:ins>
      <w:del w:id="2632" w:author="DM" w:date="2012-08-17T10:24:00Z">
        <w:r w:rsidRPr="000D4A1B" w:rsidDel="004F66B0">
          <w:delText xml:space="preserve"> </w:delText>
        </w:r>
      </w:del>
      <w:r w:rsidRPr="000D4A1B">
        <w:t>related training prior to system configuration and deployment is a common flaw in deployments. These complex systems require different role</w:t>
      </w:r>
      <w:r w:rsidR="00662DF5">
        <w:t>-</w:t>
      </w:r>
      <w:r w:rsidRPr="000D4A1B">
        <w:t>based training tailored to job responsibilities and functions.</w:t>
      </w:r>
    </w:p>
    <w:p w:rsidR="009340DD" w:rsidRPr="000D4A1B" w:rsidRDefault="009340DD" w:rsidP="006265BD">
      <w:pPr>
        <w:pStyle w:val="Para"/>
      </w:pPr>
      <w:r w:rsidRPr="000D4A1B">
        <w:t xml:space="preserve">Inexperience with the system architecture or lack of appropriate hardware can result in poor </w:t>
      </w:r>
      <w:ins w:id="2633" w:author="DM" w:date="2012-08-17T10:25:00Z">
        <w:r w:rsidR="004F66B0">
          <w:t xml:space="preserve">system </w:t>
        </w:r>
      </w:ins>
      <w:r w:rsidRPr="000D4A1B">
        <w:t>performance</w:t>
      </w:r>
      <w:ins w:id="2634" w:author="DM" w:date="2012-08-17T10:25:00Z">
        <w:r w:rsidR="004F66B0">
          <w:t>,</w:t>
        </w:r>
      </w:ins>
      <w:r w:rsidRPr="000D4A1B">
        <w:t xml:space="preserve"> </w:t>
      </w:r>
      <w:ins w:id="2635" w:author="DM" w:date="2012-08-17T10:25:00Z">
        <w:r w:rsidR="004F66B0">
          <w:t>as when</w:t>
        </w:r>
      </w:ins>
      <w:del w:id="2636" w:author="DM" w:date="2012-08-17T10:25:00Z">
        <w:r w:rsidRPr="000D4A1B" w:rsidDel="004F66B0">
          <w:delText>of the system with things</w:delText>
        </w:r>
      </w:del>
      <w:ins w:id="2637" w:author="DM" w:date="2012-08-17T10:25:00Z">
        <w:r w:rsidR="004F66B0">
          <w:t xml:space="preserve"> an organization tries</w:t>
        </w:r>
      </w:ins>
      <w:del w:id="2638" w:author="DM" w:date="2012-08-17T10:25:00Z">
        <w:r w:rsidRPr="000D4A1B" w:rsidDel="004F66B0">
          <w:delText xml:space="preserve"> such as trying</w:delText>
        </w:r>
      </w:del>
      <w:r w:rsidRPr="000D4A1B">
        <w:t xml:space="preserve"> to run everything on one server.</w:t>
      </w:r>
    </w:p>
    <w:p w:rsidR="009340DD" w:rsidRPr="004F66B0" w:rsidRDefault="009340DD" w:rsidP="006265BD">
      <w:pPr>
        <w:pStyle w:val="Para"/>
        <w:rPr>
          <w:rStyle w:val="QueryInline"/>
          <w:rPrChange w:id="2639" w:author="DM" w:date="2012-08-17T10:25:00Z">
            <w:rPr/>
          </w:rPrChange>
        </w:rPr>
      </w:pPr>
      <w:r w:rsidRPr="000D4A1B">
        <w:t>PPM, whether utilizing one main technology platform or multiple system components</w:t>
      </w:r>
      <w:ins w:id="2640" w:author="DM" w:date="2012-08-17T10:25:00Z">
        <w:r w:rsidR="004F66B0">
          <w:t>,</w:t>
        </w:r>
      </w:ins>
      <w:r w:rsidRPr="000D4A1B">
        <w:t xml:space="preserve"> remains process driven. Having no </w:t>
      </w:r>
      <w:del w:id="2641" w:author="DM" w:date="2012-08-17T10:25:00Z">
        <w:r w:rsidRPr="000D4A1B" w:rsidDel="004F66B0">
          <w:delText>S</w:delText>
        </w:r>
      </w:del>
      <w:ins w:id="2642" w:author="DM" w:date="2012-08-17T10:25:00Z">
        <w:r w:rsidR="004F66B0">
          <w:t>s</w:t>
        </w:r>
      </w:ins>
      <w:r w:rsidRPr="000D4A1B">
        <w:t xml:space="preserve">taging </w:t>
      </w:r>
      <w:del w:id="2643" w:author="DM" w:date="2012-08-17T10:25:00Z">
        <w:r w:rsidRPr="000D4A1B" w:rsidDel="004F66B0">
          <w:delText>S</w:delText>
        </w:r>
      </w:del>
      <w:ins w:id="2644" w:author="DM" w:date="2012-08-17T10:25:00Z">
        <w:r w:rsidR="004F66B0">
          <w:t>s</w:t>
        </w:r>
      </w:ins>
      <w:r w:rsidRPr="000D4A1B">
        <w:t>ystem or change control processes in place will decrease efficiencies in execution and bottom</w:t>
      </w:r>
      <w:r w:rsidR="007D580E">
        <w:t>-</w:t>
      </w:r>
      <w:r w:rsidRPr="000D4A1B">
        <w:t>line dollars as project</w:t>
      </w:r>
      <w:ins w:id="2645" w:author="Jeff Jacobson" w:date="2012-08-29T16:50:00Z">
        <w:r w:rsidR="00034BAF">
          <w:t>s</w:t>
        </w:r>
      </w:ins>
      <w:r w:rsidRPr="000D4A1B">
        <w:t xml:space="preserve"> spiral</w:t>
      </w:r>
      <w:del w:id="2646" w:author="Jeff Jacobson" w:date="2012-08-29T16:50:00Z">
        <w:r w:rsidR="0015123F" w:rsidDel="00034BAF">
          <w:delText>s</w:delText>
        </w:r>
      </w:del>
      <w:r w:rsidRPr="000D4A1B">
        <w:t xml:space="preserve"> out of control and </w:t>
      </w:r>
      <w:ins w:id="2647" w:author="DM" w:date="2012-08-17T10:25:00Z">
        <w:r w:rsidR="004F66B0">
          <w:t>are</w:t>
        </w:r>
      </w:ins>
      <w:del w:id="2648" w:author="DM" w:date="2012-08-17T10:25:00Z">
        <w:r w:rsidR="0015123F" w:rsidDel="004F66B0">
          <w:delText>is</w:delText>
        </w:r>
      </w:del>
      <w:r w:rsidR="0015123F" w:rsidRPr="000D4A1B">
        <w:t xml:space="preserve"> </w:t>
      </w:r>
      <w:r w:rsidRPr="000D4A1B">
        <w:t xml:space="preserve">not </w:t>
      </w:r>
      <w:r w:rsidR="008A794D" w:rsidRPr="000D4A1B">
        <w:t>traceable</w:t>
      </w:r>
      <w:r w:rsidRPr="000D4A1B">
        <w:t xml:space="preserve"> in a meaningful way for the organization.</w:t>
      </w:r>
      <w:ins w:id="2649" w:author="DM" w:date="2012-08-17T10:25:00Z">
        <w:del w:id="2650" w:author="Jeff Jacobson" w:date="2012-08-29T16:50:00Z">
          <w:r w:rsidR="004F66B0" w:rsidDel="00034BAF">
            <w:rPr>
              <w:rStyle w:val="QueryInline"/>
            </w:rPr>
            <w:delText>[AU: meaning OK?]</w:delText>
          </w:r>
        </w:del>
      </w:ins>
    </w:p>
    <w:p w:rsidR="009340DD" w:rsidRPr="000D4A1B" w:rsidRDefault="009340DD" w:rsidP="006265BD">
      <w:pPr>
        <w:pStyle w:val="Para"/>
      </w:pPr>
      <w:r w:rsidRPr="000D4A1B">
        <w:t xml:space="preserve">Technologies are always subject to tweaks and adjustments. If the organization does not apply </w:t>
      </w:r>
      <w:del w:id="2651" w:author="DM" w:date="2012-08-17T10:25:00Z">
        <w:r w:rsidRPr="000D4A1B" w:rsidDel="004F66B0">
          <w:delText>C</w:delText>
        </w:r>
      </w:del>
      <w:ins w:id="2652" w:author="DM" w:date="2012-08-17T10:25:00Z">
        <w:r w:rsidR="004F66B0">
          <w:t>c</w:t>
        </w:r>
      </w:ins>
      <w:r w:rsidRPr="000D4A1B">
        <w:t xml:space="preserve">umulative </w:t>
      </w:r>
      <w:del w:id="2653" w:author="DM" w:date="2012-08-17T10:25:00Z">
        <w:r w:rsidRPr="000D4A1B" w:rsidDel="004F66B0">
          <w:delText>U</w:delText>
        </w:r>
      </w:del>
      <w:ins w:id="2654" w:author="DM" w:date="2012-08-17T10:25:00Z">
        <w:r w:rsidR="004F66B0">
          <w:t>u</w:t>
        </w:r>
      </w:ins>
      <w:r w:rsidRPr="000D4A1B">
        <w:t xml:space="preserve">pdates and </w:t>
      </w:r>
      <w:del w:id="2655" w:author="DM" w:date="2012-08-17T10:25:00Z">
        <w:r w:rsidRPr="000D4A1B" w:rsidDel="004F66B0">
          <w:delText>S</w:delText>
        </w:r>
      </w:del>
      <w:ins w:id="2656" w:author="DM" w:date="2012-08-17T10:25:00Z">
        <w:r w:rsidR="004F66B0">
          <w:t>s</w:t>
        </w:r>
      </w:ins>
      <w:r w:rsidRPr="000D4A1B">
        <w:t xml:space="preserve">ervice </w:t>
      </w:r>
      <w:del w:id="2657" w:author="DM" w:date="2012-08-17T10:25:00Z">
        <w:r w:rsidRPr="000D4A1B" w:rsidDel="004F66B0">
          <w:delText>P</w:delText>
        </w:r>
      </w:del>
      <w:ins w:id="2658" w:author="DM" w:date="2012-08-17T10:25:00Z">
        <w:r w:rsidR="004F66B0">
          <w:t>p</w:t>
        </w:r>
      </w:ins>
      <w:r w:rsidRPr="000D4A1B">
        <w:t>acks as they become available</w:t>
      </w:r>
      <w:ins w:id="2659" w:author="DM" w:date="2012-08-17T10:25:00Z">
        <w:r w:rsidR="004F66B0">
          <w:t>,</w:t>
        </w:r>
      </w:ins>
      <w:r w:rsidRPr="000D4A1B">
        <w:t xml:space="preserve"> the system will break or </w:t>
      </w:r>
      <w:ins w:id="2660" w:author="DM" w:date="2012-08-17T10:26:00Z">
        <w:r w:rsidR="00246E7E">
          <w:t>have</w:t>
        </w:r>
      </w:ins>
      <w:del w:id="2661" w:author="DM" w:date="2012-08-17T10:26:00Z">
        <w:r w:rsidRPr="000D4A1B" w:rsidDel="00246E7E">
          <w:delText>create</w:delText>
        </w:r>
      </w:del>
      <w:r w:rsidRPr="000D4A1B">
        <w:t xml:space="preserve"> chasms </w:t>
      </w:r>
      <w:ins w:id="2662" w:author="DM" w:date="2012-08-17T10:26:00Z">
        <w:r w:rsidR="00246E7E">
          <w:t xml:space="preserve">that are </w:t>
        </w:r>
      </w:ins>
      <w:r w:rsidRPr="000D4A1B">
        <w:t xml:space="preserve">prime </w:t>
      </w:r>
      <w:ins w:id="2663" w:author="DM" w:date="2012-08-17T10:26:00Z">
        <w:r w:rsidR="00246E7E">
          <w:t xml:space="preserve">territory </w:t>
        </w:r>
      </w:ins>
      <w:r w:rsidRPr="000D4A1B">
        <w:t xml:space="preserve">for </w:t>
      </w:r>
      <w:del w:id="2664" w:author="DM" w:date="2012-08-17T10:26:00Z">
        <w:r w:rsidRPr="000D4A1B" w:rsidDel="00246E7E">
          <w:delText xml:space="preserve">maleficent </w:delText>
        </w:r>
      </w:del>
      <w:r w:rsidRPr="000D4A1B">
        <w:t>hack</w:t>
      </w:r>
      <w:ins w:id="2665" w:author="DM" w:date="2012-08-17T10:26:00Z">
        <w:r w:rsidR="00246E7E">
          <w:t>er</w:t>
        </w:r>
      </w:ins>
      <w:r w:rsidRPr="000D4A1B">
        <w:t>s.</w:t>
      </w:r>
    </w:p>
    <w:p w:rsidR="009340DD" w:rsidRPr="000D4A1B" w:rsidRDefault="009340DD" w:rsidP="006265BD">
      <w:pPr>
        <w:pStyle w:val="Para"/>
      </w:pPr>
      <w:r w:rsidRPr="000D4A1B">
        <w:t>Attempting to “boil the ocean” or “leap into the future</w:t>
      </w:r>
      <w:ins w:id="2666" w:author="DM" w:date="2012-08-17T10:26:00Z">
        <w:r w:rsidR="00246E7E">
          <w:t>,</w:t>
        </w:r>
      </w:ins>
      <w:r w:rsidRPr="000D4A1B">
        <w:t xml:space="preserve">” often as a result of a </w:t>
      </w:r>
      <w:ins w:id="2667" w:author="DM" w:date="2012-08-17T10:26:00Z">
        <w:r w:rsidR="00246E7E">
          <w:t>s</w:t>
        </w:r>
      </w:ins>
      <w:del w:id="2668" w:author="DM" w:date="2012-08-17T10:26:00Z">
        <w:r w:rsidRPr="000D4A1B" w:rsidDel="00246E7E">
          <w:delText>S</w:delText>
        </w:r>
      </w:del>
      <w:r w:rsidRPr="000D4A1B">
        <w:t xml:space="preserve">enior </w:t>
      </w:r>
      <w:del w:id="2669" w:author="DM" w:date="2012-08-17T10:26:00Z">
        <w:r w:rsidRPr="000D4A1B" w:rsidDel="00246E7E">
          <w:delText>M</w:delText>
        </w:r>
      </w:del>
      <w:ins w:id="2670" w:author="DM" w:date="2012-08-17T10:26:00Z">
        <w:r w:rsidR="00246E7E">
          <w:t>m</w:t>
        </w:r>
      </w:ins>
      <w:r w:rsidRPr="000D4A1B">
        <w:t xml:space="preserve">anagement </w:t>
      </w:r>
      <w:ins w:id="2671" w:author="DM" w:date="2012-08-17T10:26:00Z">
        <w:r w:rsidR="00246E7E">
          <w:t>directive</w:t>
        </w:r>
      </w:ins>
      <w:del w:id="2672" w:author="DM" w:date="2012-08-17T10:26:00Z">
        <w:r w:rsidRPr="000D4A1B" w:rsidDel="00246E7E">
          <w:delText>dictate</w:delText>
        </w:r>
      </w:del>
      <w:r w:rsidRPr="000D4A1B">
        <w:t xml:space="preserve"> (e.g., </w:t>
      </w:r>
      <w:r w:rsidR="00D316F5">
        <w:t>“W</w:t>
      </w:r>
      <w:r w:rsidR="00D316F5" w:rsidRPr="000D4A1B">
        <w:t xml:space="preserve">e </w:t>
      </w:r>
      <w:r w:rsidRPr="000D4A1B">
        <w:t>need this new system online next month!</w:t>
      </w:r>
      <w:r w:rsidR="00D316F5">
        <w:t>”</w:t>
      </w:r>
      <w:r w:rsidRPr="000D4A1B">
        <w:t>)</w:t>
      </w:r>
      <w:ins w:id="2673" w:author="DM" w:date="2012-08-17T10:26:00Z">
        <w:r w:rsidR="00246E7E">
          <w:t>,</w:t>
        </w:r>
      </w:ins>
      <w:r w:rsidRPr="000D4A1B">
        <w:t xml:space="preserve"> can do more harm than good. Bells and whistles are shiny and attractive, but if the solution is not scaled to the organization’s </w:t>
      </w:r>
      <w:del w:id="2674" w:author="DM" w:date="2012-08-17T10:27:00Z">
        <w:r w:rsidRPr="000D4A1B" w:rsidDel="00246E7E">
          <w:delText xml:space="preserve">present </w:delText>
        </w:r>
      </w:del>
      <w:ins w:id="2675" w:author="DM" w:date="2012-08-17T10:27:00Z">
        <w:r w:rsidR="00246E7E">
          <w:t>current</w:t>
        </w:r>
        <w:r w:rsidR="00246E7E" w:rsidRPr="000D4A1B">
          <w:t xml:space="preserve"> </w:t>
        </w:r>
      </w:ins>
      <w:r w:rsidRPr="000D4A1B">
        <w:t>status, end users will become overwhelmed and strong ROI is not achieved.</w:t>
      </w:r>
    </w:p>
    <w:p w:rsidR="009340DD" w:rsidRPr="000D4A1B" w:rsidRDefault="009340DD" w:rsidP="006265BD">
      <w:pPr>
        <w:pStyle w:val="H4"/>
      </w:pPr>
      <w:r w:rsidRPr="000D4A1B">
        <w:t xml:space="preserve">Key </w:t>
      </w:r>
      <w:r w:rsidR="00F0112B">
        <w:t>S</w:t>
      </w:r>
      <w:r w:rsidRPr="000D4A1B">
        <w:t xml:space="preserve">teps to </w:t>
      </w:r>
      <w:r w:rsidR="00F0112B">
        <w:t>C</w:t>
      </w:r>
      <w:r w:rsidR="00A57C2C">
        <w:t>reating</w:t>
      </w:r>
      <w:r w:rsidRPr="000D4A1B">
        <w:t xml:space="preserve"> the </w:t>
      </w:r>
      <w:r w:rsidR="00F0112B">
        <w:t>W</w:t>
      </w:r>
      <w:r w:rsidRPr="000D4A1B">
        <w:t>in</w:t>
      </w:r>
    </w:p>
    <w:p w:rsidR="009340DD" w:rsidRPr="000D4A1B" w:rsidRDefault="009340DD" w:rsidP="006265BD">
      <w:pPr>
        <w:pStyle w:val="Para"/>
      </w:pPr>
      <w:r w:rsidRPr="000D4A1B">
        <w:t xml:space="preserve">All organizations should consider engaging a qualified partner (i.e., </w:t>
      </w:r>
      <w:r w:rsidR="00081096">
        <w:t xml:space="preserve">partners </w:t>
      </w:r>
      <w:r w:rsidRPr="000D4A1B">
        <w:t xml:space="preserve">that have obtained the PPM competency through Microsoft), but </w:t>
      </w:r>
      <w:ins w:id="2676" w:author="DM" w:date="2012-08-17T10:27:00Z">
        <w:r w:rsidR="00246E7E">
          <w:t xml:space="preserve">this is </w:t>
        </w:r>
      </w:ins>
      <w:r w:rsidRPr="000D4A1B">
        <w:t xml:space="preserve">especially </w:t>
      </w:r>
      <w:ins w:id="2677" w:author="DM" w:date="2012-08-17T10:27:00Z">
        <w:r w:rsidR="00246E7E">
          <w:t xml:space="preserve">true of </w:t>
        </w:r>
      </w:ins>
      <w:r w:rsidRPr="000D4A1B">
        <w:t>Level 0 or Level 1 organizations</w:t>
      </w:r>
      <w:ins w:id="2678" w:author="DM" w:date="2012-08-17T10:27:00Z">
        <w:r w:rsidR="00246E7E">
          <w:t>,</w:t>
        </w:r>
      </w:ins>
      <w:r w:rsidRPr="000D4A1B">
        <w:t xml:space="preserve"> as they are just beginning to form their PPM foundation. Work done at this critical stage will set the scene for successful PPM adoption across the enterprise.</w:t>
      </w:r>
    </w:p>
    <w:p w:rsidR="009340DD" w:rsidRPr="000D4A1B" w:rsidRDefault="009340DD" w:rsidP="006265BD">
      <w:pPr>
        <w:pStyle w:val="Para"/>
      </w:pPr>
      <w:r w:rsidRPr="000D4A1B">
        <w:t xml:space="preserve">Work with your Microsoft </w:t>
      </w:r>
      <w:ins w:id="2679" w:author="DM" w:date="2012-08-17T10:27:00Z">
        <w:r w:rsidR="00246E7E">
          <w:t>l</w:t>
        </w:r>
      </w:ins>
      <w:del w:id="2680" w:author="DM" w:date="2012-08-17T10:27:00Z">
        <w:r w:rsidRPr="000D4A1B" w:rsidDel="00246E7E">
          <w:delText>L</w:delText>
        </w:r>
      </w:del>
      <w:r w:rsidRPr="000D4A1B">
        <w:t xml:space="preserve">icensing </w:t>
      </w:r>
      <w:del w:id="2681" w:author="DM" w:date="2012-08-17T10:28:00Z">
        <w:r w:rsidRPr="000D4A1B" w:rsidDel="00246E7E">
          <w:delText>S</w:delText>
        </w:r>
      </w:del>
      <w:ins w:id="2682" w:author="DM" w:date="2012-08-17T10:28:00Z">
        <w:r w:rsidR="00246E7E">
          <w:t>s</w:t>
        </w:r>
      </w:ins>
      <w:r w:rsidRPr="000D4A1B">
        <w:t xml:space="preserve">pecialists and </w:t>
      </w:r>
      <w:del w:id="2683" w:author="DM" w:date="2012-08-17T10:28:00Z">
        <w:r w:rsidRPr="000D4A1B" w:rsidDel="00246E7E">
          <w:delText>V</w:delText>
        </w:r>
      </w:del>
      <w:ins w:id="2684" w:author="DM" w:date="2012-08-17T10:28:00Z">
        <w:r w:rsidR="00246E7E">
          <w:t>v</w:t>
        </w:r>
      </w:ins>
      <w:r w:rsidRPr="000D4A1B">
        <w:t xml:space="preserve">alue </w:t>
      </w:r>
      <w:del w:id="2685" w:author="DM" w:date="2012-08-17T10:28:00Z">
        <w:r w:rsidRPr="000D4A1B" w:rsidDel="00246E7E">
          <w:delText>A</w:delText>
        </w:r>
      </w:del>
      <w:ins w:id="2686" w:author="DM" w:date="2012-08-17T10:28:00Z">
        <w:r w:rsidR="00246E7E">
          <w:t>a</w:t>
        </w:r>
      </w:ins>
      <w:r w:rsidRPr="000D4A1B">
        <w:t xml:space="preserve">dd </w:t>
      </w:r>
      <w:del w:id="2687" w:author="DM" w:date="2012-08-17T10:28:00Z">
        <w:r w:rsidRPr="000D4A1B" w:rsidDel="00246E7E">
          <w:delText>R</w:delText>
        </w:r>
      </w:del>
      <w:ins w:id="2688" w:author="DM" w:date="2012-08-17T10:28:00Z">
        <w:r w:rsidR="00246E7E">
          <w:t>r</w:t>
        </w:r>
      </w:ins>
      <w:r w:rsidRPr="000D4A1B">
        <w:t xml:space="preserve">eseller </w:t>
      </w:r>
      <w:del w:id="2689" w:author="DM" w:date="2012-08-17T10:28:00Z">
        <w:r w:rsidRPr="000D4A1B" w:rsidDel="00246E7E">
          <w:delText xml:space="preserve">(VAR) </w:delText>
        </w:r>
      </w:del>
      <w:r w:rsidRPr="000D4A1B">
        <w:t xml:space="preserve">or </w:t>
      </w:r>
      <w:ins w:id="2690" w:author="DM" w:date="2012-08-17T10:28:00Z">
        <w:r w:rsidR="00246E7E">
          <w:t>l</w:t>
        </w:r>
      </w:ins>
      <w:del w:id="2691" w:author="DM" w:date="2012-08-17T10:28:00Z">
        <w:r w:rsidRPr="000D4A1B" w:rsidDel="00246E7E">
          <w:delText>L</w:delText>
        </w:r>
      </w:del>
      <w:r w:rsidRPr="000D4A1B">
        <w:t xml:space="preserve">arge </w:t>
      </w:r>
      <w:del w:id="2692" w:author="DM" w:date="2012-08-17T10:28:00Z">
        <w:r w:rsidRPr="000D4A1B" w:rsidDel="00246E7E">
          <w:delText>A</w:delText>
        </w:r>
      </w:del>
      <w:ins w:id="2693" w:author="DM" w:date="2012-08-17T10:28:00Z">
        <w:r w:rsidR="00246E7E">
          <w:t>a</w:t>
        </w:r>
      </w:ins>
      <w:r w:rsidRPr="000D4A1B">
        <w:t xml:space="preserve">ccount </w:t>
      </w:r>
      <w:del w:id="2694" w:author="DM" w:date="2012-08-17T10:28:00Z">
        <w:r w:rsidRPr="000D4A1B" w:rsidDel="00246E7E">
          <w:delText>R</w:delText>
        </w:r>
      </w:del>
      <w:ins w:id="2695" w:author="DM" w:date="2012-08-17T10:28:00Z">
        <w:r w:rsidR="00246E7E">
          <w:t>r</w:t>
        </w:r>
      </w:ins>
      <w:r w:rsidRPr="000D4A1B">
        <w:t xml:space="preserve">eseller </w:t>
      </w:r>
      <w:del w:id="2696" w:author="DM" w:date="2012-08-17T10:28:00Z">
        <w:r w:rsidRPr="000D4A1B" w:rsidDel="00246E7E">
          <w:delText xml:space="preserve">(LAR) </w:delText>
        </w:r>
      </w:del>
      <w:r w:rsidRPr="000D4A1B">
        <w:t>to ensure adequate licensing is in place concurrent with the deployment.</w:t>
      </w:r>
    </w:p>
    <w:p w:rsidR="009340DD" w:rsidRPr="000D4A1B" w:rsidRDefault="009340DD" w:rsidP="006265BD">
      <w:pPr>
        <w:pStyle w:val="Para"/>
      </w:pPr>
      <w:r w:rsidRPr="000D4A1B">
        <w:t>Ensure that adequate Microsoft Premier Support coverage is in place to enable assistance from Project Server technical support resources prior to the deployment.</w:t>
      </w:r>
    </w:p>
    <w:p w:rsidR="009340DD" w:rsidRPr="000D4A1B" w:rsidRDefault="009340DD" w:rsidP="006265BD">
      <w:pPr>
        <w:pStyle w:val="Para"/>
      </w:pPr>
      <w:r w:rsidRPr="000D4A1B">
        <w:t xml:space="preserve">Define a </w:t>
      </w:r>
      <w:del w:id="2697" w:author="DM" w:date="2012-08-17T10:28:00Z">
        <w:r w:rsidRPr="000D4A1B" w:rsidDel="00246E7E">
          <w:delText>T</w:delText>
        </w:r>
      </w:del>
      <w:ins w:id="2698" w:author="DM" w:date="2012-08-17T10:28:00Z">
        <w:r w:rsidR="00246E7E">
          <w:t>t</w:t>
        </w:r>
      </w:ins>
      <w:r w:rsidRPr="000D4A1B">
        <w:t xml:space="preserve">ransition </w:t>
      </w:r>
      <w:del w:id="2699" w:author="DM" w:date="2012-08-17T10:28:00Z">
        <w:r w:rsidRPr="000D4A1B" w:rsidDel="00246E7E">
          <w:delText>P</w:delText>
        </w:r>
      </w:del>
      <w:ins w:id="2700" w:author="DM" w:date="2012-08-17T10:28:00Z">
        <w:r w:rsidR="00246E7E">
          <w:t>p</w:t>
        </w:r>
      </w:ins>
      <w:r w:rsidRPr="000D4A1B">
        <w:t xml:space="preserve">lan and then follow that plan. Watch for scope creep in this critical area. </w:t>
      </w:r>
      <w:r w:rsidR="00E57E1B">
        <w:t>You</w:t>
      </w:r>
      <w:r w:rsidR="00E57E1B" w:rsidRPr="000D4A1B">
        <w:t xml:space="preserve"> </w:t>
      </w:r>
      <w:r w:rsidRPr="000D4A1B">
        <w:t>will be much further ahead of the game if you do first things first. Again, a certified Microsoft Solution Partner has the experience (and battle scars) to ensure success.</w:t>
      </w:r>
    </w:p>
    <w:p w:rsidR="009340DD" w:rsidRPr="000D4A1B" w:rsidRDefault="009340DD" w:rsidP="006265BD">
      <w:pPr>
        <w:pStyle w:val="Para"/>
      </w:pPr>
      <w:r w:rsidRPr="000D4A1B">
        <w:t>Ensure that end</w:t>
      </w:r>
      <w:r w:rsidR="007505EE">
        <w:t xml:space="preserve"> </w:t>
      </w:r>
      <w:r w:rsidRPr="000D4A1B">
        <w:t>users are adequately trained and have had hands</w:t>
      </w:r>
      <w:r w:rsidR="008F3478">
        <w:t>-</w:t>
      </w:r>
      <w:r w:rsidRPr="000D4A1B">
        <w:t xml:space="preserve">on experience with scenarios they are going to encounter on a </w:t>
      </w:r>
      <w:r w:rsidR="00BE3793" w:rsidRPr="000D4A1B">
        <w:t>dai</w:t>
      </w:r>
      <w:r w:rsidR="00BE3793">
        <w:t>ly</w:t>
      </w:r>
      <w:r w:rsidRPr="000D4A1B">
        <w:t xml:space="preserve"> basis. Making end users comfortable with the new tool will accelerate adoption.</w:t>
      </w:r>
    </w:p>
    <w:p w:rsidR="009340DD" w:rsidRPr="000D4A1B" w:rsidRDefault="009340DD" w:rsidP="006265BD">
      <w:pPr>
        <w:pStyle w:val="Para"/>
      </w:pPr>
      <w:r w:rsidRPr="000D4A1B">
        <w:t>Create end</w:t>
      </w:r>
      <w:r w:rsidR="00050D69">
        <w:t xml:space="preserve"> </w:t>
      </w:r>
      <w:r w:rsidRPr="000D4A1B">
        <w:t>user documentation that describes the normal process flow. Detailed documentation remains a data</w:t>
      </w:r>
      <w:ins w:id="2701" w:author="DM" w:date="2012-08-17T10:28:00Z">
        <w:r w:rsidR="00246E7E">
          <w:t>-</w:t>
        </w:r>
      </w:ins>
      <w:del w:id="2702" w:author="DM" w:date="2012-08-17T10:28:00Z">
        <w:r w:rsidRPr="000D4A1B" w:rsidDel="00246E7E">
          <w:delText xml:space="preserve"> </w:delText>
        </w:r>
      </w:del>
      <w:r w:rsidRPr="000D4A1B">
        <w:t>driven point of reference for future resources to learn from</w:t>
      </w:r>
      <w:del w:id="2703" w:author="DM" w:date="2012-08-17T10:28:00Z">
        <w:r w:rsidRPr="000D4A1B" w:rsidDel="00246E7E">
          <w:delText>,</w:delText>
        </w:r>
      </w:del>
      <w:r w:rsidRPr="000D4A1B">
        <w:t xml:space="preserve"> or for organizations to engage in continuous improvement.</w:t>
      </w:r>
    </w:p>
    <w:p w:rsidR="009340DD" w:rsidRPr="000D4A1B" w:rsidRDefault="009340DD" w:rsidP="006265BD">
      <w:pPr>
        <w:pStyle w:val="Para"/>
      </w:pPr>
      <w:r w:rsidRPr="000D4A1B">
        <w:t xml:space="preserve">Not everyone will know what to do next, especially if something goes wrong. Ensure that there are trained and identified support personnel to answer key questions as the system goes live. It will take a while to build up internal institutional knowledge </w:t>
      </w:r>
    </w:p>
    <w:p w:rsidR="009340DD" w:rsidRPr="000D4A1B" w:rsidRDefault="009340DD" w:rsidP="006265BD">
      <w:pPr>
        <w:pStyle w:val="Para"/>
      </w:pPr>
      <w:r w:rsidRPr="000D4A1B">
        <w:t>End</w:t>
      </w:r>
      <w:r w:rsidR="00050D69">
        <w:t xml:space="preserve"> </w:t>
      </w:r>
      <w:r w:rsidRPr="000D4A1B">
        <w:t xml:space="preserve">users </w:t>
      </w:r>
      <w:del w:id="2704" w:author="DM" w:date="2012-08-17T10:28:00Z">
        <w:r w:rsidRPr="000D4A1B" w:rsidDel="00246E7E">
          <w:delText xml:space="preserve">will </w:delText>
        </w:r>
      </w:del>
      <w:r w:rsidRPr="000D4A1B">
        <w:t xml:space="preserve">often </w:t>
      </w:r>
      <w:ins w:id="2705" w:author="DM" w:date="2012-08-17T10:28:00Z">
        <w:r w:rsidR="00246E7E">
          <w:t xml:space="preserve">will </w:t>
        </w:r>
      </w:ins>
      <w:r w:rsidRPr="000D4A1B">
        <w:t xml:space="preserve">be able to learn from each other and provide valuable feedback to the system administrators and key PMO personnel about common issues and needs. An easy way to capture this </w:t>
      </w:r>
      <w:r w:rsidR="008A794D">
        <w:t>information</w:t>
      </w:r>
      <w:r w:rsidRPr="000D4A1B">
        <w:t xml:space="preserve"> is to provide for brown</w:t>
      </w:r>
      <w:r w:rsidR="00A270A2">
        <w:t>-</w:t>
      </w:r>
      <w:r w:rsidRPr="000D4A1B">
        <w:t>bag lunch training sessions.</w:t>
      </w:r>
    </w:p>
    <w:p w:rsidR="009340DD" w:rsidRPr="000D4A1B" w:rsidRDefault="009340DD" w:rsidP="006265BD">
      <w:pPr>
        <w:pStyle w:val="Para"/>
      </w:pPr>
      <w:r w:rsidRPr="000D4A1B">
        <w:t>Build a safe and friendly community around the new PPM solution. Very often new systems die before they generate any real value due to unresolved issues, data reentry and rework, and puzzling situations that no one seems to know how to resolve.</w:t>
      </w:r>
      <w:r w:rsidR="004A1AEA">
        <w:t xml:space="preserve"> </w:t>
      </w:r>
      <w:r w:rsidRPr="000D4A1B">
        <w:t xml:space="preserve">Have a regular communications meeting about new capabilities and changes, so that </w:t>
      </w:r>
      <w:del w:id="2706" w:author="DM" w:date="2012-08-17T10:29:00Z">
        <w:r w:rsidRPr="000D4A1B" w:rsidDel="00F0695C">
          <w:delText xml:space="preserve">the </w:delText>
        </w:r>
      </w:del>
      <w:r w:rsidRPr="000D4A1B">
        <w:t>end</w:t>
      </w:r>
      <w:r w:rsidR="007268EE">
        <w:t xml:space="preserve"> </w:t>
      </w:r>
      <w:r w:rsidRPr="000D4A1B">
        <w:t>users are not surprised with new things that are coming at them.</w:t>
      </w:r>
      <w:r w:rsidR="004A1AEA">
        <w:t xml:space="preserve"> </w:t>
      </w:r>
      <w:ins w:id="2707" w:author="DM" w:date="2012-08-17T10:29:00Z">
        <w:r w:rsidR="00F0695C">
          <w:t>Such meetings</w:t>
        </w:r>
      </w:ins>
      <w:del w:id="2708" w:author="DM" w:date="2012-08-17T10:29:00Z">
        <w:r w:rsidRPr="000D4A1B" w:rsidDel="00F0695C">
          <w:delText>This</w:delText>
        </w:r>
      </w:del>
      <w:r w:rsidRPr="000D4A1B">
        <w:t xml:space="preserve"> also provide</w:t>
      </w:r>
      <w:del w:id="2709" w:author="DM" w:date="2012-08-17T10:29:00Z">
        <w:r w:rsidRPr="000D4A1B" w:rsidDel="00F0695C">
          <w:delText>s</w:delText>
        </w:r>
      </w:del>
      <w:r w:rsidRPr="000D4A1B">
        <w:t xml:space="preserve"> </w:t>
      </w:r>
      <w:del w:id="2710" w:author="DM" w:date="2012-08-17T10:29:00Z">
        <w:r w:rsidRPr="000D4A1B" w:rsidDel="00F0695C">
          <w:delText xml:space="preserve">a </w:delText>
        </w:r>
      </w:del>
      <w:r w:rsidRPr="000D4A1B">
        <w:t>one</w:t>
      </w:r>
      <w:ins w:id="2711" w:author="DM" w:date="2012-08-17T10:29:00Z">
        <w:r w:rsidR="00F0695C">
          <w:t>-</w:t>
        </w:r>
      </w:ins>
      <w:del w:id="2712" w:author="DM" w:date="2012-08-17T10:29:00Z">
        <w:r w:rsidRPr="000D4A1B" w:rsidDel="00F0695C">
          <w:delText xml:space="preserve"> </w:delText>
        </w:r>
      </w:del>
      <w:r w:rsidRPr="000D4A1B">
        <w:t>stop shop</w:t>
      </w:r>
      <w:ins w:id="2713" w:author="DM" w:date="2012-08-17T10:30:00Z">
        <w:r w:rsidR="00F0695C">
          <w:t>s</w:t>
        </w:r>
      </w:ins>
      <w:r w:rsidRPr="000D4A1B">
        <w:t xml:space="preserve"> for vetting issues encountered by end users and will lessen the chance of ad hoc and disjointed fixes</w:t>
      </w:r>
      <w:r w:rsidR="007268EE">
        <w:t xml:space="preserve"> (kludges)</w:t>
      </w:r>
      <w:r w:rsidRPr="000D4A1B">
        <w:t xml:space="preserve"> being implemented.</w:t>
      </w:r>
    </w:p>
    <w:p w:rsidR="009340DD" w:rsidRPr="000D4A1B" w:rsidRDefault="009340DD" w:rsidP="006265BD">
      <w:pPr>
        <w:pStyle w:val="Para"/>
      </w:pPr>
      <w:r w:rsidRPr="000D4A1B">
        <w:t>Reward teams for successes. All too often we single out individuals for their efforts</w:t>
      </w:r>
      <w:del w:id="2714" w:author="DM" w:date="2012-08-17T10:30:00Z">
        <w:r w:rsidRPr="000D4A1B" w:rsidDel="00F0695C">
          <w:delText>,</w:delText>
        </w:r>
      </w:del>
      <w:r w:rsidRPr="000D4A1B">
        <w:t xml:space="preserve"> instead of sharing </w:t>
      </w:r>
      <w:del w:id="2715" w:author="DM" w:date="2012-08-17T10:30:00Z">
        <w:r w:rsidRPr="000D4A1B" w:rsidDel="00F0695C">
          <w:delText xml:space="preserve">the </w:delText>
        </w:r>
      </w:del>
      <w:r w:rsidRPr="000D4A1B">
        <w:t xml:space="preserve">tribal wins. This can result in too many Level </w:t>
      </w:r>
      <w:r w:rsidR="00FC2646">
        <w:t>0</w:t>
      </w:r>
      <w:r w:rsidR="00FC2646" w:rsidRPr="000D4A1B">
        <w:t xml:space="preserve"> </w:t>
      </w:r>
      <w:r w:rsidRPr="000D4A1B">
        <w:t xml:space="preserve">heroics and hold </w:t>
      </w:r>
      <w:ins w:id="2716" w:author="DM" w:date="2012-08-17T10:30:00Z">
        <w:r w:rsidR="00F0695C">
          <w:t>back</w:t>
        </w:r>
      </w:ins>
      <w:del w:id="2717" w:author="DM" w:date="2012-08-17T10:30:00Z">
        <w:r w:rsidRPr="000D4A1B" w:rsidDel="00F0695C">
          <w:delText>the</w:delText>
        </w:r>
      </w:del>
      <w:r w:rsidRPr="000D4A1B">
        <w:t xml:space="preserve"> organizational maturity</w:t>
      </w:r>
      <w:del w:id="2718" w:author="DM" w:date="2012-08-17T10:30:00Z">
        <w:r w:rsidRPr="000D4A1B" w:rsidDel="00F0695C">
          <w:delText xml:space="preserve"> back</w:delText>
        </w:r>
      </w:del>
      <w:r w:rsidRPr="000D4A1B">
        <w:t xml:space="preserve">. There is also the risk that these people move on, taking </w:t>
      </w:r>
      <w:del w:id="2719" w:author="DM" w:date="2012-08-17T10:30:00Z">
        <w:r w:rsidRPr="000D4A1B" w:rsidDel="00F0695C">
          <w:delText xml:space="preserve">the </w:delText>
        </w:r>
      </w:del>
      <w:r w:rsidRPr="000D4A1B">
        <w:t>valuable how</w:t>
      </w:r>
      <w:r w:rsidR="00C93CE9">
        <w:t>-</w:t>
      </w:r>
      <w:r w:rsidRPr="000D4A1B">
        <w:t>to knowledge with them when they leave.</w:t>
      </w:r>
    </w:p>
    <w:p w:rsidR="000A6BE7" w:rsidRDefault="000A6BE7" w:rsidP="000A6BE7">
      <w:pPr>
        <w:pStyle w:val="H1"/>
      </w:pPr>
      <w:r>
        <w:t>Important Concepts Covered in This Chapter</w:t>
      </w:r>
    </w:p>
    <w:p w:rsidR="009340DD" w:rsidRPr="000D4A1B" w:rsidRDefault="009340DD" w:rsidP="00132F9C">
      <w:pPr>
        <w:pStyle w:val="Para"/>
      </w:pPr>
      <w:r w:rsidRPr="000D4A1B">
        <w:t>It’s not just about the technology, the processes, or the people; it is all about ensuring that we have the best possible impact on the business. Therefore</w:t>
      </w:r>
      <w:del w:id="2720" w:author="DM" w:date="2012-08-20T06:45:00Z">
        <w:r w:rsidRPr="000D4A1B" w:rsidDel="007C7984">
          <w:delText xml:space="preserve"> </w:delText>
        </w:r>
      </w:del>
      <w:ins w:id="2721" w:author="DM" w:date="2012-08-17T10:30:00Z">
        <w:r w:rsidR="00F0695C">
          <w:t>,</w:t>
        </w:r>
      </w:ins>
      <w:ins w:id="2722" w:author="DM" w:date="2012-08-20T06:45:00Z">
        <w:r w:rsidR="007C7984">
          <w:t xml:space="preserve"> </w:t>
        </w:r>
      </w:ins>
      <w:r w:rsidRPr="000D4A1B">
        <w:t>we must address PPM from a business perspective.</w:t>
      </w:r>
    </w:p>
    <w:p w:rsidR="009340DD" w:rsidRPr="000D4A1B" w:rsidRDefault="009340DD" w:rsidP="00132F9C">
      <w:pPr>
        <w:pStyle w:val="Para"/>
      </w:pPr>
      <w:r w:rsidRPr="000D4A1B">
        <w:t xml:space="preserve">Business leaders are now seeking information and knowledge management, BI, and analytic capabilities that are far beyond the current capabilities of their IT infrastructure. With the recent downturn in the economy, businesses are also being forced </w:t>
      </w:r>
      <w:del w:id="2723" w:author="DM" w:date="2012-08-17T10:30:00Z">
        <w:r w:rsidRPr="000D4A1B" w:rsidDel="00F0695C">
          <w:delText>in</w:delText>
        </w:r>
      </w:del>
      <w:r w:rsidRPr="000D4A1B">
        <w:t>to reevaluat</w:t>
      </w:r>
      <w:ins w:id="2724" w:author="DM" w:date="2012-08-17T10:30:00Z">
        <w:r w:rsidR="00F0695C">
          <w:t>e</w:t>
        </w:r>
      </w:ins>
      <w:del w:id="2725" w:author="DM" w:date="2012-08-17T10:30:00Z">
        <w:r w:rsidRPr="000D4A1B" w:rsidDel="00F0695C">
          <w:delText>ing</w:delText>
        </w:r>
      </w:del>
      <w:r w:rsidRPr="000D4A1B">
        <w:t xml:space="preserve"> their current investments in IT, methods, and processes with which they will run their business in the coming decade. Information workers across the board are being asked to take on more and make do with a lot less. </w:t>
      </w:r>
    </w:p>
    <w:p w:rsidR="009340DD" w:rsidRPr="000D4A1B" w:rsidRDefault="009340DD" w:rsidP="00F60F89">
      <w:pPr>
        <w:pStyle w:val="Para"/>
      </w:pPr>
      <w:r w:rsidRPr="000D4A1B">
        <w:t>These are only a couple of the key factors driving the need for better integrated work and resource management solutions. An ever</w:t>
      </w:r>
      <w:ins w:id="2726" w:author="DM" w:date="2012-08-17T10:31:00Z">
        <w:r w:rsidR="00F0695C">
          <w:t>-</w:t>
        </w:r>
      </w:ins>
      <w:del w:id="2727" w:author="DM" w:date="2012-08-17T10:31:00Z">
        <w:r w:rsidRPr="000D4A1B" w:rsidDel="00F0695C">
          <w:delText xml:space="preserve"> </w:delText>
        </w:r>
      </w:del>
      <w:r w:rsidRPr="000D4A1B">
        <w:t>increasing competitive landscape</w:t>
      </w:r>
      <w:del w:id="2728" w:author="DM" w:date="2012-08-17T10:31:00Z">
        <w:r w:rsidRPr="000D4A1B" w:rsidDel="00F0695C">
          <w:delText>,</w:delText>
        </w:r>
      </w:del>
      <w:r w:rsidRPr="000D4A1B">
        <w:t xml:space="preserve"> </w:t>
      </w:r>
      <w:ins w:id="2729" w:author="DM" w:date="2012-08-17T10:31:00Z">
        <w:r w:rsidR="00F0695C">
          <w:t>and</w:t>
        </w:r>
      </w:ins>
      <w:del w:id="2730" w:author="DM" w:date="2012-08-17T10:31:00Z">
        <w:r w:rsidRPr="000D4A1B" w:rsidDel="00F0695C">
          <w:delText>along with</w:delText>
        </w:r>
      </w:del>
      <w:r w:rsidRPr="000D4A1B">
        <w:t xml:space="preserve"> </w:t>
      </w:r>
      <w:r w:rsidR="009D62D9">
        <w:t xml:space="preserve">the </w:t>
      </w:r>
      <w:r w:rsidRPr="000D4A1B">
        <w:t>associated time</w:t>
      </w:r>
      <w:r w:rsidR="00676AA8">
        <w:t>-</w:t>
      </w:r>
      <w:r w:rsidRPr="000D4A1B">
        <w:t>to</w:t>
      </w:r>
      <w:r w:rsidR="00676AA8">
        <w:t>-</w:t>
      </w:r>
      <w:r w:rsidRPr="000D4A1B">
        <w:t>market considerations are also driving the need for better end</w:t>
      </w:r>
      <w:r w:rsidR="00676AA8">
        <w:t>-</w:t>
      </w:r>
      <w:r w:rsidRPr="000D4A1B">
        <w:t>to</w:t>
      </w:r>
      <w:r w:rsidR="00676AA8">
        <w:t>-</w:t>
      </w:r>
      <w:r w:rsidRPr="000D4A1B">
        <w:t>end information and knowledge management.</w:t>
      </w:r>
    </w:p>
    <w:p w:rsidR="009340DD" w:rsidRPr="000D4A1B" w:rsidRDefault="009340DD" w:rsidP="00F60F89">
      <w:pPr>
        <w:pStyle w:val="Para"/>
      </w:pPr>
      <w:r w:rsidRPr="000D4A1B">
        <w:t xml:space="preserve">With the addition of the SharePoint Server 2010 platform, integration and collaboration have been extended from within a </w:t>
      </w:r>
      <w:r w:rsidR="00EC0D28">
        <w:t xml:space="preserve">single </w:t>
      </w:r>
      <w:r w:rsidRPr="000D4A1B">
        <w:t>tool</w:t>
      </w:r>
      <w:del w:id="2731" w:author="DM" w:date="2012-08-17T10:42:00Z">
        <w:r w:rsidRPr="000D4A1B" w:rsidDel="009B1BB9">
          <w:delText>,</w:delText>
        </w:r>
      </w:del>
      <w:r w:rsidRPr="000D4A1B">
        <w:t xml:space="preserve"> to an integral piece that is easily accessed throughout the organization. This portal for information and document collection creates organizational assets that will benefit at all levels of PPM</w:t>
      </w:r>
      <w:del w:id="2732" w:author="DM" w:date="2012-08-17T10:42:00Z">
        <w:r w:rsidRPr="000D4A1B" w:rsidDel="009B1BB9">
          <w:delText>,</w:delText>
        </w:r>
      </w:del>
      <w:r w:rsidRPr="000D4A1B">
        <w:t xml:space="preserve"> but also aid in an organization’s growth and development. </w:t>
      </w:r>
    </w:p>
    <w:p w:rsidR="009340DD" w:rsidRPr="000D4A1B" w:rsidRDefault="009340DD" w:rsidP="00F60F89">
      <w:pPr>
        <w:pStyle w:val="Para"/>
      </w:pPr>
      <w:r w:rsidRPr="000D4A1B">
        <w:t>Microsoft Project 2010, built on SharePoint 2010, introduces a new level of PPM technology to organizations and business users that far surpasses anything on the market today. In one connected package</w:t>
      </w:r>
      <w:r w:rsidR="00F94208">
        <w:t xml:space="preserve"> that</w:t>
      </w:r>
      <w:r w:rsidRPr="000D4A1B">
        <w:t xml:space="preserve"> keep</w:t>
      </w:r>
      <w:r w:rsidR="00F94208">
        <w:t>s</w:t>
      </w:r>
      <w:r w:rsidRPr="000D4A1B">
        <w:t xml:space="preserve"> business at the core, Project 2010 enables efficient project execution and measurable ROI that will drive business forward on a strong platform into the next decade.</w:t>
      </w:r>
    </w:p>
    <w:p w:rsidR="000A6BE7" w:rsidRPr="000D4A1B" w:rsidRDefault="000A6BE7" w:rsidP="000A6BE7">
      <w:pPr>
        <w:pStyle w:val="H2"/>
      </w:pPr>
      <w:r w:rsidRPr="000D4A1B">
        <w:t xml:space="preserve">Key Summary Points </w:t>
      </w:r>
    </w:p>
    <w:p w:rsidR="000A6BE7" w:rsidRPr="000D4A1B" w:rsidRDefault="000A6BE7" w:rsidP="000A6BE7">
      <w:pPr>
        <w:pStyle w:val="Para"/>
      </w:pPr>
      <w:r w:rsidRPr="000D4A1B">
        <w:t xml:space="preserve">Key summary points are highlighted here to remind the reader of some of the vital considerations presented in this </w:t>
      </w:r>
      <w:r>
        <w:t>chapter</w:t>
      </w:r>
      <w:r w:rsidRPr="000D4A1B">
        <w:t>.</w:t>
      </w:r>
    </w:p>
    <w:p w:rsidR="000A6BE7" w:rsidRPr="000D4A1B" w:rsidRDefault="000A6BE7" w:rsidP="006B1E74">
      <w:pPr>
        <w:pStyle w:val="ListBulleted"/>
      </w:pPr>
      <w:r w:rsidRPr="000D4A1B">
        <w:t xml:space="preserve">As </w:t>
      </w:r>
      <w:del w:id="2733" w:author="DM" w:date="2012-08-17T10:42:00Z">
        <w:r w:rsidRPr="000D4A1B" w:rsidDel="009B1BB9">
          <w:delText xml:space="preserve">the </w:delText>
        </w:r>
      </w:del>
      <w:r w:rsidRPr="000D4A1B">
        <w:t>PPM software has grown in size, scalability</w:t>
      </w:r>
      <w:ins w:id="2734" w:author="DM" w:date="2012-08-17T10:42:00Z">
        <w:r w:rsidR="009B1BB9">
          <w:t>,</w:t>
        </w:r>
      </w:ins>
      <w:r w:rsidRPr="000D4A1B">
        <w:t xml:space="preserve"> and use, the infrastructure requirements have increased. Additionally, the collabora</w:t>
      </w:r>
      <w:r w:rsidR="00F550F6">
        <w:t>tive</w:t>
      </w:r>
      <w:r w:rsidRPr="000D4A1B">
        <w:t xml:space="preserve"> elements with PPM technologies demand more from the organization’s systems, processes</w:t>
      </w:r>
      <w:ins w:id="2735" w:author="DM" w:date="2012-08-17T10:43:00Z">
        <w:r w:rsidR="009B1BB9">
          <w:t>,</w:t>
        </w:r>
      </w:ins>
      <w:r w:rsidRPr="000D4A1B">
        <w:t xml:space="preserve"> and end</w:t>
      </w:r>
      <w:r w:rsidR="00F550F6">
        <w:t xml:space="preserve"> </w:t>
      </w:r>
      <w:r w:rsidRPr="000D4A1B">
        <w:t xml:space="preserve">users. What normally starts in </w:t>
      </w:r>
      <w:r w:rsidR="00A349A5" w:rsidRPr="000D4A1B">
        <w:t>IT</w:t>
      </w:r>
      <w:del w:id="2736" w:author="DM" w:date="2012-08-17T10:43:00Z">
        <w:r w:rsidR="00223812" w:rsidDel="009B1BB9">
          <w:delText>,</w:delText>
        </w:r>
      </w:del>
      <w:r w:rsidRPr="000D4A1B">
        <w:t xml:space="preserve"> </w:t>
      </w:r>
      <w:r w:rsidR="00F550F6">
        <w:t>expands</w:t>
      </w:r>
      <w:r w:rsidRPr="000D4A1B">
        <w:t xml:space="preserve"> to other groups</w:t>
      </w:r>
      <w:del w:id="2737" w:author="DM" w:date="2012-08-17T10:43:00Z">
        <w:r w:rsidRPr="000D4A1B" w:rsidDel="009B1BB9">
          <w:delText>,</w:delText>
        </w:r>
      </w:del>
      <w:ins w:id="2738" w:author="DM" w:date="2012-08-17T10:43:00Z">
        <w:r w:rsidR="009B1BB9">
          <w:t xml:space="preserve"> and</w:t>
        </w:r>
      </w:ins>
      <w:r w:rsidRPr="000D4A1B">
        <w:t xml:space="preserve"> leads to addition</w:t>
      </w:r>
      <w:r w:rsidR="00F550F6">
        <w:t>al</w:t>
      </w:r>
      <w:r w:rsidRPr="000D4A1B">
        <w:t xml:space="preserve"> of training</w:t>
      </w:r>
      <w:r w:rsidR="00F550F6">
        <w:t xml:space="preserve">, </w:t>
      </w:r>
      <w:r w:rsidRPr="000D4A1B">
        <w:t>extensive consulting services</w:t>
      </w:r>
      <w:r w:rsidR="00F550F6">
        <w:t>,</w:t>
      </w:r>
      <w:r w:rsidRPr="000D4A1B">
        <w:t xml:space="preserve"> and ongoing system and process support</w:t>
      </w:r>
      <w:r w:rsidR="00F550F6">
        <w:t>. I</w:t>
      </w:r>
      <w:r w:rsidRPr="000D4A1B">
        <w:t>t truly is a cultur</w:t>
      </w:r>
      <w:ins w:id="2739" w:author="DM" w:date="2012-08-17T10:43:00Z">
        <w:r w:rsidR="009B1BB9">
          <w:t>e</w:t>
        </w:r>
      </w:ins>
      <w:del w:id="2740" w:author="DM" w:date="2012-08-17T10:43:00Z">
        <w:r w:rsidRPr="000D4A1B" w:rsidDel="009B1BB9">
          <w:delText>al</w:delText>
        </w:r>
      </w:del>
      <w:r w:rsidRPr="000D4A1B">
        <w:t xml:space="preserve"> change.</w:t>
      </w:r>
    </w:p>
    <w:p w:rsidR="000A6BE7" w:rsidRPr="000D4A1B" w:rsidRDefault="000A6BE7" w:rsidP="006B1E74">
      <w:pPr>
        <w:pStyle w:val="ListBulleted"/>
      </w:pPr>
      <w:r w:rsidRPr="000D4A1B">
        <w:t xml:space="preserve">Organizations are constantly working to improve the value of their investments. Regardless of the economic state or </w:t>
      </w:r>
      <w:del w:id="2741" w:author="DM" w:date="2012-08-17T10:51:00Z">
        <w:r w:rsidRPr="000D4A1B" w:rsidDel="0008738C">
          <w:delText xml:space="preserve">the </w:delText>
        </w:r>
      </w:del>
      <w:r w:rsidRPr="000D4A1B">
        <w:t>health of the particular organization, discretionary projects and initiatives receive significant scrutiny. How well money is spent and managed within initiatives determines not only the economic success of an overall strategy</w:t>
      </w:r>
      <w:del w:id="2742" w:author="DM" w:date="2012-08-17T10:51:00Z">
        <w:r w:rsidRPr="000D4A1B" w:rsidDel="0008738C">
          <w:delText>,</w:delText>
        </w:r>
      </w:del>
      <w:r w:rsidRPr="000D4A1B">
        <w:t xml:space="preserve"> but also the personal success of those who put those initiatives into motion. </w:t>
      </w:r>
    </w:p>
    <w:p w:rsidR="000A6BE7" w:rsidRPr="000D4A1B" w:rsidRDefault="000A6BE7" w:rsidP="006B1E74">
      <w:pPr>
        <w:pStyle w:val="ListBulleted"/>
      </w:pPr>
      <w:del w:id="2743" w:author="DM" w:date="2012-08-17T10:52:00Z">
        <w:r w:rsidRPr="000D4A1B" w:rsidDel="0008738C">
          <w:delText>The volatility of an o</w:delText>
        </w:r>
      </w:del>
      <w:ins w:id="2744" w:author="DM" w:date="2012-08-17T10:52:00Z">
        <w:r w:rsidR="0008738C">
          <w:t>O</w:t>
        </w:r>
      </w:ins>
      <w:r w:rsidRPr="000D4A1B">
        <w:t>rganization</w:t>
      </w:r>
      <w:ins w:id="2745" w:author="DM" w:date="2012-08-17T10:52:00Z">
        <w:r w:rsidR="0008738C">
          <w:t>s</w:t>
        </w:r>
      </w:ins>
      <w:del w:id="2746" w:author="DM" w:date="2012-08-17T10:52:00Z">
        <w:r w:rsidRPr="000D4A1B" w:rsidDel="0008738C">
          <w:delText>’s</w:delText>
        </w:r>
      </w:del>
      <w:ins w:id="2747" w:author="DM" w:date="2012-08-17T10:52:00Z">
        <w:r w:rsidR="0008738C">
          <w:t xml:space="preserve"> are</w:t>
        </w:r>
      </w:ins>
      <w:del w:id="2748" w:author="DM" w:date="2012-08-17T10:52:00Z">
        <w:r w:rsidRPr="000D4A1B" w:rsidDel="0008738C">
          <w:delText xml:space="preserve"> culture is now</w:delText>
        </w:r>
      </w:del>
      <w:r w:rsidRPr="000D4A1B">
        <w:t xml:space="preserve"> more </w:t>
      </w:r>
      <w:ins w:id="2749" w:author="DM" w:date="2012-08-17T10:52:00Z">
        <w:r w:rsidR="0008738C">
          <w:t xml:space="preserve">volatile </w:t>
        </w:r>
      </w:ins>
      <w:del w:id="2750" w:author="DM" w:date="2012-08-17T10:52:00Z">
        <w:r w:rsidRPr="000D4A1B" w:rsidDel="0008738C">
          <w:delText xml:space="preserve">prevalent </w:delText>
        </w:r>
      </w:del>
      <w:r w:rsidRPr="000D4A1B">
        <w:t>than previously anticipated</w:t>
      </w:r>
      <w:commentRangeStart w:id="2751"/>
      <w:ins w:id="2752" w:author="DM" w:date="2012-08-17T10:52:00Z">
        <w:r w:rsidR="0008738C">
          <w:rPr>
            <w:rStyle w:val="QueryInline"/>
          </w:rPr>
          <w:t>[AU: OK?]</w:t>
        </w:r>
      </w:ins>
      <w:commentRangeEnd w:id="2751"/>
      <w:r w:rsidR="00514A59">
        <w:rPr>
          <w:rStyle w:val="CommentReference"/>
          <w:rFonts w:asciiTheme="minorHAnsi" w:eastAsiaTheme="minorHAnsi" w:hAnsiTheme="minorHAnsi" w:cstheme="minorBidi"/>
          <w:snapToGrid/>
        </w:rPr>
        <w:commentReference w:id="2751"/>
      </w:r>
      <w:r w:rsidRPr="000D4A1B">
        <w:t xml:space="preserve">. Due to the global economic changes </w:t>
      </w:r>
      <w:r w:rsidR="00A349A5">
        <w:t>of</w:t>
      </w:r>
      <w:r w:rsidR="00A349A5" w:rsidRPr="000D4A1B">
        <w:t xml:space="preserve"> </w:t>
      </w:r>
      <w:r w:rsidRPr="000D4A1B">
        <w:t>200</w:t>
      </w:r>
      <w:r>
        <w:t>8</w:t>
      </w:r>
      <w:ins w:id="2753" w:author="DM" w:date="2012-08-17T10:52:00Z">
        <w:r w:rsidR="0008738C">
          <w:t xml:space="preserve"> to</w:t>
        </w:r>
      </w:ins>
      <w:del w:id="2754" w:author="DM" w:date="2012-08-17T10:52:00Z">
        <w:r w:rsidR="00A349A5" w:rsidDel="0008738C">
          <w:delText>–</w:delText>
        </w:r>
      </w:del>
      <w:ins w:id="2755" w:author="DM" w:date="2012-08-17T10:52:00Z">
        <w:r w:rsidR="0008738C">
          <w:t xml:space="preserve"> </w:t>
        </w:r>
      </w:ins>
      <w:r w:rsidR="00C87AAE">
        <w:t>2012</w:t>
      </w:r>
      <w:r>
        <w:t>,</w:t>
      </w:r>
      <w:r w:rsidRPr="000D4A1B">
        <w:t xml:space="preserve"> a number of external factors have impacted the ability of organizations </w:t>
      </w:r>
      <w:del w:id="2756" w:author="DM" w:date="2012-08-17T10:52:00Z">
        <w:r w:rsidRPr="000D4A1B" w:rsidDel="0008738C">
          <w:delText xml:space="preserve">of various sizes </w:delText>
        </w:r>
      </w:del>
      <w:r w:rsidRPr="000D4A1B">
        <w:t>to select and adopt updated technology. This makes the choice of the appropriate technology essential in getting the most from the organization’s investment.</w:t>
      </w:r>
    </w:p>
    <w:p w:rsidR="000A6BE7" w:rsidRPr="000D4A1B" w:rsidRDefault="000A6BE7" w:rsidP="006B1E74">
      <w:pPr>
        <w:pStyle w:val="ListBulleted"/>
      </w:pPr>
      <w:r w:rsidRPr="000D4A1B">
        <w:t xml:space="preserve">Change occurs only when the environment </w:t>
      </w:r>
      <w:ins w:id="2757" w:author="DM" w:date="2012-08-17T10:52:00Z">
        <w:r w:rsidR="0008738C">
          <w:t>is</w:t>
        </w:r>
      </w:ins>
      <w:del w:id="2758" w:author="DM" w:date="2012-08-17T10:52:00Z">
        <w:r w:rsidRPr="000D4A1B" w:rsidDel="0008738C">
          <w:delText>become</w:delText>
        </w:r>
        <w:r w:rsidR="006B1E74" w:rsidDel="0008738C">
          <w:delText>s</w:delText>
        </w:r>
      </w:del>
      <w:r w:rsidRPr="000D4A1B">
        <w:t xml:space="preserve"> turbulent. Emerging markets globally are realizing </w:t>
      </w:r>
      <w:del w:id="2759" w:author="DM" w:date="2012-08-17T10:52:00Z">
        <w:r w:rsidRPr="000D4A1B" w:rsidDel="0008738C">
          <w:delText xml:space="preserve">the </w:delText>
        </w:r>
      </w:del>
      <w:r w:rsidRPr="000D4A1B">
        <w:t xml:space="preserve">growth trends because of an </w:t>
      </w:r>
      <w:commentRangeStart w:id="2760"/>
      <w:del w:id="2761" w:author="Jeff Jacobson" w:date="2012-08-29T16:54:00Z">
        <w:r w:rsidRPr="000D4A1B" w:rsidDel="00514A59">
          <w:delText>u</w:delText>
        </w:r>
      </w:del>
      <w:ins w:id="2762" w:author="Jeff Jacobson" w:date="2012-08-29T16:54:00Z">
        <w:r w:rsidR="00514A59">
          <w:t>i</w:t>
        </w:r>
      </w:ins>
      <w:del w:id="2763" w:author="Tim Runcie" w:date="2012-09-11T09:49:00Z">
        <w:r w:rsidRPr="000D4A1B" w:rsidDel="00C049EA">
          <w:delText>n</w:delText>
        </w:r>
      </w:del>
      <w:ins w:id="2764" w:author="Tim Runcie" w:date="2012-09-11T09:49:00Z">
        <w:r w:rsidR="00C049EA">
          <w:t>m</w:t>
        </w:r>
      </w:ins>
      <w:r w:rsidRPr="000D4A1B">
        <w:t>balance</w:t>
      </w:r>
      <w:ins w:id="2765" w:author="DM" w:date="2012-08-17T10:52:00Z">
        <w:r w:rsidR="0008738C">
          <w:rPr>
            <w:rStyle w:val="QueryInline"/>
          </w:rPr>
          <w:t>[AU</w:t>
        </w:r>
      </w:ins>
      <w:commentRangeEnd w:id="2760"/>
      <w:r w:rsidR="00C049EA">
        <w:rPr>
          <w:rStyle w:val="CommentReference"/>
          <w:rFonts w:asciiTheme="minorHAnsi" w:eastAsiaTheme="minorHAnsi" w:hAnsiTheme="minorHAnsi" w:cstheme="minorBidi"/>
          <w:snapToGrid/>
        </w:rPr>
        <w:commentReference w:id="2760"/>
      </w:r>
      <w:ins w:id="2766" w:author="DM" w:date="2012-08-17T10:52:00Z">
        <w:r w:rsidR="0008738C">
          <w:rPr>
            <w:rStyle w:val="QueryInline"/>
          </w:rPr>
          <w:t xml:space="preserve">: imbalance? </w:t>
        </w:r>
        <w:commentRangeStart w:id="2767"/>
        <w:r w:rsidR="0008738C">
          <w:rPr>
            <w:rStyle w:val="QueryInline"/>
          </w:rPr>
          <w:t>In what?</w:t>
        </w:r>
      </w:ins>
      <w:commentRangeEnd w:id="2767"/>
      <w:r w:rsidR="00514A59">
        <w:rPr>
          <w:rStyle w:val="CommentReference"/>
          <w:rFonts w:asciiTheme="minorHAnsi" w:eastAsiaTheme="minorHAnsi" w:hAnsiTheme="minorHAnsi" w:cstheme="minorBidi"/>
          <w:snapToGrid/>
        </w:rPr>
        <w:commentReference w:id="2767"/>
      </w:r>
      <w:ins w:id="2768" w:author="DM" w:date="2012-08-17T10:52:00Z">
        <w:r w:rsidR="0008738C">
          <w:rPr>
            <w:rStyle w:val="QueryInline"/>
          </w:rPr>
          <w:t>]</w:t>
        </w:r>
      </w:ins>
      <w:r w:rsidRPr="000D4A1B">
        <w:t>. This flux pushes people out of their comfort zone</w:t>
      </w:r>
      <w:ins w:id="2769" w:author="DM" w:date="2012-08-17T10:53:00Z">
        <w:r w:rsidR="0008738C">
          <w:t>s</w:t>
        </w:r>
      </w:ins>
      <w:r w:rsidRPr="000D4A1B">
        <w:t xml:space="preserve">. When the environment moves away from status quo innovation, updating and eventually change takes root. </w:t>
      </w:r>
    </w:p>
    <w:p w:rsidR="000A6BE7" w:rsidRDefault="000A6BE7" w:rsidP="006B1E74">
      <w:pPr>
        <w:pStyle w:val="ListBulleted"/>
      </w:pPr>
      <w:r w:rsidRPr="000D4A1B">
        <w:t xml:space="preserve">Much of the controversy around organizational maturity models stems from a mismatch between the amount and type of processes applied at </w:t>
      </w:r>
      <w:r w:rsidR="000A2A6E">
        <w:t>each level and the organization’</w:t>
      </w:r>
      <w:r w:rsidRPr="000D4A1B">
        <w:t>s basic cultural mental model (regardless if it is a volatile</w:t>
      </w:r>
      <w:del w:id="2770" w:author="DM" w:date="2012-08-17T10:53:00Z">
        <w:r w:rsidRPr="000D4A1B" w:rsidDel="0008738C">
          <w:delText xml:space="preserve"> market</w:delText>
        </w:r>
      </w:del>
      <w:r w:rsidRPr="000D4A1B">
        <w:t>, stable</w:t>
      </w:r>
      <w:ins w:id="2771" w:author="DM" w:date="2012-08-17T10:53:00Z">
        <w:r w:rsidR="0008738C">
          <w:t>,</w:t>
        </w:r>
      </w:ins>
      <w:r w:rsidRPr="000D4A1B">
        <w:t xml:space="preserve"> </w:t>
      </w:r>
      <w:del w:id="2772" w:author="DM" w:date="2012-08-17T10:53:00Z">
        <w:r w:rsidRPr="000D4A1B" w:rsidDel="0008738C">
          <w:delText xml:space="preserve">market </w:delText>
        </w:r>
      </w:del>
      <w:r w:rsidRPr="000D4A1B">
        <w:t xml:space="preserve">or turbulent market). </w:t>
      </w:r>
    </w:p>
    <w:p w:rsidR="006B1E74" w:rsidRPr="000D4A1B" w:rsidRDefault="006B1E74" w:rsidP="006B1E74">
      <w:pPr>
        <w:pStyle w:val="ListBulleted"/>
      </w:pPr>
      <w:r w:rsidRPr="00F60F89">
        <w:t xml:space="preserve">If organizations attempt to push such changes too fast or too far, they often encounter cultural conflicts and wholesale rejection by all the concerned parties. The PPM </w:t>
      </w:r>
      <w:ins w:id="2773" w:author="DM" w:date="2012-08-17T10:53:00Z">
        <w:r w:rsidR="0008738C">
          <w:t>m</w:t>
        </w:r>
      </w:ins>
      <w:del w:id="2774" w:author="DM" w:date="2012-08-17T10:53:00Z">
        <w:r w:rsidRPr="00F60F89" w:rsidDel="0008738C">
          <w:delText>M</w:delText>
        </w:r>
      </w:del>
      <w:r w:rsidRPr="00F60F89">
        <w:t xml:space="preserve">aturity </w:t>
      </w:r>
      <w:del w:id="2775" w:author="DM" w:date="2012-08-17T10:53:00Z">
        <w:r w:rsidRPr="00F60F89" w:rsidDel="0008738C">
          <w:delText>M</w:delText>
        </w:r>
      </w:del>
      <w:ins w:id="2776" w:author="DM" w:date="2012-08-17T10:53:00Z">
        <w:r w:rsidR="0008738C">
          <w:t>m</w:t>
        </w:r>
      </w:ins>
      <w:r w:rsidRPr="00F60F89">
        <w:t xml:space="preserve">odel </w:t>
      </w:r>
      <w:del w:id="2777" w:author="DM" w:date="2012-08-17T10:53:00Z">
        <w:r w:rsidRPr="00F60F89" w:rsidDel="0008738C">
          <w:delText xml:space="preserve">is intended to </w:delText>
        </w:r>
      </w:del>
      <w:ins w:id="2778" w:author="DM" w:date="2012-08-17T10:53:00Z">
        <w:r w:rsidR="0008738C">
          <w:t>enables</w:t>
        </w:r>
      </w:ins>
      <w:del w:id="2779" w:author="DM" w:date="2012-08-17T10:53:00Z">
        <w:r w:rsidRPr="00F60F89" w:rsidDel="0008738C">
          <w:delText>help</w:delText>
        </w:r>
      </w:del>
      <w:r w:rsidRPr="00F60F89">
        <w:t xml:space="preserve"> senior management </w:t>
      </w:r>
      <w:ins w:id="2780" w:author="DM" w:date="2012-08-17T10:53:00Z">
        <w:r w:rsidR="0008738C">
          <w:t xml:space="preserve">to </w:t>
        </w:r>
      </w:ins>
      <w:r w:rsidRPr="00F60F89">
        <w:t>avoid such problems</w:t>
      </w:r>
      <w:ins w:id="2781" w:author="Jeff Jacobson" w:date="2012-08-29T16:55:00Z">
        <w:r w:rsidR="00CD603F">
          <w:t>.</w:t>
        </w:r>
      </w:ins>
      <w:r w:rsidRPr="00F60F89">
        <w:t xml:space="preserve"> </w:t>
      </w:r>
      <w:del w:id="2782" w:author="Jeff Jacobson" w:date="2012-08-29T16:55:00Z">
        <w:r w:rsidRPr="00F60F89" w:rsidDel="00CD603F">
          <w:delText xml:space="preserve">by </w:delText>
        </w:r>
      </w:del>
      <w:ins w:id="2783" w:author="Jeff Jacobson" w:date="2012-08-29T16:55:00Z">
        <w:r w:rsidR="00CD603F">
          <w:t xml:space="preserve">It </w:t>
        </w:r>
      </w:ins>
      <w:r w:rsidRPr="00F60F89">
        <w:t>provid</w:t>
      </w:r>
      <w:ins w:id="2784" w:author="Jeff Jacobson" w:date="2012-08-29T16:55:00Z">
        <w:r w:rsidR="00CD603F">
          <w:t>es</w:t>
        </w:r>
      </w:ins>
      <w:del w:id="2785" w:author="Jeff Jacobson" w:date="2012-08-29T16:55:00Z">
        <w:r w:rsidRPr="00F60F89" w:rsidDel="00CD603F">
          <w:delText>ing</w:delText>
        </w:r>
      </w:del>
      <w:r w:rsidRPr="00F60F89">
        <w:t xml:space="preserve"> a framework that can help facilitate communication with executive management by comparing their organization’s PPM processes and attributes to those in the Gartner model</w:t>
      </w:r>
      <w:ins w:id="2786" w:author="DM" w:date="2012-08-17T10:53:00Z">
        <w:r w:rsidR="0008738C">
          <w:t>.</w:t>
        </w:r>
        <w:del w:id="2787" w:author="Jeff Jacobson" w:date="2012-08-29T16:55:00Z">
          <w:r w:rsidR="0008738C" w:rsidDel="00CD603F">
            <w:rPr>
              <w:rStyle w:val="QueryInline"/>
            </w:rPr>
            <w:delText>[AU: simplify sentence]</w:delText>
          </w:r>
        </w:del>
      </w:ins>
    </w:p>
    <w:p w:rsidR="00485AB8" w:rsidRDefault="00485AB8" w:rsidP="006265BD">
      <w:pPr>
        <w:pStyle w:val="H1"/>
        <w:tabs>
          <w:tab w:val="center" w:pos="4320"/>
        </w:tabs>
      </w:pPr>
      <w:r>
        <w:t>References</w:t>
      </w:r>
    </w:p>
    <w:p w:rsidR="00294AE9" w:rsidRPr="00294AE9" w:rsidRDefault="00294AE9" w:rsidP="006265BD">
      <w:pPr>
        <w:pStyle w:val="Reference"/>
      </w:pPr>
      <w:r>
        <w:t>Anderson, Cushing.</w:t>
      </w:r>
      <w:del w:id="2788" w:author="DM" w:date="2012-08-20T06:46:00Z">
        <w:r w:rsidDel="007C7984">
          <w:delText xml:space="preserve"> 2006.</w:delText>
        </w:r>
      </w:del>
      <w:r>
        <w:t xml:space="preserve"> </w:t>
      </w:r>
      <w:r>
        <w:rPr>
          <w:i/>
        </w:rPr>
        <w:t xml:space="preserve">Process Training, Enabled by Tools and Processes from SAP Education, </w:t>
      </w:r>
      <w:ins w:id="2789" w:author="DM" w:date="2012-08-06T06:45:00Z">
        <w:r w:rsidR="0006084F">
          <w:rPr>
            <w:i/>
          </w:rPr>
          <w:t>I</w:t>
        </w:r>
      </w:ins>
      <w:del w:id="2790" w:author="DM" w:date="2012-08-06T06:46:00Z">
        <w:r w:rsidDel="0006084F">
          <w:rPr>
            <w:i/>
          </w:rPr>
          <w:delText>i</w:delText>
        </w:r>
      </w:del>
      <w:r>
        <w:rPr>
          <w:i/>
        </w:rPr>
        <w:t>s Critical for Technology Adoption at Kimberly-Clark</w:t>
      </w:r>
      <w:r>
        <w:t xml:space="preserve">. </w:t>
      </w:r>
      <w:ins w:id="2791" w:author="DM" w:date="2012-08-20T06:46:00Z">
        <w:r w:rsidR="007C7984">
          <w:t xml:space="preserve">2006. </w:t>
        </w:r>
      </w:ins>
      <w:del w:id="2792" w:author="Odum, Amy - Hoboken" w:date="2012-07-24T15:06:00Z">
        <w:r w:rsidDel="00D63E5A">
          <w:delText>Last a</w:delText>
        </w:r>
      </w:del>
      <w:ins w:id="2793" w:author="Odum, Amy - Hoboken" w:date="2012-07-24T15:06:00Z">
        <w:r w:rsidR="00D63E5A">
          <w:t>A</w:t>
        </w:r>
      </w:ins>
      <w:r>
        <w:t xml:space="preserve">ccessed September 30, 2011. </w:t>
      </w:r>
      <w:del w:id="2794" w:author="Odum, Amy - Hoboken" w:date="2012-07-24T15:05:00Z">
        <w:r w:rsidR="007B1D1F" w:rsidRPr="007B1D1F">
          <w:rPr>
            <w:rStyle w:val="InlineURL"/>
            <w:rPrChange w:id="2795" w:author="DM" w:date="2012-08-20T06:46:00Z">
              <w:rPr>
                <w:i/>
              </w:rPr>
            </w:rPrChange>
          </w:rPr>
          <w:delText>http://</w:delText>
        </w:r>
      </w:del>
      <w:r w:rsidR="007B1D1F" w:rsidRPr="007B1D1F">
        <w:rPr>
          <w:rStyle w:val="InlineURL"/>
          <w:rPrChange w:id="2796" w:author="DM" w:date="2012-08-20T06:46:00Z">
            <w:rPr>
              <w:i/>
            </w:rPr>
          </w:rPrChange>
        </w:rPr>
        <w:t>www.sap.com/cis/services/education/russia/infopak/customersuccess/Kimberly.pdf</w:t>
      </w:r>
      <w:ins w:id="2797" w:author="Odum, Amy - Hoboken" w:date="2012-07-24T15:05:00Z">
        <w:del w:id="2798" w:author="DM" w:date="2012-08-20T06:47:00Z">
          <w:r w:rsidR="00D63E5A" w:rsidDel="007C7984">
            <w:delText>.</w:delText>
          </w:r>
        </w:del>
      </w:ins>
    </w:p>
    <w:p w:rsidR="00C02F18" w:rsidRDefault="00C02F18" w:rsidP="006265BD">
      <w:pPr>
        <w:pStyle w:val="Reference"/>
        <w:rPr>
          <w:ins w:id="2799" w:author="Jeff Jacobson" w:date="2012-08-29T16:13:00Z"/>
        </w:rPr>
      </w:pPr>
      <w:ins w:id="2800" w:author="Jeff Jacobson" w:date="2012-08-29T16:13:00Z">
        <w:r>
          <w:t xml:space="preserve">Ballmer, Steve. </w:t>
        </w:r>
      </w:ins>
      <w:ins w:id="2801" w:author="Jeff Jacobson" w:date="2012-08-29T16:31:00Z">
        <w:r w:rsidR="00513479" w:rsidRPr="00513479">
          <w:rPr>
            <w:i/>
            <w:rPrChange w:id="2802" w:author="Jeff Jacobson" w:date="2012-08-29T16:32:00Z">
              <w:rPr/>
            </w:rPrChange>
          </w:rPr>
          <w:t>Keynote Remarks</w:t>
        </w:r>
      </w:ins>
      <w:ins w:id="2803" w:author="Jeff Jacobson" w:date="2012-08-29T16:14:00Z">
        <w:r>
          <w:t xml:space="preserve">. </w:t>
        </w:r>
      </w:ins>
      <w:ins w:id="2804" w:author="Jeff Jacobson" w:date="2012-08-29T16:15:00Z">
        <w:r w:rsidR="00613709">
          <w:t xml:space="preserve">Presentation, </w:t>
        </w:r>
      </w:ins>
      <w:ins w:id="2805" w:author="Jeff Jacobson" w:date="2012-08-29T16:30:00Z">
        <w:r w:rsidR="00513479">
          <w:t xml:space="preserve">2009 </w:t>
        </w:r>
      </w:ins>
      <w:ins w:id="2806" w:author="Jeff Jacobson" w:date="2012-08-29T16:15:00Z">
        <w:r w:rsidR="00613709">
          <w:t xml:space="preserve">SharePoint Conference, </w:t>
        </w:r>
      </w:ins>
      <w:ins w:id="2807" w:author="Jeff Jacobson" w:date="2012-08-29T16:30:00Z">
        <w:r w:rsidR="00513479">
          <w:t>Las Vegas, Nevada</w:t>
        </w:r>
      </w:ins>
      <w:ins w:id="2808" w:author="Jeff Jacobson" w:date="2012-08-29T16:18:00Z">
        <w:r w:rsidR="00613709">
          <w:t xml:space="preserve">, </w:t>
        </w:r>
      </w:ins>
      <w:ins w:id="2809" w:author="Jeff Jacobson" w:date="2012-08-29T16:21:00Z">
        <w:r w:rsidR="00613709">
          <w:t>October 19, 2009</w:t>
        </w:r>
      </w:ins>
      <w:ins w:id="2810" w:author="Jeff Jacobson" w:date="2012-08-29T16:22:00Z">
        <w:r w:rsidR="00613709">
          <w:t>.</w:t>
        </w:r>
      </w:ins>
    </w:p>
    <w:p w:rsidR="00AD610A" w:rsidRPr="00DF5691" w:rsidRDefault="00E61612" w:rsidP="006265BD">
      <w:pPr>
        <w:pStyle w:val="Reference"/>
      </w:pPr>
      <w:r w:rsidRPr="00DF5691">
        <w:t>Cooperrider, David L.</w:t>
      </w:r>
      <w:ins w:id="2811" w:author="DM" w:date="2012-08-06T06:45:00Z">
        <w:r w:rsidR="0006084F" w:rsidRPr="00DF5691">
          <w:t>,</w:t>
        </w:r>
      </w:ins>
      <w:r w:rsidRPr="00DF5691">
        <w:t xml:space="preserve"> and </w:t>
      </w:r>
      <w:r w:rsidR="005D216A" w:rsidRPr="00DF5691">
        <w:t xml:space="preserve">Diana </w:t>
      </w:r>
      <w:r w:rsidRPr="00DF5691">
        <w:t>Whitney</w:t>
      </w:r>
      <w:del w:id="2812" w:author="DM" w:date="2012-08-20T06:46:00Z">
        <w:r w:rsidRPr="00DF5691" w:rsidDel="007C7984">
          <w:delText xml:space="preserve">. </w:delText>
        </w:r>
      </w:del>
      <w:ins w:id="2813" w:author="DM" w:date="2012-08-06T09:11:00Z">
        <w:r w:rsidR="001003DE" w:rsidRPr="00DF5691">
          <w:t xml:space="preserve">. </w:t>
        </w:r>
      </w:ins>
      <w:r w:rsidR="00AD610A" w:rsidRPr="00DF5691">
        <w:rPr>
          <w:i/>
        </w:rPr>
        <w:t>Appreciative Inquir</w:t>
      </w:r>
      <w:r w:rsidR="005D216A" w:rsidRPr="00DF5691">
        <w:rPr>
          <w:i/>
        </w:rPr>
        <w:t>y: A Positive Revolution in Change</w:t>
      </w:r>
      <w:r w:rsidR="00AD610A" w:rsidRPr="00DF5691">
        <w:t xml:space="preserve">. </w:t>
      </w:r>
      <w:r w:rsidR="005D216A" w:rsidRPr="00DF5691">
        <w:t>San Francisco: Berrett</w:t>
      </w:r>
      <w:ins w:id="2814" w:author="DM" w:date="2012-08-17T10:54:00Z">
        <w:r w:rsidR="0008738C" w:rsidRPr="00DF5691">
          <w:t>-</w:t>
        </w:r>
      </w:ins>
      <w:del w:id="2815" w:author="DM" w:date="2012-08-17T10:54:00Z">
        <w:r w:rsidR="005D216A" w:rsidRPr="00DF5691" w:rsidDel="0008738C">
          <w:delText>–</w:delText>
        </w:r>
      </w:del>
      <w:r w:rsidR="005D216A" w:rsidRPr="00DF5691">
        <w:t>Koehler</w:t>
      </w:r>
      <w:ins w:id="2816" w:author="DM" w:date="2012-08-20T06:46:00Z">
        <w:r w:rsidR="007C7984">
          <w:t xml:space="preserve">, </w:t>
        </w:r>
        <w:r w:rsidR="007C7984" w:rsidRPr="00DF5691">
          <w:t>2005</w:t>
        </w:r>
      </w:ins>
      <w:del w:id="2817" w:author="DM" w:date="2012-08-06T06:44:00Z">
        <w:r w:rsidR="005D216A" w:rsidRPr="00DF5691" w:rsidDel="0006084F">
          <w:delText xml:space="preserve"> Publishers</w:delText>
        </w:r>
      </w:del>
      <w:r w:rsidR="005D216A" w:rsidRPr="00DF5691">
        <w:t>.</w:t>
      </w:r>
    </w:p>
    <w:p w:rsidR="006C5BB6" w:rsidRPr="00DF5691" w:rsidRDefault="006C5BB6" w:rsidP="006265BD">
      <w:pPr>
        <w:pStyle w:val="Reference"/>
      </w:pPr>
      <w:r w:rsidRPr="00DF5691">
        <w:t>Hammer, Michael</w:t>
      </w:r>
      <w:r w:rsidR="00694F41" w:rsidRPr="00DF5691">
        <w:t>,</w:t>
      </w:r>
      <w:r w:rsidRPr="00DF5691">
        <w:t xml:space="preserve"> and </w:t>
      </w:r>
      <w:r w:rsidR="00694F41" w:rsidRPr="00DF5691">
        <w:t xml:space="preserve">James </w:t>
      </w:r>
      <w:r w:rsidRPr="00DF5691">
        <w:t>Champy.</w:t>
      </w:r>
      <w:r w:rsidR="00313DA0" w:rsidRPr="00DF5691">
        <w:t xml:space="preserve"> </w:t>
      </w:r>
      <w:moveFromRangeStart w:id="2818" w:author="DM" w:date="2012-08-20T06:47:00Z" w:name="move333208553"/>
      <w:moveFrom w:id="2819" w:author="DM" w:date="2012-08-20T06:47:00Z">
        <w:r w:rsidR="00313DA0" w:rsidRPr="00DF5691" w:rsidDel="007C7984">
          <w:t>1993.</w:t>
        </w:r>
        <w:r w:rsidR="00313DA0" w:rsidRPr="00DF5691" w:rsidDel="007C7984">
          <w:rPr>
            <w:i/>
          </w:rPr>
          <w:t xml:space="preserve"> </w:t>
        </w:r>
      </w:moveFrom>
      <w:moveFromRangeEnd w:id="2818"/>
      <w:r w:rsidRPr="00DF5691">
        <w:rPr>
          <w:i/>
        </w:rPr>
        <w:t>Reengineering the Corporation: A Manifesto for Business Revolution</w:t>
      </w:r>
      <w:r w:rsidRPr="00DF5691">
        <w:t>.</w:t>
      </w:r>
      <w:r w:rsidR="00313DA0" w:rsidRPr="00DF5691">
        <w:t xml:space="preserve"> New York: HarperBusiness</w:t>
      </w:r>
      <w:ins w:id="2820" w:author="DM" w:date="2012-08-20T06:47:00Z">
        <w:r w:rsidR="007C7984">
          <w:t xml:space="preserve">, </w:t>
        </w:r>
      </w:ins>
      <w:moveToRangeStart w:id="2821" w:author="DM" w:date="2012-08-20T06:47:00Z" w:name="move333208553"/>
      <w:moveTo w:id="2822" w:author="DM" w:date="2012-08-20T06:47:00Z">
        <w:r w:rsidR="007C7984" w:rsidRPr="00DF5691">
          <w:t>1993</w:t>
        </w:r>
        <w:del w:id="2823" w:author="DM" w:date="2012-08-20T06:47:00Z">
          <w:r w:rsidR="007C7984" w:rsidRPr="00DF5691" w:rsidDel="007C7984">
            <w:delText>.</w:delText>
          </w:r>
        </w:del>
      </w:moveTo>
      <w:moveToRangeEnd w:id="2821"/>
      <w:r w:rsidR="00313DA0" w:rsidRPr="00DF5691">
        <w:t>.</w:t>
      </w:r>
    </w:p>
    <w:p w:rsidR="00694F41" w:rsidRPr="006265BD" w:rsidRDefault="00694F41" w:rsidP="006265BD">
      <w:pPr>
        <w:pStyle w:val="Reference"/>
        <w:rPr>
          <w:i/>
        </w:rPr>
      </w:pPr>
      <w:r w:rsidRPr="00DF5691">
        <w:t>Morgan, M</w:t>
      </w:r>
      <w:r>
        <w:t xml:space="preserve">ark, Willam A. Malek, and Raymond E. Levitt. </w:t>
      </w:r>
      <w:moveFromRangeStart w:id="2824" w:author="DM" w:date="2012-08-20T06:47:00Z" w:name="move333208567"/>
      <w:moveFrom w:id="2825" w:author="DM" w:date="2012-08-20T06:47:00Z">
        <w:r w:rsidDel="007C7984">
          <w:t xml:space="preserve">2007. </w:t>
        </w:r>
      </w:moveFrom>
      <w:moveFromRangeEnd w:id="2824"/>
      <w:r>
        <w:rPr>
          <w:i/>
        </w:rPr>
        <w:t>Executing Your Strategy: How to Break It Down and Get It Done</w:t>
      </w:r>
      <w:r>
        <w:t xml:space="preserve">. </w:t>
      </w:r>
      <w:del w:id="2826" w:author="Odum, Amy - Hoboken" w:date="2012-07-24T15:08:00Z">
        <w:r w:rsidDel="00D63E5A">
          <w:delText>Massachusetts</w:delText>
        </w:r>
      </w:del>
      <w:ins w:id="2827" w:author="Odum, Amy - Hoboken" w:date="2012-07-24T15:08:00Z">
        <w:r w:rsidR="00D63E5A">
          <w:t>Boston</w:t>
        </w:r>
        <w:del w:id="2828" w:author="DM" w:date="2012-08-20T06:47:00Z">
          <w:r w:rsidR="00D63E5A" w:rsidDel="007C7984">
            <w:delText>, MA</w:delText>
          </w:r>
        </w:del>
      </w:ins>
      <w:r>
        <w:t xml:space="preserve">: Harvard Business </w:t>
      </w:r>
      <w:ins w:id="2829" w:author="Odum, Amy - Hoboken" w:date="2012-07-24T15:08:00Z">
        <w:r w:rsidR="00D63E5A">
          <w:t xml:space="preserve">School </w:t>
        </w:r>
      </w:ins>
      <w:r>
        <w:t>Press</w:t>
      </w:r>
      <w:ins w:id="2830" w:author="DM" w:date="2012-08-20T06:47:00Z">
        <w:r w:rsidR="007C7984">
          <w:t xml:space="preserve">, </w:t>
        </w:r>
      </w:ins>
      <w:moveToRangeStart w:id="2831" w:author="DM" w:date="2012-08-20T06:47:00Z" w:name="move333208567"/>
      <w:moveTo w:id="2832" w:author="DM" w:date="2012-08-20T06:47:00Z">
        <w:r w:rsidR="007C7984">
          <w:t>2007</w:t>
        </w:r>
        <w:del w:id="2833" w:author="DM" w:date="2012-08-20T06:47:00Z">
          <w:r w:rsidR="007C7984" w:rsidDel="007C7984">
            <w:delText xml:space="preserve">. </w:delText>
          </w:r>
        </w:del>
      </w:moveTo>
      <w:moveToRangeEnd w:id="2831"/>
      <w:del w:id="2834" w:author="Odum, Amy - Hoboken" w:date="2012-07-24T15:08:00Z">
        <w:r w:rsidDel="00D63E5A">
          <w:delText xml:space="preserve"> Books</w:delText>
        </w:r>
      </w:del>
      <w:r>
        <w:t>.</w:t>
      </w:r>
    </w:p>
    <w:p w:rsidR="004B4D4F" w:rsidRPr="004B4D4F" w:rsidRDefault="004B4D4F" w:rsidP="006265BD">
      <w:pPr>
        <w:pStyle w:val="Reference"/>
      </w:pPr>
      <w:r>
        <w:t>Santosus, Megan.</w:t>
      </w:r>
      <w:del w:id="2835" w:author="DM" w:date="2012-08-20T06:47:00Z">
        <w:r w:rsidDel="007C7984">
          <w:delText xml:space="preserve"> 2003.</w:delText>
        </w:r>
      </w:del>
      <w:r>
        <w:t xml:space="preserve"> “How to Tailor Your Message to Different Kinds of Decision-Makers.” </w:t>
      </w:r>
      <w:r>
        <w:rPr>
          <w:i/>
        </w:rPr>
        <w:t>CIO</w:t>
      </w:r>
      <w:r>
        <w:t>, October 15</w:t>
      </w:r>
      <w:ins w:id="2836" w:author="DM" w:date="2012-08-20T06:47:00Z">
        <w:r w:rsidR="007C7984">
          <w:t>, 2003</w:t>
        </w:r>
      </w:ins>
      <w:r>
        <w:t xml:space="preserve">. Accessed September 30, 2011. </w:t>
      </w:r>
      <w:del w:id="2837" w:author="Odum, Amy - Hoboken" w:date="2012-07-24T15:08:00Z">
        <w:r w:rsidR="007B1D1F" w:rsidRPr="007B1D1F">
          <w:rPr>
            <w:rStyle w:val="InlineURL"/>
            <w:rPrChange w:id="2838" w:author="DM" w:date="2012-08-20T06:46:00Z">
              <w:rPr>
                <w:i/>
              </w:rPr>
            </w:rPrChange>
          </w:rPr>
          <w:delText>http://</w:delText>
        </w:r>
      </w:del>
      <w:r w:rsidR="007B1D1F" w:rsidRPr="007B1D1F">
        <w:rPr>
          <w:rStyle w:val="InlineURL"/>
          <w:rPrChange w:id="2839" w:author="DM" w:date="2012-08-20T06:46:00Z">
            <w:rPr>
              <w:i/>
            </w:rPr>
          </w:rPrChange>
        </w:rPr>
        <w:t>www.cio.com/article/29850/How_to_Tailor_Your_Message_to_Different_Kinds_of_Decision_Makers_?page=2&amp;taxonomyId=3164</w:t>
      </w:r>
      <w:ins w:id="2840" w:author="Odum, Amy - Hoboken" w:date="2012-07-24T15:05:00Z">
        <w:del w:id="2841" w:author="DM" w:date="2012-08-20T06:48:00Z">
          <w:r w:rsidR="00D63E5A" w:rsidDel="007C7984">
            <w:delText>.</w:delText>
          </w:r>
        </w:del>
      </w:ins>
    </w:p>
    <w:p w:rsidR="00485AB8" w:rsidRDefault="00485AB8" w:rsidP="006265BD">
      <w:pPr>
        <w:pStyle w:val="Reference"/>
      </w:pPr>
      <w:r w:rsidRPr="001A3F9B">
        <w:rPr>
          <w:i/>
          <w:rPrChange w:id="2842" w:author="Odum, Amy - Hoboken" w:date="2012-08-27T10:06:00Z">
            <w:rPr/>
          </w:rPrChange>
        </w:rPr>
        <w:t>Wikipedia</w:t>
      </w:r>
      <w:r>
        <w:t xml:space="preserve">. </w:t>
      </w:r>
      <w:del w:id="2843" w:author="Odum, Amy - Hoboken" w:date="2012-07-24T15:04:00Z">
        <w:r w:rsidDel="00D63E5A">
          <w:delText>2011</w:delText>
        </w:r>
      </w:del>
      <w:ins w:id="2844" w:author="Odum, Amy - Hoboken" w:date="2012-07-24T15:04:00Z">
        <w:r w:rsidR="00D63E5A">
          <w:t>(n.d.)</w:t>
        </w:r>
      </w:ins>
      <w:r w:rsidR="00AD610A">
        <w:t>.</w:t>
      </w:r>
      <w:r>
        <w:t xml:space="preserve"> “Application </w:t>
      </w:r>
      <w:del w:id="2845" w:author="Odum, Amy - Hoboken" w:date="2012-07-24T15:05:00Z">
        <w:r w:rsidDel="00D63E5A">
          <w:delText>l</w:delText>
        </w:r>
      </w:del>
      <w:ins w:id="2846" w:author="Odum, Amy - Hoboken" w:date="2012-07-24T15:05:00Z">
        <w:r w:rsidR="00D63E5A">
          <w:t>L</w:t>
        </w:r>
      </w:ins>
      <w:r>
        <w:t xml:space="preserve">ifecycle </w:t>
      </w:r>
      <w:del w:id="2847" w:author="Odum, Amy - Hoboken" w:date="2012-07-24T15:05:00Z">
        <w:r w:rsidDel="00D63E5A">
          <w:delText>m</w:delText>
        </w:r>
      </w:del>
      <w:ins w:id="2848" w:author="Odum, Amy - Hoboken" w:date="2012-07-24T15:05:00Z">
        <w:r w:rsidR="00D63E5A">
          <w:t>M</w:t>
        </w:r>
      </w:ins>
      <w:r>
        <w:t xml:space="preserve">anagement.” </w:t>
      </w:r>
      <w:ins w:id="2849" w:author="DM" w:date="2012-08-20T09:10:00Z">
        <w:del w:id="2850" w:author="Odum, Amy - Hoboken" w:date="2012-08-27T10:06:00Z">
          <w:r w:rsidR="001C3C74" w:rsidRPr="001A3F9B" w:rsidDel="001A3F9B">
            <w:delText>Wikipedia, The Free Encyclopedia.</w:delText>
          </w:r>
          <w:r w:rsidR="001C3C74" w:rsidRPr="001C3C74" w:rsidDel="001A3F9B">
            <w:delText xml:space="preserve"> </w:delText>
          </w:r>
        </w:del>
      </w:ins>
      <w:del w:id="2851" w:author="DM" w:date="2012-08-20T09:10:00Z">
        <w:r w:rsidDel="001C3C74">
          <w:delText>L</w:delText>
        </w:r>
      </w:del>
      <w:del w:id="2852" w:author="Odum, Amy - Hoboken" w:date="2012-07-24T15:05:00Z">
        <w:r w:rsidDel="00D63E5A">
          <w:delText>ast modified</w:delText>
        </w:r>
      </w:del>
      <w:ins w:id="2853" w:author="Odum, Amy - Hoboken" w:date="2012-07-24T15:05:00Z">
        <w:r w:rsidR="00D63E5A">
          <w:t>Accessed</w:t>
        </w:r>
      </w:ins>
      <w:r>
        <w:t xml:space="preserve"> September 25, </w:t>
      </w:r>
      <w:del w:id="2854" w:author="Odum, Amy - Hoboken" w:date="2012-07-24T15:05:00Z">
        <w:r w:rsidDel="00D63E5A">
          <w:delText>4:59</w:delText>
        </w:r>
        <w:r w:rsidR="00E053D9" w:rsidDel="00D63E5A">
          <w:delText> </w:delText>
        </w:r>
        <w:r w:rsidDel="00D63E5A">
          <w:delText>AM</w:delText>
        </w:r>
      </w:del>
      <w:ins w:id="2855" w:author="Odum, Amy - Hoboken" w:date="2012-07-24T15:05:00Z">
        <w:r w:rsidR="00D63E5A">
          <w:t>2011</w:t>
        </w:r>
      </w:ins>
      <w:r>
        <w:t xml:space="preserve">. </w:t>
      </w:r>
      <w:r w:rsidR="007B1D1F" w:rsidRPr="007B1D1F">
        <w:rPr>
          <w:rStyle w:val="InlineURL"/>
          <w:rPrChange w:id="2856" w:author="DM" w:date="2012-08-20T06:46:00Z">
            <w:rPr>
              <w:i/>
            </w:rPr>
          </w:rPrChange>
        </w:rPr>
        <w:t>http://en.wikipedia.org/wiki/Application_lifecycle_management</w:t>
      </w:r>
      <w:ins w:id="2857" w:author="Odum, Amy - Hoboken" w:date="2012-07-24T15:05:00Z">
        <w:del w:id="2858" w:author="DM" w:date="2012-08-20T06:48:00Z">
          <w:r w:rsidR="00D63E5A" w:rsidDel="007C7984">
            <w:delText>.</w:delText>
          </w:r>
        </w:del>
      </w:ins>
    </w:p>
    <w:p w:rsidR="00AD771F" w:rsidRPr="0006084F" w:rsidRDefault="00EA02BB" w:rsidP="006265BD">
      <w:pPr>
        <w:pStyle w:val="Reference"/>
        <w:rPr>
          <w:rStyle w:val="QueryInline"/>
          <w:rPrChange w:id="2859" w:author="DM" w:date="2012-08-06T06:45:00Z">
            <w:rPr/>
          </w:rPrChange>
        </w:rPr>
      </w:pPr>
      <w:r w:rsidRPr="001A3F9B">
        <w:rPr>
          <w:i/>
          <w:rPrChange w:id="2860" w:author="Odum, Amy - Hoboken" w:date="2012-08-27T10:06:00Z">
            <w:rPr/>
          </w:rPrChange>
        </w:rPr>
        <w:t>Wikipedia</w:t>
      </w:r>
      <w:r>
        <w:t xml:space="preserve">. </w:t>
      </w:r>
      <w:del w:id="2861" w:author="Odum, Amy - Hoboken" w:date="2012-07-24T15:04:00Z">
        <w:r w:rsidDel="00D63E5A">
          <w:delText>2011</w:delText>
        </w:r>
      </w:del>
      <w:ins w:id="2862" w:author="Odum, Amy - Hoboken" w:date="2012-07-24T15:04:00Z">
        <w:r w:rsidR="00D63E5A">
          <w:t>(n.d.)</w:t>
        </w:r>
      </w:ins>
      <w:r>
        <w:t xml:space="preserve">. “Technology </w:t>
      </w:r>
      <w:del w:id="2863" w:author="Odum, Amy - Hoboken" w:date="2012-07-24T15:04:00Z">
        <w:r w:rsidDel="00D63E5A">
          <w:delText>a</w:delText>
        </w:r>
      </w:del>
      <w:ins w:id="2864" w:author="Odum, Amy - Hoboken" w:date="2012-07-24T15:04:00Z">
        <w:r w:rsidR="00D63E5A">
          <w:t>A</w:t>
        </w:r>
      </w:ins>
      <w:r>
        <w:t xml:space="preserve">cceptance </w:t>
      </w:r>
      <w:del w:id="2865" w:author="Odum, Amy - Hoboken" w:date="2012-07-24T15:04:00Z">
        <w:r w:rsidDel="00D63E5A">
          <w:delText>m</w:delText>
        </w:r>
      </w:del>
      <w:ins w:id="2866" w:author="Odum, Amy - Hoboken" w:date="2012-07-24T15:04:00Z">
        <w:r w:rsidR="00D63E5A">
          <w:t>M</w:t>
        </w:r>
      </w:ins>
      <w:r>
        <w:t xml:space="preserve">odel.” </w:t>
      </w:r>
      <w:del w:id="2867" w:author="Odum, Amy - Hoboken" w:date="2012-07-24T15:05:00Z">
        <w:r w:rsidDel="00D63E5A">
          <w:delText>Last modified</w:delText>
        </w:r>
      </w:del>
      <w:ins w:id="2868" w:author="Odum, Amy - Hoboken" w:date="2012-07-24T15:05:00Z">
        <w:r w:rsidR="00D63E5A">
          <w:t>Accessed</w:t>
        </w:r>
      </w:ins>
      <w:r>
        <w:t xml:space="preserve"> September 23, </w:t>
      </w:r>
      <w:del w:id="2869" w:author="Odum, Amy - Hoboken" w:date="2012-07-24T15:05:00Z">
        <w:r w:rsidDel="00D63E5A">
          <w:delText>8:02</w:delText>
        </w:r>
        <w:r w:rsidR="00E053D9" w:rsidDel="00D63E5A">
          <w:delText> </w:delText>
        </w:r>
        <w:r w:rsidDel="00D63E5A">
          <w:delText>AM.</w:delText>
        </w:r>
      </w:del>
      <w:ins w:id="2870" w:author="Odum, Amy - Hoboken" w:date="2012-07-24T15:05:00Z">
        <w:r w:rsidR="00D63E5A">
          <w:t>2011.</w:t>
        </w:r>
      </w:ins>
    </w:p>
    <w:p w:rsidR="00507A77" w:rsidRPr="00BE3793" w:rsidRDefault="00507A77" w:rsidP="006265BD">
      <w:pPr>
        <w:pStyle w:val="Reference"/>
      </w:pPr>
    </w:p>
    <w:sectPr w:rsidR="00507A77" w:rsidRPr="00BE3793" w:rsidSect="00157FC2">
      <w:headerReference w:type="even" r:id="rId15"/>
      <w:headerReference w:type="default" r:id="rId16"/>
      <w:pgSz w:w="12240" w:h="15840"/>
      <w:pgMar w:top="1440" w:right="1800" w:bottom="1440" w:left="1800" w:header="720" w:footer="720" w:gutter="0"/>
      <w:pgNumType w:start="35"/>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Tim Runcie" w:date="2012-09-11T09:28:00Z" w:initials="TR">
    <w:p w:rsidR="00EC6907" w:rsidRDefault="00EC6907">
      <w:pPr>
        <w:pStyle w:val="CommentText"/>
      </w:pPr>
      <w:r>
        <w:rPr>
          <w:rStyle w:val="CommentReference"/>
        </w:rPr>
        <w:annotationRef/>
      </w:r>
      <w:r>
        <w:t>Added / changed the  text, however I think it was fine before.</w:t>
      </w:r>
    </w:p>
  </w:comment>
  <w:comment w:id="27" w:author="Jeff Jacobson" w:date="2012-09-11T09:28:00Z" w:initials="JJ">
    <w:p w:rsidR="00C02F18" w:rsidRDefault="00C02F18">
      <w:pPr>
        <w:pStyle w:val="CommentText"/>
      </w:pPr>
      <w:r w:rsidRPr="009B5FD2">
        <w:rPr>
          <w:rStyle w:val="CommentReference"/>
          <w:b/>
        </w:rPr>
        <w:annotationRef/>
      </w:r>
      <w:r w:rsidRPr="009B5FD2">
        <w:rPr>
          <w:b/>
        </w:rPr>
        <w:t>Tim</w:t>
      </w:r>
      <w:r>
        <w:t>, I believe this is where she needs clarification.</w:t>
      </w:r>
    </w:p>
  </w:comment>
  <w:comment w:id="57" w:author="Jeff Jacobson" w:date="2012-09-11T09:28:00Z" w:initials="JJ">
    <w:p w:rsidR="00C02F18" w:rsidRDefault="00C02F18">
      <w:pPr>
        <w:pStyle w:val="CommentText"/>
      </w:pPr>
      <w:r>
        <w:rPr>
          <w:rStyle w:val="CommentReference"/>
        </w:rPr>
        <w:annotationRef/>
      </w:r>
      <w:r>
        <w:t>Sounds good to me.</w:t>
      </w:r>
    </w:p>
  </w:comment>
  <w:comment w:id="61" w:author="Jeff Jacobson" w:date="2012-09-11T09:28:00Z" w:initials="JJ">
    <w:p w:rsidR="00C02F18" w:rsidRDefault="00C02F18">
      <w:pPr>
        <w:pStyle w:val="CommentText"/>
      </w:pPr>
      <w:r>
        <w:rPr>
          <w:rStyle w:val="CommentReference"/>
        </w:rPr>
        <w:annotationRef/>
      </w:r>
      <w:r>
        <w:t>Agreed.</w:t>
      </w:r>
    </w:p>
  </w:comment>
  <w:comment w:id="122" w:author="Jeff Jacobson" w:date="2012-09-11T09:28:00Z" w:initials="JJ">
    <w:p w:rsidR="00C02F18" w:rsidRDefault="00C02F18">
      <w:pPr>
        <w:pStyle w:val="CommentText"/>
      </w:pPr>
      <w:r>
        <w:rPr>
          <w:rStyle w:val="CommentReference"/>
        </w:rPr>
        <w:annotationRef/>
      </w:r>
      <w:r>
        <w:t>Ok.</w:t>
      </w:r>
    </w:p>
  </w:comment>
  <w:comment w:id="141" w:author="Tim Runcie" w:date="2012-09-11T09:28:00Z" w:initials="TR">
    <w:p w:rsidR="000919F3" w:rsidRDefault="000919F3">
      <w:pPr>
        <w:pStyle w:val="CommentText"/>
      </w:pPr>
      <w:r>
        <w:rPr>
          <w:rStyle w:val="CommentReference"/>
        </w:rPr>
        <w:annotationRef/>
      </w:r>
      <w:r>
        <w:t>Not sure what or who you are referring to.  Gartner is the company that build and produces the Magic Quadrant report (they are a research firm).</w:t>
      </w:r>
    </w:p>
  </w:comment>
  <w:comment w:id="139" w:author="Jeff Jacobson" w:date="2012-09-11T09:28:00Z" w:initials="JJ">
    <w:p w:rsidR="00C02F18" w:rsidRDefault="00C02F18">
      <w:pPr>
        <w:pStyle w:val="CommentText"/>
      </w:pPr>
      <w:r>
        <w:rPr>
          <w:rStyle w:val="CommentReference"/>
        </w:rPr>
        <w:annotationRef/>
      </w:r>
      <w:r w:rsidRPr="00600F42">
        <w:rPr>
          <w:b/>
        </w:rPr>
        <w:t>Tim</w:t>
      </w:r>
      <w:r>
        <w:t>.</w:t>
      </w:r>
    </w:p>
  </w:comment>
  <w:comment w:id="171" w:author="Jeff Jacobson" w:date="2012-09-11T09:28:00Z" w:initials="JJ">
    <w:p w:rsidR="00C02F18" w:rsidRDefault="00C02F18">
      <w:pPr>
        <w:pStyle w:val="CommentText"/>
      </w:pPr>
      <w:r>
        <w:rPr>
          <w:rStyle w:val="CommentReference"/>
        </w:rPr>
        <w:annotationRef/>
      </w:r>
      <w:r>
        <w:t>I don’t think so. We aren’t quoting or paraphrasing Garnter. We are just talking about the excellent qualities of the organization’s Magic Quadrant report.</w:t>
      </w:r>
    </w:p>
  </w:comment>
  <w:comment w:id="278" w:author="Jeff Jacobson" w:date="2012-09-11T09:28:00Z" w:initials="JJ">
    <w:p w:rsidR="00C02F18" w:rsidRDefault="00C02F18">
      <w:pPr>
        <w:pStyle w:val="CommentText"/>
      </w:pPr>
      <w:r>
        <w:rPr>
          <w:rStyle w:val="CommentReference"/>
        </w:rPr>
        <w:annotationRef/>
      </w:r>
      <w:r>
        <w:t xml:space="preserve">This should probably be defined. </w:t>
      </w:r>
      <w:r w:rsidRPr="00541CA5">
        <w:rPr>
          <w:b/>
        </w:rPr>
        <w:t>Tim</w:t>
      </w:r>
      <w:r>
        <w:t>?</w:t>
      </w:r>
    </w:p>
  </w:comment>
  <w:comment w:id="279" w:author="Tim Runcie" w:date="2012-09-11T09:28:00Z" w:initials="TR">
    <w:p w:rsidR="001F6045" w:rsidRDefault="001F6045">
      <w:pPr>
        <w:pStyle w:val="CommentText"/>
      </w:pPr>
      <w:r>
        <w:rPr>
          <w:rStyle w:val="CommentReference"/>
        </w:rPr>
        <w:annotationRef/>
      </w:r>
      <w:r>
        <w:t>Added some clarifying text</w:t>
      </w:r>
    </w:p>
  </w:comment>
  <w:comment w:id="312" w:author="Jeff Jacobson" w:date="2012-09-11T09:28:00Z" w:initials="JJ">
    <w:p w:rsidR="00C02F18" w:rsidRDefault="00C02F18">
      <w:pPr>
        <w:pStyle w:val="CommentText"/>
      </w:pPr>
      <w:r>
        <w:rPr>
          <w:rStyle w:val="CommentReference"/>
        </w:rPr>
        <w:annotationRef/>
      </w:r>
      <w:r>
        <w:t>Yes. Ok.</w:t>
      </w:r>
    </w:p>
  </w:comment>
  <w:comment w:id="324" w:author="Jeff Jacobson" w:date="2012-09-11T09:28:00Z" w:initials="JJ">
    <w:p w:rsidR="00C02F18" w:rsidRDefault="00C02F18">
      <w:pPr>
        <w:pStyle w:val="CommentText"/>
      </w:pPr>
      <w:r>
        <w:rPr>
          <w:rStyle w:val="CommentReference"/>
        </w:rPr>
        <w:annotationRef/>
      </w:r>
      <w:r w:rsidRPr="005415BD">
        <w:rPr>
          <w:b/>
        </w:rPr>
        <w:t>Tim</w:t>
      </w:r>
      <w:r>
        <w:t>?</w:t>
      </w:r>
    </w:p>
  </w:comment>
  <w:comment w:id="326" w:author="Tim Runcie" w:date="2012-09-11T09:28:00Z" w:initials="TR">
    <w:p w:rsidR="00245706" w:rsidRDefault="00245706">
      <w:pPr>
        <w:pStyle w:val="CommentText"/>
      </w:pPr>
      <w:r>
        <w:rPr>
          <w:rStyle w:val="CommentReference"/>
        </w:rPr>
        <w:annotationRef/>
      </w:r>
      <w:r>
        <w:t>Added new clarifying description.</w:t>
      </w:r>
    </w:p>
  </w:comment>
  <w:comment w:id="332" w:author="Jeff Jacobson" w:date="2012-09-11T09:28:00Z" w:initials="JJ">
    <w:p w:rsidR="00C02F18" w:rsidRDefault="00C02F18">
      <w:pPr>
        <w:pStyle w:val="CommentText"/>
      </w:pPr>
      <w:r>
        <w:rPr>
          <w:rStyle w:val="CommentReference"/>
        </w:rPr>
        <w:annotationRef/>
      </w:r>
      <w:r>
        <w:t xml:space="preserve">Looks correct to me. </w:t>
      </w:r>
      <w:r w:rsidRPr="0087463A">
        <w:rPr>
          <w:b/>
        </w:rPr>
        <w:t>Tim</w:t>
      </w:r>
      <w:r>
        <w:t>, please confirm.</w:t>
      </w:r>
    </w:p>
  </w:comment>
  <w:comment w:id="333" w:author="Tim Runcie" w:date="2012-09-11T09:28:00Z" w:initials="TR">
    <w:p w:rsidR="002B1A4D" w:rsidRDefault="002B1A4D">
      <w:pPr>
        <w:pStyle w:val="CommentText"/>
      </w:pPr>
      <w:r>
        <w:rPr>
          <w:rStyle w:val="CommentReference"/>
        </w:rPr>
        <w:annotationRef/>
      </w:r>
      <w:r>
        <w:t>Looks fine</w:t>
      </w:r>
    </w:p>
  </w:comment>
  <w:comment w:id="416" w:author="Tim Runcie" w:date="2012-09-11T09:28:00Z" w:initials="TR">
    <w:p w:rsidR="002B1A4D" w:rsidRDefault="002B1A4D">
      <w:pPr>
        <w:pStyle w:val="CommentText"/>
      </w:pPr>
      <w:r>
        <w:rPr>
          <w:rStyle w:val="CommentReference"/>
        </w:rPr>
        <w:annotationRef/>
      </w:r>
      <w:r>
        <w:t>Added/reworded this for clearer description</w:t>
      </w:r>
    </w:p>
  </w:comment>
  <w:comment w:id="414" w:author="Jeff Jacobson" w:date="2012-09-11T09:28:00Z" w:initials="JJ">
    <w:p w:rsidR="00C02F18" w:rsidRDefault="00C02F18">
      <w:pPr>
        <w:pStyle w:val="CommentText"/>
      </w:pPr>
      <w:r>
        <w:rPr>
          <w:rStyle w:val="CommentReference"/>
        </w:rPr>
        <w:annotationRef/>
      </w:r>
      <w:r w:rsidRPr="00A93192">
        <w:rPr>
          <w:b/>
        </w:rPr>
        <w:t>Tim</w:t>
      </w:r>
      <w:r>
        <w:t>?</w:t>
      </w:r>
    </w:p>
  </w:comment>
  <w:comment w:id="442" w:author="Jeff Jacobson" w:date="2012-09-11T09:28:00Z" w:initials="JJ">
    <w:p w:rsidR="00C02F18" w:rsidRDefault="00C02F18">
      <w:pPr>
        <w:pStyle w:val="CommentText"/>
      </w:pPr>
      <w:r>
        <w:rPr>
          <w:rStyle w:val="CommentReference"/>
        </w:rPr>
        <w:annotationRef/>
      </w:r>
      <w:r>
        <w:t>Yes. Ok.</w:t>
      </w:r>
    </w:p>
  </w:comment>
  <w:comment w:id="455" w:author="Jeff Jacobson" w:date="2012-09-11T09:28:00Z" w:initials="JJ">
    <w:p w:rsidR="00C02F18" w:rsidRDefault="00C02F18">
      <w:pPr>
        <w:pStyle w:val="CommentText"/>
      </w:pPr>
      <w:r>
        <w:rPr>
          <w:rStyle w:val="CommentReference"/>
        </w:rPr>
        <w:annotationRef/>
      </w:r>
      <w:r>
        <w:t>Yes. Ok.</w:t>
      </w:r>
    </w:p>
  </w:comment>
  <w:comment w:id="576" w:author="Jeff Jacobson" w:date="2012-09-11T09:28:00Z" w:initials="JJ">
    <w:p w:rsidR="00C02F18" w:rsidRDefault="00C02F18">
      <w:pPr>
        <w:pStyle w:val="CommentText"/>
      </w:pPr>
      <w:r>
        <w:rPr>
          <w:rStyle w:val="CommentReference"/>
        </w:rPr>
        <w:annotationRef/>
      </w:r>
      <w:r>
        <w:t>Yes. Ok.</w:t>
      </w:r>
    </w:p>
  </w:comment>
  <w:comment w:id="659" w:author="Jeff Jacobson" w:date="2012-09-11T09:28:00Z" w:initials="JJ">
    <w:p w:rsidR="00C02F18" w:rsidRDefault="00C02F18">
      <w:pPr>
        <w:pStyle w:val="CommentText"/>
      </w:pPr>
      <w:r>
        <w:rPr>
          <w:rStyle w:val="CommentReference"/>
        </w:rPr>
        <w:annotationRef/>
      </w:r>
      <w:r w:rsidRPr="00205B1B">
        <w:rPr>
          <w:b/>
        </w:rPr>
        <w:t>Tim</w:t>
      </w:r>
      <w:r>
        <w:t>?</w:t>
      </w:r>
    </w:p>
  </w:comment>
  <w:comment w:id="661" w:author="Tim Runcie" w:date="2012-09-11T09:28:00Z" w:initials="TR">
    <w:p w:rsidR="00781181" w:rsidRDefault="00781181">
      <w:pPr>
        <w:pStyle w:val="CommentText"/>
      </w:pPr>
      <w:r>
        <w:rPr>
          <w:rStyle w:val="CommentReference"/>
        </w:rPr>
        <w:annotationRef/>
      </w:r>
      <w:r>
        <w:t>Changed</w:t>
      </w:r>
    </w:p>
  </w:comment>
  <w:comment w:id="663" w:author="Jeff Jacobson" w:date="2012-09-11T09:28:00Z" w:initials="JJ">
    <w:p w:rsidR="00C02F18" w:rsidRDefault="00C02F18">
      <w:pPr>
        <w:pStyle w:val="CommentText"/>
      </w:pPr>
      <w:r>
        <w:rPr>
          <w:rStyle w:val="CommentReference"/>
        </w:rPr>
        <w:annotationRef/>
      </w:r>
      <w:r>
        <w:t>Yes. Correct.</w:t>
      </w:r>
    </w:p>
  </w:comment>
  <w:comment w:id="672" w:author="Jeff Jacobson" w:date="2012-09-11T09:28:00Z" w:initials="JJ">
    <w:p w:rsidR="00C02F18" w:rsidRDefault="00C02F18">
      <w:pPr>
        <w:pStyle w:val="CommentText"/>
      </w:pPr>
      <w:r>
        <w:rPr>
          <w:rStyle w:val="CommentReference"/>
        </w:rPr>
        <w:annotationRef/>
      </w:r>
      <w:r w:rsidRPr="00565146">
        <w:rPr>
          <w:b/>
        </w:rPr>
        <w:t>Tim</w:t>
      </w:r>
      <w:r>
        <w:t>?</w:t>
      </w:r>
    </w:p>
  </w:comment>
  <w:comment w:id="674" w:author="Tim Runcie" w:date="2012-09-11T09:28:00Z" w:initials="TR">
    <w:p w:rsidR="00781181" w:rsidRDefault="00781181">
      <w:pPr>
        <w:pStyle w:val="CommentText"/>
      </w:pPr>
      <w:r>
        <w:rPr>
          <w:rStyle w:val="CommentReference"/>
        </w:rPr>
        <w:annotationRef/>
      </w:r>
      <w:r>
        <w:t>This refers to an operational organization (Like IT Support), so a business unit or a department</w:t>
      </w:r>
    </w:p>
    <w:p w:rsidR="00781181" w:rsidRDefault="00781181">
      <w:pPr>
        <w:pStyle w:val="CommentText"/>
      </w:pPr>
    </w:p>
    <w:p w:rsidR="00781181" w:rsidRDefault="00781181">
      <w:pPr>
        <w:pStyle w:val="CommentText"/>
      </w:pPr>
      <w:r>
        <w:t xml:space="preserve">I added some descriptive text. </w:t>
      </w:r>
    </w:p>
  </w:comment>
  <w:comment w:id="706" w:author="Jeff Jacobson" w:date="2012-09-11T09:28:00Z" w:initials="JJ">
    <w:p w:rsidR="00C02F18" w:rsidRDefault="00C02F18">
      <w:pPr>
        <w:pStyle w:val="CommentText"/>
      </w:pPr>
      <w:r>
        <w:rPr>
          <w:rStyle w:val="CommentReference"/>
        </w:rPr>
        <w:annotationRef/>
      </w:r>
      <w:r w:rsidRPr="00E50E58">
        <w:rPr>
          <w:b/>
        </w:rPr>
        <w:t>Tim</w:t>
      </w:r>
      <w:r>
        <w:t>.</w:t>
      </w:r>
    </w:p>
  </w:comment>
  <w:comment w:id="709" w:author="Tim Runcie" w:date="2012-09-11T09:28:00Z" w:initials="TR">
    <w:p w:rsidR="00921A3D" w:rsidRDefault="00921A3D">
      <w:pPr>
        <w:pStyle w:val="CommentText"/>
      </w:pPr>
      <w:r>
        <w:rPr>
          <w:rStyle w:val="CommentReference"/>
        </w:rPr>
        <w:annotationRef/>
      </w:r>
      <w:r>
        <w:t>Clarified.</w:t>
      </w:r>
    </w:p>
  </w:comment>
  <w:comment w:id="716" w:author="Jeff Jacobson" w:date="2012-09-11T09:28:00Z" w:initials="JJ">
    <w:p w:rsidR="00C02F18" w:rsidRDefault="00C02F18">
      <w:pPr>
        <w:pStyle w:val="CommentText"/>
      </w:pPr>
      <w:r>
        <w:rPr>
          <w:rStyle w:val="CommentReference"/>
        </w:rPr>
        <w:annotationRef/>
      </w:r>
      <w:r>
        <w:t>Yes. Ok.</w:t>
      </w:r>
    </w:p>
  </w:comment>
  <w:comment w:id="720" w:author="Jeff Jacobson" w:date="2012-09-11T09:28:00Z" w:initials="JJ">
    <w:p w:rsidR="00C02F18" w:rsidRDefault="00C02F18">
      <w:pPr>
        <w:pStyle w:val="CommentText"/>
      </w:pPr>
      <w:r>
        <w:rPr>
          <w:rStyle w:val="CommentReference"/>
        </w:rPr>
        <w:annotationRef/>
      </w:r>
      <w:r w:rsidRPr="000C199E">
        <w:rPr>
          <w:b/>
        </w:rPr>
        <w:t>Tim</w:t>
      </w:r>
      <w:r>
        <w:t>.</w:t>
      </w:r>
    </w:p>
  </w:comment>
  <w:comment w:id="722" w:author="Tim Runcie" w:date="2012-09-11T09:28:00Z" w:initials="TR">
    <w:p w:rsidR="00921A3D" w:rsidRDefault="00921A3D">
      <w:pPr>
        <w:pStyle w:val="CommentText"/>
      </w:pPr>
      <w:r>
        <w:rPr>
          <w:rStyle w:val="CommentReference"/>
        </w:rPr>
        <w:annotationRef/>
      </w:r>
      <w:r>
        <w:t>Added</w:t>
      </w:r>
    </w:p>
  </w:comment>
  <w:comment w:id="910" w:author="Tim Runcie" w:date="2012-09-11T09:28:00Z" w:initials="TR">
    <w:p w:rsidR="00921A3D" w:rsidRDefault="00921A3D">
      <w:pPr>
        <w:pStyle w:val="CommentText"/>
      </w:pPr>
      <w:r>
        <w:rPr>
          <w:rStyle w:val="CommentReference"/>
        </w:rPr>
        <w:annotationRef/>
      </w:r>
      <w:r>
        <w:t>Clarified</w:t>
      </w:r>
    </w:p>
  </w:comment>
  <w:comment w:id="908" w:author="Jeff Jacobson" w:date="2012-09-11T09:28:00Z" w:initials="JJ">
    <w:p w:rsidR="00C02F18" w:rsidRDefault="00C02F18">
      <w:pPr>
        <w:pStyle w:val="CommentText"/>
      </w:pPr>
      <w:r>
        <w:rPr>
          <w:rStyle w:val="CommentReference"/>
        </w:rPr>
        <w:annotationRef/>
      </w:r>
      <w:r w:rsidRPr="00F94E69">
        <w:rPr>
          <w:b/>
        </w:rPr>
        <w:t>Tim</w:t>
      </w:r>
      <w:r>
        <w:t>.</w:t>
      </w:r>
    </w:p>
  </w:comment>
  <w:comment w:id="1006" w:author="Tim Runcie" w:date="2012-09-11T09:28:00Z" w:initials="TR">
    <w:p w:rsidR="004561C6" w:rsidRDefault="004561C6">
      <w:pPr>
        <w:pStyle w:val="CommentText"/>
      </w:pPr>
      <w:r>
        <w:rPr>
          <w:rStyle w:val="CommentReference"/>
        </w:rPr>
        <w:annotationRef/>
      </w:r>
      <w:r>
        <w:t>Clarified.</w:t>
      </w:r>
    </w:p>
  </w:comment>
  <w:comment w:id="1004" w:author="Jeff Jacobson" w:date="2012-09-11T09:28:00Z" w:initials="JJ">
    <w:p w:rsidR="00C02F18" w:rsidRDefault="00C02F18">
      <w:pPr>
        <w:pStyle w:val="CommentText"/>
      </w:pPr>
      <w:r>
        <w:rPr>
          <w:rStyle w:val="CommentReference"/>
        </w:rPr>
        <w:annotationRef/>
      </w:r>
      <w:r w:rsidRPr="00797A34">
        <w:rPr>
          <w:b/>
        </w:rPr>
        <w:t>Tim</w:t>
      </w:r>
      <w:r>
        <w:t>.</w:t>
      </w:r>
    </w:p>
  </w:comment>
  <w:comment w:id="1066" w:author="Jeff Jacobson" w:date="2012-09-11T09:28:00Z" w:initials="JJ">
    <w:p w:rsidR="00C02F18" w:rsidRDefault="00C02F18">
      <w:pPr>
        <w:pStyle w:val="CommentText"/>
      </w:pPr>
      <w:r>
        <w:rPr>
          <w:rStyle w:val="CommentReference"/>
        </w:rPr>
        <w:annotationRef/>
      </w:r>
      <w:r w:rsidRPr="005F086F">
        <w:rPr>
          <w:b/>
        </w:rPr>
        <w:t>Tim</w:t>
      </w:r>
      <w:r>
        <w:t>?</w:t>
      </w:r>
    </w:p>
  </w:comment>
  <w:comment w:id="1068" w:author="Tim Runcie" w:date="2012-09-11T09:28:00Z" w:initials="TR">
    <w:p w:rsidR="00657C98" w:rsidRDefault="00657C98">
      <w:pPr>
        <w:pStyle w:val="CommentText"/>
      </w:pPr>
      <w:r>
        <w:rPr>
          <w:rStyle w:val="CommentReference"/>
        </w:rPr>
        <w:annotationRef/>
      </w:r>
      <w:r>
        <w:t>Added text to clarify</w:t>
      </w:r>
    </w:p>
  </w:comment>
  <w:comment w:id="1144" w:author="Tim Runcie" w:date="2012-09-11T09:28:00Z" w:initials="TR">
    <w:p w:rsidR="00DE7EAC" w:rsidRDefault="00DE7EAC">
      <w:pPr>
        <w:pStyle w:val="CommentText"/>
      </w:pPr>
      <w:r>
        <w:rPr>
          <w:rStyle w:val="CommentReference"/>
        </w:rPr>
        <w:annotationRef/>
      </w:r>
      <w:r>
        <w:t>Yes, changed.</w:t>
      </w:r>
    </w:p>
  </w:comment>
  <w:comment w:id="1142" w:author="Jeff Jacobson" w:date="2012-09-11T09:28:00Z" w:initials="JJ">
    <w:p w:rsidR="00C02F18" w:rsidRDefault="00C02F18">
      <w:pPr>
        <w:pStyle w:val="CommentText"/>
      </w:pPr>
      <w:r>
        <w:rPr>
          <w:rStyle w:val="CommentReference"/>
        </w:rPr>
        <w:annotationRef/>
      </w:r>
      <w:r>
        <w:t xml:space="preserve">Probably. </w:t>
      </w:r>
      <w:r w:rsidRPr="005858ED">
        <w:rPr>
          <w:b/>
        </w:rPr>
        <w:t>Tim</w:t>
      </w:r>
      <w:r>
        <w:t>?</w:t>
      </w:r>
    </w:p>
  </w:comment>
  <w:comment w:id="1232" w:author="Jeff Jacobson" w:date="2012-09-11T09:28:00Z" w:initials="JJ">
    <w:p w:rsidR="00C02F18" w:rsidRDefault="00C02F18">
      <w:pPr>
        <w:pStyle w:val="CommentText"/>
      </w:pPr>
      <w:r>
        <w:rPr>
          <w:rStyle w:val="CommentReference"/>
        </w:rPr>
        <w:annotationRef/>
      </w:r>
      <w:r w:rsidRPr="00762A72">
        <w:rPr>
          <w:b/>
        </w:rPr>
        <w:t>Tim</w:t>
      </w:r>
      <w:r>
        <w:t>.</w:t>
      </w:r>
    </w:p>
  </w:comment>
  <w:comment w:id="1234" w:author="Tim Runcie" w:date="2012-09-11T09:28:00Z" w:initials="TR">
    <w:p w:rsidR="00DE7EAC" w:rsidRDefault="00DE7EAC">
      <w:pPr>
        <w:pStyle w:val="CommentText"/>
      </w:pPr>
      <w:r>
        <w:rPr>
          <w:rStyle w:val="CommentReference"/>
        </w:rPr>
        <w:annotationRef/>
      </w:r>
      <w:r>
        <w:t>Added the why of the questions</w:t>
      </w:r>
    </w:p>
  </w:comment>
  <w:comment w:id="1280" w:author="Jeff Jacobson" w:date="2012-09-11T09:28:00Z" w:initials="JJ">
    <w:p w:rsidR="00C02F18" w:rsidRDefault="00C02F18">
      <w:pPr>
        <w:pStyle w:val="CommentText"/>
      </w:pPr>
      <w:r>
        <w:rPr>
          <w:rStyle w:val="CommentReference"/>
        </w:rPr>
        <w:annotationRef/>
      </w:r>
      <w:r w:rsidRPr="002018F4">
        <w:rPr>
          <w:b/>
        </w:rPr>
        <w:t>Tim</w:t>
      </w:r>
      <w:r>
        <w:t>.</w:t>
      </w:r>
    </w:p>
  </w:comment>
  <w:comment w:id="1282" w:author="Tim Runcie" w:date="2012-09-11T09:28:00Z" w:initials="TR">
    <w:p w:rsidR="006D64F6" w:rsidRDefault="006D64F6">
      <w:pPr>
        <w:pStyle w:val="CommentText"/>
      </w:pPr>
      <w:r>
        <w:rPr>
          <w:rStyle w:val="CommentReference"/>
        </w:rPr>
        <w:annotationRef/>
      </w:r>
      <w:r>
        <w:t>Clarified.</w:t>
      </w:r>
    </w:p>
  </w:comment>
  <w:comment w:id="1370" w:author="Jeff Jacobson" w:date="2012-09-11T09:28:00Z" w:initials="JJ">
    <w:p w:rsidR="00C02F18" w:rsidRDefault="00C02F18">
      <w:pPr>
        <w:pStyle w:val="CommentText"/>
      </w:pPr>
      <w:r>
        <w:rPr>
          <w:rStyle w:val="CommentReference"/>
        </w:rPr>
        <w:annotationRef/>
      </w:r>
      <w:r>
        <w:t>Change is ok.</w:t>
      </w:r>
    </w:p>
  </w:comment>
  <w:comment w:id="1406" w:author="Jeff Jacobson" w:date="2012-09-11T09:28:00Z" w:initials="JJ">
    <w:p w:rsidR="00C02F18" w:rsidRDefault="00C02F18">
      <w:pPr>
        <w:pStyle w:val="CommentText"/>
      </w:pPr>
      <w:r>
        <w:rPr>
          <w:rStyle w:val="CommentReference"/>
        </w:rPr>
        <w:annotationRef/>
      </w:r>
      <w:r w:rsidRPr="00AA47C7">
        <w:rPr>
          <w:b/>
        </w:rPr>
        <w:t>Tim</w:t>
      </w:r>
      <w:r>
        <w:t>.</w:t>
      </w:r>
    </w:p>
  </w:comment>
  <w:comment w:id="1407" w:author="Tim Runcie" w:date="2012-09-11T09:28:00Z" w:initials="TR">
    <w:p w:rsidR="006D64F6" w:rsidRDefault="006D64F6">
      <w:pPr>
        <w:pStyle w:val="CommentText"/>
      </w:pPr>
      <w:r>
        <w:rPr>
          <w:rStyle w:val="CommentReference"/>
        </w:rPr>
        <w:annotationRef/>
      </w:r>
      <w:r>
        <w:t>Clarified.</w:t>
      </w:r>
    </w:p>
  </w:comment>
  <w:comment w:id="1454" w:author="Tim Runcie" w:date="2012-09-11T09:28:00Z" w:initials="TR">
    <w:p w:rsidR="001B388E" w:rsidRDefault="001B388E">
      <w:pPr>
        <w:pStyle w:val="CommentText"/>
      </w:pPr>
      <w:r>
        <w:rPr>
          <w:rStyle w:val="CommentReference"/>
        </w:rPr>
        <w:annotationRef/>
      </w:r>
      <w:r>
        <w:t>Done.</w:t>
      </w:r>
    </w:p>
  </w:comment>
  <w:comment w:id="1452" w:author="Jeff Jacobson" w:date="2012-09-11T09:28:00Z" w:initials="JJ">
    <w:p w:rsidR="00C02F18" w:rsidRDefault="00C02F18">
      <w:pPr>
        <w:pStyle w:val="CommentText"/>
      </w:pPr>
      <w:r>
        <w:rPr>
          <w:rStyle w:val="CommentReference"/>
        </w:rPr>
        <w:annotationRef/>
      </w:r>
      <w:r w:rsidRPr="00AA47C7">
        <w:rPr>
          <w:b/>
        </w:rPr>
        <w:t>Tim</w:t>
      </w:r>
      <w:r>
        <w:t>, is this “Information Technology Infrastructure Library?”</w:t>
      </w:r>
    </w:p>
  </w:comment>
  <w:comment w:id="1471" w:author="Tim Runcie" w:date="2012-09-11T09:28:00Z" w:initials="TR">
    <w:p w:rsidR="001B388E" w:rsidRDefault="001B388E">
      <w:pPr>
        <w:pStyle w:val="CommentText"/>
      </w:pPr>
      <w:r>
        <w:rPr>
          <w:rStyle w:val="CommentReference"/>
        </w:rPr>
        <w:annotationRef/>
      </w:r>
      <w:r>
        <w:t>done</w:t>
      </w:r>
    </w:p>
  </w:comment>
  <w:comment w:id="1469" w:author="Jeff Jacobson" w:date="2012-09-11T09:28:00Z" w:initials="JJ">
    <w:p w:rsidR="00C02F18" w:rsidRDefault="00C02F18">
      <w:pPr>
        <w:pStyle w:val="CommentText"/>
      </w:pPr>
      <w:r>
        <w:rPr>
          <w:rStyle w:val="CommentReference"/>
        </w:rPr>
        <w:annotationRef/>
      </w:r>
      <w:r w:rsidRPr="00AA47C7">
        <w:rPr>
          <w:b/>
        </w:rPr>
        <w:t>Tim</w:t>
      </w:r>
      <w:r>
        <w:t>.</w:t>
      </w:r>
    </w:p>
  </w:comment>
  <w:comment w:id="1487" w:author="Jeff Jacobson" w:date="2012-09-11T09:28:00Z" w:initials="JJ">
    <w:p w:rsidR="00C02F18" w:rsidRDefault="00C02F18">
      <w:pPr>
        <w:pStyle w:val="CommentText"/>
      </w:pPr>
      <w:r>
        <w:rPr>
          <w:rStyle w:val="CommentReference"/>
        </w:rPr>
        <w:annotationRef/>
      </w:r>
      <w:r>
        <w:t>Yes. Ok.</w:t>
      </w:r>
    </w:p>
  </w:comment>
  <w:comment w:id="1524" w:author="Jeff Jacobson" w:date="2012-09-11T09:28:00Z" w:initials="JJ">
    <w:p w:rsidR="00C02F18" w:rsidRDefault="00C02F18">
      <w:pPr>
        <w:pStyle w:val="CommentText"/>
      </w:pPr>
      <w:r>
        <w:rPr>
          <w:rStyle w:val="CommentReference"/>
        </w:rPr>
        <w:annotationRef/>
      </w:r>
      <w:r>
        <w:t>Yes. Ok.</w:t>
      </w:r>
    </w:p>
  </w:comment>
  <w:comment w:id="1551" w:author="Tim Runcie" w:date="2012-09-11T09:28:00Z" w:initials="TR">
    <w:p w:rsidR="001B388E" w:rsidRDefault="001B388E">
      <w:pPr>
        <w:pStyle w:val="CommentText"/>
      </w:pPr>
      <w:r>
        <w:rPr>
          <w:rStyle w:val="CommentReference"/>
        </w:rPr>
        <w:annotationRef/>
      </w:r>
      <w:r>
        <w:t>Clarified</w:t>
      </w:r>
    </w:p>
  </w:comment>
  <w:comment w:id="1561" w:author="Jeff Jacobson" w:date="2012-09-11T09:28:00Z" w:initials="JJ">
    <w:p w:rsidR="00C02F18" w:rsidRDefault="00C02F18">
      <w:pPr>
        <w:pStyle w:val="CommentText"/>
      </w:pPr>
      <w:r>
        <w:rPr>
          <w:rStyle w:val="CommentReference"/>
        </w:rPr>
        <w:annotationRef/>
      </w:r>
      <w:r w:rsidRPr="00195543">
        <w:rPr>
          <w:b/>
        </w:rPr>
        <w:t>Tim</w:t>
      </w:r>
      <w:r>
        <w:t>.</w:t>
      </w:r>
    </w:p>
  </w:comment>
  <w:comment w:id="1590" w:author="Jeff Jacobson" w:date="2012-09-11T09:28:00Z" w:initials="JJ">
    <w:p w:rsidR="00C02F18" w:rsidRDefault="00C02F18">
      <w:pPr>
        <w:pStyle w:val="CommentText"/>
      </w:pPr>
      <w:r>
        <w:rPr>
          <w:rStyle w:val="CommentReference"/>
        </w:rPr>
        <w:annotationRef/>
      </w:r>
      <w:r w:rsidRPr="00A55E3A">
        <w:rPr>
          <w:b/>
        </w:rPr>
        <w:t>Tim</w:t>
      </w:r>
      <w:r>
        <w:t>.</w:t>
      </w:r>
    </w:p>
  </w:comment>
  <w:comment w:id="1592" w:author="Tim Runcie" w:date="2012-09-11T09:28:00Z" w:initials="TR">
    <w:p w:rsidR="001B388E" w:rsidRDefault="001B388E">
      <w:pPr>
        <w:pStyle w:val="CommentText"/>
      </w:pPr>
      <w:r>
        <w:rPr>
          <w:rStyle w:val="CommentReference"/>
        </w:rPr>
        <w:annotationRef/>
      </w:r>
      <w:r>
        <w:t>Clarified.</w:t>
      </w:r>
    </w:p>
  </w:comment>
  <w:comment w:id="1598" w:author="Jeff Jacobson" w:date="2012-09-11T09:28:00Z" w:initials="JJ">
    <w:p w:rsidR="00C02F18" w:rsidRDefault="00C02F18">
      <w:pPr>
        <w:pStyle w:val="CommentText"/>
      </w:pPr>
      <w:r>
        <w:rPr>
          <w:rStyle w:val="CommentReference"/>
        </w:rPr>
        <w:annotationRef/>
      </w:r>
      <w:r>
        <w:t>They are.</w:t>
      </w:r>
    </w:p>
  </w:comment>
  <w:comment w:id="1658" w:author="Jeff Jacobson" w:date="2012-09-11T09:28:00Z" w:initials="JJ">
    <w:p w:rsidR="00C02F18" w:rsidRDefault="00C02F18">
      <w:pPr>
        <w:pStyle w:val="CommentText"/>
      </w:pPr>
      <w:r>
        <w:rPr>
          <w:rStyle w:val="CommentReference"/>
        </w:rPr>
        <w:annotationRef/>
      </w:r>
      <w:r>
        <w:t>Ok. Thanks.</w:t>
      </w:r>
    </w:p>
  </w:comment>
  <w:comment w:id="1799" w:author="Jeff Jacobson" w:date="2012-09-11T09:28:00Z" w:initials="JJ">
    <w:p w:rsidR="00C02F18" w:rsidRDefault="00C02F18">
      <w:pPr>
        <w:pStyle w:val="CommentText"/>
      </w:pPr>
      <w:r>
        <w:rPr>
          <w:rStyle w:val="CommentReference"/>
        </w:rPr>
        <w:annotationRef/>
      </w:r>
      <w:r w:rsidRPr="00464325">
        <w:rPr>
          <w:b/>
        </w:rPr>
        <w:t>Tim</w:t>
      </w:r>
      <w:r>
        <w:t>?</w:t>
      </w:r>
    </w:p>
  </w:comment>
  <w:comment w:id="1801" w:author="Tim Runcie" w:date="2012-09-11T09:31:00Z" w:initials="TR">
    <w:p w:rsidR="00125198" w:rsidRDefault="00125198">
      <w:pPr>
        <w:pStyle w:val="CommentText"/>
      </w:pPr>
      <w:r>
        <w:rPr>
          <w:rStyle w:val="CommentReference"/>
        </w:rPr>
        <w:annotationRef/>
      </w:r>
      <w:r>
        <w:t>Added text to clarify</w:t>
      </w:r>
    </w:p>
  </w:comment>
  <w:comment w:id="1857" w:author="Jeff Jacobson" w:date="2012-09-11T09:28:00Z" w:initials="JJ">
    <w:p w:rsidR="00C02F18" w:rsidRDefault="00C02F18">
      <w:pPr>
        <w:pStyle w:val="CommentText"/>
      </w:pPr>
      <w:r>
        <w:rPr>
          <w:rStyle w:val="CommentReference"/>
        </w:rPr>
        <w:annotationRef/>
      </w:r>
      <w:r w:rsidRPr="00464325">
        <w:rPr>
          <w:b/>
        </w:rPr>
        <w:t>Tim</w:t>
      </w:r>
      <w:r>
        <w:t>?</w:t>
      </w:r>
    </w:p>
  </w:comment>
  <w:comment w:id="1859" w:author="Tim Runcie" w:date="2012-09-11T09:34:00Z" w:initials="TR">
    <w:p w:rsidR="00020FD3" w:rsidRDefault="00020FD3">
      <w:pPr>
        <w:pStyle w:val="CommentText"/>
      </w:pPr>
      <w:r>
        <w:rPr>
          <w:rStyle w:val="CommentReference"/>
        </w:rPr>
        <w:annotationRef/>
      </w:r>
      <w:r>
        <w:t>Edited.  This is very important to keep as this insn’t just a tool book, it is about how best to succeed using Project 2010 for orgnazniations.</w:t>
      </w:r>
    </w:p>
  </w:comment>
  <w:comment w:id="1888" w:author="Jeff Jacobson" w:date="2012-09-11T09:28:00Z" w:initials="JJ">
    <w:p w:rsidR="00C02F18" w:rsidRDefault="00C02F18">
      <w:pPr>
        <w:pStyle w:val="CommentText"/>
      </w:pPr>
      <w:r>
        <w:rPr>
          <w:rStyle w:val="CommentReference"/>
        </w:rPr>
        <w:annotationRef/>
      </w:r>
      <w:r w:rsidRPr="00464325">
        <w:rPr>
          <w:b/>
        </w:rPr>
        <w:t>Tim</w:t>
      </w:r>
      <w:r>
        <w:t>.</w:t>
      </w:r>
    </w:p>
  </w:comment>
  <w:comment w:id="1890" w:author="Tim Runcie" w:date="2012-09-11T09:35:00Z" w:initials="TR">
    <w:p w:rsidR="00A064FD" w:rsidRDefault="00A064FD">
      <w:pPr>
        <w:pStyle w:val="CommentText"/>
      </w:pPr>
      <w:r>
        <w:rPr>
          <w:rStyle w:val="CommentReference"/>
        </w:rPr>
        <w:annotationRef/>
      </w:r>
      <w:r>
        <w:t>Good catch.  Didn’t fit.</w:t>
      </w:r>
    </w:p>
    <w:p w:rsidR="00A064FD" w:rsidRDefault="00A064FD">
      <w:pPr>
        <w:pStyle w:val="CommentText"/>
      </w:pPr>
    </w:p>
    <w:p w:rsidR="00A064FD" w:rsidRDefault="00A064FD">
      <w:pPr>
        <w:pStyle w:val="CommentText"/>
      </w:pPr>
      <w:r>
        <w:t>Reworded for clarity.</w:t>
      </w:r>
    </w:p>
  </w:comment>
  <w:comment w:id="1912" w:author="Jeff Jacobson" w:date="2012-09-11T09:28:00Z" w:initials="JJ">
    <w:p w:rsidR="00C02F18" w:rsidRDefault="00C02F18">
      <w:pPr>
        <w:pStyle w:val="CommentText"/>
      </w:pPr>
      <w:r>
        <w:rPr>
          <w:rStyle w:val="CommentReference"/>
        </w:rPr>
        <w:annotationRef/>
      </w:r>
      <w:r w:rsidRPr="00464325">
        <w:rPr>
          <w:b/>
        </w:rPr>
        <w:t>Tim</w:t>
      </w:r>
      <w:r>
        <w:t>.</w:t>
      </w:r>
    </w:p>
  </w:comment>
  <w:comment w:id="1914" w:author="Tim Runcie" w:date="2012-09-11T09:37:00Z" w:initials="TR">
    <w:p w:rsidR="00B72A51" w:rsidRDefault="00B72A51">
      <w:pPr>
        <w:pStyle w:val="CommentText"/>
      </w:pPr>
      <w:r>
        <w:rPr>
          <w:rStyle w:val="CommentReference"/>
        </w:rPr>
        <w:annotationRef/>
      </w:r>
      <w:r>
        <w:t>Clarified.</w:t>
      </w:r>
    </w:p>
  </w:comment>
  <w:comment w:id="1918" w:author="Jeff Jacobson" w:date="2012-09-11T09:28:00Z" w:initials="JJ">
    <w:p w:rsidR="00C02F18" w:rsidRDefault="00C02F18">
      <w:pPr>
        <w:pStyle w:val="CommentText"/>
      </w:pPr>
      <w:r>
        <w:rPr>
          <w:rStyle w:val="CommentReference"/>
        </w:rPr>
        <w:annotationRef/>
      </w:r>
      <w:r w:rsidRPr="00464325">
        <w:rPr>
          <w:b/>
        </w:rPr>
        <w:t>Tim</w:t>
      </w:r>
      <w:r>
        <w:t>.</w:t>
      </w:r>
    </w:p>
  </w:comment>
  <w:comment w:id="1919" w:author="Tim Runcie" w:date="2012-09-11T09:37:00Z" w:initials="TR">
    <w:p w:rsidR="00B72A51" w:rsidRDefault="00B72A51">
      <w:pPr>
        <w:pStyle w:val="CommentText"/>
      </w:pPr>
      <w:r>
        <w:rPr>
          <w:rStyle w:val="CommentReference"/>
        </w:rPr>
        <w:annotationRef/>
      </w:r>
      <w:r>
        <w:t>Added text for more clarity.</w:t>
      </w:r>
    </w:p>
  </w:comment>
  <w:comment w:id="1970" w:author="Jeff Jacobson" w:date="2012-09-11T09:28:00Z" w:initials="JJ">
    <w:p w:rsidR="00C02F18" w:rsidRDefault="00C02F18">
      <w:pPr>
        <w:pStyle w:val="CommentText"/>
      </w:pPr>
      <w:r>
        <w:rPr>
          <w:rStyle w:val="CommentReference"/>
        </w:rPr>
        <w:annotationRef/>
      </w:r>
      <w:r>
        <w:t>Yes. Ok.</w:t>
      </w:r>
    </w:p>
  </w:comment>
  <w:comment w:id="2012" w:author="Jeff Jacobson" w:date="2012-09-11T09:28:00Z" w:initials="JJ">
    <w:p w:rsidR="00C02F18" w:rsidRDefault="00C02F18">
      <w:pPr>
        <w:pStyle w:val="CommentText"/>
      </w:pPr>
      <w:r>
        <w:rPr>
          <w:rStyle w:val="CommentReference"/>
        </w:rPr>
        <w:annotationRef/>
      </w:r>
      <w:r w:rsidRPr="00BD26FA">
        <w:rPr>
          <w:b/>
        </w:rPr>
        <w:t>Tim</w:t>
      </w:r>
      <w:r>
        <w:t>?</w:t>
      </w:r>
    </w:p>
  </w:comment>
  <w:comment w:id="2014" w:author="Tim Runcie" w:date="2012-09-11T09:41:00Z" w:initials="TR">
    <w:p w:rsidR="00B72A51" w:rsidRDefault="00B72A51">
      <w:pPr>
        <w:pStyle w:val="CommentText"/>
      </w:pPr>
      <w:r>
        <w:rPr>
          <w:rStyle w:val="CommentReference"/>
        </w:rPr>
        <w:annotationRef/>
      </w:r>
      <w:r>
        <w:t>Clarified.</w:t>
      </w:r>
    </w:p>
  </w:comment>
  <w:comment w:id="2092" w:author="Jeff Jacobson" w:date="2012-09-11T09:28:00Z" w:initials="JJ">
    <w:p w:rsidR="00C02F18" w:rsidRDefault="00C02F18">
      <w:pPr>
        <w:pStyle w:val="CommentText"/>
      </w:pPr>
      <w:r>
        <w:rPr>
          <w:rStyle w:val="CommentReference"/>
        </w:rPr>
        <w:annotationRef/>
      </w:r>
      <w:r>
        <w:t>Yes. Ok.</w:t>
      </w:r>
    </w:p>
  </w:comment>
  <w:comment w:id="2290" w:author="Jeff Jacobson" w:date="2012-09-11T09:28:00Z" w:initials="JJ">
    <w:p w:rsidR="00C02F18" w:rsidRDefault="00C02F18">
      <w:pPr>
        <w:pStyle w:val="CommentText"/>
      </w:pPr>
      <w:r>
        <w:rPr>
          <w:rStyle w:val="CommentReference"/>
        </w:rPr>
        <w:annotationRef/>
      </w:r>
      <w:r w:rsidRPr="00FB29EA">
        <w:rPr>
          <w:b/>
        </w:rPr>
        <w:t>Tim</w:t>
      </w:r>
      <w:r>
        <w:t>?</w:t>
      </w:r>
    </w:p>
  </w:comment>
  <w:comment w:id="2292" w:author="Tim Runcie" w:date="2012-09-11T09:43:00Z" w:initials="TR">
    <w:p w:rsidR="00D07C41" w:rsidRDefault="00D07C41">
      <w:pPr>
        <w:pStyle w:val="CommentText"/>
      </w:pPr>
      <w:r>
        <w:rPr>
          <w:rStyle w:val="CommentReference"/>
        </w:rPr>
        <w:annotationRef/>
      </w:r>
      <w:r>
        <w:t>yes</w:t>
      </w:r>
    </w:p>
  </w:comment>
  <w:comment w:id="2375" w:author="Jeff Jacobson" w:date="2012-09-11T09:28:00Z" w:initials="JJ">
    <w:p w:rsidR="00C02F18" w:rsidRDefault="00C02F18">
      <w:pPr>
        <w:pStyle w:val="CommentText"/>
      </w:pPr>
      <w:r>
        <w:rPr>
          <w:rStyle w:val="CommentReference"/>
        </w:rPr>
        <w:annotationRef/>
      </w:r>
      <w:r w:rsidRPr="00C02F18">
        <w:rPr>
          <w:b/>
        </w:rPr>
        <w:t>Tim</w:t>
      </w:r>
      <w:r>
        <w:t xml:space="preserve">, is the site you are referencing </w:t>
      </w:r>
      <w:hyperlink r:id="rId1" w:history="1">
        <w:r>
          <w:rPr>
            <w:rStyle w:val="Hyperlink"/>
          </w:rPr>
          <w:t>http://www.microsoft.com/project/en-us/project-server-2010.aspx</w:t>
        </w:r>
      </w:hyperlink>
      <w:r>
        <w:t>?</w:t>
      </w:r>
    </w:p>
  </w:comment>
  <w:comment w:id="2377" w:author="Tim Runcie" w:date="2012-09-11T09:44:00Z" w:initials="TR">
    <w:p w:rsidR="00D07C41" w:rsidRDefault="00D07C41">
      <w:pPr>
        <w:pStyle w:val="CommentText"/>
      </w:pPr>
      <w:r>
        <w:rPr>
          <w:rStyle w:val="CommentReference"/>
        </w:rPr>
        <w:annotationRef/>
      </w:r>
      <w:r>
        <w:t>Yes, we were told not to list any URL’s in the book.  I would like to include it if possible.</w:t>
      </w:r>
    </w:p>
  </w:comment>
  <w:comment w:id="2456" w:author="Jeff Jacobson" w:date="2012-09-11T09:28:00Z" w:initials="JJ">
    <w:p w:rsidR="00C02F18" w:rsidRDefault="00C02F18">
      <w:pPr>
        <w:pStyle w:val="CommentText"/>
      </w:pPr>
      <w:r>
        <w:rPr>
          <w:rStyle w:val="CommentReference"/>
        </w:rPr>
        <w:annotationRef/>
      </w:r>
      <w:r>
        <w:t>Source added</w:t>
      </w:r>
    </w:p>
  </w:comment>
  <w:comment w:id="2472" w:author="Jeff Jacobson" w:date="2012-09-11T09:28:00Z" w:initials="JJ">
    <w:p w:rsidR="004F42D2" w:rsidRDefault="004F42D2">
      <w:pPr>
        <w:pStyle w:val="CommentText"/>
      </w:pPr>
      <w:r>
        <w:rPr>
          <w:rStyle w:val="CommentReference"/>
        </w:rPr>
        <w:annotationRef/>
      </w:r>
      <w:r>
        <w:t>Yes. Ok.</w:t>
      </w:r>
    </w:p>
  </w:comment>
  <w:comment w:id="2553" w:author="Jeff Jacobson" w:date="2012-09-11T09:28:00Z" w:initials="JJ">
    <w:p w:rsidR="00130D52" w:rsidRDefault="00130D52">
      <w:pPr>
        <w:pStyle w:val="CommentText"/>
      </w:pPr>
      <w:r>
        <w:rPr>
          <w:rStyle w:val="CommentReference"/>
        </w:rPr>
        <w:annotationRef/>
      </w:r>
      <w:r w:rsidRPr="00130D52">
        <w:rPr>
          <w:b/>
        </w:rPr>
        <w:t>Tim</w:t>
      </w:r>
      <w:r>
        <w:t>, we need the page.</w:t>
      </w:r>
    </w:p>
  </w:comment>
  <w:comment w:id="2554" w:author="Tim Runcie" w:date="2012-09-11T09:58:00Z" w:initials="TR">
    <w:p w:rsidR="001D6DC5" w:rsidRDefault="001D6DC5">
      <w:pPr>
        <w:pStyle w:val="CommentText"/>
      </w:pPr>
      <w:r>
        <w:rPr>
          <w:rStyle w:val="CommentReference"/>
        </w:rPr>
        <w:annotationRef/>
      </w:r>
      <w:r>
        <w:t>I can’t find the article or page#.   I’m on vacation so I’d rather reword this and drop the quote.</w:t>
      </w:r>
    </w:p>
    <w:p w:rsidR="001D6DC5" w:rsidRDefault="001D6DC5">
      <w:pPr>
        <w:pStyle w:val="CommentText"/>
      </w:pPr>
    </w:p>
    <w:p w:rsidR="001D6DC5" w:rsidRDefault="001D6DC5">
      <w:pPr>
        <w:pStyle w:val="CommentText"/>
      </w:pPr>
      <w:r>
        <w:t>Megan Santosus wrote this in an article for CIO.com and it was put out on the internet for public  use.</w:t>
      </w:r>
    </w:p>
    <w:p w:rsidR="001D6DC5" w:rsidRDefault="001D6DC5">
      <w:pPr>
        <w:pStyle w:val="CommentText"/>
      </w:pPr>
    </w:p>
    <w:p w:rsidR="001D6DC5" w:rsidRDefault="001D6DC5">
      <w:pPr>
        <w:pStyle w:val="CommentText"/>
      </w:pPr>
      <w:r>
        <w:t>How would you like to proceed?  Do we need the page #?</w:t>
      </w:r>
    </w:p>
  </w:comment>
  <w:comment w:id="2751" w:author="Jeff Jacobson" w:date="2012-09-11T09:28:00Z" w:initials="JJ">
    <w:p w:rsidR="00514A59" w:rsidRDefault="00514A59">
      <w:pPr>
        <w:pStyle w:val="CommentText"/>
      </w:pPr>
      <w:r>
        <w:rPr>
          <w:rStyle w:val="CommentReference"/>
        </w:rPr>
        <w:annotationRef/>
      </w:r>
      <w:r>
        <w:t>Yes. Ok.</w:t>
      </w:r>
    </w:p>
  </w:comment>
  <w:comment w:id="2760" w:author="Tim Runcie" w:date="2012-09-11T09:49:00Z" w:initials="TR">
    <w:p w:rsidR="00C049EA" w:rsidRDefault="00C049EA">
      <w:pPr>
        <w:pStyle w:val="CommentText"/>
      </w:pPr>
      <w:r>
        <w:rPr>
          <w:rStyle w:val="CommentReference"/>
        </w:rPr>
        <w:annotationRef/>
      </w:r>
      <w:r>
        <w:t>Imbalance</w:t>
      </w:r>
    </w:p>
  </w:comment>
  <w:comment w:id="2767" w:author="Jeff Jacobson" w:date="2012-09-11T09:28:00Z" w:initials="JJ">
    <w:p w:rsidR="00514A59" w:rsidRDefault="00514A59">
      <w:pPr>
        <w:pStyle w:val="CommentText"/>
      </w:pPr>
      <w:r>
        <w:rPr>
          <w:rStyle w:val="CommentReference"/>
        </w:rPr>
        <w:annotationRef/>
      </w:r>
      <w:r w:rsidRPr="00514A59">
        <w:rPr>
          <w:b/>
        </w:rPr>
        <w:t>Tim</w:t>
      </w:r>
      <w:r>
        <w:t>?</w:t>
      </w:r>
    </w:p>
  </w:comment>
</w:comments>
</file>

<file path=word/customizations.xml><?xml version="1.0" encoding="utf-8"?>
<wne:tcg xmlns:r="http://schemas.openxmlformats.org/officeDocument/2006/relationships" xmlns:wne="http://schemas.microsoft.com/office/word/2006/wordml">
  <wne:keymaps>
    <wne:keymap wne:kcmPrimary="0428">
      <wne:fci wne:fciName="ParaDown" wne:swArg="0000"/>
    </wne:keymap>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42">
      <wne:acd wne:acdName="acd7"/>
    </wne:keymap>
    <wne:keymap wne:kcmPrimary="0443">
      <wne:acd wne:acdName="acd10"/>
    </wne:keymap>
    <wne:keymap wne:kcmPrimary="0444">
      <wne:macro wne:macroName="WILEYSD2007.INSERT_QUERY_INTO_TEXT.DIRECTIVE_PARAGRAPH"/>
    </wne:keymap>
    <wne:keymap wne:kcmPrimary="0446">
      <wne:macro wne:macroName="WILEYSD2007.FEATURES.FEATURESHORTCUT"/>
    </wne:keymap>
    <wne:keymap wne:kcmPrimary="0449">
      <wne:macro wne:macroName="WILEYSD2007.INSERT_QUERY_INTO_TEXT.QUERY_INLINE"/>
    </wne:keymap>
    <wne:keymap wne:kcmPrimary="044E">
      <wne:acd wne:acdName="acd8"/>
    </wne:keymap>
    <wne:keymap wne:kcmPrimary="0450">
      <wne:acd wne:acdName="acd6"/>
    </wne:keymap>
    <wne:keymap wne:kcmPrimary="0451">
      <wne:macro wne:macroName="WILEYSD2007.INSERT_QUERY_INTO_TEXT.QUERY_PARAGRAPH"/>
    </wne:keymap>
    <wne:keymap wne:kcmPrimary="0453">
      <wne:acd wne:acdName="acd11"/>
    </wne:keymap>
    <wne:keymap wne:kcmPrimary="0454">
      <wne:macro wne:macroName="WILEYSD2007.FEATURES.FEATURESHORTCUT"/>
    </wne:keymap>
    <wne:keymap wne:kcmPrimary="045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gBIADEA" wne:acdName="acd0" wne:fciIndexBasedOn="0065"/>
    <wne:acd wne:argValue="AgBIADIA" wne:acdName="acd1" wne:fciIndexBasedOn="0065"/>
    <wne:acd wne:argValue="AgBIADMA" wne:acdName="acd2" wne:fciIndexBasedOn="0065"/>
    <wne:acd wne:argValue="AgBIADQA" wne:acdName="acd3" wne:fciIndexBasedOn="0065"/>
    <wne:acd wne:argValue="AgBIADUA" wne:acdName="acd4" wne:fciIndexBasedOn="0065"/>
    <wne:acd wne:argValue="AgBIADYA" wne:acdName="acd5" wne:fciIndexBasedOn="0065"/>
    <wne:acd wne:argValue="AgBQAGEAcgBhAA==" wne:acdName="acd6" wne:fciIndexBasedOn="0065"/>
    <wne:acd wne:argValue="AgBMAGkAcwB0AEIAdQBsAGwAZQB0AGUAZAA=" wne:acdName="acd7" wne:fciIndexBasedOn="0065"/>
    <wne:acd wne:argValue="AgBMAGkAcwB0AE4AdQBtAGIAZQByAGUAZAA=" wne:acdName="acd8" wne:fciIndexBasedOn="0065"/>
    <wne:acd wne:argValue="AgBMAGkAcwB0AFUAbgBtAGEAcgBrAGUAZAA=" wne:acdName="acd9" wne:fciIndexBasedOn="0065"/>
    <wne:acd wne:argValue="AgBUAGEAYgBsAGUAQwBhAHAAdABpAG8AbgA=" wne:acdName="acd10" wne:fciIndexBasedOn="0065"/>
    <wne:acd wne:argValue="AgBTAGwAdQBnAA==" wne:acdName="acd1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E34" w:rsidRDefault="00956E34" w:rsidP="007041DC">
      <w:pPr>
        <w:spacing w:after="0" w:line="240" w:lineRule="auto"/>
      </w:pPr>
      <w:r>
        <w:separator/>
      </w:r>
    </w:p>
  </w:endnote>
  <w:endnote w:type="continuationSeparator" w:id="0">
    <w:p w:rsidR="00956E34" w:rsidRDefault="00956E34" w:rsidP="007041DC">
      <w:pPr>
        <w:spacing w:after="0" w:line="240" w:lineRule="auto"/>
      </w:pPr>
      <w:r>
        <w:continuationSeparator/>
      </w:r>
    </w:p>
  </w:endnote>
  <w:endnote w:type="continuationNotice" w:id="1">
    <w:p w:rsidR="00956E34" w:rsidRDefault="00956E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Times New Roman"/>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E34" w:rsidRDefault="00956E34" w:rsidP="007041DC">
      <w:pPr>
        <w:spacing w:after="0" w:line="240" w:lineRule="auto"/>
      </w:pPr>
      <w:r>
        <w:separator/>
      </w:r>
    </w:p>
  </w:footnote>
  <w:footnote w:type="continuationSeparator" w:id="0">
    <w:p w:rsidR="00956E34" w:rsidRDefault="00956E34" w:rsidP="007041DC">
      <w:pPr>
        <w:spacing w:after="0" w:line="240" w:lineRule="auto"/>
      </w:pPr>
      <w:r>
        <w:continuationSeparator/>
      </w:r>
    </w:p>
  </w:footnote>
  <w:footnote w:type="continuationNotice" w:id="1">
    <w:p w:rsidR="00956E34" w:rsidRDefault="00956E3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F18" w:rsidRDefault="00C02F18" w:rsidP="009825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2F18" w:rsidRDefault="00C02F18" w:rsidP="00157FC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F18" w:rsidRDefault="00C02F18" w:rsidP="009825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6403">
      <w:rPr>
        <w:rStyle w:val="PageNumber"/>
        <w:noProof/>
      </w:rPr>
      <w:t>78</w:t>
    </w:r>
    <w:r>
      <w:rPr>
        <w:rStyle w:val="PageNumber"/>
      </w:rPr>
      <w:fldChar w:fldCharType="end"/>
    </w:r>
  </w:p>
  <w:p w:rsidR="00C02F18" w:rsidRDefault="00C02F18" w:rsidP="00157FC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8B15B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0">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2">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91B7171"/>
    <w:multiLevelType w:val="hybridMultilevel"/>
    <w:tmpl w:val="1C44A31E"/>
    <w:lvl w:ilvl="0" w:tplc="564E81E4">
      <w:start w:val="1"/>
      <w:numFmt w:val="bullet"/>
      <w:pStyle w:val="Bullet1level1"/>
      <w:lvlText w:val=""/>
      <w:lvlJc w:val="left"/>
      <w:pPr>
        <w:ind w:left="720" w:hanging="360"/>
      </w:pPr>
      <w:rPr>
        <w:rFonts w:ascii="Wingdings" w:hAnsi="Wingdings" w:hint="default"/>
        <w:color w:val="363435"/>
        <w:position w:val="-2"/>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9">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2">
    <w:nsid w:val="45964EB2"/>
    <w:multiLevelType w:val="hybridMultilevel"/>
    <w:tmpl w:val="B226F0E2"/>
    <w:lvl w:ilvl="0" w:tplc="97F665A6">
      <w:start w:val="1"/>
      <w:numFmt w:val="bullet"/>
      <w:pStyle w:val="Bullet1level3"/>
      <w:lvlText w:val=""/>
      <w:lvlJc w:val="left"/>
      <w:pPr>
        <w:ind w:left="360" w:hanging="360"/>
      </w:pPr>
      <w:rPr>
        <w:rFonts w:ascii="Symbol" w:hAnsi="Symbol" w:hint="default"/>
        <w:b/>
        <w:i w:val="0"/>
        <w:color w:val="58595B"/>
        <w:sz w:val="1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36C29D4"/>
    <w:multiLevelType w:val="hybridMultilevel"/>
    <w:tmpl w:val="B66E1960"/>
    <w:lvl w:ilvl="0" w:tplc="D550E988">
      <w:start w:val="1"/>
      <w:numFmt w:val="decimal"/>
      <w:pStyle w:val="Numbered"/>
      <w:lvlText w:val="Perspective %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6">
    <w:nsid w:val="55170A88"/>
    <w:multiLevelType w:val="hybridMultilevel"/>
    <w:tmpl w:val="68A874F8"/>
    <w:lvl w:ilvl="0" w:tplc="1A963D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7">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8">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5">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30"/>
  </w:num>
  <w:num w:numId="2">
    <w:abstractNumId w:val="25"/>
  </w:num>
  <w:num w:numId="3">
    <w:abstractNumId w:val="42"/>
  </w:num>
  <w:num w:numId="4">
    <w:abstractNumId w:val="11"/>
  </w:num>
  <w:num w:numId="5">
    <w:abstractNumId w:val="23"/>
  </w:num>
  <w:num w:numId="6">
    <w:abstractNumId w:val="40"/>
  </w:num>
  <w:num w:numId="7">
    <w:abstractNumId w:val="14"/>
  </w:num>
  <w:num w:numId="8">
    <w:abstractNumId w:val="43"/>
  </w:num>
  <w:num w:numId="9">
    <w:abstractNumId w:val="27"/>
  </w:num>
  <w:num w:numId="10">
    <w:abstractNumId w:val="32"/>
  </w:num>
  <w:num w:numId="11">
    <w:abstractNumId w:val="35"/>
  </w:num>
  <w:num w:numId="12">
    <w:abstractNumId w:val="33"/>
  </w:num>
  <w:num w:numId="13">
    <w:abstractNumId w:val="18"/>
  </w:num>
  <w:num w:numId="14">
    <w:abstractNumId w:val="15"/>
  </w:num>
  <w:num w:numId="15">
    <w:abstractNumId w:val="22"/>
  </w:num>
  <w:num w:numId="16">
    <w:abstractNumId w:val="36"/>
  </w:num>
  <w:num w:numId="17">
    <w:abstractNumId w:val="24"/>
  </w:num>
  <w:num w:numId="18">
    <w:abstractNumId w:val="10"/>
  </w:num>
  <w:num w:numId="19">
    <w:abstractNumId w:val="41"/>
  </w:num>
  <w:num w:numId="20">
    <w:abstractNumId w:val="16"/>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0"/>
  </w:num>
  <w:num w:numId="31">
    <w:abstractNumId w:val="9"/>
  </w:num>
  <w:num w:numId="32">
    <w:abstractNumId w:val="38"/>
  </w:num>
  <w:num w:numId="33">
    <w:abstractNumId w:val="29"/>
  </w:num>
  <w:num w:numId="34">
    <w:abstractNumId w:val="13"/>
  </w:num>
  <w:num w:numId="35">
    <w:abstractNumId w:val="31"/>
  </w:num>
  <w:num w:numId="36">
    <w:abstractNumId w:val="45"/>
  </w:num>
  <w:num w:numId="37">
    <w:abstractNumId w:val="26"/>
  </w:num>
  <w:num w:numId="38">
    <w:abstractNumId w:val="34"/>
  </w:num>
  <w:num w:numId="39">
    <w:abstractNumId w:val="17"/>
  </w:num>
  <w:num w:numId="40">
    <w:abstractNumId w:val="39"/>
  </w:num>
  <w:num w:numId="41">
    <w:abstractNumId w:val="12"/>
  </w:num>
  <w:num w:numId="42">
    <w:abstractNumId w:val="28"/>
  </w:num>
  <w:num w:numId="43">
    <w:abstractNumId w:val="21"/>
  </w:num>
  <w:num w:numId="44">
    <w:abstractNumId w:val="19"/>
  </w:num>
  <w:num w:numId="45">
    <w:abstractNumId w:val="44"/>
  </w:num>
  <w:num w:numId="46">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documentProtection w:edit="trackedChanges" w:enforcement="1" w:cryptProviderType="rsaFull" w:cryptAlgorithmClass="hash" w:cryptAlgorithmType="typeAny" w:cryptAlgorithmSid="4" w:cryptSpinCount="100000" w:hash="iUyEAL081ZG5wqYCnUiCSeaJiZc=" w:salt="dLNbRAzeKvShiwe6ChNgLA=="/>
  <w:styleLockTheme/>
  <w:styleLockQFSet/>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C9"/>
    <w:rsid w:val="00000F82"/>
    <w:rsid w:val="000033CB"/>
    <w:rsid w:val="0000469A"/>
    <w:rsid w:val="0000583B"/>
    <w:rsid w:val="00006B36"/>
    <w:rsid w:val="000079E8"/>
    <w:rsid w:val="00007C08"/>
    <w:rsid w:val="00012E02"/>
    <w:rsid w:val="000139C0"/>
    <w:rsid w:val="00013C46"/>
    <w:rsid w:val="00014415"/>
    <w:rsid w:val="00014A92"/>
    <w:rsid w:val="00014E82"/>
    <w:rsid w:val="00014EA9"/>
    <w:rsid w:val="00015007"/>
    <w:rsid w:val="00015ABC"/>
    <w:rsid w:val="000203AF"/>
    <w:rsid w:val="00020746"/>
    <w:rsid w:val="00020FD3"/>
    <w:rsid w:val="000224C9"/>
    <w:rsid w:val="00024206"/>
    <w:rsid w:val="000243AA"/>
    <w:rsid w:val="000270FF"/>
    <w:rsid w:val="00027354"/>
    <w:rsid w:val="00030425"/>
    <w:rsid w:val="00031533"/>
    <w:rsid w:val="00032C01"/>
    <w:rsid w:val="0003397E"/>
    <w:rsid w:val="00033FAC"/>
    <w:rsid w:val="00034BAF"/>
    <w:rsid w:val="00036AFD"/>
    <w:rsid w:val="000374A7"/>
    <w:rsid w:val="00040C65"/>
    <w:rsid w:val="00041262"/>
    <w:rsid w:val="00042D32"/>
    <w:rsid w:val="000437D9"/>
    <w:rsid w:val="000441B7"/>
    <w:rsid w:val="0004525E"/>
    <w:rsid w:val="000473D4"/>
    <w:rsid w:val="00050754"/>
    <w:rsid w:val="00050D69"/>
    <w:rsid w:val="00051CE0"/>
    <w:rsid w:val="000531A3"/>
    <w:rsid w:val="00053242"/>
    <w:rsid w:val="00054951"/>
    <w:rsid w:val="000573B9"/>
    <w:rsid w:val="0006084F"/>
    <w:rsid w:val="00061C3D"/>
    <w:rsid w:val="00062A76"/>
    <w:rsid w:val="00063462"/>
    <w:rsid w:val="000636EA"/>
    <w:rsid w:val="00063B21"/>
    <w:rsid w:val="0006550A"/>
    <w:rsid w:val="00070262"/>
    <w:rsid w:val="00071838"/>
    <w:rsid w:val="00072D11"/>
    <w:rsid w:val="00073A7E"/>
    <w:rsid w:val="00076627"/>
    <w:rsid w:val="00076835"/>
    <w:rsid w:val="0008011B"/>
    <w:rsid w:val="00080217"/>
    <w:rsid w:val="00080363"/>
    <w:rsid w:val="00081096"/>
    <w:rsid w:val="000817B6"/>
    <w:rsid w:val="000826BD"/>
    <w:rsid w:val="000839EC"/>
    <w:rsid w:val="00085C68"/>
    <w:rsid w:val="0008738C"/>
    <w:rsid w:val="000874CF"/>
    <w:rsid w:val="00087876"/>
    <w:rsid w:val="0009111E"/>
    <w:rsid w:val="000919F3"/>
    <w:rsid w:val="000937B9"/>
    <w:rsid w:val="000945CF"/>
    <w:rsid w:val="00094C5A"/>
    <w:rsid w:val="00096A50"/>
    <w:rsid w:val="00097FEB"/>
    <w:rsid w:val="000A0E25"/>
    <w:rsid w:val="000A1378"/>
    <w:rsid w:val="000A22D6"/>
    <w:rsid w:val="000A2A6E"/>
    <w:rsid w:val="000A44C6"/>
    <w:rsid w:val="000A6BE7"/>
    <w:rsid w:val="000B0B11"/>
    <w:rsid w:val="000B20EF"/>
    <w:rsid w:val="000B2226"/>
    <w:rsid w:val="000B4262"/>
    <w:rsid w:val="000B72DB"/>
    <w:rsid w:val="000C199E"/>
    <w:rsid w:val="000C1ED5"/>
    <w:rsid w:val="000C3543"/>
    <w:rsid w:val="000C66A9"/>
    <w:rsid w:val="000C6D60"/>
    <w:rsid w:val="000C7010"/>
    <w:rsid w:val="000D0A2A"/>
    <w:rsid w:val="000D0BFF"/>
    <w:rsid w:val="000D0CE5"/>
    <w:rsid w:val="000D6459"/>
    <w:rsid w:val="000D6CE6"/>
    <w:rsid w:val="000E0B0C"/>
    <w:rsid w:val="000E159E"/>
    <w:rsid w:val="000E193D"/>
    <w:rsid w:val="000E2AFD"/>
    <w:rsid w:val="000E4CD1"/>
    <w:rsid w:val="000E6862"/>
    <w:rsid w:val="000E68A3"/>
    <w:rsid w:val="000E7C37"/>
    <w:rsid w:val="000E7F86"/>
    <w:rsid w:val="000F2610"/>
    <w:rsid w:val="000F56AE"/>
    <w:rsid w:val="000F5709"/>
    <w:rsid w:val="000F5C10"/>
    <w:rsid w:val="000F664A"/>
    <w:rsid w:val="000F6C66"/>
    <w:rsid w:val="000F7723"/>
    <w:rsid w:val="001003DE"/>
    <w:rsid w:val="00101838"/>
    <w:rsid w:val="00102422"/>
    <w:rsid w:val="0010351F"/>
    <w:rsid w:val="0010368E"/>
    <w:rsid w:val="00103A3E"/>
    <w:rsid w:val="00103DBD"/>
    <w:rsid w:val="0010449E"/>
    <w:rsid w:val="00105409"/>
    <w:rsid w:val="00105A95"/>
    <w:rsid w:val="00106482"/>
    <w:rsid w:val="00110AFC"/>
    <w:rsid w:val="00110FC4"/>
    <w:rsid w:val="00111A23"/>
    <w:rsid w:val="00112E12"/>
    <w:rsid w:val="00113281"/>
    <w:rsid w:val="00113659"/>
    <w:rsid w:val="00116201"/>
    <w:rsid w:val="00117090"/>
    <w:rsid w:val="0011784F"/>
    <w:rsid w:val="00117AD4"/>
    <w:rsid w:val="00120BD1"/>
    <w:rsid w:val="0012197C"/>
    <w:rsid w:val="00122D89"/>
    <w:rsid w:val="001244ED"/>
    <w:rsid w:val="00125198"/>
    <w:rsid w:val="00127B4B"/>
    <w:rsid w:val="00130D52"/>
    <w:rsid w:val="00132F9C"/>
    <w:rsid w:val="00133030"/>
    <w:rsid w:val="00133169"/>
    <w:rsid w:val="00134592"/>
    <w:rsid w:val="00134A64"/>
    <w:rsid w:val="00135F55"/>
    <w:rsid w:val="0013662D"/>
    <w:rsid w:val="00136C06"/>
    <w:rsid w:val="00136C8C"/>
    <w:rsid w:val="0013732A"/>
    <w:rsid w:val="0014097D"/>
    <w:rsid w:val="00144D08"/>
    <w:rsid w:val="001460AE"/>
    <w:rsid w:val="00147709"/>
    <w:rsid w:val="0015123F"/>
    <w:rsid w:val="0015337E"/>
    <w:rsid w:val="00153392"/>
    <w:rsid w:val="0015432A"/>
    <w:rsid w:val="001550F9"/>
    <w:rsid w:val="0015552C"/>
    <w:rsid w:val="00155719"/>
    <w:rsid w:val="00155EE5"/>
    <w:rsid w:val="00156453"/>
    <w:rsid w:val="0015684A"/>
    <w:rsid w:val="0015780F"/>
    <w:rsid w:val="00157FC2"/>
    <w:rsid w:val="00162833"/>
    <w:rsid w:val="001635F9"/>
    <w:rsid w:val="001643DC"/>
    <w:rsid w:val="001652A3"/>
    <w:rsid w:val="0016578E"/>
    <w:rsid w:val="00167913"/>
    <w:rsid w:val="001679AB"/>
    <w:rsid w:val="00167DD2"/>
    <w:rsid w:val="00170D06"/>
    <w:rsid w:val="001721A3"/>
    <w:rsid w:val="001725D1"/>
    <w:rsid w:val="00172D43"/>
    <w:rsid w:val="0017358D"/>
    <w:rsid w:val="001746A1"/>
    <w:rsid w:val="00175C71"/>
    <w:rsid w:val="001769F0"/>
    <w:rsid w:val="00176A15"/>
    <w:rsid w:val="0017790B"/>
    <w:rsid w:val="00181ED2"/>
    <w:rsid w:val="0018267E"/>
    <w:rsid w:val="001827CD"/>
    <w:rsid w:val="0018463D"/>
    <w:rsid w:val="0018488B"/>
    <w:rsid w:val="00184C8B"/>
    <w:rsid w:val="00186109"/>
    <w:rsid w:val="001878CE"/>
    <w:rsid w:val="00190FBF"/>
    <w:rsid w:val="00192E65"/>
    <w:rsid w:val="0019300B"/>
    <w:rsid w:val="00195543"/>
    <w:rsid w:val="00196D2B"/>
    <w:rsid w:val="001A0764"/>
    <w:rsid w:val="001A083C"/>
    <w:rsid w:val="001A1216"/>
    <w:rsid w:val="001A1A44"/>
    <w:rsid w:val="001A35EE"/>
    <w:rsid w:val="001A3F9B"/>
    <w:rsid w:val="001A7301"/>
    <w:rsid w:val="001B0CC2"/>
    <w:rsid w:val="001B1BAB"/>
    <w:rsid w:val="001B1D2C"/>
    <w:rsid w:val="001B2D29"/>
    <w:rsid w:val="001B331F"/>
    <w:rsid w:val="001B33FE"/>
    <w:rsid w:val="001B388E"/>
    <w:rsid w:val="001B53F5"/>
    <w:rsid w:val="001B6496"/>
    <w:rsid w:val="001C0A2D"/>
    <w:rsid w:val="001C14B3"/>
    <w:rsid w:val="001C3071"/>
    <w:rsid w:val="001C3C74"/>
    <w:rsid w:val="001C46B6"/>
    <w:rsid w:val="001C4B45"/>
    <w:rsid w:val="001C5060"/>
    <w:rsid w:val="001C5EE2"/>
    <w:rsid w:val="001C6536"/>
    <w:rsid w:val="001C7300"/>
    <w:rsid w:val="001C74B4"/>
    <w:rsid w:val="001C761E"/>
    <w:rsid w:val="001C76FD"/>
    <w:rsid w:val="001C796D"/>
    <w:rsid w:val="001C7A23"/>
    <w:rsid w:val="001D03A5"/>
    <w:rsid w:val="001D1554"/>
    <w:rsid w:val="001D44D2"/>
    <w:rsid w:val="001D581A"/>
    <w:rsid w:val="001D6DC5"/>
    <w:rsid w:val="001E0013"/>
    <w:rsid w:val="001E46B1"/>
    <w:rsid w:val="001E4A00"/>
    <w:rsid w:val="001F14F8"/>
    <w:rsid w:val="001F1A5B"/>
    <w:rsid w:val="001F28DD"/>
    <w:rsid w:val="001F2D1F"/>
    <w:rsid w:val="001F3C99"/>
    <w:rsid w:val="001F485F"/>
    <w:rsid w:val="001F5DA3"/>
    <w:rsid w:val="001F600C"/>
    <w:rsid w:val="001F6045"/>
    <w:rsid w:val="001F7BCC"/>
    <w:rsid w:val="002018F4"/>
    <w:rsid w:val="00201FAE"/>
    <w:rsid w:val="00202500"/>
    <w:rsid w:val="00202BAE"/>
    <w:rsid w:val="00203597"/>
    <w:rsid w:val="00205B1B"/>
    <w:rsid w:val="00206384"/>
    <w:rsid w:val="00206436"/>
    <w:rsid w:val="00206C38"/>
    <w:rsid w:val="00207079"/>
    <w:rsid w:val="00207326"/>
    <w:rsid w:val="002073E1"/>
    <w:rsid w:val="00210140"/>
    <w:rsid w:val="00212DD8"/>
    <w:rsid w:val="002137BE"/>
    <w:rsid w:val="00213DF5"/>
    <w:rsid w:val="002140BF"/>
    <w:rsid w:val="0021543D"/>
    <w:rsid w:val="00215FCD"/>
    <w:rsid w:val="00216F3C"/>
    <w:rsid w:val="00217B86"/>
    <w:rsid w:val="00217CBC"/>
    <w:rsid w:val="00220C29"/>
    <w:rsid w:val="00220D34"/>
    <w:rsid w:val="0022171E"/>
    <w:rsid w:val="002222F8"/>
    <w:rsid w:val="002228E3"/>
    <w:rsid w:val="0022318F"/>
    <w:rsid w:val="00223812"/>
    <w:rsid w:val="002258CD"/>
    <w:rsid w:val="002309B7"/>
    <w:rsid w:val="00232515"/>
    <w:rsid w:val="00232D4A"/>
    <w:rsid w:val="00233A61"/>
    <w:rsid w:val="00233DF4"/>
    <w:rsid w:val="00234ABD"/>
    <w:rsid w:val="00235267"/>
    <w:rsid w:val="00235BAD"/>
    <w:rsid w:val="00235D00"/>
    <w:rsid w:val="00236126"/>
    <w:rsid w:val="0024166C"/>
    <w:rsid w:val="0024362C"/>
    <w:rsid w:val="00243BC2"/>
    <w:rsid w:val="00243DD2"/>
    <w:rsid w:val="00245706"/>
    <w:rsid w:val="00246E7E"/>
    <w:rsid w:val="002507CC"/>
    <w:rsid w:val="00250B8E"/>
    <w:rsid w:val="00251414"/>
    <w:rsid w:val="0025154B"/>
    <w:rsid w:val="00252D40"/>
    <w:rsid w:val="00252F83"/>
    <w:rsid w:val="002546F3"/>
    <w:rsid w:val="00255A33"/>
    <w:rsid w:val="00255C59"/>
    <w:rsid w:val="00256B53"/>
    <w:rsid w:val="00262005"/>
    <w:rsid w:val="002632C3"/>
    <w:rsid w:val="00263E0B"/>
    <w:rsid w:val="00267454"/>
    <w:rsid w:val="002701A9"/>
    <w:rsid w:val="00271AF0"/>
    <w:rsid w:val="00282FD3"/>
    <w:rsid w:val="00284DEA"/>
    <w:rsid w:val="00286192"/>
    <w:rsid w:val="00286EB0"/>
    <w:rsid w:val="00287041"/>
    <w:rsid w:val="00287CC6"/>
    <w:rsid w:val="00290996"/>
    <w:rsid w:val="00290AF2"/>
    <w:rsid w:val="0029142D"/>
    <w:rsid w:val="00291A78"/>
    <w:rsid w:val="00292163"/>
    <w:rsid w:val="002941E2"/>
    <w:rsid w:val="00294A80"/>
    <w:rsid w:val="00294AE9"/>
    <w:rsid w:val="00294FFD"/>
    <w:rsid w:val="002A0D69"/>
    <w:rsid w:val="002A12D2"/>
    <w:rsid w:val="002A157D"/>
    <w:rsid w:val="002A19E9"/>
    <w:rsid w:val="002A29C7"/>
    <w:rsid w:val="002A2C4B"/>
    <w:rsid w:val="002A3DEF"/>
    <w:rsid w:val="002A423B"/>
    <w:rsid w:val="002A4D4F"/>
    <w:rsid w:val="002A5871"/>
    <w:rsid w:val="002B1330"/>
    <w:rsid w:val="002B17B7"/>
    <w:rsid w:val="002B1A4D"/>
    <w:rsid w:val="002B2682"/>
    <w:rsid w:val="002B452D"/>
    <w:rsid w:val="002B4A96"/>
    <w:rsid w:val="002B5846"/>
    <w:rsid w:val="002B6FCA"/>
    <w:rsid w:val="002C3C40"/>
    <w:rsid w:val="002C5165"/>
    <w:rsid w:val="002C5DEC"/>
    <w:rsid w:val="002C64E4"/>
    <w:rsid w:val="002C70A9"/>
    <w:rsid w:val="002D1172"/>
    <w:rsid w:val="002D1EBE"/>
    <w:rsid w:val="002D2474"/>
    <w:rsid w:val="002D427F"/>
    <w:rsid w:val="002D596F"/>
    <w:rsid w:val="002D60B2"/>
    <w:rsid w:val="002D69CE"/>
    <w:rsid w:val="002E0DD4"/>
    <w:rsid w:val="002E240E"/>
    <w:rsid w:val="002E44D9"/>
    <w:rsid w:val="002E4B89"/>
    <w:rsid w:val="002E4CE4"/>
    <w:rsid w:val="002E4F23"/>
    <w:rsid w:val="002E55BB"/>
    <w:rsid w:val="002E6F06"/>
    <w:rsid w:val="002E7532"/>
    <w:rsid w:val="002F06A4"/>
    <w:rsid w:val="002F247B"/>
    <w:rsid w:val="002F3A16"/>
    <w:rsid w:val="002F4639"/>
    <w:rsid w:val="002F4751"/>
    <w:rsid w:val="002F4BC0"/>
    <w:rsid w:val="002F54BC"/>
    <w:rsid w:val="002F6379"/>
    <w:rsid w:val="002F6F96"/>
    <w:rsid w:val="002F705D"/>
    <w:rsid w:val="0030054D"/>
    <w:rsid w:val="00302EAC"/>
    <w:rsid w:val="00303E96"/>
    <w:rsid w:val="003107D6"/>
    <w:rsid w:val="00310E06"/>
    <w:rsid w:val="00313DA0"/>
    <w:rsid w:val="0031517D"/>
    <w:rsid w:val="003163FE"/>
    <w:rsid w:val="0031727F"/>
    <w:rsid w:val="00323062"/>
    <w:rsid w:val="00326B98"/>
    <w:rsid w:val="00330652"/>
    <w:rsid w:val="003306E0"/>
    <w:rsid w:val="00331AFB"/>
    <w:rsid w:val="00331D27"/>
    <w:rsid w:val="00333001"/>
    <w:rsid w:val="00334347"/>
    <w:rsid w:val="003345AF"/>
    <w:rsid w:val="0033602D"/>
    <w:rsid w:val="00340CF2"/>
    <w:rsid w:val="00340D45"/>
    <w:rsid w:val="00341B63"/>
    <w:rsid w:val="00341FC9"/>
    <w:rsid w:val="00343326"/>
    <w:rsid w:val="00343896"/>
    <w:rsid w:val="00343DA9"/>
    <w:rsid w:val="00344572"/>
    <w:rsid w:val="003448BE"/>
    <w:rsid w:val="003473DF"/>
    <w:rsid w:val="00351106"/>
    <w:rsid w:val="00354E9D"/>
    <w:rsid w:val="0035512D"/>
    <w:rsid w:val="003555D0"/>
    <w:rsid w:val="003564A2"/>
    <w:rsid w:val="00356566"/>
    <w:rsid w:val="003578EC"/>
    <w:rsid w:val="00357DDE"/>
    <w:rsid w:val="0036015B"/>
    <w:rsid w:val="00361340"/>
    <w:rsid w:val="00362515"/>
    <w:rsid w:val="0036319C"/>
    <w:rsid w:val="00370D94"/>
    <w:rsid w:val="003716A6"/>
    <w:rsid w:val="00373401"/>
    <w:rsid w:val="00373888"/>
    <w:rsid w:val="003739E9"/>
    <w:rsid w:val="00380A55"/>
    <w:rsid w:val="00380F4A"/>
    <w:rsid w:val="0038168D"/>
    <w:rsid w:val="00382C40"/>
    <w:rsid w:val="003838D4"/>
    <w:rsid w:val="0038492F"/>
    <w:rsid w:val="00390046"/>
    <w:rsid w:val="003937EE"/>
    <w:rsid w:val="00393C62"/>
    <w:rsid w:val="0039427D"/>
    <w:rsid w:val="003942C0"/>
    <w:rsid w:val="003949B8"/>
    <w:rsid w:val="003952C2"/>
    <w:rsid w:val="003967F4"/>
    <w:rsid w:val="00396FF6"/>
    <w:rsid w:val="0039799E"/>
    <w:rsid w:val="003A01EA"/>
    <w:rsid w:val="003A134A"/>
    <w:rsid w:val="003A222A"/>
    <w:rsid w:val="003A2D6C"/>
    <w:rsid w:val="003A3295"/>
    <w:rsid w:val="003A4068"/>
    <w:rsid w:val="003A5381"/>
    <w:rsid w:val="003A5A6C"/>
    <w:rsid w:val="003A64BA"/>
    <w:rsid w:val="003A7A65"/>
    <w:rsid w:val="003A7D51"/>
    <w:rsid w:val="003B11B8"/>
    <w:rsid w:val="003B1437"/>
    <w:rsid w:val="003B2D65"/>
    <w:rsid w:val="003B5AC1"/>
    <w:rsid w:val="003B6564"/>
    <w:rsid w:val="003B79E5"/>
    <w:rsid w:val="003C14CD"/>
    <w:rsid w:val="003C3A79"/>
    <w:rsid w:val="003C3B49"/>
    <w:rsid w:val="003C6105"/>
    <w:rsid w:val="003D0ECE"/>
    <w:rsid w:val="003D47CE"/>
    <w:rsid w:val="003D4C45"/>
    <w:rsid w:val="003D5621"/>
    <w:rsid w:val="003D6C4C"/>
    <w:rsid w:val="003D7ACE"/>
    <w:rsid w:val="003E0DCB"/>
    <w:rsid w:val="003E1453"/>
    <w:rsid w:val="003E1CA3"/>
    <w:rsid w:val="003E2180"/>
    <w:rsid w:val="003E2940"/>
    <w:rsid w:val="003E4640"/>
    <w:rsid w:val="003E5958"/>
    <w:rsid w:val="003E61D3"/>
    <w:rsid w:val="003F00C1"/>
    <w:rsid w:val="003F0E38"/>
    <w:rsid w:val="003F26B7"/>
    <w:rsid w:val="003F39EE"/>
    <w:rsid w:val="003F4444"/>
    <w:rsid w:val="003F5859"/>
    <w:rsid w:val="003F7D03"/>
    <w:rsid w:val="00401FB8"/>
    <w:rsid w:val="0040248C"/>
    <w:rsid w:val="00403B90"/>
    <w:rsid w:val="00404654"/>
    <w:rsid w:val="004059E4"/>
    <w:rsid w:val="00405D47"/>
    <w:rsid w:val="00406263"/>
    <w:rsid w:val="004068F2"/>
    <w:rsid w:val="00406F10"/>
    <w:rsid w:val="00407996"/>
    <w:rsid w:val="00407D2D"/>
    <w:rsid w:val="00411D31"/>
    <w:rsid w:val="0041338D"/>
    <w:rsid w:val="004135CD"/>
    <w:rsid w:val="0041509C"/>
    <w:rsid w:val="00415A7E"/>
    <w:rsid w:val="00416F83"/>
    <w:rsid w:val="004177C4"/>
    <w:rsid w:val="00420213"/>
    <w:rsid w:val="00420C6C"/>
    <w:rsid w:val="00421FC7"/>
    <w:rsid w:val="00425729"/>
    <w:rsid w:val="00425A07"/>
    <w:rsid w:val="004273D2"/>
    <w:rsid w:val="00432044"/>
    <w:rsid w:val="00432445"/>
    <w:rsid w:val="0043420C"/>
    <w:rsid w:val="0044046F"/>
    <w:rsid w:val="00441195"/>
    <w:rsid w:val="004414C9"/>
    <w:rsid w:val="00441B5A"/>
    <w:rsid w:val="00441CA3"/>
    <w:rsid w:val="00442016"/>
    <w:rsid w:val="00442FCE"/>
    <w:rsid w:val="004442CC"/>
    <w:rsid w:val="00444BE4"/>
    <w:rsid w:val="004479DA"/>
    <w:rsid w:val="0045025B"/>
    <w:rsid w:val="00452E1E"/>
    <w:rsid w:val="00452E20"/>
    <w:rsid w:val="00454571"/>
    <w:rsid w:val="00455253"/>
    <w:rsid w:val="00456045"/>
    <w:rsid w:val="004561C6"/>
    <w:rsid w:val="004569EC"/>
    <w:rsid w:val="004607F7"/>
    <w:rsid w:val="00462002"/>
    <w:rsid w:val="004635BA"/>
    <w:rsid w:val="00464106"/>
    <w:rsid w:val="004641DD"/>
    <w:rsid w:val="00464325"/>
    <w:rsid w:val="00465B39"/>
    <w:rsid w:val="004666E9"/>
    <w:rsid w:val="00466ADC"/>
    <w:rsid w:val="00467BDD"/>
    <w:rsid w:val="00470F70"/>
    <w:rsid w:val="0047221B"/>
    <w:rsid w:val="00472722"/>
    <w:rsid w:val="00472873"/>
    <w:rsid w:val="00472A67"/>
    <w:rsid w:val="004733D0"/>
    <w:rsid w:val="004755D1"/>
    <w:rsid w:val="0047649E"/>
    <w:rsid w:val="004772A9"/>
    <w:rsid w:val="004772FA"/>
    <w:rsid w:val="00477D0F"/>
    <w:rsid w:val="00481572"/>
    <w:rsid w:val="004839B9"/>
    <w:rsid w:val="00483E49"/>
    <w:rsid w:val="00484C88"/>
    <w:rsid w:val="00485011"/>
    <w:rsid w:val="004855CF"/>
    <w:rsid w:val="00485AB8"/>
    <w:rsid w:val="00486FAA"/>
    <w:rsid w:val="004878D1"/>
    <w:rsid w:val="004879B0"/>
    <w:rsid w:val="00487FC4"/>
    <w:rsid w:val="00490065"/>
    <w:rsid w:val="00490F7B"/>
    <w:rsid w:val="00494667"/>
    <w:rsid w:val="004A1AEA"/>
    <w:rsid w:val="004A2BB3"/>
    <w:rsid w:val="004A4B99"/>
    <w:rsid w:val="004B0854"/>
    <w:rsid w:val="004B08F8"/>
    <w:rsid w:val="004B0A42"/>
    <w:rsid w:val="004B133F"/>
    <w:rsid w:val="004B2B4A"/>
    <w:rsid w:val="004B4D4F"/>
    <w:rsid w:val="004B5601"/>
    <w:rsid w:val="004B684C"/>
    <w:rsid w:val="004B7A05"/>
    <w:rsid w:val="004C15C7"/>
    <w:rsid w:val="004C2497"/>
    <w:rsid w:val="004C2955"/>
    <w:rsid w:val="004C2DA1"/>
    <w:rsid w:val="004D1CBE"/>
    <w:rsid w:val="004D2D65"/>
    <w:rsid w:val="004D39A1"/>
    <w:rsid w:val="004D4666"/>
    <w:rsid w:val="004D531F"/>
    <w:rsid w:val="004D6C56"/>
    <w:rsid w:val="004D793F"/>
    <w:rsid w:val="004E226F"/>
    <w:rsid w:val="004E494C"/>
    <w:rsid w:val="004E529C"/>
    <w:rsid w:val="004E5642"/>
    <w:rsid w:val="004E6208"/>
    <w:rsid w:val="004E699D"/>
    <w:rsid w:val="004F061D"/>
    <w:rsid w:val="004F42D2"/>
    <w:rsid w:val="004F47CD"/>
    <w:rsid w:val="004F61AB"/>
    <w:rsid w:val="004F66B0"/>
    <w:rsid w:val="00501285"/>
    <w:rsid w:val="00501D9E"/>
    <w:rsid w:val="0050295B"/>
    <w:rsid w:val="00503F91"/>
    <w:rsid w:val="00504469"/>
    <w:rsid w:val="00504B75"/>
    <w:rsid w:val="00506179"/>
    <w:rsid w:val="00506246"/>
    <w:rsid w:val="00506B82"/>
    <w:rsid w:val="00507A77"/>
    <w:rsid w:val="00507BC7"/>
    <w:rsid w:val="00507DDC"/>
    <w:rsid w:val="005100AC"/>
    <w:rsid w:val="00511167"/>
    <w:rsid w:val="0051265C"/>
    <w:rsid w:val="00512ED8"/>
    <w:rsid w:val="00513479"/>
    <w:rsid w:val="00514A59"/>
    <w:rsid w:val="00514C17"/>
    <w:rsid w:val="00515199"/>
    <w:rsid w:val="005153AD"/>
    <w:rsid w:val="0051548A"/>
    <w:rsid w:val="00516912"/>
    <w:rsid w:val="005209F4"/>
    <w:rsid w:val="00521AB1"/>
    <w:rsid w:val="00522C04"/>
    <w:rsid w:val="00524355"/>
    <w:rsid w:val="005300B3"/>
    <w:rsid w:val="00530FD0"/>
    <w:rsid w:val="00531679"/>
    <w:rsid w:val="00531EAC"/>
    <w:rsid w:val="005320F7"/>
    <w:rsid w:val="00532919"/>
    <w:rsid w:val="005355AC"/>
    <w:rsid w:val="00536185"/>
    <w:rsid w:val="005363D0"/>
    <w:rsid w:val="00537BC7"/>
    <w:rsid w:val="00537D59"/>
    <w:rsid w:val="005415BD"/>
    <w:rsid w:val="00541CA5"/>
    <w:rsid w:val="00542212"/>
    <w:rsid w:val="00543490"/>
    <w:rsid w:val="00543987"/>
    <w:rsid w:val="005439EA"/>
    <w:rsid w:val="00544139"/>
    <w:rsid w:val="0054516B"/>
    <w:rsid w:val="00550BBC"/>
    <w:rsid w:val="00551310"/>
    <w:rsid w:val="005516F4"/>
    <w:rsid w:val="00552179"/>
    <w:rsid w:val="00553C99"/>
    <w:rsid w:val="00555E4C"/>
    <w:rsid w:val="00556CBA"/>
    <w:rsid w:val="00560772"/>
    <w:rsid w:val="00564377"/>
    <w:rsid w:val="005646C3"/>
    <w:rsid w:val="00565146"/>
    <w:rsid w:val="0056748C"/>
    <w:rsid w:val="005710D0"/>
    <w:rsid w:val="0057208D"/>
    <w:rsid w:val="00572C7F"/>
    <w:rsid w:val="0057354E"/>
    <w:rsid w:val="005773BB"/>
    <w:rsid w:val="005773E5"/>
    <w:rsid w:val="00581F2D"/>
    <w:rsid w:val="005839E6"/>
    <w:rsid w:val="00583D5D"/>
    <w:rsid w:val="00584014"/>
    <w:rsid w:val="0058448D"/>
    <w:rsid w:val="00585665"/>
    <w:rsid w:val="005858ED"/>
    <w:rsid w:val="00590B6A"/>
    <w:rsid w:val="005921B7"/>
    <w:rsid w:val="005928FD"/>
    <w:rsid w:val="00593C65"/>
    <w:rsid w:val="005953AC"/>
    <w:rsid w:val="005962CA"/>
    <w:rsid w:val="005963D5"/>
    <w:rsid w:val="0059691B"/>
    <w:rsid w:val="005A2170"/>
    <w:rsid w:val="005A22CD"/>
    <w:rsid w:val="005A6110"/>
    <w:rsid w:val="005A7850"/>
    <w:rsid w:val="005A7D31"/>
    <w:rsid w:val="005B078D"/>
    <w:rsid w:val="005B3812"/>
    <w:rsid w:val="005B3D55"/>
    <w:rsid w:val="005B50DA"/>
    <w:rsid w:val="005B6157"/>
    <w:rsid w:val="005B6AFC"/>
    <w:rsid w:val="005B7D69"/>
    <w:rsid w:val="005C0E37"/>
    <w:rsid w:val="005C1A28"/>
    <w:rsid w:val="005C5D9C"/>
    <w:rsid w:val="005C73D6"/>
    <w:rsid w:val="005C79A6"/>
    <w:rsid w:val="005D00A1"/>
    <w:rsid w:val="005D1690"/>
    <w:rsid w:val="005D1753"/>
    <w:rsid w:val="005D216A"/>
    <w:rsid w:val="005D236F"/>
    <w:rsid w:val="005D54F2"/>
    <w:rsid w:val="005D58D6"/>
    <w:rsid w:val="005D5BB5"/>
    <w:rsid w:val="005D70C5"/>
    <w:rsid w:val="005D77C1"/>
    <w:rsid w:val="005D781C"/>
    <w:rsid w:val="005D7D72"/>
    <w:rsid w:val="005E2CE5"/>
    <w:rsid w:val="005E52FA"/>
    <w:rsid w:val="005E55E0"/>
    <w:rsid w:val="005E6337"/>
    <w:rsid w:val="005E7439"/>
    <w:rsid w:val="005E7BAE"/>
    <w:rsid w:val="005F086F"/>
    <w:rsid w:val="005F12F1"/>
    <w:rsid w:val="005F26B3"/>
    <w:rsid w:val="005F2BA4"/>
    <w:rsid w:val="005F495C"/>
    <w:rsid w:val="005F50ED"/>
    <w:rsid w:val="005F6265"/>
    <w:rsid w:val="005F6B39"/>
    <w:rsid w:val="00600DB8"/>
    <w:rsid w:val="00600F42"/>
    <w:rsid w:val="00600F66"/>
    <w:rsid w:val="0060382E"/>
    <w:rsid w:val="0060456C"/>
    <w:rsid w:val="0060497D"/>
    <w:rsid w:val="006053BB"/>
    <w:rsid w:val="006101A3"/>
    <w:rsid w:val="00610D8C"/>
    <w:rsid w:val="00611B22"/>
    <w:rsid w:val="00611B75"/>
    <w:rsid w:val="00611FF6"/>
    <w:rsid w:val="0061289C"/>
    <w:rsid w:val="00612EBF"/>
    <w:rsid w:val="00613709"/>
    <w:rsid w:val="00613A43"/>
    <w:rsid w:val="00614C37"/>
    <w:rsid w:val="006153CA"/>
    <w:rsid w:val="006153D4"/>
    <w:rsid w:val="00620067"/>
    <w:rsid w:val="00620DC0"/>
    <w:rsid w:val="006215C1"/>
    <w:rsid w:val="00622EC3"/>
    <w:rsid w:val="00623492"/>
    <w:rsid w:val="00624EA3"/>
    <w:rsid w:val="00625301"/>
    <w:rsid w:val="00625869"/>
    <w:rsid w:val="00625F4E"/>
    <w:rsid w:val="006265BD"/>
    <w:rsid w:val="00627609"/>
    <w:rsid w:val="0063014A"/>
    <w:rsid w:val="00630227"/>
    <w:rsid w:val="0063191D"/>
    <w:rsid w:val="006334B7"/>
    <w:rsid w:val="006336C2"/>
    <w:rsid w:val="00634897"/>
    <w:rsid w:val="006349FD"/>
    <w:rsid w:val="00635C75"/>
    <w:rsid w:val="006361CD"/>
    <w:rsid w:val="00636A3F"/>
    <w:rsid w:val="00636CE4"/>
    <w:rsid w:val="00637993"/>
    <w:rsid w:val="00640183"/>
    <w:rsid w:val="006417F9"/>
    <w:rsid w:val="006441CC"/>
    <w:rsid w:val="0064477A"/>
    <w:rsid w:val="00644A01"/>
    <w:rsid w:val="0064604B"/>
    <w:rsid w:val="0064625C"/>
    <w:rsid w:val="006507FC"/>
    <w:rsid w:val="006530EA"/>
    <w:rsid w:val="00653A77"/>
    <w:rsid w:val="006572D7"/>
    <w:rsid w:val="00657A25"/>
    <w:rsid w:val="00657C98"/>
    <w:rsid w:val="00660904"/>
    <w:rsid w:val="00661C5D"/>
    <w:rsid w:val="00662DF5"/>
    <w:rsid w:val="00663BD6"/>
    <w:rsid w:val="006641D3"/>
    <w:rsid w:val="00664EF5"/>
    <w:rsid w:val="006669C2"/>
    <w:rsid w:val="00667274"/>
    <w:rsid w:val="00670BAB"/>
    <w:rsid w:val="00673ACA"/>
    <w:rsid w:val="006744CF"/>
    <w:rsid w:val="00675481"/>
    <w:rsid w:val="00676AA8"/>
    <w:rsid w:val="006803E2"/>
    <w:rsid w:val="0068311F"/>
    <w:rsid w:val="00683694"/>
    <w:rsid w:val="006841B7"/>
    <w:rsid w:val="00685473"/>
    <w:rsid w:val="00685B1B"/>
    <w:rsid w:val="00686277"/>
    <w:rsid w:val="006863F5"/>
    <w:rsid w:val="00686A62"/>
    <w:rsid w:val="00687D56"/>
    <w:rsid w:val="00690593"/>
    <w:rsid w:val="00690B46"/>
    <w:rsid w:val="00691121"/>
    <w:rsid w:val="0069429E"/>
    <w:rsid w:val="006944B5"/>
    <w:rsid w:val="00694F41"/>
    <w:rsid w:val="00695A78"/>
    <w:rsid w:val="006961C9"/>
    <w:rsid w:val="006A0DD7"/>
    <w:rsid w:val="006A0E82"/>
    <w:rsid w:val="006A169A"/>
    <w:rsid w:val="006A3D32"/>
    <w:rsid w:val="006B02D7"/>
    <w:rsid w:val="006B0EC2"/>
    <w:rsid w:val="006B1E74"/>
    <w:rsid w:val="006B38A9"/>
    <w:rsid w:val="006B3AD0"/>
    <w:rsid w:val="006B42C3"/>
    <w:rsid w:val="006B4886"/>
    <w:rsid w:val="006B48BE"/>
    <w:rsid w:val="006B560B"/>
    <w:rsid w:val="006B5E00"/>
    <w:rsid w:val="006B7405"/>
    <w:rsid w:val="006C0CC4"/>
    <w:rsid w:val="006C33D6"/>
    <w:rsid w:val="006C598B"/>
    <w:rsid w:val="006C5BB6"/>
    <w:rsid w:val="006C608E"/>
    <w:rsid w:val="006C6F9C"/>
    <w:rsid w:val="006C739A"/>
    <w:rsid w:val="006D01D5"/>
    <w:rsid w:val="006D07ED"/>
    <w:rsid w:val="006D082F"/>
    <w:rsid w:val="006D0C1E"/>
    <w:rsid w:val="006D1250"/>
    <w:rsid w:val="006D40EC"/>
    <w:rsid w:val="006D457C"/>
    <w:rsid w:val="006D64F6"/>
    <w:rsid w:val="006D6965"/>
    <w:rsid w:val="006E1015"/>
    <w:rsid w:val="006E1BF7"/>
    <w:rsid w:val="006E26BA"/>
    <w:rsid w:val="006E31A5"/>
    <w:rsid w:val="006E4EF2"/>
    <w:rsid w:val="006E5207"/>
    <w:rsid w:val="006E55B5"/>
    <w:rsid w:val="006E6F68"/>
    <w:rsid w:val="006E7053"/>
    <w:rsid w:val="006E7EB8"/>
    <w:rsid w:val="006F0DB0"/>
    <w:rsid w:val="006F2D49"/>
    <w:rsid w:val="006F379E"/>
    <w:rsid w:val="006F4797"/>
    <w:rsid w:val="006F49DA"/>
    <w:rsid w:val="006F6A4B"/>
    <w:rsid w:val="006F79BD"/>
    <w:rsid w:val="006F7EAC"/>
    <w:rsid w:val="00700378"/>
    <w:rsid w:val="007022AA"/>
    <w:rsid w:val="00702680"/>
    <w:rsid w:val="0070368F"/>
    <w:rsid w:val="007041DC"/>
    <w:rsid w:val="0070446B"/>
    <w:rsid w:val="007056FC"/>
    <w:rsid w:val="007060DC"/>
    <w:rsid w:val="00706175"/>
    <w:rsid w:val="00707304"/>
    <w:rsid w:val="007075C0"/>
    <w:rsid w:val="00707899"/>
    <w:rsid w:val="00711FBF"/>
    <w:rsid w:val="00712809"/>
    <w:rsid w:val="00712D2D"/>
    <w:rsid w:val="0071302A"/>
    <w:rsid w:val="00713102"/>
    <w:rsid w:val="00715481"/>
    <w:rsid w:val="00716FB9"/>
    <w:rsid w:val="0071727B"/>
    <w:rsid w:val="00717CA9"/>
    <w:rsid w:val="007241BA"/>
    <w:rsid w:val="007248F3"/>
    <w:rsid w:val="007268EE"/>
    <w:rsid w:val="007303CF"/>
    <w:rsid w:val="00730593"/>
    <w:rsid w:val="00731A1A"/>
    <w:rsid w:val="00731DA5"/>
    <w:rsid w:val="007328E3"/>
    <w:rsid w:val="00732D8C"/>
    <w:rsid w:val="00735363"/>
    <w:rsid w:val="0073628B"/>
    <w:rsid w:val="00736902"/>
    <w:rsid w:val="00737907"/>
    <w:rsid w:val="00737ADD"/>
    <w:rsid w:val="00740196"/>
    <w:rsid w:val="00740A3D"/>
    <w:rsid w:val="00741254"/>
    <w:rsid w:val="00741423"/>
    <w:rsid w:val="00743788"/>
    <w:rsid w:val="007454DD"/>
    <w:rsid w:val="00745930"/>
    <w:rsid w:val="00745E90"/>
    <w:rsid w:val="007505DC"/>
    <w:rsid w:val="007505EE"/>
    <w:rsid w:val="0075067A"/>
    <w:rsid w:val="007511E7"/>
    <w:rsid w:val="007515EC"/>
    <w:rsid w:val="00751CD6"/>
    <w:rsid w:val="00753B3F"/>
    <w:rsid w:val="007560F9"/>
    <w:rsid w:val="00756B8B"/>
    <w:rsid w:val="00756C8C"/>
    <w:rsid w:val="00757C48"/>
    <w:rsid w:val="00762A72"/>
    <w:rsid w:val="00766208"/>
    <w:rsid w:val="00770A2A"/>
    <w:rsid w:val="00771110"/>
    <w:rsid w:val="0077126A"/>
    <w:rsid w:val="00772618"/>
    <w:rsid w:val="007769A4"/>
    <w:rsid w:val="00776C9B"/>
    <w:rsid w:val="0077792E"/>
    <w:rsid w:val="007809B2"/>
    <w:rsid w:val="00781181"/>
    <w:rsid w:val="0078177A"/>
    <w:rsid w:val="00781ACE"/>
    <w:rsid w:val="0078276D"/>
    <w:rsid w:val="00782CBC"/>
    <w:rsid w:val="00783E26"/>
    <w:rsid w:val="0078413C"/>
    <w:rsid w:val="00787921"/>
    <w:rsid w:val="0079049A"/>
    <w:rsid w:val="00791921"/>
    <w:rsid w:val="007919EE"/>
    <w:rsid w:val="0079368E"/>
    <w:rsid w:val="00793A7A"/>
    <w:rsid w:val="00793E93"/>
    <w:rsid w:val="00793FFC"/>
    <w:rsid w:val="00795944"/>
    <w:rsid w:val="00797A34"/>
    <w:rsid w:val="007A05C8"/>
    <w:rsid w:val="007A07CF"/>
    <w:rsid w:val="007A2480"/>
    <w:rsid w:val="007A2DA1"/>
    <w:rsid w:val="007A3B50"/>
    <w:rsid w:val="007A494A"/>
    <w:rsid w:val="007A57E2"/>
    <w:rsid w:val="007A67AA"/>
    <w:rsid w:val="007A6961"/>
    <w:rsid w:val="007A7528"/>
    <w:rsid w:val="007A7788"/>
    <w:rsid w:val="007B121A"/>
    <w:rsid w:val="007B1D1F"/>
    <w:rsid w:val="007B2891"/>
    <w:rsid w:val="007B3960"/>
    <w:rsid w:val="007B397A"/>
    <w:rsid w:val="007B3F27"/>
    <w:rsid w:val="007B495E"/>
    <w:rsid w:val="007B6CB9"/>
    <w:rsid w:val="007C04D0"/>
    <w:rsid w:val="007C0739"/>
    <w:rsid w:val="007C0B81"/>
    <w:rsid w:val="007C102D"/>
    <w:rsid w:val="007C1365"/>
    <w:rsid w:val="007C194F"/>
    <w:rsid w:val="007C301F"/>
    <w:rsid w:val="007C3023"/>
    <w:rsid w:val="007C4B42"/>
    <w:rsid w:val="007C50EA"/>
    <w:rsid w:val="007C54E5"/>
    <w:rsid w:val="007C5536"/>
    <w:rsid w:val="007C645D"/>
    <w:rsid w:val="007C65B1"/>
    <w:rsid w:val="007C6E58"/>
    <w:rsid w:val="007C7984"/>
    <w:rsid w:val="007C7BA4"/>
    <w:rsid w:val="007D0A83"/>
    <w:rsid w:val="007D1EFA"/>
    <w:rsid w:val="007D22D7"/>
    <w:rsid w:val="007D2437"/>
    <w:rsid w:val="007D2E37"/>
    <w:rsid w:val="007D3795"/>
    <w:rsid w:val="007D44D3"/>
    <w:rsid w:val="007D580E"/>
    <w:rsid w:val="007D7672"/>
    <w:rsid w:val="007E02DC"/>
    <w:rsid w:val="007E22D4"/>
    <w:rsid w:val="007E3A8C"/>
    <w:rsid w:val="007E6027"/>
    <w:rsid w:val="007E71C5"/>
    <w:rsid w:val="007F05CE"/>
    <w:rsid w:val="007F0A7C"/>
    <w:rsid w:val="007F3045"/>
    <w:rsid w:val="007F30A9"/>
    <w:rsid w:val="007F4259"/>
    <w:rsid w:val="0080074B"/>
    <w:rsid w:val="00804159"/>
    <w:rsid w:val="008042FD"/>
    <w:rsid w:val="00804D89"/>
    <w:rsid w:val="00804E61"/>
    <w:rsid w:val="00806C79"/>
    <w:rsid w:val="008072AE"/>
    <w:rsid w:val="00810D02"/>
    <w:rsid w:val="00810D58"/>
    <w:rsid w:val="00811856"/>
    <w:rsid w:val="00812286"/>
    <w:rsid w:val="008131B5"/>
    <w:rsid w:val="008150E6"/>
    <w:rsid w:val="00816E1D"/>
    <w:rsid w:val="00820C62"/>
    <w:rsid w:val="008223FA"/>
    <w:rsid w:val="008225B2"/>
    <w:rsid w:val="0082412D"/>
    <w:rsid w:val="00825EC8"/>
    <w:rsid w:val="0082622B"/>
    <w:rsid w:val="008272E0"/>
    <w:rsid w:val="0082758C"/>
    <w:rsid w:val="00830CE6"/>
    <w:rsid w:val="00831B44"/>
    <w:rsid w:val="00833FE7"/>
    <w:rsid w:val="00834DAC"/>
    <w:rsid w:val="00835165"/>
    <w:rsid w:val="00835B25"/>
    <w:rsid w:val="00835DF3"/>
    <w:rsid w:val="00836DA8"/>
    <w:rsid w:val="008400EB"/>
    <w:rsid w:val="008419D2"/>
    <w:rsid w:val="00843503"/>
    <w:rsid w:val="00843DD7"/>
    <w:rsid w:val="00845F0D"/>
    <w:rsid w:val="00852282"/>
    <w:rsid w:val="008528EE"/>
    <w:rsid w:val="00852EC2"/>
    <w:rsid w:val="0085597F"/>
    <w:rsid w:val="00855985"/>
    <w:rsid w:val="00855E3D"/>
    <w:rsid w:val="00860C85"/>
    <w:rsid w:val="00862AE1"/>
    <w:rsid w:val="008630D5"/>
    <w:rsid w:val="008632EE"/>
    <w:rsid w:val="00865748"/>
    <w:rsid w:val="00865D8A"/>
    <w:rsid w:val="00867FC1"/>
    <w:rsid w:val="008716CF"/>
    <w:rsid w:val="00871F3D"/>
    <w:rsid w:val="0087200E"/>
    <w:rsid w:val="008726D9"/>
    <w:rsid w:val="00872920"/>
    <w:rsid w:val="0087463A"/>
    <w:rsid w:val="00874DB5"/>
    <w:rsid w:val="008757FE"/>
    <w:rsid w:val="0087657C"/>
    <w:rsid w:val="00876983"/>
    <w:rsid w:val="008774C2"/>
    <w:rsid w:val="00884270"/>
    <w:rsid w:val="00886D90"/>
    <w:rsid w:val="008873B0"/>
    <w:rsid w:val="00887809"/>
    <w:rsid w:val="00893240"/>
    <w:rsid w:val="00893A72"/>
    <w:rsid w:val="00894D27"/>
    <w:rsid w:val="008979D9"/>
    <w:rsid w:val="008A2AD0"/>
    <w:rsid w:val="008A794D"/>
    <w:rsid w:val="008B1C47"/>
    <w:rsid w:val="008B5A7A"/>
    <w:rsid w:val="008C05F5"/>
    <w:rsid w:val="008C0BD8"/>
    <w:rsid w:val="008C0C2E"/>
    <w:rsid w:val="008C0D2C"/>
    <w:rsid w:val="008C1DF4"/>
    <w:rsid w:val="008C2678"/>
    <w:rsid w:val="008C3F63"/>
    <w:rsid w:val="008C5E67"/>
    <w:rsid w:val="008D014A"/>
    <w:rsid w:val="008D02B1"/>
    <w:rsid w:val="008D18B8"/>
    <w:rsid w:val="008D35F7"/>
    <w:rsid w:val="008D36B6"/>
    <w:rsid w:val="008D41D5"/>
    <w:rsid w:val="008D4F8C"/>
    <w:rsid w:val="008D5193"/>
    <w:rsid w:val="008D620A"/>
    <w:rsid w:val="008E3551"/>
    <w:rsid w:val="008E4819"/>
    <w:rsid w:val="008E4BFC"/>
    <w:rsid w:val="008E58D2"/>
    <w:rsid w:val="008E5C1E"/>
    <w:rsid w:val="008E5CDB"/>
    <w:rsid w:val="008E70FE"/>
    <w:rsid w:val="008E7377"/>
    <w:rsid w:val="008F22A3"/>
    <w:rsid w:val="008F3478"/>
    <w:rsid w:val="008F3CA6"/>
    <w:rsid w:val="008F52DF"/>
    <w:rsid w:val="008F57DA"/>
    <w:rsid w:val="008F608C"/>
    <w:rsid w:val="00901BF7"/>
    <w:rsid w:val="00902835"/>
    <w:rsid w:val="00903D81"/>
    <w:rsid w:val="009040A3"/>
    <w:rsid w:val="009040DD"/>
    <w:rsid w:val="00904407"/>
    <w:rsid w:val="0090706A"/>
    <w:rsid w:val="009105B5"/>
    <w:rsid w:val="009115D7"/>
    <w:rsid w:val="00912AE8"/>
    <w:rsid w:val="00912B7B"/>
    <w:rsid w:val="00913F66"/>
    <w:rsid w:val="009152A5"/>
    <w:rsid w:val="00915DAF"/>
    <w:rsid w:val="0092093D"/>
    <w:rsid w:val="00921A3D"/>
    <w:rsid w:val="00922C46"/>
    <w:rsid w:val="0092364D"/>
    <w:rsid w:val="00924CA7"/>
    <w:rsid w:val="00925BD1"/>
    <w:rsid w:val="00925DDD"/>
    <w:rsid w:val="00925EDB"/>
    <w:rsid w:val="00925EF4"/>
    <w:rsid w:val="00926866"/>
    <w:rsid w:val="00927B42"/>
    <w:rsid w:val="00927DED"/>
    <w:rsid w:val="009301C8"/>
    <w:rsid w:val="0093223A"/>
    <w:rsid w:val="009340DD"/>
    <w:rsid w:val="009366E6"/>
    <w:rsid w:val="009402E4"/>
    <w:rsid w:val="00941196"/>
    <w:rsid w:val="00943A5E"/>
    <w:rsid w:val="00944E78"/>
    <w:rsid w:val="00944FC2"/>
    <w:rsid w:val="00946419"/>
    <w:rsid w:val="0095071D"/>
    <w:rsid w:val="00951B30"/>
    <w:rsid w:val="00952680"/>
    <w:rsid w:val="009537D0"/>
    <w:rsid w:val="0095476D"/>
    <w:rsid w:val="009548E8"/>
    <w:rsid w:val="00956902"/>
    <w:rsid w:val="00956E34"/>
    <w:rsid w:val="0096049B"/>
    <w:rsid w:val="009609BA"/>
    <w:rsid w:val="009627C9"/>
    <w:rsid w:val="00962F15"/>
    <w:rsid w:val="00963729"/>
    <w:rsid w:val="00966360"/>
    <w:rsid w:val="0096737D"/>
    <w:rsid w:val="009704A0"/>
    <w:rsid w:val="009726C4"/>
    <w:rsid w:val="0097286C"/>
    <w:rsid w:val="009729FD"/>
    <w:rsid w:val="00975DB5"/>
    <w:rsid w:val="0097614D"/>
    <w:rsid w:val="00976AF4"/>
    <w:rsid w:val="00977770"/>
    <w:rsid w:val="009817E0"/>
    <w:rsid w:val="00982067"/>
    <w:rsid w:val="00982541"/>
    <w:rsid w:val="00982577"/>
    <w:rsid w:val="00982720"/>
    <w:rsid w:val="00982C09"/>
    <w:rsid w:val="00983E18"/>
    <w:rsid w:val="00984E86"/>
    <w:rsid w:val="00986700"/>
    <w:rsid w:val="00987687"/>
    <w:rsid w:val="00990943"/>
    <w:rsid w:val="00990BF5"/>
    <w:rsid w:val="009913BB"/>
    <w:rsid w:val="009933EC"/>
    <w:rsid w:val="00993557"/>
    <w:rsid w:val="00995274"/>
    <w:rsid w:val="009A304C"/>
    <w:rsid w:val="009A415F"/>
    <w:rsid w:val="009A5B86"/>
    <w:rsid w:val="009A60B6"/>
    <w:rsid w:val="009A6B4A"/>
    <w:rsid w:val="009B01A6"/>
    <w:rsid w:val="009B0557"/>
    <w:rsid w:val="009B0A54"/>
    <w:rsid w:val="009B1AB7"/>
    <w:rsid w:val="009B1BB9"/>
    <w:rsid w:val="009B21B9"/>
    <w:rsid w:val="009B2EA0"/>
    <w:rsid w:val="009B341D"/>
    <w:rsid w:val="009B3B96"/>
    <w:rsid w:val="009B42CF"/>
    <w:rsid w:val="009B567E"/>
    <w:rsid w:val="009B5D08"/>
    <w:rsid w:val="009B5FD2"/>
    <w:rsid w:val="009B6C62"/>
    <w:rsid w:val="009C03F7"/>
    <w:rsid w:val="009C0741"/>
    <w:rsid w:val="009C0918"/>
    <w:rsid w:val="009C1674"/>
    <w:rsid w:val="009C1DB3"/>
    <w:rsid w:val="009C28D8"/>
    <w:rsid w:val="009C3984"/>
    <w:rsid w:val="009C4572"/>
    <w:rsid w:val="009C46BA"/>
    <w:rsid w:val="009C4CA6"/>
    <w:rsid w:val="009C54AC"/>
    <w:rsid w:val="009C6E2A"/>
    <w:rsid w:val="009D0376"/>
    <w:rsid w:val="009D1F94"/>
    <w:rsid w:val="009D2BD5"/>
    <w:rsid w:val="009D5A56"/>
    <w:rsid w:val="009D62D9"/>
    <w:rsid w:val="009D767F"/>
    <w:rsid w:val="009D77F6"/>
    <w:rsid w:val="009E283C"/>
    <w:rsid w:val="009E2D08"/>
    <w:rsid w:val="009F04A8"/>
    <w:rsid w:val="009F0A6C"/>
    <w:rsid w:val="009F2ADE"/>
    <w:rsid w:val="009F3837"/>
    <w:rsid w:val="009F3B7B"/>
    <w:rsid w:val="009F42D7"/>
    <w:rsid w:val="009F43AB"/>
    <w:rsid w:val="009F52B2"/>
    <w:rsid w:val="009F5641"/>
    <w:rsid w:val="009F6C63"/>
    <w:rsid w:val="009F6F64"/>
    <w:rsid w:val="009F73DF"/>
    <w:rsid w:val="009F789D"/>
    <w:rsid w:val="00A0156C"/>
    <w:rsid w:val="00A017DD"/>
    <w:rsid w:val="00A019DE"/>
    <w:rsid w:val="00A0469C"/>
    <w:rsid w:val="00A057EB"/>
    <w:rsid w:val="00A064FD"/>
    <w:rsid w:val="00A0684B"/>
    <w:rsid w:val="00A06CD8"/>
    <w:rsid w:val="00A107AC"/>
    <w:rsid w:val="00A12276"/>
    <w:rsid w:val="00A13597"/>
    <w:rsid w:val="00A13D83"/>
    <w:rsid w:val="00A15625"/>
    <w:rsid w:val="00A158C5"/>
    <w:rsid w:val="00A1633C"/>
    <w:rsid w:val="00A165B7"/>
    <w:rsid w:val="00A16AC8"/>
    <w:rsid w:val="00A17BDB"/>
    <w:rsid w:val="00A17E78"/>
    <w:rsid w:val="00A201AF"/>
    <w:rsid w:val="00A21700"/>
    <w:rsid w:val="00A21AA9"/>
    <w:rsid w:val="00A2361F"/>
    <w:rsid w:val="00A250E5"/>
    <w:rsid w:val="00A270A2"/>
    <w:rsid w:val="00A349A5"/>
    <w:rsid w:val="00A35980"/>
    <w:rsid w:val="00A35EF3"/>
    <w:rsid w:val="00A36531"/>
    <w:rsid w:val="00A3675E"/>
    <w:rsid w:val="00A36CDB"/>
    <w:rsid w:val="00A36FF5"/>
    <w:rsid w:val="00A37303"/>
    <w:rsid w:val="00A37568"/>
    <w:rsid w:val="00A4001E"/>
    <w:rsid w:val="00A4172F"/>
    <w:rsid w:val="00A421DB"/>
    <w:rsid w:val="00A4264C"/>
    <w:rsid w:val="00A43897"/>
    <w:rsid w:val="00A449EB"/>
    <w:rsid w:val="00A45B06"/>
    <w:rsid w:val="00A45F2E"/>
    <w:rsid w:val="00A47F9D"/>
    <w:rsid w:val="00A511E4"/>
    <w:rsid w:val="00A51627"/>
    <w:rsid w:val="00A528D4"/>
    <w:rsid w:val="00A54FB9"/>
    <w:rsid w:val="00A550F7"/>
    <w:rsid w:val="00A55670"/>
    <w:rsid w:val="00A55E3A"/>
    <w:rsid w:val="00A56BD8"/>
    <w:rsid w:val="00A57C2C"/>
    <w:rsid w:val="00A6238E"/>
    <w:rsid w:val="00A63B5A"/>
    <w:rsid w:val="00A63DE6"/>
    <w:rsid w:val="00A6503E"/>
    <w:rsid w:val="00A65FF2"/>
    <w:rsid w:val="00A665C9"/>
    <w:rsid w:val="00A72BB5"/>
    <w:rsid w:val="00A74F9B"/>
    <w:rsid w:val="00A7555F"/>
    <w:rsid w:val="00A81954"/>
    <w:rsid w:val="00A8217D"/>
    <w:rsid w:val="00A823FE"/>
    <w:rsid w:val="00A83194"/>
    <w:rsid w:val="00A85652"/>
    <w:rsid w:val="00A8625C"/>
    <w:rsid w:val="00A86B37"/>
    <w:rsid w:val="00A93192"/>
    <w:rsid w:val="00A93330"/>
    <w:rsid w:val="00A9540A"/>
    <w:rsid w:val="00A962FD"/>
    <w:rsid w:val="00AA09EE"/>
    <w:rsid w:val="00AA0D43"/>
    <w:rsid w:val="00AA1886"/>
    <w:rsid w:val="00AA2B31"/>
    <w:rsid w:val="00AA44CC"/>
    <w:rsid w:val="00AA47C7"/>
    <w:rsid w:val="00AA531C"/>
    <w:rsid w:val="00AA576E"/>
    <w:rsid w:val="00AA681D"/>
    <w:rsid w:val="00AA68DD"/>
    <w:rsid w:val="00AB042B"/>
    <w:rsid w:val="00AB060A"/>
    <w:rsid w:val="00AB0A6E"/>
    <w:rsid w:val="00AB1967"/>
    <w:rsid w:val="00AB1F0C"/>
    <w:rsid w:val="00AB209E"/>
    <w:rsid w:val="00AB3021"/>
    <w:rsid w:val="00AB42FC"/>
    <w:rsid w:val="00AB473A"/>
    <w:rsid w:val="00AB48A7"/>
    <w:rsid w:val="00AB6FB8"/>
    <w:rsid w:val="00AB7B92"/>
    <w:rsid w:val="00AB7D5A"/>
    <w:rsid w:val="00AC3019"/>
    <w:rsid w:val="00AC3209"/>
    <w:rsid w:val="00AC355C"/>
    <w:rsid w:val="00AC3D7A"/>
    <w:rsid w:val="00AC4F7B"/>
    <w:rsid w:val="00AC6BD4"/>
    <w:rsid w:val="00AC7E4C"/>
    <w:rsid w:val="00AD0C55"/>
    <w:rsid w:val="00AD13AC"/>
    <w:rsid w:val="00AD15C0"/>
    <w:rsid w:val="00AD3A34"/>
    <w:rsid w:val="00AD610A"/>
    <w:rsid w:val="00AD6666"/>
    <w:rsid w:val="00AD771F"/>
    <w:rsid w:val="00AD7A51"/>
    <w:rsid w:val="00AD7BD7"/>
    <w:rsid w:val="00AE02E0"/>
    <w:rsid w:val="00AE2C1B"/>
    <w:rsid w:val="00AE314B"/>
    <w:rsid w:val="00AE3BBB"/>
    <w:rsid w:val="00AE4632"/>
    <w:rsid w:val="00AE5AD6"/>
    <w:rsid w:val="00AE7879"/>
    <w:rsid w:val="00AE7967"/>
    <w:rsid w:val="00AE7A36"/>
    <w:rsid w:val="00AF0B0D"/>
    <w:rsid w:val="00AF1A2F"/>
    <w:rsid w:val="00AF4447"/>
    <w:rsid w:val="00AF4EBE"/>
    <w:rsid w:val="00AF5C66"/>
    <w:rsid w:val="00AF65BB"/>
    <w:rsid w:val="00AF675F"/>
    <w:rsid w:val="00AF7DAC"/>
    <w:rsid w:val="00B00D45"/>
    <w:rsid w:val="00B00ED6"/>
    <w:rsid w:val="00B0177C"/>
    <w:rsid w:val="00B03567"/>
    <w:rsid w:val="00B0492D"/>
    <w:rsid w:val="00B05832"/>
    <w:rsid w:val="00B05DC1"/>
    <w:rsid w:val="00B05E94"/>
    <w:rsid w:val="00B060B7"/>
    <w:rsid w:val="00B07825"/>
    <w:rsid w:val="00B07B36"/>
    <w:rsid w:val="00B07F39"/>
    <w:rsid w:val="00B10020"/>
    <w:rsid w:val="00B11C8F"/>
    <w:rsid w:val="00B12E6E"/>
    <w:rsid w:val="00B1357F"/>
    <w:rsid w:val="00B143F0"/>
    <w:rsid w:val="00B1489B"/>
    <w:rsid w:val="00B1659B"/>
    <w:rsid w:val="00B17102"/>
    <w:rsid w:val="00B20B32"/>
    <w:rsid w:val="00B22394"/>
    <w:rsid w:val="00B246A4"/>
    <w:rsid w:val="00B247DF"/>
    <w:rsid w:val="00B25EB1"/>
    <w:rsid w:val="00B26671"/>
    <w:rsid w:val="00B27653"/>
    <w:rsid w:val="00B305AB"/>
    <w:rsid w:val="00B30690"/>
    <w:rsid w:val="00B31900"/>
    <w:rsid w:val="00B320A9"/>
    <w:rsid w:val="00B33258"/>
    <w:rsid w:val="00B33379"/>
    <w:rsid w:val="00B35179"/>
    <w:rsid w:val="00B359C4"/>
    <w:rsid w:val="00B40A8E"/>
    <w:rsid w:val="00B4131C"/>
    <w:rsid w:val="00B414D7"/>
    <w:rsid w:val="00B415BB"/>
    <w:rsid w:val="00B419D1"/>
    <w:rsid w:val="00B42D16"/>
    <w:rsid w:val="00B447C9"/>
    <w:rsid w:val="00B51569"/>
    <w:rsid w:val="00B51587"/>
    <w:rsid w:val="00B52D03"/>
    <w:rsid w:val="00B53035"/>
    <w:rsid w:val="00B531F7"/>
    <w:rsid w:val="00B53276"/>
    <w:rsid w:val="00B544C1"/>
    <w:rsid w:val="00B55449"/>
    <w:rsid w:val="00B573B0"/>
    <w:rsid w:val="00B57E83"/>
    <w:rsid w:val="00B60593"/>
    <w:rsid w:val="00B60CAD"/>
    <w:rsid w:val="00B616D3"/>
    <w:rsid w:val="00B62A0F"/>
    <w:rsid w:val="00B6504E"/>
    <w:rsid w:val="00B653B4"/>
    <w:rsid w:val="00B65BDB"/>
    <w:rsid w:val="00B716C3"/>
    <w:rsid w:val="00B7188C"/>
    <w:rsid w:val="00B71FD0"/>
    <w:rsid w:val="00B7279D"/>
    <w:rsid w:val="00B72A51"/>
    <w:rsid w:val="00B7677B"/>
    <w:rsid w:val="00B77BE2"/>
    <w:rsid w:val="00B814C3"/>
    <w:rsid w:val="00B83BCC"/>
    <w:rsid w:val="00B85F48"/>
    <w:rsid w:val="00B86EAB"/>
    <w:rsid w:val="00B86F18"/>
    <w:rsid w:val="00B870F8"/>
    <w:rsid w:val="00B90306"/>
    <w:rsid w:val="00B904BC"/>
    <w:rsid w:val="00B90700"/>
    <w:rsid w:val="00B92A23"/>
    <w:rsid w:val="00B92B91"/>
    <w:rsid w:val="00B95BE7"/>
    <w:rsid w:val="00B95F9B"/>
    <w:rsid w:val="00B95FD2"/>
    <w:rsid w:val="00B962F0"/>
    <w:rsid w:val="00B9765B"/>
    <w:rsid w:val="00B97EB4"/>
    <w:rsid w:val="00BA051C"/>
    <w:rsid w:val="00BA4A90"/>
    <w:rsid w:val="00BA70F7"/>
    <w:rsid w:val="00BA798D"/>
    <w:rsid w:val="00BB0068"/>
    <w:rsid w:val="00BB190A"/>
    <w:rsid w:val="00BB1C5E"/>
    <w:rsid w:val="00BB43B6"/>
    <w:rsid w:val="00BB603D"/>
    <w:rsid w:val="00BB6985"/>
    <w:rsid w:val="00BB77BD"/>
    <w:rsid w:val="00BC093D"/>
    <w:rsid w:val="00BC22E0"/>
    <w:rsid w:val="00BC2694"/>
    <w:rsid w:val="00BC2A25"/>
    <w:rsid w:val="00BC4B9F"/>
    <w:rsid w:val="00BC613C"/>
    <w:rsid w:val="00BC7480"/>
    <w:rsid w:val="00BD09E8"/>
    <w:rsid w:val="00BD195D"/>
    <w:rsid w:val="00BD224B"/>
    <w:rsid w:val="00BD26FA"/>
    <w:rsid w:val="00BD3D50"/>
    <w:rsid w:val="00BD4EDE"/>
    <w:rsid w:val="00BD5AF0"/>
    <w:rsid w:val="00BD6DD9"/>
    <w:rsid w:val="00BD7CFC"/>
    <w:rsid w:val="00BE2952"/>
    <w:rsid w:val="00BE3793"/>
    <w:rsid w:val="00BE3EA3"/>
    <w:rsid w:val="00BE506C"/>
    <w:rsid w:val="00BE5566"/>
    <w:rsid w:val="00BE59FA"/>
    <w:rsid w:val="00BE7A69"/>
    <w:rsid w:val="00BE7EBB"/>
    <w:rsid w:val="00BF02AD"/>
    <w:rsid w:val="00BF1122"/>
    <w:rsid w:val="00BF34C5"/>
    <w:rsid w:val="00BF6B81"/>
    <w:rsid w:val="00BF6C07"/>
    <w:rsid w:val="00C02832"/>
    <w:rsid w:val="00C02F18"/>
    <w:rsid w:val="00C049EA"/>
    <w:rsid w:val="00C10689"/>
    <w:rsid w:val="00C1298C"/>
    <w:rsid w:val="00C138E9"/>
    <w:rsid w:val="00C14838"/>
    <w:rsid w:val="00C14AE4"/>
    <w:rsid w:val="00C14ED8"/>
    <w:rsid w:val="00C153F2"/>
    <w:rsid w:val="00C155AB"/>
    <w:rsid w:val="00C20564"/>
    <w:rsid w:val="00C21BFE"/>
    <w:rsid w:val="00C2328E"/>
    <w:rsid w:val="00C23606"/>
    <w:rsid w:val="00C27242"/>
    <w:rsid w:val="00C27784"/>
    <w:rsid w:val="00C3262A"/>
    <w:rsid w:val="00C326B3"/>
    <w:rsid w:val="00C344DE"/>
    <w:rsid w:val="00C36F99"/>
    <w:rsid w:val="00C370DA"/>
    <w:rsid w:val="00C403D6"/>
    <w:rsid w:val="00C40D24"/>
    <w:rsid w:val="00C40F6F"/>
    <w:rsid w:val="00C41C8E"/>
    <w:rsid w:val="00C41E7C"/>
    <w:rsid w:val="00C4223F"/>
    <w:rsid w:val="00C42B65"/>
    <w:rsid w:val="00C43EDD"/>
    <w:rsid w:val="00C444C4"/>
    <w:rsid w:val="00C47E43"/>
    <w:rsid w:val="00C55C7C"/>
    <w:rsid w:val="00C56FF2"/>
    <w:rsid w:val="00C5724B"/>
    <w:rsid w:val="00C57BFE"/>
    <w:rsid w:val="00C62021"/>
    <w:rsid w:val="00C62820"/>
    <w:rsid w:val="00C63A25"/>
    <w:rsid w:val="00C64E1C"/>
    <w:rsid w:val="00C65F2E"/>
    <w:rsid w:val="00C66535"/>
    <w:rsid w:val="00C67E03"/>
    <w:rsid w:val="00C67F53"/>
    <w:rsid w:val="00C70E32"/>
    <w:rsid w:val="00C725A7"/>
    <w:rsid w:val="00C72655"/>
    <w:rsid w:val="00C72877"/>
    <w:rsid w:val="00C72B25"/>
    <w:rsid w:val="00C737DA"/>
    <w:rsid w:val="00C7382A"/>
    <w:rsid w:val="00C75979"/>
    <w:rsid w:val="00C760F0"/>
    <w:rsid w:val="00C764C5"/>
    <w:rsid w:val="00C7743A"/>
    <w:rsid w:val="00C77C4A"/>
    <w:rsid w:val="00C77E57"/>
    <w:rsid w:val="00C8054A"/>
    <w:rsid w:val="00C8099E"/>
    <w:rsid w:val="00C80CB9"/>
    <w:rsid w:val="00C83687"/>
    <w:rsid w:val="00C83849"/>
    <w:rsid w:val="00C83BBC"/>
    <w:rsid w:val="00C85B11"/>
    <w:rsid w:val="00C85F33"/>
    <w:rsid w:val="00C8644E"/>
    <w:rsid w:val="00C86828"/>
    <w:rsid w:val="00C86D96"/>
    <w:rsid w:val="00C87AAE"/>
    <w:rsid w:val="00C91C99"/>
    <w:rsid w:val="00C92F0D"/>
    <w:rsid w:val="00C93CE9"/>
    <w:rsid w:val="00C947A5"/>
    <w:rsid w:val="00C94992"/>
    <w:rsid w:val="00C94DEF"/>
    <w:rsid w:val="00C9572D"/>
    <w:rsid w:val="00C96B36"/>
    <w:rsid w:val="00CA0010"/>
    <w:rsid w:val="00CA0318"/>
    <w:rsid w:val="00CA53BF"/>
    <w:rsid w:val="00CA5BE0"/>
    <w:rsid w:val="00CA629F"/>
    <w:rsid w:val="00CA6CA3"/>
    <w:rsid w:val="00CB009B"/>
    <w:rsid w:val="00CB0527"/>
    <w:rsid w:val="00CB09C4"/>
    <w:rsid w:val="00CB1C4D"/>
    <w:rsid w:val="00CB2797"/>
    <w:rsid w:val="00CB4605"/>
    <w:rsid w:val="00CB6119"/>
    <w:rsid w:val="00CB636F"/>
    <w:rsid w:val="00CB6E0E"/>
    <w:rsid w:val="00CB72AD"/>
    <w:rsid w:val="00CB7730"/>
    <w:rsid w:val="00CB7AD7"/>
    <w:rsid w:val="00CB7D26"/>
    <w:rsid w:val="00CC4028"/>
    <w:rsid w:val="00CC428B"/>
    <w:rsid w:val="00CC4B1B"/>
    <w:rsid w:val="00CC609D"/>
    <w:rsid w:val="00CC6D4F"/>
    <w:rsid w:val="00CC715B"/>
    <w:rsid w:val="00CC7F4D"/>
    <w:rsid w:val="00CD026D"/>
    <w:rsid w:val="00CD1504"/>
    <w:rsid w:val="00CD5C2C"/>
    <w:rsid w:val="00CD603F"/>
    <w:rsid w:val="00CD65A8"/>
    <w:rsid w:val="00CD6F4B"/>
    <w:rsid w:val="00CE107C"/>
    <w:rsid w:val="00CE1422"/>
    <w:rsid w:val="00CE15BD"/>
    <w:rsid w:val="00CE185A"/>
    <w:rsid w:val="00CE1971"/>
    <w:rsid w:val="00CE22E1"/>
    <w:rsid w:val="00CE2619"/>
    <w:rsid w:val="00CE32E5"/>
    <w:rsid w:val="00CE3688"/>
    <w:rsid w:val="00CE4C56"/>
    <w:rsid w:val="00CE4CB2"/>
    <w:rsid w:val="00CE5CF5"/>
    <w:rsid w:val="00CE635F"/>
    <w:rsid w:val="00CE68AB"/>
    <w:rsid w:val="00CE6902"/>
    <w:rsid w:val="00CE700B"/>
    <w:rsid w:val="00CE7278"/>
    <w:rsid w:val="00CF2097"/>
    <w:rsid w:val="00CF2FA7"/>
    <w:rsid w:val="00CF478B"/>
    <w:rsid w:val="00CF6F12"/>
    <w:rsid w:val="00CF7550"/>
    <w:rsid w:val="00CF7F84"/>
    <w:rsid w:val="00D04FCE"/>
    <w:rsid w:val="00D06039"/>
    <w:rsid w:val="00D06AD1"/>
    <w:rsid w:val="00D07A07"/>
    <w:rsid w:val="00D07C41"/>
    <w:rsid w:val="00D102CD"/>
    <w:rsid w:val="00D109CF"/>
    <w:rsid w:val="00D10E23"/>
    <w:rsid w:val="00D10FFB"/>
    <w:rsid w:val="00D117AF"/>
    <w:rsid w:val="00D11FBB"/>
    <w:rsid w:val="00D13422"/>
    <w:rsid w:val="00D136FC"/>
    <w:rsid w:val="00D15429"/>
    <w:rsid w:val="00D15E20"/>
    <w:rsid w:val="00D20243"/>
    <w:rsid w:val="00D20DE0"/>
    <w:rsid w:val="00D2146E"/>
    <w:rsid w:val="00D21A7B"/>
    <w:rsid w:val="00D2402B"/>
    <w:rsid w:val="00D26174"/>
    <w:rsid w:val="00D266F7"/>
    <w:rsid w:val="00D26923"/>
    <w:rsid w:val="00D26A0A"/>
    <w:rsid w:val="00D26D9D"/>
    <w:rsid w:val="00D27ACB"/>
    <w:rsid w:val="00D304B1"/>
    <w:rsid w:val="00D30C12"/>
    <w:rsid w:val="00D315EE"/>
    <w:rsid w:val="00D316F5"/>
    <w:rsid w:val="00D317B7"/>
    <w:rsid w:val="00D33F01"/>
    <w:rsid w:val="00D351D1"/>
    <w:rsid w:val="00D3596E"/>
    <w:rsid w:val="00D35C67"/>
    <w:rsid w:val="00D35DA7"/>
    <w:rsid w:val="00D364A2"/>
    <w:rsid w:val="00D36D9A"/>
    <w:rsid w:val="00D37BCF"/>
    <w:rsid w:val="00D37D71"/>
    <w:rsid w:val="00D43FAE"/>
    <w:rsid w:val="00D44596"/>
    <w:rsid w:val="00D452DB"/>
    <w:rsid w:val="00D45DBA"/>
    <w:rsid w:val="00D463B0"/>
    <w:rsid w:val="00D46B52"/>
    <w:rsid w:val="00D46D1B"/>
    <w:rsid w:val="00D479BA"/>
    <w:rsid w:val="00D51C9F"/>
    <w:rsid w:val="00D5223B"/>
    <w:rsid w:val="00D52359"/>
    <w:rsid w:val="00D572E1"/>
    <w:rsid w:val="00D63E5A"/>
    <w:rsid w:val="00D6407E"/>
    <w:rsid w:val="00D64556"/>
    <w:rsid w:val="00D64855"/>
    <w:rsid w:val="00D6592D"/>
    <w:rsid w:val="00D66449"/>
    <w:rsid w:val="00D66C29"/>
    <w:rsid w:val="00D715E9"/>
    <w:rsid w:val="00D720AB"/>
    <w:rsid w:val="00D72AE5"/>
    <w:rsid w:val="00D72AF0"/>
    <w:rsid w:val="00D72E75"/>
    <w:rsid w:val="00D7304F"/>
    <w:rsid w:val="00D730A6"/>
    <w:rsid w:val="00D742F1"/>
    <w:rsid w:val="00D752E4"/>
    <w:rsid w:val="00D7562E"/>
    <w:rsid w:val="00D75E0D"/>
    <w:rsid w:val="00D77744"/>
    <w:rsid w:val="00D82C50"/>
    <w:rsid w:val="00D8387B"/>
    <w:rsid w:val="00D85A55"/>
    <w:rsid w:val="00D9008F"/>
    <w:rsid w:val="00D90BCD"/>
    <w:rsid w:val="00D923E7"/>
    <w:rsid w:val="00D93973"/>
    <w:rsid w:val="00D95543"/>
    <w:rsid w:val="00D961D2"/>
    <w:rsid w:val="00D968FC"/>
    <w:rsid w:val="00DA084F"/>
    <w:rsid w:val="00DA09C4"/>
    <w:rsid w:val="00DA231A"/>
    <w:rsid w:val="00DA5D89"/>
    <w:rsid w:val="00DA719C"/>
    <w:rsid w:val="00DB2AA9"/>
    <w:rsid w:val="00DB2F2C"/>
    <w:rsid w:val="00DB3B2E"/>
    <w:rsid w:val="00DB6F0F"/>
    <w:rsid w:val="00DC0DF7"/>
    <w:rsid w:val="00DC0EBD"/>
    <w:rsid w:val="00DC1A4B"/>
    <w:rsid w:val="00DC2D1E"/>
    <w:rsid w:val="00DC2D94"/>
    <w:rsid w:val="00DC5257"/>
    <w:rsid w:val="00DC580B"/>
    <w:rsid w:val="00DC7710"/>
    <w:rsid w:val="00DC7AE2"/>
    <w:rsid w:val="00DD45D2"/>
    <w:rsid w:val="00DD476B"/>
    <w:rsid w:val="00DD55AE"/>
    <w:rsid w:val="00DD55BB"/>
    <w:rsid w:val="00DD72E5"/>
    <w:rsid w:val="00DE0752"/>
    <w:rsid w:val="00DE17CA"/>
    <w:rsid w:val="00DE4204"/>
    <w:rsid w:val="00DE4958"/>
    <w:rsid w:val="00DE6113"/>
    <w:rsid w:val="00DE6BDE"/>
    <w:rsid w:val="00DE72F4"/>
    <w:rsid w:val="00DE749B"/>
    <w:rsid w:val="00DE79D3"/>
    <w:rsid w:val="00DE7EAC"/>
    <w:rsid w:val="00DF0C0A"/>
    <w:rsid w:val="00DF188D"/>
    <w:rsid w:val="00DF375C"/>
    <w:rsid w:val="00DF3EC1"/>
    <w:rsid w:val="00DF5691"/>
    <w:rsid w:val="00DF5DA3"/>
    <w:rsid w:val="00E013BA"/>
    <w:rsid w:val="00E01C32"/>
    <w:rsid w:val="00E03772"/>
    <w:rsid w:val="00E0401A"/>
    <w:rsid w:val="00E053D9"/>
    <w:rsid w:val="00E05686"/>
    <w:rsid w:val="00E10345"/>
    <w:rsid w:val="00E10731"/>
    <w:rsid w:val="00E1223C"/>
    <w:rsid w:val="00E13FCF"/>
    <w:rsid w:val="00E1468C"/>
    <w:rsid w:val="00E15195"/>
    <w:rsid w:val="00E16B0E"/>
    <w:rsid w:val="00E16DB0"/>
    <w:rsid w:val="00E17881"/>
    <w:rsid w:val="00E17BB2"/>
    <w:rsid w:val="00E17CDC"/>
    <w:rsid w:val="00E17CDF"/>
    <w:rsid w:val="00E23A5C"/>
    <w:rsid w:val="00E24726"/>
    <w:rsid w:val="00E25548"/>
    <w:rsid w:val="00E309DC"/>
    <w:rsid w:val="00E313B9"/>
    <w:rsid w:val="00E33E43"/>
    <w:rsid w:val="00E33E4A"/>
    <w:rsid w:val="00E343B2"/>
    <w:rsid w:val="00E3490B"/>
    <w:rsid w:val="00E352FF"/>
    <w:rsid w:val="00E36265"/>
    <w:rsid w:val="00E36924"/>
    <w:rsid w:val="00E37C91"/>
    <w:rsid w:val="00E4131C"/>
    <w:rsid w:val="00E42779"/>
    <w:rsid w:val="00E4289A"/>
    <w:rsid w:val="00E42C94"/>
    <w:rsid w:val="00E4371D"/>
    <w:rsid w:val="00E43AB2"/>
    <w:rsid w:val="00E440A9"/>
    <w:rsid w:val="00E44FDC"/>
    <w:rsid w:val="00E4500B"/>
    <w:rsid w:val="00E455FC"/>
    <w:rsid w:val="00E461C9"/>
    <w:rsid w:val="00E46E09"/>
    <w:rsid w:val="00E50D49"/>
    <w:rsid w:val="00E50E58"/>
    <w:rsid w:val="00E5225D"/>
    <w:rsid w:val="00E5269A"/>
    <w:rsid w:val="00E54B8A"/>
    <w:rsid w:val="00E55088"/>
    <w:rsid w:val="00E5570F"/>
    <w:rsid w:val="00E578C1"/>
    <w:rsid w:val="00E579D6"/>
    <w:rsid w:val="00E57D97"/>
    <w:rsid w:val="00E57E1B"/>
    <w:rsid w:val="00E57FB9"/>
    <w:rsid w:val="00E6037D"/>
    <w:rsid w:val="00E61612"/>
    <w:rsid w:val="00E61B67"/>
    <w:rsid w:val="00E62481"/>
    <w:rsid w:val="00E62D02"/>
    <w:rsid w:val="00E63120"/>
    <w:rsid w:val="00E631C6"/>
    <w:rsid w:val="00E63FCA"/>
    <w:rsid w:val="00E66826"/>
    <w:rsid w:val="00E67043"/>
    <w:rsid w:val="00E67B0F"/>
    <w:rsid w:val="00E701F7"/>
    <w:rsid w:val="00E708DD"/>
    <w:rsid w:val="00E715BD"/>
    <w:rsid w:val="00E71EB2"/>
    <w:rsid w:val="00E721E2"/>
    <w:rsid w:val="00E72717"/>
    <w:rsid w:val="00E7276D"/>
    <w:rsid w:val="00E727EC"/>
    <w:rsid w:val="00E72834"/>
    <w:rsid w:val="00E73122"/>
    <w:rsid w:val="00E75201"/>
    <w:rsid w:val="00E75254"/>
    <w:rsid w:val="00E753EE"/>
    <w:rsid w:val="00E75ABA"/>
    <w:rsid w:val="00E75FCF"/>
    <w:rsid w:val="00E804FE"/>
    <w:rsid w:val="00E82425"/>
    <w:rsid w:val="00E8327C"/>
    <w:rsid w:val="00E83515"/>
    <w:rsid w:val="00E8507A"/>
    <w:rsid w:val="00E858DD"/>
    <w:rsid w:val="00E859CD"/>
    <w:rsid w:val="00E90347"/>
    <w:rsid w:val="00E910D0"/>
    <w:rsid w:val="00E9116E"/>
    <w:rsid w:val="00E9225E"/>
    <w:rsid w:val="00E93222"/>
    <w:rsid w:val="00E93339"/>
    <w:rsid w:val="00E93ABB"/>
    <w:rsid w:val="00E9641A"/>
    <w:rsid w:val="00E96772"/>
    <w:rsid w:val="00E974DE"/>
    <w:rsid w:val="00E97906"/>
    <w:rsid w:val="00E97F8F"/>
    <w:rsid w:val="00EA02BB"/>
    <w:rsid w:val="00EA03F5"/>
    <w:rsid w:val="00EA0585"/>
    <w:rsid w:val="00EA0E78"/>
    <w:rsid w:val="00EA2268"/>
    <w:rsid w:val="00EA3CEB"/>
    <w:rsid w:val="00EA50B2"/>
    <w:rsid w:val="00EB086B"/>
    <w:rsid w:val="00EB14E2"/>
    <w:rsid w:val="00EB2335"/>
    <w:rsid w:val="00EB35A2"/>
    <w:rsid w:val="00EB35B5"/>
    <w:rsid w:val="00EB398C"/>
    <w:rsid w:val="00EB3C18"/>
    <w:rsid w:val="00EB41FA"/>
    <w:rsid w:val="00EB609E"/>
    <w:rsid w:val="00EB6414"/>
    <w:rsid w:val="00EB7C7E"/>
    <w:rsid w:val="00EC0D28"/>
    <w:rsid w:val="00EC2048"/>
    <w:rsid w:val="00EC24C8"/>
    <w:rsid w:val="00EC60A4"/>
    <w:rsid w:val="00EC6727"/>
    <w:rsid w:val="00EC6907"/>
    <w:rsid w:val="00EC7127"/>
    <w:rsid w:val="00EC7E7B"/>
    <w:rsid w:val="00ED01E8"/>
    <w:rsid w:val="00ED185D"/>
    <w:rsid w:val="00ED2277"/>
    <w:rsid w:val="00ED2B07"/>
    <w:rsid w:val="00ED31FB"/>
    <w:rsid w:val="00ED3328"/>
    <w:rsid w:val="00ED6403"/>
    <w:rsid w:val="00ED6ECE"/>
    <w:rsid w:val="00EE04CD"/>
    <w:rsid w:val="00EE08D0"/>
    <w:rsid w:val="00EE42FE"/>
    <w:rsid w:val="00EE4EF3"/>
    <w:rsid w:val="00EE7536"/>
    <w:rsid w:val="00EF1A7B"/>
    <w:rsid w:val="00EF2108"/>
    <w:rsid w:val="00EF3F98"/>
    <w:rsid w:val="00EF408C"/>
    <w:rsid w:val="00EF5696"/>
    <w:rsid w:val="00EF60A3"/>
    <w:rsid w:val="00EF61AF"/>
    <w:rsid w:val="00EF6FB2"/>
    <w:rsid w:val="00EF7A32"/>
    <w:rsid w:val="00F002B8"/>
    <w:rsid w:val="00F00B16"/>
    <w:rsid w:val="00F01095"/>
    <w:rsid w:val="00F0112B"/>
    <w:rsid w:val="00F01BE6"/>
    <w:rsid w:val="00F044A2"/>
    <w:rsid w:val="00F04B80"/>
    <w:rsid w:val="00F05A14"/>
    <w:rsid w:val="00F0695C"/>
    <w:rsid w:val="00F10672"/>
    <w:rsid w:val="00F114E6"/>
    <w:rsid w:val="00F11689"/>
    <w:rsid w:val="00F12128"/>
    <w:rsid w:val="00F12FBE"/>
    <w:rsid w:val="00F137FB"/>
    <w:rsid w:val="00F13816"/>
    <w:rsid w:val="00F146D7"/>
    <w:rsid w:val="00F154DB"/>
    <w:rsid w:val="00F15D12"/>
    <w:rsid w:val="00F16041"/>
    <w:rsid w:val="00F2111D"/>
    <w:rsid w:val="00F21B1A"/>
    <w:rsid w:val="00F22EFF"/>
    <w:rsid w:val="00F24D1A"/>
    <w:rsid w:val="00F26D0E"/>
    <w:rsid w:val="00F30058"/>
    <w:rsid w:val="00F31017"/>
    <w:rsid w:val="00F31CA3"/>
    <w:rsid w:val="00F3242F"/>
    <w:rsid w:val="00F32A5B"/>
    <w:rsid w:val="00F35FE0"/>
    <w:rsid w:val="00F366F5"/>
    <w:rsid w:val="00F369A6"/>
    <w:rsid w:val="00F407B2"/>
    <w:rsid w:val="00F40DC5"/>
    <w:rsid w:val="00F445E8"/>
    <w:rsid w:val="00F470AC"/>
    <w:rsid w:val="00F47369"/>
    <w:rsid w:val="00F47AAC"/>
    <w:rsid w:val="00F51236"/>
    <w:rsid w:val="00F513A0"/>
    <w:rsid w:val="00F51498"/>
    <w:rsid w:val="00F52BB5"/>
    <w:rsid w:val="00F52E22"/>
    <w:rsid w:val="00F550F6"/>
    <w:rsid w:val="00F5655C"/>
    <w:rsid w:val="00F567DF"/>
    <w:rsid w:val="00F56813"/>
    <w:rsid w:val="00F56DEE"/>
    <w:rsid w:val="00F57DD4"/>
    <w:rsid w:val="00F60F89"/>
    <w:rsid w:val="00F62F65"/>
    <w:rsid w:val="00F63C6B"/>
    <w:rsid w:val="00F65B0C"/>
    <w:rsid w:val="00F65F08"/>
    <w:rsid w:val="00F660D9"/>
    <w:rsid w:val="00F67D71"/>
    <w:rsid w:val="00F718E3"/>
    <w:rsid w:val="00F718FB"/>
    <w:rsid w:val="00F71FE8"/>
    <w:rsid w:val="00F73866"/>
    <w:rsid w:val="00F743F0"/>
    <w:rsid w:val="00F7466F"/>
    <w:rsid w:val="00F75195"/>
    <w:rsid w:val="00F75665"/>
    <w:rsid w:val="00F81FCA"/>
    <w:rsid w:val="00F848BA"/>
    <w:rsid w:val="00F84A13"/>
    <w:rsid w:val="00F86F83"/>
    <w:rsid w:val="00F914C8"/>
    <w:rsid w:val="00F927CD"/>
    <w:rsid w:val="00F93DA4"/>
    <w:rsid w:val="00F94208"/>
    <w:rsid w:val="00F94CD0"/>
    <w:rsid w:val="00F94E69"/>
    <w:rsid w:val="00F97069"/>
    <w:rsid w:val="00F97454"/>
    <w:rsid w:val="00F97513"/>
    <w:rsid w:val="00FA018C"/>
    <w:rsid w:val="00FA4F25"/>
    <w:rsid w:val="00FA5446"/>
    <w:rsid w:val="00FA6259"/>
    <w:rsid w:val="00FA64CD"/>
    <w:rsid w:val="00FA7542"/>
    <w:rsid w:val="00FA7B8C"/>
    <w:rsid w:val="00FA7BBB"/>
    <w:rsid w:val="00FA7FCB"/>
    <w:rsid w:val="00FB21F9"/>
    <w:rsid w:val="00FB257B"/>
    <w:rsid w:val="00FB293C"/>
    <w:rsid w:val="00FB29EA"/>
    <w:rsid w:val="00FB4AD6"/>
    <w:rsid w:val="00FB59D5"/>
    <w:rsid w:val="00FB7346"/>
    <w:rsid w:val="00FC1094"/>
    <w:rsid w:val="00FC1693"/>
    <w:rsid w:val="00FC234A"/>
    <w:rsid w:val="00FC2646"/>
    <w:rsid w:val="00FC2F54"/>
    <w:rsid w:val="00FC43BE"/>
    <w:rsid w:val="00FC4580"/>
    <w:rsid w:val="00FC4CBC"/>
    <w:rsid w:val="00FD1216"/>
    <w:rsid w:val="00FD139E"/>
    <w:rsid w:val="00FD1AC9"/>
    <w:rsid w:val="00FD1E24"/>
    <w:rsid w:val="00FD31F8"/>
    <w:rsid w:val="00FD4ABF"/>
    <w:rsid w:val="00FD4CE8"/>
    <w:rsid w:val="00FD5012"/>
    <w:rsid w:val="00FD56E2"/>
    <w:rsid w:val="00FD5E12"/>
    <w:rsid w:val="00FD7AB5"/>
    <w:rsid w:val="00FD7B94"/>
    <w:rsid w:val="00FE03E9"/>
    <w:rsid w:val="00FE0BB1"/>
    <w:rsid w:val="00FE0E4A"/>
    <w:rsid w:val="00FE190D"/>
    <w:rsid w:val="00FE1AB2"/>
    <w:rsid w:val="00FE2615"/>
    <w:rsid w:val="00FE27E2"/>
    <w:rsid w:val="00FE3F1E"/>
    <w:rsid w:val="00FE49E1"/>
    <w:rsid w:val="00FE6F36"/>
    <w:rsid w:val="00FE7BB6"/>
    <w:rsid w:val="00FE7CD6"/>
    <w:rsid w:val="00FF0A0E"/>
    <w:rsid w:val="00FF24E2"/>
    <w:rsid w:val="00FF2FD5"/>
    <w:rsid w:val="00FF32A5"/>
    <w:rsid w:val="00FF50EA"/>
    <w:rsid w:val="00FF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Intense Emphasis" w:qFormat="1"/>
    <w:lsdException w:name="Subtle Reference" w:qFormat="1"/>
    <w:lsdException w:name="Book Title" w:qFormat="1"/>
    <w:lsdException w:name="Bibliography" w:unhideWhenUsed="1"/>
    <w:lsdException w:name="TOC Heading" w:qFormat="1"/>
  </w:latentStyles>
  <w:style w:type="paragraph" w:default="1" w:styleId="Normal">
    <w:name w:val="Normal"/>
    <w:qFormat/>
    <w:rsid w:val="00541CA5"/>
    <w:rPr>
      <w:rFonts w:eastAsiaTheme="minorHAnsi"/>
    </w:rPr>
  </w:style>
  <w:style w:type="paragraph" w:styleId="Heading1">
    <w:name w:val="heading 1"/>
    <w:next w:val="Normal"/>
    <w:link w:val="Heading1Char"/>
    <w:uiPriority w:val="99"/>
    <w:qFormat/>
    <w:rsid w:val="00541CA5"/>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541C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541C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541CA5"/>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541CA5"/>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490065"/>
    <w:pPr>
      <w:numPr>
        <w:ilvl w:val="5"/>
        <w:numId w:val="20"/>
      </w:numPr>
      <w:outlineLvl w:val="5"/>
    </w:pPr>
  </w:style>
  <w:style w:type="paragraph" w:styleId="Heading7">
    <w:name w:val="heading 7"/>
    <w:basedOn w:val="Normal"/>
    <w:next w:val="Normal"/>
    <w:link w:val="Heading7Char"/>
    <w:qFormat/>
    <w:rsid w:val="00490065"/>
    <w:pPr>
      <w:numPr>
        <w:ilvl w:val="6"/>
        <w:numId w:val="20"/>
      </w:numPr>
      <w:outlineLvl w:val="6"/>
    </w:pPr>
  </w:style>
  <w:style w:type="paragraph" w:styleId="Heading8">
    <w:name w:val="heading 8"/>
    <w:basedOn w:val="Normal"/>
    <w:next w:val="Normal"/>
    <w:link w:val="Heading8Char"/>
    <w:qFormat/>
    <w:rsid w:val="00490065"/>
    <w:pPr>
      <w:numPr>
        <w:ilvl w:val="7"/>
        <w:numId w:val="20"/>
      </w:numPr>
      <w:outlineLvl w:val="7"/>
    </w:pPr>
  </w:style>
  <w:style w:type="paragraph" w:styleId="Heading9">
    <w:name w:val="heading 9"/>
    <w:basedOn w:val="Normal"/>
    <w:next w:val="Normal"/>
    <w:link w:val="Heading9Char"/>
    <w:qFormat/>
    <w:rsid w:val="00490065"/>
    <w:pPr>
      <w:numPr>
        <w:ilvl w:val="8"/>
        <w:numId w:val="2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41CA5"/>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541C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541C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541CA5"/>
    <w:rPr>
      <w:rFonts w:ascii="Arial" w:eastAsia="Times New Roman" w:hAnsi="Arial" w:cs="Times New Roman"/>
      <w:b/>
      <w:szCs w:val="20"/>
    </w:rPr>
  </w:style>
  <w:style w:type="character" w:customStyle="1" w:styleId="Heading5Char">
    <w:name w:val="Heading 5 Char"/>
    <w:basedOn w:val="DefaultParagraphFont"/>
    <w:link w:val="Heading5"/>
    <w:uiPriority w:val="99"/>
    <w:rsid w:val="00541CA5"/>
    <w:rPr>
      <w:rFonts w:ascii="Arial" w:eastAsia="Times New Roman" w:hAnsi="Arial" w:cs="Times New Roman"/>
      <w:b/>
      <w:sz w:val="20"/>
      <w:szCs w:val="20"/>
    </w:rPr>
  </w:style>
  <w:style w:type="paragraph" w:customStyle="1" w:styleId="ParaContinued">
    <w:name w:val="ParaContinued"/>
    <w:basedOn w:val="Normal"/>
    <w:next w:val="Para"/>
    <w:rsid w:val="00541CA5"/>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541CA5"/>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541CA5"/>
    <w:pPr>
      <w:widowControl w:val="0"/>
    </w:pPr>
    <w:rPr>
      <w:snapToGrid w:val="0"/>
    </w:rPr>
  </w:style>
  <w:style w:type="paragraph" w:customStyle="1" w:styleId="Option">
    <w:name w:val="Option"/>
    <w:basedOn w:val="Question"/>
    <w:rsid w:val="00541CA5"/>
    <w:pPr>
      <w:ind w:left="2880"/>
    </w:pPr>
  </w:style>
  <w:style w:type="paragraph" w:customStyle="1" w:styleId="Question">
    <w:name w:val="Question"/>
    <w:next w:val="Option"/>
    <w:rsid w:val="00541CA5"/>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541CA5"/>
    <w:pPr>
      <w:ind w:left="2160" w:firstLine="0"/>
    </w:pPr>
  </w:style>
  <w:style w:type="paragraph" w:customStyle="1" w:styleId="Objective">
    <w:name w:val="Objective"/>
    <w:rsid w:val="00541CA5"/>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541CA5"/>
    <w:pPr>
      <w:pBdr>
        <w:top w:val="single" w:sz="4" w:space="4" w:color="auto"/>
      </w:pBdr>
      <w:outlineLvl w:val="6"/>
    </w:pPr>
    <w:rPr>
      <w:i/>
      <w:noProof/>
    </w:rPr>
  </w:style>
  <w:style w:type="paragraph" w:customStyle="1" w:styleId="CodeListing">
    <w:name w:val="CodeListing"/>
    <w:rsid w:val="00541CA5"/>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541CA5"/>
    <w:rPr>
      <w:i w:val="0"/>
    </w:rPr>
  </w:style>
  <w:style w:type="paragraph" w:customStyle="1" w:styleId="H4">
    <w:name w:val="H4"/>
    <w:next w:val="Para"/>
    <w:rsid w:val="00541CA5"/>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541CA5"/>
    <w:pPr>
      <w:keepNext w:val="0"/>
    </w:pPr>
    <w:rPr>
      <w:i w:val="0"/>
    </w:rPr>
  </w:style>
  <w:style w:type="paragraph" w:customStyle="1" w:styleId="Subobjective">
    <w:name w:val="Subobjective"/>
    <w:basedOn w:val="Objective"/>
    <w:rsid w:val="00541CA5"/>
    <w:pPr>
      <w:keepNext/>
      <w:spacing w:before="180"/>
      <w:ind w:left="2880"/>
    </w:pPr>
  </w:style>
  <w:style w:type="paragraph" w:customStyle="1" w:styleId="ChapterTitle">
    <w:name w:val="ChapterTitle"/>
    <w:next w:val="Para"/>
    <w:qFormat/>
    <w:rsid w:val="00541CA5"/>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541CA5"/>
    <w:rPr>
      <w:rFonts w:ascii="Courier New" w:hAnsi="Courier New"/>
      <w:noProof/>
      <w:color w:val="auto"/>
    </w:rPr>
  </w:style>
  <w:style w:type="paragraph" w:customStyle="1" w:styleId="QuotePara">
    <w:name w:val="QuotePara"/>
    <w:basedOn w:val="QuoteSource"/>
    <w:qFormat/>
    <w:rsid w:val="00541CA5"/>
    <w:rPr>
      <w:i w:val="0"/>
      <w:sz w:val="24"/>
    </w:rPr>
  </w:style>
  <w:style w:type="paragraph" w:customStyle="1" w:styleId="QuoteSource">
    <w:name w:val="QuoteSource"/>
    <w:basedOn w:val="Normal"/>
    <w:rsid w:val="00541CA5"/>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541CA5"/>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541CA5"/>
    <w:pPr>
      <w:numPr>
        <w:numId w:val="1"/>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541CA5"/>
    <w:pPr>
      <w:numPr>
        <w:numId w:val="5"/>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541CA5"/>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541CA5"/>
    <w:rPr>
      <w:i/>
      <w:color w:val="auto"/>
    </w:rPr>
  </w:style>
  <w:style w:type="paragraph" w:customStyle="1" w:styleId="Slug">
    <w:name w:val="Slug"/>
    <w:basedOn w:val="Normal"/>
    <w:next w:val="Para"/>
    <w:rsid w:val="00541CA5"/>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541CA5"/>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541CA5"/>
    <w:pPr>
      <w:spacing w:before="240"/>
      <w:outlineLvl w:val="9"/>
    </w:pPr>
  </w:style>
  <w:style w:type="paragraph" w:customStyle="1" w:styleId="H3">
    <w:name w:val="H3"/>
    <w:next w:val="Para"/>
    <w:qFormat/>
    <w:rsid w:val="00541CA5"/>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541CA5"/>
  </w:style>
  <w:style w:type="paragraph" w:customStyle="1" w:styleId="PartIntroductionPara">
    <w:name w:val="PartIntroductionPara"/>
    <w:rsid w:val="00541CA5"/>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541CA5"/>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541CA5"/>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541CA5"/>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541CA5"/>
    <w:pPr>
      <w:ind w:left="2520"/>
    </w:pPr>
  </w:style>
  <w:style w:type="paragraph" w:customStyle="1" w:styleId="ListParaSub">
    <w:name w:val="ListParaSub"/>
    <w:basedOn w:val="ListPara"/>
    <w:rsid w:val="00541CA5"/>
    <w:pPr>
      <w:spacing w:line="260" w:lineRule="exact"/>
      <w:ind w:left="2520"/>
    </w:pPr>
  </w:style>
  <w:style w:type="paragraph" w:customStyle="1" w:styleId="PartTitle">
    <w:name w:val="PartTitle"/>
    <w:basedOn w:val="ChapterTitle"/>
    <w:rsid w:val="00541CA5"/>
    <w:pPr>
      <w:widowControl w:val="0"/>
    </w:pPr>
  </w:style>
  <w:style w:type="paragraph" w:customStyle="1" w:styleId="CodeSnippet">
    <w:name w:val="CodeSnippet"/>
    <w:rsid w:val="00541CA5"/>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541CA5"/>
    <w:pPr>
      <w:ind w:left="2160"/>
    </w:pPr>
    <w:rPr>
      <w:snapToGrid w:val="0"/>
    </w:rPr>
  </w:style>
  <w:style w:type="paragraph" w:customStyle="1" w:styleId="RunInParaSub">
    <w:name w:val="RunInParaSub"/>
    <w:basedOn w:val="RunInPara"/>
    <w:rsid w:val="00541CA5"/>
    <w:pPr>
      <w:ind w:left="2160"/>
    </w:pPr>
  </w:style>
  <w:style w:type="paragraph" w:customStyle="1" w:styleId="URLPara">
    <w:name w:val="URLPara"/>
    <w:rsid w:val="00541CA5"/>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541CA5"/>
    <w:pPr>
      <w:spacing w:before="240"/>
      <w:ind w:left="1800"/>
    </w:pPr>
    <w:rPr>
      <w:u w:val="none"/>
    </w:rPr>
  </w:style>
  <w:style w:type="character" w:customStyle="1" w:styleId="CodeHighlight">
    <w:name w:val="CodeHighlight"/>
    <w:rsid w:val="00541CA5"/>
    <w:rPr>
      <w:u w:val="wave"/>
    </w:rPr>
  </w:style>
  <w:style w:type="paragraph" w:customStyle="1" w:styleId="TableCaption">
    <w:name w:val="TableCaption"/>
    <w:basedOn w:val="Slug"/>
    <w:qFormat/>
    <w:rsid w:val="00541CA5"/>
    <w:pPr>
      <w:keepNext/>
      <w:widowControl w:val="0"/>
      <w:spacing w:before="240" w:after="120"/>
      <w:ind w:left="0"/>
    </w:pPr>
    <w:rPr>
      <w:snapToGrid w:val="0"/>
    </w:rPr>
  </w:style>
  <w:style w:type="paragraph" w:customStyle="1" w:styleId="TabularEntry">
    <w:name w:val="TabularEntry"/>
    <w:rsid w:val="00541CA5"/>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541CA5"/>
    <w:pPr>
      <w:spacing w:after="60" w:line="240" w:lineRule="auto"/>
    </w:pPr>
    <w:rPr>
      <w:rFonts w:ascii="Arial" w:eastAsia="Times New Roman" w:hAnsi="Arial" w:cs="Times New Roman"/>
      <w:szCs w:val="20"/>
    </w:rPr>
  </w:style>
  <w:style w:type="paragraph" w:customStyle="1" w:styleId="TableHead">
    <w:name w:val="TableHead"/>
    <w:qFormat/>
    <w:rsid w:val="00541CA5"/>
    <w:pPr>
      <w:keepNext/>
      <w:spacing w:after="0" w:line="240" w:lineRule="auto"/>
    </w:pPr>
    <w:rPr>
      <w:rFonts w:ascii="Arial" w:eastAsia="Times New Roman" w:hAnsi="Arial" w:cs="Times New Roman"/>
      <w:b/>
      <w:smallCaps/>
      <w:szCs w:val="20"/>
    </w:rPr>
  </w:style>
  <w:style w:type="paragraph" w:customStyle="1" w:styleId="CodeSnippetSub">
    <w:name w:val="CodeSnippetSub"/>
    <w:rsid w:val="00541CA5"/>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541CA5"/>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541CA5"/>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541CA5"/>
    <w:rPr>
      <w:rFonts w:ascii="Courier New" w:hAnsi="Courier New"/>
      <w:noProof/>
      <w:color w:val="auto"/>
      <w:u w:val="single"/>
    </w:rPr>
  </w:style>
  <w:style w:type="character" w:customStyle="1" w:styleId="Superscript">
    <w:name w:val="Superscript"/>
    <w:basedOn w:val="DefaultParagraphFont"/>
    <w:rsid w:val="00541CA5"/>
    <w:rPr>
      <w:vertAlign w:val="superscript"/>
    </w:rPr>
  </w:style>
  <w:style w:type="character" w:customStyle="1" w:styleId="Subscript">
    <w:name w:val="Subscript"/>
    <w:basedOn w:val="DefaultParagraphFont"/>
    <w:rsid w:val="00541CA5"/>
    <w:rPr>
      <w:vertAlign w:val="subscript"/>
    </w:rPr>
  </w:style>
  <w:style w:type="paragraph" w:customStyle="1" w:styleId="ChapterObjectiveTitle">
    <w:name w:val="ChapterObjectiveTitle"/>
    <w:basedOn w:val="ObjectiveTitle"/>
    <w:next w:val="ChapterObjective"/>
    <w:rsid w:val="00541CA5"/>
    <w:pPr>
      <w:ind w:left="1440" w:firstLine="0"/>
    </w:pPr>
    <w:rPr>
      <w:i w:val="0"/>
    </w:rPr>
  </w:style>
  <w:style w:type="paragraph" w:customStyle="1" w:styleId="FigureSource">
    <w:name w:val="FigureSource"/>
    <w:next w:val="Para"/>
    <w:rsid w:val="00541CA5"/>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541CA5"/>
    <w:rPr>
      <w:b w:val="0"/>
      <w:sz w:val="26"/>
      <w:u w:val="none"/>
    </w:rPr>
  </w:style>
  <w:style w:type="paragraph" w:customStyle="1" w:styleId="PartFeaturingList">
    <w:name w:val="PartFeaturingList"/>
    <w:basedOn w:val="ChapterFeaturingList"/>
    <w:rsid w:val="00541CA5"/>
  </w:style>
  <w:style w:type="character" w:customStyle="1" w:styleId="InlineCodeVariable">
    <w:name w:val="InlineCodeVariable"/>
    <w:basedOn w:val="InlineCode"/>
    <w:rsid w:val="00541CA5"/>
    <w:rPr>
      <w:rFonts w:ascii="Courier New" w:hAnsi="Courier New"/>
      <w:i/>
      <w:noProof/>
      <w:color w:val="auto"/>
    </w:rPr>
  </w:style>
  <w:style w:type="character" w:customStyle="1" w:styleId="InlineCodeUserInput">
    <w:name w:val="InlineCodeUserInput"/>
    <w:basedOn w:val="InlineCode"/>
    <w:rsid w:val="00541CA5"/>
    <w:rPr>
      <w:rFonts w:ascii="Courier New" w:hAnsi="Courier New"/>
      <w:b/>
      <w:noProof/>
      <w:color w:val="auto"/>
    </w:rPr>
  </w:style>
  <w:style w:type="character" w:customStyle="1" w:styleId="InlineCodeUserInputVariable">
    <w:name w:val="InlineCodeUserInputVariable"/>
    <w:basedOn w:val="InlineCode"/>
    <w:rsid w:val="00541CA5"/>
    <w:rPr>
      <w:rFonts w:ascii="Courier New" w:hAnsi="Courier New"/>
      <w:b/>
      <w:i/>
      <w:noProof/>
      <w:color w:val="auto"/>
    </w:rPr>
  </w:style>
  <w:style w:type="character" w:customStyle="1" w:styleId="Variable">
    <w:name w:val="Variable"/>
    <w:basedOn w:val="DefaultParagraphFont"/>
    <w:rsid w:val="00541CA5"/>
    <w:rPr>
      <w:i/>
    </w:rPr>
  </w:style>
  <w:style w:type="paragraph" w:customStyle="1" w:styleId="AppendixTitle">
    <w:name w:val="AppendixTitle"/>
    <w:basedOn w:val="ChapterTitle"/>
    <w:next w:val="Para"/>
    <w:rsid w:val="00541CA5"/>
    <w:pPr>
      <w:spacing w:before="120" w:after="120"/>
    </w:pPr>
  </w:style>
  <w:style w:type="paragraph" w:customStyle="1" w:styleId="GlossaryTitle">
    <w:name w:val="GlossaryTitle"/>
    <w:basedOn w:val="ChapterTitle"/>
    <w:next w:val="Normal"/>
    <w:rsid w:val="00541CA5"/>
    <w:pPr>
      <w:spacing w:before="120" w:after="120"/>
    </w:pPr>
  </w:style>
  <w:style w:type="paragraph" w:customStyle="1" w:styleId="IntroductionTitle">
    <w:name w:val="IntroductionTitle"/>
    <w:basedOn w:val="ChapterTitle"/>
    <w:next w:val="Para"/>
    <w:rsid w:val="00541CA5"/>
    <w:pPr>
      <w:spacing w:before="120" w:after="120"/>
    </w:pPr>
  </w:style>
  <w:style w:type="paragraph" w:customStyle="1" w:styleId="ChapterSubtitle">
    <w:name w:val="ChapterSubtitle"/>
    <w:basedOn w:val="ChapterTitle"/>
    <w:next w:val="Para"/>
    <w:rsid w:val="00541CA5"/>
    <w:rPr>
      <w:sz w:val="44"/>
    </w:rPr>
  </w:style>
  <w:style w:type="paragraph" w:customStyle="1" w:styleId="ChapterAuthor">
    <w:name w:val="ChapterAuthor"/>
    <w:basedOn w:val="ChapterSubtitle"/>
    <w:next w:val="ChapterAuthorAffiliation"/>
    <w:rsid w:val="00541CA5"/>
    <w:pPr>
      <w:spacing w:after="120"/>
      <w:outlineLvl w:val="9"/>
    </w:pPr>
    <w:rPr>
      <w:i/>
      <w:sz w:val="36"/>
    </w:rPr>
  </w:style>
  <w:style w:type="paragraph" w:customStyle="1" w:styleId="ChapterAuthorAffiliation">
    <w:name w:val="ChapterAuthorAffiliation"/>
    <w:next w:val="Para"/>
    <w:rsid w:val="00541CA5"/>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541CA5"/>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541CA5"/>
    <w:pPr>
      <w:contextualSpacing/>
    </w:pPr>
    <w:rPr>
      <w:sz w:val="24"/>
    </w:rPr>
  </w:style>
  <w:style w:type="paragraph" w:customStyle="1" w:styleId="SectionTitle">
    <w:name w:val="SectionTitle"/>
    <w:basedOn w:val="ChapterTitle"/>
    <w:next w:val="ChapterTitle"/>
    <w:rsid w:val="00541CA5"/>
    <w:pPr>
      <w:pBdr>
        <w:bottom w:val="single" w:sz="4" w:space="1" w:color="auto"/>
      </w:pBdr>
    </w:pPr>
  </w:style>
  <w:style w:type="paragraph" w:customStyle="1" w:styleId="ExtractPara">
    <w:name w:val="ExtractPara"/>
    <w:rsid w:val="00541CA5"/>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541CA5"/>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541CA5"/>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541CA5"/>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541CA5"/>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541CA5"/>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541CA5"/>
    <w:pPr>
      <w:spacing w:after="120" w:line="240" w:lineRule="auto"/>
    </w:pPr>
    <w:rPr>
      <w:rFonts w:ascii="Arial" w:eastAsia="Times New Roman" w:hAnsi="Arial" w:cs="Times New Roman"/>
      <w:b/>
      <w:smallCaps/>
      <w:snapToGrid w:val="0"/>
      <w:color w:val="000000"/>
      <w:sz w:val="60"/>
      <w:szCs w:val="60"/>
    </w:rPr>
  </w:style>
  <w:style w:type="paragraph" w:customStyle="1" w:styleId="ListUnmarkedSub">
    <w:name w:val="ListUnmarkedSub"/>
    <w:rsid w:val="00541CA5"/>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541CA5"/>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541CA5"/>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541CA5"/>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541CA5"/>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541CA5"/>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541CA5"/>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541CA5"/>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541CA5"/>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541CA5"/>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541CA5"/>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541CA5"/>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541CA5"/>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541CA5"/>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541CA5"/>
    <w:pPr>
      <w:numPr>
        <w:numId w:val="6"/>
      </w:numPr>
    </w:pPr>
  </w:style>
  <w:style w:type="paragraph" w:customStyle="1" w:styleId="ListNumberedSub2">
    <w:name w:val="ListNumberedSub2"/>
    <w:basedOn w:val="ListNumberedSub"/>
    <w:rsid w:val="00541CA5"/>
    <w:pPr>
      <w:ind w:left="3240"/>
    </w:pPr>
  </w:style>
  <w:style w:type="paragraph" w:customStyle="1" w:styleId="ListUnmarkedSub2">
    <w:name w:val="ListUnmarkedSub2"/>
    <w:basedOn w:val="ListUnmarkedSub"/>
    <w:rsid w:val="00541CA5"/>
    <w:pPr>
      <w:ind w:left="2880"/>
    </w:pPr>
  </w:style>
  <w:style w:type="paragraph" w:customStyle="1" w:styleId="ListParaSub2">
    <w:name w:val="ListParaSub2"/>
    <w:basedOn w:val="ListParaSub"/>
    <w:rsid w:val="00541CA5"/>
    <w:pPr>
      <w:ind w:left="3240"/>
    </w:pPr>
  </w:style>
  <w:style w:type="paragraph" w:customStyle="1" w:styleId="ListCheckSub">
    <w:name w:val="ListCheckSub"/>
    <w:basedOn w:val="ListCheck"/>
    <w:rsid w:val="00541CA5"/>
    <w:pPr>
      <w:numPr>
        <w:numId w:val="7"/>
      </w:numPr>
    </w:pPr>
  </w:style>
  <w:style w:type="paragraph" w:customStyle="1" w:styleId="ExtractListBulleted">
    <w:name w:val="ExtractListBulleted"/>
    <w:rsid w:val="00541CA5"/>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541CA5"/>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541CA5"/>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541CA5"/>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541CA5"/>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541CA5"/>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541CA5"/>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541CA5"/>
    <w:pPr>
      <w:spacing w:before="120" w:after="120"/>
      <w:ind w:left="0" w:firstLine="0"/>
    </w:pPr>
  </w:style>
  <w:style w:type="paragraph" w:customStyle="1" w:styleId="Dialog">
    <w:name w:val="Dialog"/>
    <w:rsid w:val="00541CA5"/>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541CA5"/>
  </w:style>
  <w:style w:type="paragraph" w:customStyle="1" w:styleId="RecipeIngredientHead">
    <w:name w:val="RecipeIngredientHead"/>
    <w:next w:val="RecipeIngredientList"/>
    <w:rsid w:val="00541CA5"/>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541CA5"/>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541CA5"/>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541CA5"/>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541CA5"/>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541CA5"/>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541CA5"/>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541CA5"/>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541CA5"/>
    <w:rPr>
      <w:i w:val="0"/>
      <w:sz w:val="24"/>
      <w:u w:val="single"/>
    </w:rPr>
  </w:style>
  <w:style w:type="paragraph" w:customStyle="1" w:styleId="RecipeVariationFlavor">
    <w:name w:val="RecipeVariationFlavor"/>
    <w:basedOn w:val="RecipeTime"/>
    <w:rsid w:val="00541CA5"/>
    <w:rPr>
      <w:i w:val="0"/>
      <w:sz w:val="24"/>
      <w:u w:val="single"/>
    </w:rPr>
  </w:style>
  <w:style w:type="paragraph" w:customStyle="1" w:styleId="RecipeYield">
    <w:name w:val="RecipeYield"/>
    <w:rsid w:val="00541CA5"/>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541CA5"/>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541CA5"/>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541CA5"/>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541CA5"/>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541CA5"/>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541CA5"/>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541CA5"/>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541CA5"/>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541CA5"/>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541CA5"/>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541CA5"/>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541CA5"/>
    <w:pPr>
      <w:spacing w:after="100"/>
    </w:pPr>
  </w:style>
  <w:style w:type="paragraph" w:styleId="TOC2">
    <w:name w:val="toc 2"/>
    <w:basedOn w:val="Normal"/>
    <w:next w:val="Normal"/>
    <w:autoRedefine/>
    <w:uiPriority w:val="99"/>
    <w:rsid w:val="00541CA5"/>
    <w:pPr>
      <w:spacing w:after="100"/>
      <w:ind w:left="220"/>
    </w:pPr>
  </w:style>
  <w:style w:type="paragraph" w:styleId="TOC3">
    <w:name w:val="toc 3"/>
    <w:basedOn w:val="Normal"/>
    <w:next w:val="Normal"/>
    <w:autoRedefine/>
    <w:uiPriority w:val="99"/>
    <w:rsid w:val="00541CA5"/>
    <w:pPr>
      <w:spacing w:after="100"/>
      <w:ind w:left="440"/>
    </w:pPr>
  </w:style>
  <w:style w:type="paragraph" w:styleId="TOC4">
    <w:name w:val="toc 4"/>
    <w:basedOn w:val="Normal"/>
    <w:next w:val="Normal"/>
    <w:autoRedefine/>
    <w:uiPriority w:val="39"/>
    <w:rsid w:val="00541CA5"/>
    <w:pPr>
      <w:spacing w:after="100"/>
      <w:ind w:left="660"/>
    </w:pPr>
  </w:style>
  <w:style w:type="paragraph" w:styleId="TOC5">
    <w:name w:val="toc 5"/>
    <w:basedOn w:val="Normal"/>
    <w:next w:val="Normal"/>
    <w:autoRedefine/>
    <w:uiPriority w:val="39"/>
    <w:rsid w:val="00541CA5"/>
    <w:pPr>
      <w:spacing w:after="100"/>
      <w:ind w:left="880"/>
    </w:pPr>
  </w:style>
  <w:style w:type="paragraph" w:styleId="TOC6">
    <w:name w:val="toc 6"/>
    <w:basedOn w:val="Normal"/>
    <w:next w:val="Normal"/>
    <w:autoRedefine/>
    <w:uiPriority w:val="39"/>
    <w:rsid w:val="00541CA5"/>
    <w:pPr>
      <w:spacing w:after="100"/>
      <w:ind w:left="1100"/>
    </w:pPr>
  </w:style>
  <w:style w:type="paragraph" w:styleId="TOC7">
    <w:name w:val="toc 7"/>
    <w:basedOn w:val="Normal"/>
    <w:next w:val="Normal"/>
    <w:autoRedefine/>
    <w:uiPriority w:val="39"/>
    <w:semiHidden/>
    <w:rsid w:val="00541CA5"/>
    <w:pPr>
      <w:spacing w:after="100"/>
      <w:ind w:left="1320"/>
    </w:pPr>
  </w:style>
  <w:style w:type="paragraph" w:styleId="TOC8">
    <w:name w:val="toc 8"/>
    <w:basedOn w:val="Normal"/>
    <w:next w:val="Normal"/>
    <w:autoRedefine/>
    <w:uiPriority w:val="39"/>
    <w:semiHidden/>
    <w:rsid w:val="00541CA5"/>
    <w:pPr>
      <w:spacing w:after="100"/>
      <w:ind w:left="1540"/>
    </w:pPr>
  </w:style>
  <w:style w:type="paragraph" w:styleId="TOC9">
    <w:name w:val="toc 9"/>
    <w:basedOn w:val="Normal"/>
    <w:next w:val="Normal"/>
    <w:autoRedefine/>
    <w:uiPriority w:val="39"/>
    <w:semiHidden/>
    <w:rsid w:val="00541CA5"/>
    <w:pPr>
      <w:spacing w:after="100"/>
      <w:ind w:left="1760"/>
    </w:pPr>
  </w:style>
  <w:style w:type="paragraph" w:styleId="Header">
    <w:name w:val="header"/>
    <w:basedOn w:val="Normal"/>
    <w:link w:val="HeaderChar"/>
    <w:uiPriority w:val="99"/>
    <w:rsid w:val="00541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CA5"/>
    <w:rPr>
      <w:rFonts w:eastAsiaTheme="minorHAnsi"/>
    </w:rPr>
  </w:style>
  <w:style w:type="paragraph" w:styleId="Footer">
    <w:name w:val="footer"/>
    <w:basedOn w:val="Normal"/>
    <w:link w:val="FooterChar"/>
    <w:uiPriority w:val="99"/>
    <w:rsid w:val="00541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CA5"/>
    <w:rPr>
      <w:rFonts w:eastAsiaTheme="minorHAnsi"/>
    </w:rPr>
  </w:style>
  <w:style w:type="paragraph" w:customStyle="1" w:styleId="CustomChapterOpener">
    <w:name w:val="CustomChapterOpener"/>
    <w:basedOn w:val="Normal"/>
    <w:next w:val="Para"/>
    <w:rsid w:val="00541CA5"/>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541CA5"/>
    <w:rPr>
      <w:b/>
    </w:rPr>
  </w:style>
  <w:style w:type="paragraph" w:customStyle="1" w:styleId="CustomList">
    <w:name w:val="CustomList"/>
    <w:basedOn w:val="Normal"/>
    <w:rsid w:val="00541CA5"/>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541CA5"/>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541CA5"/>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541CA5"/>
  </w:style>
  <w:style w:type="paragraph" w:customStyle="1" w:styleId="BibliographyHead">
    <w:name w:val="BibliographyHead"/>
    <w:next w:val="BibliographyEntry"/>
    <w:rsid w:val="00541CA5"/>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541CA5"/>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541CA5"/>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541CA5"/>
  </w:style>
  <w:style w:type="paragraph" w:customStyle="1" w:styleId="ExercisesHead">
    <w:name w:val="ExercisesHead"/>
    <w:basedOn w:val="Normal"/>
    <w:next w:val="Para"/>
    <w:rsid w:val="00541CA5"/>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541CA5"/>
  </w:style>
  <w:style w:type="paragraph" w:customStyle="1" w:styleId="ProblemsHead">
    <w:name w:val="ProblemsHead"/>
    <w:basedOn w:val="BibliographyHead"/>
    <w:next w:val="Para"/>
    <w:rsid w:val="00541CA5"/>
  </w:style>
  <w:style w:type="paragraph" w:customStyle="1" w:styleId="QuestionData">
    <w:name w:val="QuestionData"/>
    <w:basedOn w:val="Explanation"/>
    <w:rsid w:val="00541CA5"/>
  </w:style>
  <w:style w:type="paragraph" w:customStyle="1" w:styleId="QuestionsHead">
    <w:name w:val="QuestionsHead"/>
    <w:basedOn w:val="BibliographyHead"/>
    <w:next w:val="Para"/>
    <w:rsid w:val="00541CA5"/>
  </w:style>
  <w:style w:type="paragraph" w:customStyle="1" w:styleId="ReferencesHead">
    <w:name w:val="ReferencesHead"/>
    <w:basedOn w:val="BibliographyHead"/>
    <w:next w:val="Reference"/>
    <w:rsid w:val="00541CA5"/>
  </w:style>
  <w:style w:type="paragraph" w:customStyle="1" w:styleId="ReviewHead">
    <w:name w:val="ReviewHead"/>
    <w:basedOn w:val="BibliographyHead"/>
    <w:next w:val="Para"/>
    <w:rsid w:val="00541CA5"/>
  </w:style>
  <w:style w:type="paragraph" w:customStyle="1" w:styleId="SummaryHead">
    <w:name w:val="SummaryHead"/>
    <w:basedOn w:val="BibliographyHead"/>
    <w:next w:val="Para"/>
    <w:rsid w:val="00541CA5"/>
  </w:style>
  <w:style w:type="character" w:customStyle="1" w:styleId="WileySymbol">
    <w:name w:val="WileySymbol"/>
    <w:rsid w:val="00541CA5"/>
    <w:rPr>
      <w:rFonts w:ascii="Symbol" w:hAnsi="Symbol"/>
    </w:rPr>
  </w:style>
  <w:style w:type="character" w:customStyle="1" w:styleId="MenuArrow">
    <w:name w:val="MenuArrow"/>
    <w:basedOn w:val="DefaultParagraphFont"/>
    <w:rsid w:val="00541CA5"/>
    <w:rPr>
      <w:rFonts w:ascii="Wingdings" w:hAnsi="Wingdings"/>
    </w:rPr>
  </w:style>
  <w:style w:type="paragraph" w:customStyle="1" w:styleId="BookTitle">
    <w:name w:val="BookTitle"/>
    <w:basedOn w:val="Normal"/>
    <w:next w:val="Normal"/>
    <w:rsid w:val="00541CA5"/>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541CA5"/>
    <w:pPr>
      <w:pageBreakBefore w:val="0"/>
      <w:spacing w:before="480"/>
    </w:pPr>
    <w:rPr>
      <w:sz w:val="36"/>
    </w:rPr>
  </w:style>
  <w:style w:type="paragraph" w:customStyle="1" w:styleId="BookAuthor">
    <w:name w:val="BookAuthor"/>
    <w:basedOn w:val="Normal"/>
    <w:rsid w:val="00541CA5"/>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541CA5"/>
    <w:rPr>
      <w:i/>
    </w:rPr>
  </w:style>
  <w:style w:type="paragraph" w:customStyle="1" w:styleId="Index1">
    <w:name w:val="Index1"/>
    <w:rsid w:val="00541CA5"/>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541CA5"/>
    <w:pPr>
      <w:ind w:left="2520"/>
    </w:pPr>
  </w:style>
  <w:style w:type="paragraph" w:customStyle="1" w:styleId="Index3">
    <w:name w:val="Index3"/>
    <w:basedOn w:val="Index1"/>
    <w:rsid w:val="00541CA5"/>
    <w:pPr>
      <w:ind w:left="3240"/>
    </w:pPr>
  </w:style>
  <w:style w:type="paragraph" w:customStyle="1" w:styleId="IndexLetter">
    <w:name w:val="IndexLetter"/>
    <w:basedOn w:val="H3"/>
    <w:next w:val="Index1"/>
    <w:rsid w:val="00541CA5"/>
  </w:style>
  <w:style w:type="paragraph" w:customStyle="1" w:styleId="IndexNote">
    <w:name w:val="IndexNote"/>
    <w:basedOn w:val="Normal"/>
    <w:rsid w:val="00541CA5"/>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541CA5"/>
    <w:pPr>
      <w:spacing w:line="540" w:lineRule="exact"/>
    </w:pPr>
  </w:style>
  <w:style w:type="paragraph" w:customStyle="1" w:styleId="FurtherReadingHead">
    <w:name w:val="FurtherReadingHead"/>
    <w:basedOn w:val="BibliographyHead"/>
    <w:next w:val="Para"/>
    <w:rsid w:val="00541CA5"/>
  </w:style>
  <w:style w:type="paragraph" w:customStyle="1" w:styleId="Address">
    <w:name w:val="Address"/>
    <w:basedOn w:val="Normal"/>
    <w:rsid w:val="00541CA5"/>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541CA5"/>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541CA5"/>
    <w:pPr>
      <w:ind w:left="360"/>
    </w:pPr>
  </w:style>
  <w:style w:type="paragraph" w:customStyle="1" w:styleId="EquationNumbered">
    <w:name w:val="EquationNumbered"/>
    <w:rsid w:val="00541CA5"/>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541CA5"/>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541CA5"/>
    <w:rPr>
      <w:b/>
    </w:rPr>
  </w:style>
  <w:style w:type="character" w:customStyle="1" w:styleId="UserInputVariable">
    <w:name w:val="UserInputVariable"/>
    <w:basedOn w:val="DefaultParagraphFont"/>
    <w:rsid w:val="00541CA5"/>
    <w:rPr>
      <w:b/>
      <w:i/>
    </w:rPr>
  </w:style>
  <w:style w:type="paragraph" w:styleId="Bibliography">
    <w:name w:val="Bibliography"/>
    <w:basedOn w:val="Normal"/>
    <w:next w:val="Normal"/>
    <w:uiPriority w:val="99"/>
    <w:semiHidden/>
    <w:rsid w:val="00541CA5"/>
  </w:style>
  <w:style w:type="paragraph" w:customStyle="1" w:styleId="FeaturePara">
    <w:name w:val="FeaturePara"/>
    <w:rsid w:val="00541CA5"/>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541CA5"/>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541CA5"/>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541CA5"/>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541CA5"/>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541CA5"/>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541CA5"/>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541CA5"/>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541CA5"/>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541CA5"/>
    <w:pPr>
      <w:spacing w:before="120" w:after="120"/>
      <w:ind w:left="720" w:hanging="720"/>
      <w:contextualSpacing/>
    </w:pPr>
    <w:rPr>
      <w:sz w:val="22"/>
      <w:u w:val="none"/>
    </w:rPr>
  </w:style>
  <w:style w:type="paragraph" w:customStyle="1" w:styleId="FeatureH1">
    <w:name w:val="FeatureH1"/>
    <w:next w:val="FeaturePara"/>
    <w:rsid w:val="00541CA5"/>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541CA5"/>
    <w:pPr>
      <w:contextualSpacing w:val="0"/>
    </w:pPr>
    <w:rPr>
      <w:rFonts w:ascii="Times New Roman" w:hAnsi="Times New Roman"/>
      <w:smallCaps w:val="0"/>
    </w:rPr>
  </w:style>
  <w:style w:type="paragraph" w:customStyle="1" w:styleId="FeatureH2">
    <w:name w:val="FeatureH2"/>
    <w:next w:val="FeaturePara"/>
    <w:rsid w:val="00541CA5"/>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541CA5"/>
    <w:pPr>
      <w:spacing w:before="120"/>
    </w:pPr>
    <w:rPr>
      <w:smallCaps w:val="0"/>
      <w:u w:val="single"/>
    </w:rPr>
  </w:style>
  <w:style w:type="paragraph" w:customStyle="1" w:styleId="FeatureH3">
    <w:name w:val="FeatureH3"/>
    <w:next w:val="FeaturePara"/>
    <w:rsid w:val="00541CA5"/>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541CA5"/>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541CA5"/>
    <w:pPr>
      <w:widowControl w:val="0"/>
      <w:numPr>
        <w:numId w:val="3"/>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541CA5"/>
    <w:pPr>
      <w:numPr>
        <w:numId w:val="4"/>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541CA5"/>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541CA5"/>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541CA5"/>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541CA5"/>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541CA5"/>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541CA5"/>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541CA5"/>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541CA5"/>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541CA5"/>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541CA5"/>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541CA5"/>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541CA5"/>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541CA5"/>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541CA5"/>
    <w:pPr>
      <w:pBdr>
        <w:left w:val="single" w:sz="36" w:space="17" w:color="C0C0C0"/>
      </w:pBdr>
      <w:ind w:left="216"/>
    </w:pPr>
  </w:style>
  <w:style w:type="paragraph" w:customStyle="1" w:styleId="FeatureRunInPara">
    <w:name w:val="FeatureRunInPara"/>
    <w:basedOn w:val="FeatureListUnmarked"/>
    <w:next w:val="FeatureRunInHead"/>
    <w:rsid w:val="00541CA5"/>
    <w:pPr>
      <w:pBdr>
        <w:left w:val="single" w:sz="36" w:space="6" w:color="C0C0C0"/>
      </w:pBdr>
      <w:spacing w:before="0"/>
      <w:ind w:left="0"/>
    </w:pPr>
  </w:style>
  <w:style w:type="paragraph" w:customStyle="1" w:styleId="FeatureRunInParaSub">
    <w:name w:val="FeatureRunInParaSub"/>
    <w:basedOn w:val="FeatureRunInPara"/>
    <w:next w:val="FeatureRunInHeadSub"/>
    <w:rsid w:val="00541CA5"/>
    <w:pPr>
      <w:pBdr>
        <w:left w:val="single" w:sz="36" w:space="17" w:color="C0C0C0"/>
      </w:pBdr>
      <w:ind w:left="216"/>
      <w:contextualSpacing/>
    </w:pPr>
  </w:style>
  <w:style w:type="paragraph" w:customStyle="1" w:styleId="FeatureSubFeatureType">
    <w:name w:val="FeatureSubFeatureType"/>
    <w:rsid w:val="00541CA5"/>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541CA5"/>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541CA5"/>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541CA5"/>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541CA5"/>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541CA5"/>
    <w:pPr>
      <w:pBdr>
        <w:left w:val="single" w:sz="36" w:space="6" w:color="C0C0C0"/>
      </w:pBdr>
      <w:spacing w:before="120"/>
      <w:ind w:left="0" w:firstLine="0"/>
    </w:pPr>
  </w:style>
  <w:style w:type="paragraph" w:customStyle="1" w:styleId="ReferenceAnnotation">
    <w:name w:val="ReferenceAnnotation"/>
    <w:basedOn w:val="Reference"/>
    <w:rsid w:val="00541CA5"/>
    <w:pPr>
      <w:spacing w:before="0" w:after="0"/>
      <w:ind w:firstLine="0"/>
    </w:pPr>
    <w:rPr>
      <w:snapToGrid w:val="0"/>
    </w:rPr>
  </w:style>
  <w:style w:type="paragraph" w:customStyle="1" w:styleId="RecipeVariationH1">
    <w:name w:val="RecipeVariationH1"/>
    <w:rsid w:val="00541CA5"/>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541CA5"/>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541CA5"/>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541CA5"/>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541CA5"/>
    <w:rPr>
      <w:rFonts w:ascii="Courier New" w:hAnsi="Courier New"/>
      <w:noProof/>
      <w:color w:val="auto"/>
      <w:u w:val="double"/>
    </w:rPr>
  </w:style>
  <w:style w:type="character" w:customStyle="1" w:styleId="CrossRefTerm">
    <w:name w:val="CrossRefTerm"/>
    <w:basedOn w:val="DefaultParagraphFont"/>
    <w:rsid w:val="00541CA5"/>
    <w:rPr>
      <w:i/>
    </w:rPr>
  </w:style>
  <w:style w:type="character" w:customStyle="1" w:styleId="GenusSpecies">
    <w:name w:val="GenusSpecies"/>
    <w:basedOn w:val="DefaultParagraphFont"/>
    <w:rsid w:val="00541CA5"/>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541CA5"/>
    <w:rPr>
      <w:b/>
      <w:i/>
    </w:rPr>
  </w:style>
  <w:style w:type="paragraph" w:customStyle="1" w:styleId="FeatureRecipeIngredientList">
    <w:name w:val="FeatureRecipeIngredientList"/>
    <w:basedOn w:val="FeatureRecipeProcedure"/>
    <w:rsid w:val="00541CA5"/>
    <w:pPr>
      <w:ind w:left="720" w:hanging="288"/>
    </w:pPr>
  </w:style>
  <w:style w:type="paragraph" w:customStyle="1" w:styleId="CodeHead">
    <w:name w:val="CodeHead"/>
    <w:next w:val="CodeListing"/>
    <w:rsid w:val="00541CA5"/>
    <w:pPr>
      <w:spacing w:before="120" w:after="120" w:line="240" w:lineRule="auto"/>
    </w:pPr>
    <w:rPr>
      <w:rFonts w:ascii="Arial" w:eastAsia="Times New Roman" w:hAnsi="Arial" w:cs="Times New Roman"/>
      <w:b/>
      <w:snapToGrid w:val="0"/>
      <w:szCs w:val="20"/>
    </w:rPr>
  </w:style>
  <w:style w:type="paragraph" w:customStyle="1" w:styleId="PoetryPara">
    <w:name w:val="PoetryPara"/>
    <w:rsid w:val="00541CA5"/>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541CA5"/>
    <w:pPr>
      <w:spacing w:after="0"/>
    </w:pPr>
    <w:rPr>
      <w:b/>
      <w:sz w:val="24"/>
    </w:rPr>
  </w:style>
  <w:style w:type="character" w:customStyle="1" w:styleId="QueryInline">
    <w:name w:val="QueryInline"/>
    <w:basedOn w:val="DefaultParagraphFont"/>
    <w:rsid w:val="00541CA5"/>
    <w:rPr>
      <w:bdr w:val="none" w:sz="0" w:space="0" w:color="auto"/>
      <w:shd w:val="clear" w:color="auto" w:fill="FFCC99"/>
    </w:rPr>
  </w:style>
  <w:style w:type="paragraph" w:customStyle="1" w:styleId="QueryPara">
    <w:name w:val="QueryPara"/>
    <w:rsid w:val="00541CA5"/>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541CA5"/>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541CA5"/>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541CA5"/>
  </w:style>
  <w:style w:type="character" w:customStyle="1" w:styleId="WileyItalic">
    <w:name w:val="WileyItalic"/>
    <w:basedOn w:val="DefaultParagraphFont"/>
    <w:rsid w:val="00541CA5"/>
    <w:rPr>
      <w:i/>
    </w:rPr>
  </w:style>
  <w:style w:type="character" w:customStyle="1" w:styleId="WileyBoldItalic">
    <w:name w:val="WileyBoldItalic"/>
    <w:basedOn w:val="DefaultParagraphFont"/>
    <w:rsid w:val="00541CA5"/>
    <w:rPr>
      <w:b/>
      <w:i/>
    </w:rPr>
  </w:style>
  <w:style w:type="character" w:customStyle="1" w:styleId="WileyBold">
    <w:name w:val="WileyBold"/>
    <w:basedOn w:val="DefaultParagraphFont"/>
    <w:rsid w:val="00541CA5"/>
    <w:rPr>
      <w:b/>
    </w:rPr>
  </w:style>
  <w:style w:type="paragraph" w:customStyle="1" w:styleId="ContentsPartTitle">
    <w:name w:val="ContentsPartTitle"/>
    <w:next w:val="ContentsChapterTitle"/>
    <w:rsid w:val="00541CA5"/>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541CA5"/>
    <w:pPr>
      <w:ind w:left="288"/>
    </w:pPr>
    <w:rPr>
      <w:sz w:val="26"/>
    </w:rPr>
  </w:style>
  <w:style w:type="paragraph" w:customStyle="1" w:styleId="ContentsH1">
    <w:name w:val="ContentsH1"/>
    <w:basedOn w:val="ContentsPartTitle"/>
    <w:rsid w:val="00541CA5"/>
    <w:pPr>
      <w:ind w:left="576"/>
    </w:pPr>
    <w:rPr>
      <w:b w:val="0"/>
      <w:sz w:val="24"/>
    </w:rPr>
  </w:style>
  <w:style w:type="paragraph" w:customStyle="1" w:styleId="ContentsH2">
    <w:name w:val="ContentsH2"/>
    <w:basedOn w:val="ContentsPartTitle"/>
    <w:rsid w:val="00541CA5"/>
    <w:pPr>
      <w:ind w:left="864"/>
    </w:pPr>
    <w:rPr>
      <w:b w:val="0"/>
      <w:sz w:val="22"/>
    </w:rPr>
  </w:style>
  <w:style w:type="paragraph" w:customStyle="1" w:styleId="Copyright">
    <w:name w:val="Copyright"/>
    <w:rsid w:val="00541CA5"/>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541CA5"/>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541CA5"/>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541CA5"/>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541CA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541CA5"/>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541CA5"/>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541CA5"/>
    <w:pPr>
      <w:ind w:left="720"/>
    </w:pPr>
  </w:style>
  <w:style w:type="paragraph" w:customStyle="1" w:styleId="BookEdition">
    <w:name w:val="BookEdition"/>
    <w:qFormat/>
    <w:rsid w:val="00541CA5"/>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541CA5"/>
    <w:rPr>
      <w:rFonts w:cs="Arial"/>
      <w:color w:val="0000FF"/>
    </w:rPr>
  </w:style>
  <w:style w:type="character" w:customStyle="1" w:styleId="CodeColorBlue2">
    <w:name w:val="CodeColorBlue2"/>
    <w:rsid w:val="00541CA5"/>
    <w:rPr>
      <w:rFonts w:cs="Arial"/>
      <w:color w:val="0000A5"/>
    </w:rPr>
  </w:style>
  <w:style w:type="character" w:customStyle="1" w:styleId="CodeColorBlue3">
    <w:name w:val="CodeColorBlue3"/>
    <w:rsid w:val="00541CA5"/>
    <w:rPr>
      <w:rFonts w:cs="Arial"/>
      <w:color w:val="6464B9"/>
    </w:rPr>
  </w:style>
  <w:style w:type="character" w:customStyle="1" w:styleId="CodeColorBluegreen">
    <w:name w:val="CodeColorBluegreen"/>
    <w:rsid w:val="00541CA5"/>
    <w:rPr>
      <w:rFonts w:cs="Arial"/>
      <w:color w:val="2B91AF"/>
    </w:rPr>
  </w:style>
  <w:style w:type="character" w:customStyle="1" w:styleId="CodeColorBrown">
    <w:name w:val="CodeColorBrown"/>
    <w:rsid w:val="00541CA5"/>
    <w:rPr>
      <w:rFonts w:cs="Arial"/>
      <w:color w:val="A31515"/>
    </w:rPr>
  </w:style>
  <w:style w:type="character" w:customStyle="1" w:styleId="CodeColorDkBlue">
    <w:name w:val="CodeColorDkBlue"/>
    <w:rsid w:val="00541CA5"/>
    <w:rPr>
      <w:rFonts w:cs="Times New Roman"/>
      <w:color w:val="000080"/>
      <w:szCs w:val="22"/>
    </w:rPr>
  </w:style>
  <w:style w:type="character" w:customStyle="1" w:styleId="CodeColorGreen">
    <w:name w:val="CodeColorGreen"/>
    <w:rsid w:val="00541CA5"/>
    <w:rPr>
      <w:rFonts w:cs="Arial"/>
      <w:color w:val="008000"/>
    </w:rPr>
  </w:style>
  <w:style w:type="character" w:customStyle="1" w:styleId="CodeColorGreen2">
    <w:name w:val="CodeColorGreen2"/>
    <w:rsid w:val="00541CA5"/>
    <w:rPr>
      <w:rFonts w:cs="Arial"/>
      <w:color w:val="629755"/>
    </w:rPr>
  </w:style>
  <w:style w:type="character" w:customStyle="1" w:styleId="CodeColorGrey30">
    <w:name w:val="CodeColorGrey30"/>
    <w:rsid w:val="00541CA5"/>
    <w:rPr>
      <w:rFonts w:cs="Arial"/>
      <w:color w:val="808080"/>
    </w:rPr>
  </w:style>
  <w:style w:type="character" w:customStyle="1" w:styleId="CodeColorGrey55">
    <w:name w:val="CodeColorGrey55"/>
    <w:rsid w:val="00541CA5"/>
    <w:rPr>
      <w:rFonts w:cs="Arial"/>
      <w:color w:val="C0C0C0"/>
    </w:rPr>
  </w:style>
  <w:style w:type="character" w:customStyle="1" w:styleId="CodeColorGrey80">
    <w:name w:val="CodeColorGrey80"/>
    <w:rsid w:val="00541CA5"/>
    <w:rPr>
      <w:rFonts w:cs="Arial"/>
      <w:color w:val="555555"/>
    </w:rPr>
  </w:style>
  <w:style w:type="character" w:customStyle="1" w:styleId="CodeColorHotPink">
    <w:name w:val="CodeColorHotPink"/>
    <w:rsid w:val="00541CA5"/>
    <w:rPr>
      <w:rFonts w:cs="Times New Roman"/>
      <w:color w:val="DF36FA"/>
      <w:szCs w:val="18"/>
    </w:rPr>
  </w:style>
  <w:style w:type="character" w:customStyle="1" w:styleId="CodeColorMagenta">
    <w:name w:val="CodeColorMagenta"/>
    <w:rsid w:val="00541CA5"/>
    <w:rPr>
      <w:rFonts w:cs="Arial"/>
      <w:color w:val="A31515"/>
    </w:rPr>
  </w:style>
  <w:style w:type="character" w:customStyle="1" w:styleId="CodeColorOrange">
    <w:name w:val="CodeColorOrange"/>
    <w:rsid w:val="00541CA5"/>
    <w:rPr>
      <w:rFonts w:cs="Arial"/>
      <w:color w:val="B96464"/>
    </w:rPr>
  </w:style>
  <w:style w:type="character" w:customStyle="1" w:styleId="CodeColorPeach">
    <w:name w:val="CodeColorPeach"/>
    <w:rsid w:val="00541CA5"/>
    <w:rPr>
      <w:rFonts w:cs="Arial"/>
      <w:color w:val="FFDBA3"/>
    </w:rPr>
  </w:style>
  <w:style w:type="character" w:customStyle="1" w:styleId="CodeColorPurple">
    <w:name w:val="CodeColorPurple"/>
    <w:rsid w:val="00541CA5"/>
    <w:rPr>
      <w:rFonts w:cs="Arial"/>
      <w:color w:val="951795"/>
    </w:rPr>
  </w:style>
  <w:style w:type="character" w:customStyle="1" w:styleId="CodeColorRed">
    <w:name w:val="CodeColorRed"/>
    <w:rsid w:val="00541CA5"/>
    <w:rPr>
      <w:rFonts w:cs="Arial"/>
      <w:color w:val="FF0000"/>
    </w:rPr>
  </w:style>
  <w:style w:type="character" w:customStyle="1" w:styleId="CodeColorRed2">
    <w:name w:val="CodeColorRed2"/>
    <w:rsid w:val="00541CA5"/>
    <w:rPr>
      <w:rFonts w:cs="Arial"/>
      <w:color w:val="800000"/>
    </w:rPr>
  </w:style>
  <w:style w:type="character" w:customStyle="1" w:styleId="CodeColorRed3">
    <w:name w:val="CodeColorRed3"/>
    <w:rsid w:val="00541CA5"/>
    <w:rPr>
      <w:rFonts w:cs="Arial"/>
      <w:color w:val="A31515"/>
    </w:rPr>
  </w:style>
  <w:style w:type="character" w:customStyle="1" w:styleId="CodeColorTealBlue">
    <w:name w:val="CodeColorTealBlue"/>
    <w:rsid w:val="00541CA5"/>
    <w:rPr>
      <w:rFonts w:cs="Times New Roman"/>
      <w:color w:val="008080"/>
      <w:szCs w:val="22"/>
    </w:rPr>
  </w:style>
  <w:style w:type="character" w:customStyle="1" w:styleId="CodeColorWhite">
    <w:name w:val="CodeColorWhite"/>
    <w:rsid w:val="00541CA5"/>
    <w:rPr>
      <w:rFonts w:cs="Arial"/>
      <w:color w:val="FFFFFF"/>
      <w:bdr w:val="none" w:sz="0" w:space="0" w:color="auto"/>
    </w:rPr>
  </w:style>
  <w:style w:type="character" w:customStyle="1" w:styleId="CodeColorPurple2">
    <w:name w:val="CodeColorPurple2"/>
    <w:rsid w:val="00541CA5"/>
    <w:rPr>
      <w:rFonts w:cs="Arial"/>
      <w:color w:val="800080"/>
    </w:rPr>
  </w:style>
  <w:style w:type="paragraph" w:styleId="ListParagraph">
    <w:name w:val="List Paragraph"/>
    <w:basedOn w:val="Normal"/>
    <w:link w:val="ListParagraphChar"/>
    <w:uiPriority w:val="99"/>
    <w:qFormat/>
    <w:rsid w:val="00541CA5"/>
    <w:pPr>
      <w:ind w:left="720"/>
      <w:contextualSpacing/>
    </w:pPr>
    <w:rPr>
      <w:rFonts w:ascii="Calibri" w:eastAsia="Times New Roman" w:hAnsi="Calibri" w:cs="Times New Roman"/>
      <w:color w:val="FF0000"/>
    </w:rPr>
  </w:style>
  <w:style w:type="character" w:styleId="Hyperlink">
    <w:name w:val="Hyperlink"/>
    <w:basedOn w:val="DefaultParagraphFont"/>
    <w:uiPriority w:val="99"/>
    <w:rsid w:val="00541CA5"/>
    <w:rPr>
      <w:rFonts w:cs="Times New Roman"/>
      <w:color w:val="0000FF"/>
      <w:u w:val="single"/>
    </w:rPr>
  </w:style>
  <w:style w:type="paragraph" w:styleId="Revision">
    <w:name w:val="Revision"/>
    <w:hidden/>
    <w:uiPriority w:val="99"/>
    <w:semiHidden/>
    <w:rsid w:val="00541CA5"/>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541CA5"/>
    <w:rPr>
      <w:bdr w:val="none" w:sz="0" w:space="0" w:color="auto"/>
      <w:shd w:val="clear" w:color="auto" w:fill="B2A1C7" w:themeFill="accent4" w:themeFillTint="99"/>
    </w:rPr>
  </w:style>
  <w:style w:type="paragraph" w:customStyle="1" w:styleId="ContentsH3">
    <w:name w:val="ContentsH3"/>
    <w:qFormat/>
    <w:rsid w:val="00541CA5"/>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541CA5"/>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541CA5"/>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541CA5"/>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541CA5"/>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541CA5"/>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541CA5"/>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541CA5"/>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541CA5"/>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541CA5"/>
    <w:rPr>
      <w:b/>
      <w:bCs/>
      <w:smallCaps/>
      <w:spacing w:val="5"/>
    </w:rPr>
  </w:style>
  <w:style w:type="character" w:styleId="CommentReference">
    <w:name w:val="annotation reference"/>
    <w:basedOn w:val="DefaultParagraphFont"/>
    <w:uiPriority w:val="99"/>
    <w:semiHidden/>
    <w:rsid w:val="00541CA5"/>
    <w:rPr>
      <w:sz w:val="16"/>
      <w:szCs w:val="16"/>
    </w:rPr>
  </w:style>
  <w:style w:type="character" w:styleId="Emphasis">
    <w:name w:val="Emphasis"/>
    <w:basedOn w:val="DefaultParagraphFont"/>
    <w:uiPriority w:val="99"/>
    <w:rsid w:val="00541CA5"/>
    <w:rPr>
      <w:i/>
      <w:iCs/>
    </w:rPr>
  </w:style>
  <w:style w:type="character" w:styleId="FollowedHyperlink">
    <w:name w:val="FollowedHyperlink"/>
    <w:basedOn w:val="DefaultParagraphFont"/>
    <w:uiPriority w:val="99"/>
    <w:semiHidden/>
    <w:rsid w:val="00541CA5"/>
    <w:rPr>
      <w:color w:val="800080" w:themeColor="followedHyperlink"/>
      <w:u w:val="single"/>
    </w:rPr>
  </w:style>
  <w:style w:type="character" w:styleId="HTMLAcronym">
    <w:name w:val="HTML Acronym"/>
    <w:basedOn w:val="DefaultParagraphFont"/>
    <w:uiPriority w:val="99"/>
    <w:semiHidden/>
    <w:rsid w:val="00541CA5"/>
  </w:style>
  <w:style w:type="character" w:styleId="HTMLCite">
    <w:name w:val="HTML Cite"/>
    <w:basedOn w:val="DefaultParagraphFont"/>
    <w:uiPriority w:val="99"/>
    <w:semiHidden/>
    <w:rsid w:val="00541CA5"/>
    <w:rPr>
      <w:i/>
      <w:iCs/>
    </w:rPr>
  </w:style>
  <w:style w:type="character" w:styleId="HTMLCode">
    <w:name w:val="HTML Code"/>
    <w:basedOn w:val="DefaultParagraphFont"/>
    <w:uiPriority w:val="99"/>
    <w:semiHidden/>
    <w:rsid w:val="00541CA5"/>
    <w:rPr>
      <w:rFonts w:ascii="Consolas" w:hAnsi="Consolas"/>
      <w:sz w:val="20"/>
      <w:szCs w:val="20"/>
    </w:rPr>
  </w:style>
  <w:style w:type="character" w:styleId="HTMLDefinition">
    <w:name w:val="HTML Definition"/>
    <w:basedOn w:val="DefaultParagraphFont"/>
    <w:uiPriority w:val="99"/>
    <w:semiHidden/>
    <w:rsid w:val="00541CA5"/>
    <w:rPr>
      <w:i/>
      <w:iCs/>
    </w:rPr>
  </w:style>
  <w:style w:type="character" w:styleId="HTMLKeyboard">
    <w:name w:val="HTML Keyboard"/>
    <w:basedOn w:val="DefaultParagraphFont"/>
    <w:uiPriority w:val="99"/>
    <w:semiHidden/>
    <w:rsid w:val="00541CA5"/>
    <w:rPr>
      <w:rFonts w:ascii="Consolas" w:hAnsi="Consolas"/>
      <w:sz w:val="20"/>
      <w:szCs w:val="20"/>
    </w:rPr>
  </w:style>
  <w:style w:type="character" w:styleId="HTMLSample">
    <w:name w:val="HTML Sample"/>
    <w:basedOn w:val="DefaultParagraphFont"/>
    <w:uiPriority w:val="99"/>
    <w:semiHidden/>
    <w:rsid w:val="00541CA5"/>
    <w:rPr>
      <w:rFonts w:ascii="Consolas" w:hAnsi="Consolas"/>
      <w:sz w:val="24"/>
      <w:szCs w:val="24"/>
    </w:rPr>
  </w:style>
  <w:style w:type="character" w:styleId="HTMLTypewriter">
    <w:name w:val="HTML Typewriter"/>
    <w:basedOn w:val="DefaultParagraphFont"/>
    <w:uiPriority w:val="99"/>
    <w:semiHidden/>
    <w:rsid w:val="00541CA5"/>
    <w:rPr>
      <w:rFonts w:ascii="Consolas" w:hAnsi="Consolas"/>
      <w:sz w:val="20"/>
      <w:szCs w:val="20"/>
    </w:rPr>
  </w:style>
  <w:style w:type="character" w:styleId="HTMLVariable">
    <w:name w:val="HTML Variable"/>
    <w:basedOn w:val="DefaultParagraphFont"/>
    <w:uiPriority w:val="99"/>
    <w:semiHidden/>
    <w:rsid w:val="00541CA5"/>
    <w:rPr>
      <w:i/>
      <w:iCs/>
    </w:rPr>
  </w:style>
  <w:style w:type="character" w:styleId="IntenseEmphasis">
    <w:name w:val="Intense Emphasis"/>
    <w:basedOn w:val="DefaultParagraphFont"/>
    <w:uiPriority w:val="99"/>
    <w:rsid w:val="00541CA5"/>
    <w:rPr>
      <w:b/>
      <w:bCs/>
      <w:i/>
      <w:iCs/>
      <w:color w:val="4F81BD" w:themeColor="accent1"/>
    </w:rPr>
  </w:style>
  <w:style w:type="character" w:styleId="IntenseReference">
    <w:name w:val="Intense Reference"/>
    <w:basedOn w:val="DefaultParagraphFont"/>
    <w:uiPriority w:val="99"/>
    <w:rsid w:val="00541CA5"/>
    <w:rPr>
      <w:b/>
      <w:bCs/>
      <w:smallCaps/>
      <w:color w:val="C0504D" w:themeColor="accent2"/>
      <w:spacing w:val="5"/>
      <w:u w:val="single"/>
    </w:rPr>
  </w:style>
  <w:style w:type="character" w:styleId="LineNumber">
    <w:name w:val="line number"/>
    <w:basedOn w:val="DefaultParagraphFont"/>
    <w:uiPriority w:val="99"/>
    <w:semiHidden/>
    <w:rsid w:val="00541CA5"/>
  </w:style>
  <w:style w:type="character" w:styleId="PageNumber">
    <w:name w:val="page number"/>
    <w:basedOn w:val="DefaultParagraphFont"/>
    <w:uiPriority w:val="99"/>
    <w:semiHidden/>
    <w:rsid w:val="00541CA5"/>
  </w:style>
  <w:style w:type="character" w:styleId="PlaceholderText">
    <w:name w:val="Placeholder Text"/>
    <w:basedOn w:val="DefaultParagraphFont"/>
    <w:uiPriority w:val="99"/>
    <w:semiHidden/>
    <w:rsid w:val="00541CA5"/>
    <w:rPr>
      <w:color w:val="808080"/>
    </w:rPr>
  </w:style>
  <w:style w:type="character" w:styleId="Strong">
    <w:name w:val="Strong"/>
    <w:basedOn w:val="DefaultParagraphFont"/>
    <w:uiPriority w:val="99"/>
    <w:rsid w:val="00541CA5"/>
    <w:rPr>
      <w:b/>
      <w:bCs/>
    </w:rPr>
  </w:style>
  <w:style w:type="character" w:styleId="SubtleEmphasis">
    <w:name w:val="Subtle Emphasis"/>
    <w:basedOn w:val="DefaultParagraphFont"/>
    <w:uiPriority w:val="99"/>
    <w:rsid w:val="00541CA5"/>
    <w:rPr>
      <w:i/>
      <w:iCs/>
      <w:color w:val="808080" w:themeColor="text1" w:themeTint="7F"/>
    </w:rPr>
  </w:style>
  <w:style w:type="character" w:styleId="SubtleReference">
    <w:name w:val="Subtle Reference"/>
    <w:basedOn w:val="DefaultParagraphFont"/>
    <w:uiPriority w:val="99"/>
    <w:qFormat/>
    <w:rsid w:val="00541CA5"/>
    <w:rPr>
      <w:smallCaps/>
      <w:color w:val="C0504D" w:themeColor="accent2"/>
      <w:u w:val="single"/>
    </w:rPr>
  </w:style>
  <w:style w:type="table" w:styleId="LightShading-Accent5">
    <w:name w:val="Light Shading Accent 5"/>
    <w:basedOn w:val="TableNormal"/>
    <w:uiPriority w:val="60"/>
    <w:rsid w:val="00541CA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541CA5"/>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541CA5"/>
    <w:pPr>
      <w:spacing w:before="240" w:after="240" w:line="240" w:lineRule="auto"/>
      <w:ind w:left="4320"/>
      <w:contextualSpacing/>
      <w:jc w:val="right"/>
    </w:pPr>
    <w:rPr>
      <w:rFonts w:ascii="Arial" w:eastAsia="Times New Roman" w:hAnsi="Arial" w:cs="Times New Roman"/>
      <w:snapToGrid w:val="0"/>
      <w:sz w:val="18"/>
      <w:szCs w:val="20"/>
    </w:rPr>
  </w:style>
  <w:style w:type="character" w:customStyle="1" w:styleId="Heading6Char">
    <w:name w:val="Heading 6 Char"/>
    <w:basedOn w:val="DefaultParagraphFont"/>
    <w:link w:val="Heading6"/>
    <w:rsid w:val="00490065"/>
    <w:rPr>
      <w:rFonts w:eastAsiaTheme="minorHAnsi"/>
    </w:rPr>
  </w:style>
  <w:style w:type="character" w:customStyle="1" w:styleId="ListParagraphChar">
    <w:name w:val="List Paragraph Char"/>
    <w:basedOn w:val="DefaultParagraphFont"/>
    <w:link w:val="ListParagraph"/>
    <w:uiPriority w:val="99"/>
    <w:rsid w:val="009340DD"/>
    <w:rPr>
      <w:rFonts w:ascii="Calibri" w:eastAsia="Times New Roman" w:hAnsi="Calibri" w:cs="Times New Roman"/>
      <w:color w:val="FF0000"/>
    </w:rPr>
  </w:style>
  <w:style w:type="paragraph" w:styleId="Caption">
    <w:name w:val="caption"/>
    <w:basedOn w:val="Normal"/>
    <w:next w:val="Normal"/>
    <w:uiPriority w:val="35"/>
    <w:qFormat/>
    <w:rsid w:val="00490065"/>
    <w:pPr>
      <w:spacing w:line="240" w:lineRule="auto"/>
    </w:pPr>
    <w:rPr>
      <w:b/>
      <w:bCs/>
      <w:color w:val="4F81BD" w:themeColor="accent1"/>
      <w:sz w:val="18"/>
      <w:szCs w:val="18"/>
    </w:rPr>
  </w:style>
  <w:style w:type="table" w:styleId="TableGrid">
    <w:name w:val="Table Grid"/>
    <w:basedOn w:val="TableNormal"/>
    <w:uiPriority w:val="99"/>
    <w:rsid w:val="00490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level2">
    <w:name w:val="Bullet 1 level 2"/>
    <w:basedOn w:val="Normal"/>
    <w:link w:val="Bullet1level2Char"/>
    <w:uiPriority w:val="99"/>
    <w:qFormat/>
    <w:rsid w:val="009340DD"/>
    <w:pPr>
      <w:spacing w:before="120" w:after="60"/>
      <w:ind w:left="1080" w:hanging="360"/>
      <w:contextualSpacing/>
    </w:pPr>
    <w:rPr>
      <w:color w:val="363435"/>
    </w:rPr>
  </w:style>
  <w:style w:type="character" w:customStyle="1" w:styleId="Bullet1level2Char">
    <w:name w:val="Bullet 1 level 2 Char"/>
    <w:basedOn w:val="DefaultParagraphFont"/>
    <w:link w:val="Bullet1level2"/>
    <w:uiPriority w:val="99"/>
    <w:rsid w:val="009340DD"/>
    <w:rPr>
      <w:rFonts w:eastAsiaTheme="minorHAnsi"/>
      <w:color w:val="363435"/>
    </w:rPr>
  </w:style>
  <w:style w:type="paragraph" w:customStyle="1" w:styleId="Caption1">
    <w:name w:val="Caption1"/>
    <w:basedOn w:val="Normal"/>
    <w:link w:val="captionChar"/>
    <w:uiPriority w:val="99"/>
    <w:qFormat/>
    <w:rsid w:val="009340DD"/>
    <w:pPr>
      <w:keepNext/>
      <w:spacing w:before="160"/>
    </w:pPr>
    <w:rPr>
      <w:b/>
      <w:i/>
      <w:noProof/>
      <w:color w:val="363435"/>
      <w:sz w:val="18"/>
      <w:u w:color="DD8605"/>
    </w:rPr>
  </w:style>
  <w:style w:type="character" w:customStyle="1" w:styleId="captionChar">
    <w:name w:val="caption Char"/>
    <w:basedOn w:val="DefaultParagraphFont"/>
    <w:link w:val="Caption1"/>
    <w:uiPriority w:val="99"/>
    <w:rsid w:val="009340DD"/>
    <w:rPr>
      <w:rFonts w:eastAsiaTheme="minorHAnsi"/>
      <w:b/>
      <w:i/>
      <w:noProof/>
      <w:color w:val="363435"/>
      <w:sz w:val="18"/>
      <w:u w:color="DD8605"/>
    </w:rPr>
  </w:style>
  <w:style w:type="paragraph" w:styleId="BalloonText">
    <w:name w:val="Balloon Text"/>
    <w:basedOn w:val="Normal"/>
    <w:link w:val="BalloonTextChar"/>
    <w:semiHidden/>
    <w:rsid w:val="00490065"/>
    <w:rPr>
      <w:rFonts w:ascii="Tahoma" w:hAnsi="Tahoma"/>
      <w:sz w:val="16"/>
    </w:rPr>
  </w:style>
  <w:style w:type="character" w:customStyle="1" w:styleId="BalloonTextChar">
    <w:name w:val="Balloon Text Char"/>
    <w:basedOn w:val="DefaultParagraphFont"/>
    <w:link w:val="BalloonText"/>
    <w:semiHidden/>
    <w:rsid w:val="00490065"/>
    <w:rPr>
      <w:rFonts w:ascii="Tahoma" w:eastAsiaTheme="minorHAnsi" w:hAnsi="Tahoma"/>
      <w:sz w:val="16"/>
    </w:rPr>
  </w:style>
  <w:style w:type="paragraph" w:styleId="NoSpacing">
    <w:name w:val="No Spacing"/>
    <w:link w:val="NoSpacingChar"/>
    <w:uiPriority w:val="99"/>
    <w:qFormat/>
    <w:rsid w:val="00490065"/>
    <w:pPr>
      <w:spacing w:after="0" w:line="240" w:lineRule="auto"/>
    </w:pPr>
    <w:rPr>
      <w:rFonts w:eastAsiaTheme="minorHAnsi"/>
    </w:rPr>
  </w:style>
  <w:style w:type="character" w:customStyle="1" w:styleId="NoSpacingChar">
    <w:name w:val="No Spacing Char"/>
    <w:basedOn w:val="DefaultParagraphFont"/>
    <w:link w:val="NoSpacing"/>
    <w:uiPriority w:val="99"/>
    <w:locked/>
    <w:rsid w:val="009340DD"/>
    <w:rPr>
      <w:rFonts w:eastAsiaTheme="minorHAnsi"/>
    </w:rPr>
  </w:style>
  <w:style w:type="paragraph" w:styleId="Title">
    <w:name w:val="Title"/>
    <w:basedOn w:val="Normal"/>
    <w:next w:val="Normal"/>
    <w:link w:val="TitleChar"/>
    <w:uiPriority w:val="99"/>
    <w:qFormat/>
    <w:rsid w:val="004900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4900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490065"/>
    <w:pPr>
      <w:spacing w:after="60"/>
      <w:jc w:val="center"/>
      <w:outlineLvl w:val="1"/>
    </w:pPr>
    <w:rPr>
      <w:rFonts w:ascii="Arial" w:hAnsi="Arial"/>
    </w:rPr>
  </w:style>
  <w:style w:type="character" w:customStyle="1" w:styleId="SubtitleChar">
    <w:name w:val="Subtitle Char"/>
    <w:basedOn w:val="DefaultParagraphFont"/>
    <w:link w:val="Subtitle"/>
    <w:rsid w:val="00490065"/>
    <w:rPr>
      <w:rFonts w:ascii="Arial" w:eastAsiaTheme="minorHAnsi" w:hAnsi="Arial"/>
    </w:rPr>
  </w:style>
  <w:style w:type="paragraph" w:customStyle="1" w:styleId="companyname">
    <w:name w:val="company name"/>
    <w:basedOn w:val="NoSpacing"/>
    <w:link w:val="companynameChar"/>
    <w:uiPriority w:val="99"/>
    <w:rsid w:val="009340DD"/>
    <w:pPr>
      <w:framePr w:hSpace="187" w:wrap="around" w:hAnchor="margin" w:xAlign="center" w:y="2881"/>
    </w:pPr>
    <w:rPr>
      <w:color w:val="A6A6A6"/>
    </w:rPr>
  </w:style>
  <w:style w:type="character" w:customStyle="1" w:styleId="companynameChar">
    <w:name w:val="company name Char"/>
    <w:basedOn w:val="NoSpacingChar"/>
    <w:link w:val="companyname"/>
    <w:uiPriority w:val="99"/>
    <w:locked/>
    <w:rsid w:val="009340DD"/>
    <w:rPr>
      <w:rFonts w:ascii="Calibri" w:eastAsia="Times New Roman" w:hAnsi="Calibri" w:cs="Times New Roman"/>
      <w:color w:val="A6A6A6"/>
    </w:rPr>
  </w:style>
  <w:style w:type="paragraph" w:styleId="TOCHeading">
    <w:name w:val="TOC Heading"/>
    <w:basedOn w:val="Heading1"/>
    <w:next w:val="Normal"/>
    <w:uiPriority w:val="99"/>
    <w:qFormat/>
    <w:rsid w:val="00490065"/>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Bullet1level1">
    <w:name w:val="Bullet 1 level 1"/>
    <w:basedOn w:val="ListParagraph"/>
    <w:link w:val="Bullet1level1Char"/>
    <w:uiPriority w:val="99"/>
    <w:rsid w:val="009340DD"/>
    <w:pPr>
      <w:numPr>
        <w:numId w:val="9"/>
      </w:numPr>
      <w:spacing w:before="120" w:after="60"/>
      <w:ind w:left="360"/>
    </w:pPr>
    <w:rPr>
      <w:rFonts w:eastAsia="Calibri"/>
      <w:color w:val="363435"/>
    </w:rPr>
  </w:style>
  <w:style w:type="character" w:customStyle="1" w:styleId="Bullet1level1Char">
    <w:name w:val="Bullet 1 level 1 Char"/>
    <w:basedOn w:val="ListParagraphChar"/>
    <w:link w:val="Bullet1level1"/>
    <w:uiPriority w:val="99"/>
    <w:locked/>
    <w:rsid w:val="009340DD"/>
    <w:rPr>
      <w:rFonts w:ascii="Calibri" w:eastAsia="Calibri" w:hAnsi="Calibri" w:cs="Times New Roman"/>
      <w:color w:val="363435"/>
    </w:rPr>
  </w:style>
  <w:style w:type="paragraph" w:customStyle="1" w:styleId="Bullet2level1">
    <w:name w:val="Bullet 2 level 1"/>
    <w:basedOn w:val="Bullet1level1"/>
    <w:link w:val="Bullet2level1Char"/>
    <w:uiPriority w:val="99"/>
    <w:rsid w:val="009340DD"/>
    <w:pPr>
      <w:numPr>
        <w:numId w:val="0"/>
      </w:numPr>
      <w:spacing w:before="60"/>
      <w:ind w:left="540" w:hanging="270"/>
    </w:pPr>
  </w:style>
  <w:style w:type="character" w:customStyle="1" w:styleId="Bullet2level1Char">
    <w:name w:val="Bullet 2 level 1 Char"/>
    <w:basedOn w:val="Bullet1level1Char"/>
    <w:link w:val="Bullet2level1"/>
    <w:uiPriority w:val="99"/>
    <w:locked/>
    <w:rsid w:val="009340DD"/>
    <w:rPr>
      <w:rFonts w:ascii="Calibri" w:eastAsia="Calibri" w:hAnsi="Calibri" w:cs="Times New Roman"/>
      <w:color w:val="363435"/>
    </w:rPr>
  </w:style>
  <w:style w:type="paragraph" w:customStyle="1" w:styleId="Bullet3level1">
    <w:name w:val="Bullet 3 level1"/>
    <w:basedOn w:val="Bullet2level1"/>
    <w:link w:val="Bullet3level1Char"/>
    <w:uiPriority w:val="99"/>
    <w:rsid w:val="009340DD"/>
    <w:pPr>
      <w:ind w:left="810"/>
    </w:pPr>
    <w:rPr>
      <w:sz w:val="21"/>
    </w:rPr>
  </w:style>
  <w:style w:type="character" w:customStyle="1" w:styleId="Bullet3level1Char">
    <w:name w:val="Bullet 3 level1 Char"/>
    <w:basedOn w:val="Bullet2level1Char"/>
    <w:link w:val="Bullet3level1"/>
    <w:uiPriority w:val="99"/>
    <w:locked/>
    <w:rsid w:val="009340DD"/>
    <w:rPr>
      <w:rFonts w:ascii="Calibri" w:eastAsia="Calibri" w:hAnsi="Calibri" w:cs="Times New Roman"/>
      <w:color w:val="363435"/>
      <w:sz w:val="21"/>
    </w:rPr>
  </w:style>
  <w:style w:type="paragraph" w:customStyle="1" w:styleId="Numberedbullet1level1">
    <w:name w:val="Numbered bullet 1 level 1"/>
    <w:basedOn w:val="Normal"/>
    <w:link w:val="Numberedbullet1level1Char"/>
    <w:uiPriority w:val="99"/>
    <w:rsid w:val="009340DD"/>
    <w:pPr>
      <w:spacing w:before="120" w:after="60"/>
      <w:ind w:left="450" w:hanging="360"/>
    </w:pPr>
    <w:rPr>
      <w:rFonts w:ascii="Calibri" w:eastAsia="Calibri" w:hAnsi="Calibri" w:cs="Times New Roman"/>
      <w:color w:val="363435"/>
    </w:rPr>
  </w:style>
  <w:style w:type="character" w:customStyle="1" w:styleId="Numberedbullet1level1Char">
    <w:name w:val="Numbered bullet 1 level 1 Char"/>
    <w:basedOn w:val="ListParagraphChar"/>
    <w:link w:val="Numberedbullet1level1"/>
    <w:uiPriority w:val="99"/>
    <w:locked/>
    <w:rsid w:val="009340DD"/>
    <w:rPr>
      <w:rFonts w:ascii="Calibri" w:eastAsia="Calibri" w:hAnsi="Calibri" w:cs="Times New Roman"/>
      <w:color w:val="363435"/>
    </w:rPr>
  </w:style>
  <w:style w:type="paragraph" w:customStyle="1" w:styleId="Numberedbullet2level1">
    <w:name w:val="Numbered bullet 2 level 1"/>
    <w:basedOn w:val="Numberedbullet1level1"/>
    <w:link w:val="Numberedbullet2level1Char"/>
    <w:uiPriority w:val="99"/>
    <w:rsid w:val="009340DD"/>
    <w:pPr>
      <w:spacing w:before="60"/>
      <w:ind w:left="810"/>
    </w:pPr>
  </w:style>
  <w:style w:type="character" w:customStyle="1" w:styleId="Numberedbullet2level1Char">
    <w:name w:val="Numbered bullet 2 level 1 Char"/>
    <w:basedOn w:val="Numberedbullet1level1Char"/>
    <w:link w:val="Numberedbullet2level1"/>
    <w:uiPriority w:val="99"/>
    <w:locked/>
    <w:rsid w:val="009340DD"/>
    <w:rPr>
      <w:rFonts w:ascii="Calibri" w:eastAsia="Calibri" w:hAnsi="Calibri" w:cs="Times New Roman"/>
      <w:color w:val="363435"/>
    </w:rPr>
  </w:style>
  <w:style w:type="paragraph" w:customStyle="1" w:styleId="Numberedbullet3level1">
    <w:name w:val="Numbered bullet 3 level 1"/>
    <w:basedOn w:val="Numberedbullet2level1"/>
    <w:link w:val="Numberedbullet3level1Char"/>
    <w:uiPriority w:val="99"/>
    <w:rsid w:val="009340DD"/>
    <w:pPr>
      <w:ind w:left="1170" w:hanging="180"/>
    </w:pPr>
    <w:rPr>
      <w:sz w:val="21"/>
    </w:rPr>
  </w:style>
  <w:style w:type="character" w:customStyle="1" w:styleId="Numberedbullet3level1Char">
    <w:name w:val="Numbered bullet 3 level 1 Char"/>
    <w:basedOn w:val="Numberedbullet2level1Char"/>
    <w:link w:val="Numberedbullet3level1"/>
    <w:uiPriority w:val="99"/>
    <w:locked/>
    <w:rsid w:val="009340DD"/>
    <w:rPr>
      <w:rFonts w:ascii="Calibri" w:eastAsia="Calibri" w:hAnsi="Calibri" w:cs="Times New Roman"/>
      <w:color w:val="363435"/>
      <w:sz w:val="21"/>
    </w:rPr>
  </w:style>
  <w:style w:type="paragraph" w:customStyle="1" w:styleId="NoteHeading1">
    <w:name w:val="Note Heading1"/>
    <w:basedOn w:val="Normal"/>
    <w:link w:val="NoteheadingChar"/>
    <w:uiPriority w:val="99"/>
    <w:rsid w:val="009340DD"/>
    <w:pPr>
      <w:pBdr>
        <w:bottom w:val="single" w:sz="4" w:space="1" w:color="DD8605"/>
      </w:pBdr>
      <w:spacing w:before="160"/>
    </w:pPr>
    <w:rPr>
      <w:rFonts w:ascii="Calibri" w:eastAsia="Calibri" w:hAnsi="Calibri" w:cs="Times New Roman"/>
      <w:b/>
      <w:color w:val="363435"/>
    </w:rPr>
  </w:style>
  <w:style w:type="character" w:customStyle="1" w:styleId="NoteheadingChar">
    <w:name w:val="Note heading Char"/>
    <w:basedOn w:val="DefaultParagraphFont"/>
    <w:link w:val="NoteHeading1"/>
    <w:uiPriority w:val="99"/>
    <w:locked/>
    <w:rsid w:val="009340DD"/>
    <w:rPr>
      <w:rFonts w:ascii="Calibri" w:eastAsia="Calibri" w:hAnsi="Calibri" w:cs="Times New Roman"/>
      <w:b/>
      <w:color w:val="363435"/>
    </w:rPr>
  </w:style>
  <w:style w:type="paragraph" w:customStyle="1" w:styleId="notetext">
    <w:name w:val="note text"/>
    <w:basedOn w:val="Normal"/>
    <w:link w:val="notetextChar"/>
    <w:uiPriority w:val="99"/>
    <w:rsid w:val="009340DD"/>
    <w:pPr>
      <w:spacing w:before="160"/>
    </w:pPr>
    <w:rPr>
      <w:rFonts w:ascii="Calibri" w:eastAsia="Calibri" w:hAnsi="Calibri" w:cs="Times New Roman"/>
      <w:color w:val="363435"/>
      <w:sz w:val="18"/>
    </w:rPr>
  </w:style>
  <w:style w:type="character" w:customStyle="1" w:styleId="notetextChar">
    <w:name w:val="note text Char"/>
    <w:basedOn w:val="DefaultParagraphFont"/>
    <w:link w:val="notetext"/>
    <w:uiPriority w:val="99"/>
    <w:locked/>
    <w:rsid w:val="009340DD"/>
    <w:rPr>
      <w:rFonts w:ascii="Calibri" w:eastAsia="Calibri" w:hAnsi="Calibri" w:cs="Times New Roman"/>
      <w:color w:val="363435"/>
      <w:sz w:val="18"/>
    </w:rPr>
  </w:style>
  <w:style w:type="paragraph" w:customStyle="1" w:styleId="Bulletlevel1bold">
    <w:name w:val="Bullet level 1 bold"/>
    <w:basedOn w:val="Bullet1level1"/>
    <w:link w:val="Bulletlevel1boldChar"/>
    <w:uiPriority w:val="99"/>
    <w:rsid w:val="009340DD"/>
    <w:rPr>
      <w:b/>
    </w:rPr>
  </w:style>
  <w:style w:type="character" w:customStyle="1" w:styleId="Bulletlevel1boldChar">
    <w:name w:val="Bullet level 1 bold Char"/>
    <w:basedOn w:val="Bullet1level1Char"/>
    <w:link w:val="Bulletlevel1bold"/>
    <w:uiPriority w:val="99"/>
    <w:locked/>
    <w:rsid w:val="009340DD"/>
    <w:rPr>
      <w:rFonts w:ascii="Calibri" w:eastAsia="Calibri" w:hAnsi="Calibri" w:cs="Times New Roman"/>
      <w:b/>
      <w:color w:val="363435"/>
    </w:rPr>
  </w:style>
  <w:style w:type="paragraph" w:customStyle="1" w:styleId="Listtext">
    <w:name w:val="List text"/>
    <w:basedOn w:val="Bulletlevel1bold"/>
    <w:link w:val="ListtextChar"/>
    <w:autoRedefine/>
    <w:uiPriority w:val="99"/>
    <w:rsid w:val="009340DD"/>
    <w:rPr>
      <w:b w:val="0"/>
    </w:rPr>
  </w:style>
  <w:style w:type="character" w:customStyle="1" w:styleId="ListtextChar">
    <w:name w:val="List text Char"/>
    <w:basedOn w:val="Bulletlevel1boldChar"/>
    <w:link w:val="Listtext"/>
    <w:uiPriority w:val="99"/>
    <w:locked/>
    <w:rsid w:val="009340DD"/>
    <w:rPr>
      <w:rFonts w:ascii="Calibri" w:eastAsia="Calibri" w:hAnsi="Calibri" w:cs="Times New Roman"/>
      <w:b w:val="0"/>
      <w:color w:val="363435"/>
    </w:rPr>
  </w:style>
  <w:style w:type="paragraph" w:customStyle="1" w:styleId="Numberedbullet1level1bold">
    <w:name w:val="Numbered bullet 1 level 1 bold"/>
    <w:basedOn w:val="Numberedbullet1level1"/>
    <w:link w:val="Numberedbullet1level1boldChar"/>
    <w:uiPriority w:val="99"/>
    <w:rsid w:val="009340DD"/>
    <w:rPr>
      <w:b/>
    </w:rPr>
  </w:style>
  <w:style w:type="character" w:customStyle="1" w:styleId="Numberedbullet1level1boldChar">
    <w:name w:val="Numbered bullet 1 level 1 bold Char"/>
    <w:basedOn w:val="Numberedbullet1level1Char"/>
    <w:link w:val="Numberedbullet1level1bold"/>
    <w:uiPriority w:val="99"/>
    <w:locked/>
    <w:rsid w:val="009340DD"/>
    <w:rPr>
      <w:rFonts w:ascii="Calibri" w:eastAsia="Calibri" w:hAnsi="Calibri" w:cs="Times New Roman"/>
      <w:b/>
      <w:color w:val="363435"/>
    </w:rPr>
  </w:style>
  <w:style w:type="paragraph" w:customStyle="1" w:styleId="TOCHeading1">
    <w:name w:val="TOC Heading1"/>
    <w:basedOn w:val="Heading1"/>
    <w:link w:val="TOCheadingChar"/>
    <w:uiPriority w:val="99"/>
    <w:rsid w:val="009340DD"/>
    <w:pPr>
      <w:keepLines/>
      <w:pBdr>
        <w:bottom w:val="single" w:sz="4" w:space="0" w:color="DD8605"/>
      </w:pBdr>
      <w:spacing w:before="480" w:after="120"/>
      <w:contextualSpacing/>
    </w:pPr>
    <w:rPr>
      <w:rFonts w:ascii="Calibri" w:hAnsi="Calibri"/>
      <w:b w:val="0"/>
      <w:bCs/>
      <w:caps w:val="0"/>
      <w:color w:val="DD8605"/>
      <w:sz w:val="48"/>
    </w:rPr>
  </w:style>
  <w:style w:type="character" w:customStyle="1" w:styleId="TOCheadingChar">
    <w:name w:val="TOC heading Char"/>
    <w:basedOn w:val="Heading1Char"/>
    <w:link w:val="TOCHeading1"/>
    <w:uiPriority w:val="99"/>
    <w:locked/>
    <w:rsid w:val="009340DD"/>
    <w:rPr>
      <w:rFonts w:ascii="Calibri" w:eastAsia="Times New Roman" w:hAnsi="Calibri" w:cs="Times New Roman"/>
      <w:b w:val="0"/>
      <w:bCs/>
      <w:caps w:val="0"/>
      <w:color w:val="DD8605"/>
      <w:sz w:val="48"/>
      <w:szCs w:val="28"/>
    </w:rPr>
  </w:style>
  <w:style w:type="paragraph" w:customStyle="1" w:styleId="Bullet1level2bold">
    <w:name w:val="Bullet 1 level 2 bold"/>
    <w:basedOn w:val="Bullet1level2"/>
    <w:link w:val="Bullet1level2boldChar"/>
    <w:uiPriority w:val="99"/>
    <w:rsid w:val="009340DD"/>
    <w:pPr>
      <w:ind w:left="450"/>
    </w:pPr>
    <w:rPr>
      <w:rFonts w:ascii="Calibri" w:eastAsia="Calibri" w:hAnsi="Calibri" w:cs="Times New Roman"/>
      <w:b/>
    </w:rPr>
  </w:style>
  <w:style w:type="character" w:customStyle="1" w:styleId="Bullet1level2boldChar">
    <w:name w:val="Bullet 1 level 2 bold Char"/>
    <w:basedOn w:val="Bullet1level2Char"/>
    <w:link w:val="Bullet1level2bold"/>
    <w:uiPriority w:val="99"/>
    <w:locked/>
    <w:rsid w:val="009340DD"/>
    <w:rPr>
      <w:rFonts w:ascii="Calibri" w:eastAsia="Calibri" w:hAnsi="Calibri" w:cs="Times New Roman"/>
      <w:b/>
      <w:color w:val="363435"/>
    </w:rPr>
  </w:style>
  <w:style w:type="paragraph" w:customStyle="1" w:styleId="Bullet2level2">
    <w:name w:val="Bullet 2 level 2"/>
    <w:basedOn w:val="Bullet1level2bold"/>
    <w:link w:val="Bullet2level2Char"/>
    <w:uiPriority w:val="99"/>
    <w:rsid w:val="009340DD"/>
    <w:pPr>
      <w:ind w:left="810"/>
    </w:pPr>
    <w:rPr>
      <w:b w:val="0"/>
    </w:rPr>
  </w:style>
  <w:style w:type="character" w:customStyle="1" w:styleId="Bullet2level2Char">
    <w:name w:val="Bullet 2 level 2 Char"/>
    <w:basedOn w:val="Bullet1level2boldChar"/>
    <w:link w:val="Bullet2level2"/>
    <w:uiPriority w:val="99"/>
    <w:locked/>
    <w:rsid w:val="009340DD"/>
    <w:rPr>
      <w:rFonts w:ascii="Calibri" w:eastAsia="Calibri" w:hAnsi="Calibri" w:cs="Times New Roman"/>
      <w:b w:val="0"/>
      <w:color w:val="363435"/>
    </w:rPr>
  </w:style>
  <w:style w:type="paragraph" w:customStyle="1" w:styleId="Bullet3level2">
    <w:name w:val="Bullet 3 level 2"/>
    <w:basedOn w:val="Bullet2level2"/>
    <w:link w:val="Bullet3level2Char"/>
    <w:uiPriority w:val="99"/>
    <w:rsid w:val="009340DD"/>
    <w:pPr>
      <w:ind w:left="1080" w:hanging="270"/>
    </w:pPr>
    <w:rPr>
      <w:sz w:val="21"/>
    </w:rPr>
  </w:style>
  <w:style w:type="character" w:customStyle="1" w:styleId="Bullet3level2Char">
    <w:name w:val="Bullet 3 level 2 Char"/>
    <w:basedOn w:val="Bullet2level2Char"/>
    <w:link w:val="Bullet3level2"/>
    <w:uiPriority w:val="99"/>
    <w:locked/>
    <w:rsid w:val="009340DD"/>
    <w:rPr>
      <w:rFonts w:ascii="Calibri" w:eastAsia="Calibri" w:hAnsi="Calibri" w:cs="Times New Roman"/>
      <w:b w:val="0"/>
      <w:color w:val="363435"/>
      <w:sz w:val="21"/>
    </w:rPr>
  </w:style>
  <w:style w:type="paragraph" w:customStyle="1" w:styleId="Numberedbullet1level2">
    <w:name w:val="Numbered bullet 1 level 2"/>
    <w:basedOn w:val="Numberedbullet1level1"/>
    <w:link w:val="Numberedbullet1level2Char"/>
    <w:uiPriority w:val="99"/>
    <w:rsid w:val="009340DD"/>
  </w:style>
  <w:style w:type="character" w:customStyle="1" w:styleId="Numberedbullet1level2Char">
    <w:name w:val="Numbered bullet 1 level 2 Char"/>
    <w:basedOn w:val="Numberedbullet1level1Char"/>
    <w:link w:val="Numberedbullet1level2"/>
    <w:uiPriority w:val="99"/>
    <w:locked/>
    <w:rsid w:val="009340DD"/>
    <w:rPr>
      <w:rFonts w:ascii="Calibri" w:eastAsia="Calibri" w:hAnsi="Calibri" w:cs="Times New Roman"/>
      <w:color w:val="363435"/>
    </w:rPr>
  </w:style>
  <w:style w:type="paragraph" w:customStyle="1" w:styleId="Numberedbullet1level2bold">
    <w:name w:val="Numbered bullet 1 level 2 bold"/>
    <w:basedOn w:val="Numberedbullet1level2"/>
    <w:link w:val="Numberedbullet1level2boldChar"/>
    <w:uiPriority w:val="99"/>
    <w:rsid w:val="009340DD"/>
    <w:pPr>
      <w:tabs>
        <w:tab w:val="left" w:pos="450"/>
      </w:tabs>
    </w:pPr>
    <w:rPr>
      <w:b/>
    </w:rPr>
  </w:style>
  <w:style w:type="character" w:customStyle="1" w:styleId="Numberedbullet1level2boldChar">
    <w:name w:val="Numbered bullet 1 level 2 bold Char"/>
    <w:basedOn w:val="Numberedbullet1level2Char"/>
    <w:link w:val="Numberedbullet1level2bold"/>
    <w:uiPriority w:val="99"/>
    <w:locked/>
    <w:rsid w:val="009340DD"/>
    <w:rPr>
      <w:rFonts w:ascii="Calibri" w:eastAsia="Calibri" w:hAnsi="Calibri" w:cs="Times New Roman"/>
      <w:b/>
      <w:color w:val="363435"/>
    </w:rPr>
  </w:style>
  <w:style w:type="paragraph" w:customStyle="1" w:styleId="Numberedbullet2level2">
    <w:name w:val="Numbered bullet 2 level 2"/>
    <w:basedOn w:val="Numberedbullet1level2bold"/>
    <w:link w:val="Numberedbullet2level2Char"/>
    <w:uiPriority w:val="99"/>
    <w:rsid w:val="009340DD"/>
    <w:pPr>
      <w:ind w:left="810"/>
    </w:pPr>
    <w:rPr>
      <w:b w:val="0"/>
    </w:rPr>
  </w:style>
  <w:style w:type="character" w:customStyle="1" w:styleId="Numberedbullet2level2Char">
    <w:name w:val="Numbered bullet 2 level 2 Char"/>
    <w:basedOn w:val="Numberedbullet1level2boldChar"/>
    <w:link w:val="Numberedbullet2level2"/>
    <w:uiPriority w:val="99"/>
    <w:locked/>
    <w:rsid w:val="009340DD"/>
    <w:rPr>
      <w:rFonts w:ascii="Calibri" w:eastAsia="Calibri" w:hAnsi="Calibri" w:cs="Times New Roman"/>
      <w:b w:val="0"/>
      <w:color w:val="363435"/>
    </w:rPr>
  </w:style>
  <w:style w:type="paragraph" w:customStyle="1" w:styleId="Numberedbullet3level2">
    <w:name w:val="Numbered bullet 3 level 2"/>
    <w:basedOn w:val="Numberedbullet2level2"/>
    <w:link w:val="Numberedbullet3level2Char"/>
    <w:uiPriority w:val="99"/>
    <w:rsid w:val="009340DD"/>
    <w:pPr>
      <w:ind w:left="1170" w:hanging="180"/>
    </w:pPr>
  </w:style>
  <w:style w:type="character" w:customStyle="1" w:styleId="Numberedbullet3level2Char">
    <w:name w:val="Numbered bullet 3 level 2 Char"/>
    <w:basedOn w:val="Numberedbullet2level2Char"/>
    <w:link w:val="Numberedbullet3level2"/>
    <w:uiPriority w:val="99"/>
    <w:locked/>
    <w:rsid w:val="009340DD"/>
    <w:rPr>
      <w:rFonts w:ascii="Calibri" w:eastAsia="Calibri" w:hAnsi="Calibri" w:cs="Times New Roman"/>
      <w:b w:val="0"/>
      <w:color w:val="363435"/>
    </w:rPr>
  </w:style>
  <w:style w:type="paragraph" w:customStyle="1" w:styleId="Bullet1level3">
    <w:name w:val="Bullet 1 level 3"/>
    <w:basedOn w:val="Bullet1level1"/>
    <w:link w:val="Bullet1level3Char"/>
    <w:uiPriority w:val="99"/>
    <w:rsid w:val="009340DD"/>
    <w:pPr>
      <w:numPr>
        <w:numId w:val="10"/>
      </w:numPr>
      <w:tabs>
        <w:tab w:val="left" w:pos="360"/>
      </w:tabs>
    </w:pPr>
  </w:style>
  <w:style w:type="character" w:customStyle="1" w:styleId="Bullet1level3Char">
    <w:name w:val="Bullet 1 level 3 Char"/>
    <w:basedOn w:val="Bullet1level1Char"/>
    <w:link w:val="Bullet1level3"/>
    <w:uiPriority w:val="99"/>
    <w:locked/>
    <w:rsid w:val="009340DD"/>
    <w:rPr>
      <w:rFonts w:ascii="Calibri" w:eastAsia="Calibri" w:hAnsi="Calibri" w:cs="Times New Roman"/>
      <w:color w:val="363435"/>
    </w:rPr>
  </w:style>
  <w:style w:type="paragraph" w:customStyle="1" w:styleId="Bullet2level3">
    <w:name w:val="Bullet 2 level 3"/>
    <w:basedOn w:val="Bullet1level3"/>
    <w:link w:val="Bullet2level3Char"/>
    <w:uiPriority w:val="99"/>
    <w:rsid w:val="009340DD"/>
    <w:pPr>
      <w:numPr>
        <w:numId w:val="0"/>
      </w:numPr>
      <w:ind w:left="720" w:hanging="360"/>
    </w:pPr>
  </w:style>
  <w:style w:type="character" w:customStyle="1" w:styleId="Bullet2level3Char">
    <w:name w:val="Bullet 2 level 3 Char"/>
    <w:basedOn w:val="Bullet1level3Char"/>
    <w:link w:val="Bullet2level3"/>
    <w:uiPriority w:val="99"/>
    <w:locked/>
    <w:rsid w:val="009340DD"/>
    <w:rPr>
      <w:rFonts w:ascii="Calibri" w:eastAsia="Calibri" w:hAnsi="Calibri" w:cs="Times New Roman"/>
      <w:color w:val="363435"/>
    </w:rPr>
  </w:style>
  <w:style w:type="paragraph" w:customStyle="1" w:styleId="Bullet3level3">
    <w:name w:val="Bullet 3 level 3"/>
    <w:basedOn w:val="Bullet2level3"/>
    <w:link w:val="Bullet3level3Char"/>
    <w:uiPriority w:val="99"/>
    <w:rsid w:val="009340DD"/>
    <w:pPr>
      <w:ind w:left="1080"/>
    </w:pPr>
    <w:rPr>
      <w:sz w:val="21"/>
    </w:rPr>
  </w:style>
  <w:style w:type="character" w:customStyle="1" w:styleId="Bullet3level3Char">
    <w:name w:val="Bullet 3 level 3 Char"/>
    <w:basedOn w:val="Bullet2level3Char"/>
    <w:link w:val="Bullet3level3"/>
    <w:uiPriority w:val="99"/>
    <w:locked/>
    <w:rsid w:val="009340DD"/>
    <w:rPr>
      <w:rFonts w:ascii="Calibri" w:eastAsia="Calibri" w:hAnsi="Calibri" w:cs="Times New Roman"/>
      <w:color w:val="363435"/>
      <w:sz w:val="21"/>
    </w:rPr>
  </w:style>
  <w:style w:type="paragraph" w:customStyle="1" w:styleId="heading1introparagraph">
    <w:name w:val="heading 1 intro paragraph"/>
    <w:basedOn w:val="Normal"/>
    <w:link w:val="heading1introparagraphChar"/>
    <w:uiPriority w:val="99"/>
    <w:rsid w:val="009340DD"/>
    <w:pPr>
      <w:pBdr>
        <w:bottom w:val="single" w:sz="4" w:space="1" w:color="DD8605"/>
      </w:pBdr>
    </w:pPr>
    <w:rPr>
      <w:rFonts w:ascii="Calibri" w:eastAsia="Calibri" w:hAnsi="Calibri" w:cs="Times New Roman"/>
      <w:color w:val="BE5702"/>
    </w:rPr>
  </w:style>
  <w:style w:type="character" w:customStyle="1" w:styleId="heading1introparagraphChar">
    <w:name w:val="heading 1 intro paragraph Char"/>
    <w:basedOn w:val="DefaultParagraphFont"/>
    <w:link w:val="heading1introparagraph"/>
    <w:uiPriority w:val="99"/>
    <w:locked/>
    <w:rsid w:val="009340DD"/>
    <w:rPr>
      <w:rFonts w:ascii="Calibri" w:eastAsia="Calibri" w:hAnsi="Calibri" w:cs="Times New Roman"/>
      <w:color w:val="BE5702"/>
    </w:rPr>
  </w:style>
  <w:style w:type="paragraph" w:customStyle="1" w:styleId="Numberedbullet1level3">
    <w:name w:val="Numbered bullet 1 level 3"/>
    <w:basedOn w:val="ListParagraph"/>
    <w:link w:val="Numberedbullet1level3Char"/>
    <w:uiPriority w:val="99"/>
    <w:rsid w:val="009340DD"/>
    <w:pPr>
      <w:tabs>
        <w:tab w:val="left" w:pos="270"/>
      </w:tabs>
      <w:spacing w:before="60" w:after="60"/>
      <w:ind w:hanging="360"/>
    </w:pPr>
    <w:rPr>
      <w:rFonts w:eastAsia="Calibri"/>
      <w:color w:val="363435"/>
    </w:rPr>
  </w:style>
  <w:style w:type="character" w:customStyle="1" w:styleId="Numberedbullet1level3Char">
    <w:name w:val="Numbered bullet 1 level 3 Char"/>
    <w:basedOn w:val="Numberedbullet1level1Char"/>
    <w:link w:val="Numberedbullet1level3"/>
    <w:uiPriority w:val="99"/>
    <w:locked/>
    <w:rsid w:val="009340DD"/>
    <w:rPr>
      <w:rFonts w:ascii="Calibri" w:eastAsia="Calibri" w:hAnsi="Calibri" w:cs="Times New Roman"/>
      <w:color w:val="363435"/>
    </w:rPr>
  </w:style>
  <w:style w:type="paragraph" w:customStyle="1" w:styleId="Numberedbullet2level3">
    <w:name w:val="Numbered bullet 2 level 3"/>
    <w:basedOn w:val="Numberedbullet1level3"/>
    <w:link w:val="Numberedbullet2level3Char"/>
    <w:uiPriority w:val="99"/>
    <w:rsid w:val="009340DD"/>
    <w:pPr>
      <w:ind w:left="709" w:hanging="425"/>
    </w:pPr>
  </w:style>
  <w:style w:type="character" w:customStyle="1" w:styleId="Numberedbullet2level3Char">
    <w:name w:val="Numbered bullet 2 level 3 Char"/>
    <w:basedOn w:val="Numberedbullet1level3Char"/>
    <w:link w:val="Numberedbullet2level3"/>
    <w:uiPriority w:val="99"/>
    <w:locked/>
    <w:rsid w:val="009340DD"/>
    <w:rPr>
      <w:rFonts w:ascii="Calibri" w:eastAsia="Calibri" w:hAnsi="Calibri" w:cs="Times New Roman"/>
      <w:color w:val="363435"/>
    </w:rPr>
  </w:style>
  <w:style w:type="paragraph" w:customStyle="1" w:styleId="Numberedbullet3level3">
    <w:name w:val="Numbered bullet 3 level 3"/>
    <w:basedOn w:val="Numberedbullet2level3"/>
    <w:link w:val="Numberedbullet3level3Char"/>
    <w:autoRedefine/>
    <w:uiPriority w:val="99"/>
    <w:rsid w:val="009340DD"/>
    <w:pPr>
      <w:ind w:left="1134" w:hanging="283"/>
    </w:pPr>
    <w:rPr>
      <w:sz w:val="20"/>
      <w:szCs w:val="20"/>
    </w:rPr>
  </w:style>
  <w:style w:type="character" w:customStyle="1" w:styleId="Numberedbullet3level3Char">
    <w:name w:val="Numbered bullet 3 level 3 Char"/>
    <w:basedOn w:val="Numberedbullet2level3Char"/>
    <w:link w:val="Numberedbullet3level3"/>
    <w:uiPriority w:val="99"/>
    <w:locked/>
    <w:rsid w:val="009340DD"/>
    <w:rPr>
      <w:rFonts w:ascii="Calibri" w:eastAsia="Calibri" w:hAnsi="Calibri" w:cs="Times New Roman"/>
      <w:color w:val="363435"/>
      <w:sz w:val="20"/>
      <w:szCs w:val="20"/>
    </w:rPr>
  </w:style>
  <w:style w:type="paragraph" w:customStyle="1" w:styleId="Heading4bodytext">
    <w:name w:val="Heading 4 body text"/>
    <w:basedOn w:val="Normal"/>
    <w:link w:val="Heading4bodytextChar"/>
    <w:uiPriority w:val="99"/>
    <w:rsid w:val="009340DD"/>
    <w:pPr>
      <w:spacing w:before="160"/>
    </w:pPr>
    <w:rPr>
      <w:rFonts w:ascii="Calibri" w:eastAsia="Calibri" w:hAnsi="Calibri" w:cs="Times New Roman"/>
      <w:color w:val="363435"/>
      <w:sz w:val="20"/>
      <w:szCs w:val="20"/>
    </w:rPr>
  </w:style>
  <w:style w:type="character" w:customStyle="1" w:styleId="Heading4bodytextChar">
    <w:name w:val="Heading 4 body text Char"/>
    <w:basedOn w:val="DefaultParagraphFont"/>
    <w:link w:val="Heading4bodytext"/>
    <w:uiPriority w:val="99"/>
    <w:locked/>
    <w:rsid w:val="009340DD"/>
    <w:rPr>
      <w:rFonts w:ascii="Calibri" w:eastAsia="Calibri" w:hAnsi="Calibri" w:cs="Times New Roman"/>
      <w:color w:val="363435"/>
      <w:sz w:val="20"/>
      <w:szCs w:val="20"/>
    </w:rPr>
  </w:style>
  <w:style w:type="paragraph" w:customStyle="1" w:styleId="bullet1level4">
    <w:name w:val="bullet 1 level 4"/>
    <w:basedOn w:val="Heading4bodytext"/>
    <w:link w:val="bullet1level4Char"/>
    <w:uiPriority w:val="99"/>
    <w:rsid w:val="009340DD"/>
    <w:pPr>
      <w:spacing w:before="20" w:after="20"/>
      <w:ind w:left="540" w:hanging="360"/>
      <w:contextualSpacing/>
    </w:pPr>
  </w:style>
  <w:style w:type="character" w:customStyle="1" w:styleId="bullet1level4Char">
    <w:name w:val="bullet 1 level 4 Char"/>
    <w:basedOn w:val="Heading4bodytextChar"/>
    <w:link w:val="bullet1level4"/>
    <w:uiPriority w:val="99"/>
    <w:locked/>
    <w:rsid w:val="009340DD"/>
    <w:rPr>
      <w:rFonts w:ascii="Calibri" w:eastAsia="Calibri" w:hAnsi="Calibri" w:cs="Times New Roman"/>
      <w:color w:val="363435"/>
      <w:sz w:val="20"/>
      <w:szCs w:val="20"/>
    </w:rPr>
  </w:style>
  <w:style w:type="paragraph" w:customStyle="1" w:styleId="Bullet2level4">
    <w:name w:val="Bullet 2 level 4"/>
    <w:basedOn w:val="Heading4bodytext"/>
    <w:link w:val="Bullet2level4Char"/>
    <w:uiPriority w:val="99"/>
    <w:rsid w:val="009340DD"/>
    <w:pPr>
      <w:spacing w:before="20" w:after="20"/>
      <w:ind w:left="1080" w:hanging="360"/>
      <w:contextualSpacing/>
    </w:pPr>
  </w:style>
  <w:style w:type="character" w:customStyle="1" w:styleId="Bullet2level4Char">
    <w:name w:val="Bullet 2 level 4 Char"/>
    <w:basedOn w:val="Heading4bodytextChar"/>
    <w:link w:val="Bullet2level4"/>
    <w:uiPriority w:val="99"/>
    <w:locked/>
    <w:rsid w:val="009340DD"/>
    <w:rPr>
      <w:rFonts w:ascii="Calibri" w:eastAsia="Calibri" w:hAnsi="Calibri" w:cs="Times New Roman"/>
      <w:color w:val="363435"/>
      <w:sz w:val="20"/>
      <w:szCs w:val="20"/>
    </w:rPr>
  </w:style>
  <w:style w:type="paragraph" w:customStyle="1" w:styleId="Bullet3level4">
    <w:name w:val="Bullet 3 level 4"/>
    <w:basedOn w:val="Heading4bodytext"/>
    <w:link w:val="Bullet3level4Char"/>
    <w:uiPriority w:val="99"/>
    <w:rsid w:val="009340DD"/>
    <w:pPr>
      <w:spacing w:before="20" w:after="20"/>
      <w:ind w:left="1620" w:hanging="360"/>
      <w:contextualSpacing/>
    </w:pPr>
  </w:style>
  <w:style w:type="character" w:customStyle="1" w:styleId="Bullet3level4Char">
    <w:name w:val="Bullet 3 level 4 Char"/>
    <w:basedOn w:val="Heading4bodytextChar"/>
    <w:link w:val="Bullet3level4"/>
    <w:uiPriority w:val="99"/>
    <w:locked/>
    <w:rsid w:val="009340DD"/>
    <w:rPr>
      <w:rFonts w:ascii="Calibri" w:eastAsia="Calibri" w:hAnsi="Calibri" w:cs="Times New Roman"/>
      <w:color w:val="363435"/>
      <w:sz w:val="20"/>
      <w:szCs w:val="20"/>
    </w:rPr>
  </w:style>
  <w:style w:type="paragraph" w:customStyle="1" w:styleId="Numberedbullet1level4">
    <w:name w:val="Numbered bullet 1 level 4"/>
    <w:basedOn w:val="Numberedbullet1level3"/>
    <w:link w:val="Numberedbullet1level4Char"/>
    <w:uiPriority w:val="99"/>
    <w:rsid w:val="009340DD"/>
    <w:pPr>
      <w:spacing w:before="20" w:after="20"/>
      <w:ind w:left="540"/>
    </w:pPr>
    <w:rPr>
      <w:sz w:val="20"/>
      <w:szCs w:val="20"/>
    </w:rPr>
  </w:style>
  <w:style w:type="character" w:customStyle="1" w:styleId="Numberedbullet1level4Char">
    <w:name w:val="Numbered bullet 1 level 4 Char"/>
    <w:basedOn w:val="Numberedbullet1level3Char"/>
    <w:link w:val="Numberedbullet1level4"/>
    <w:uiPriority w:val="99"/>
    <w:locked/>
    <w:rsid w:val="009340DD"/>
    <w:rPr>
      <w:rFonts w:ascii="Calibri" w:eastAsia="Calibri" w:hAnsi="Calibri" w:cs="Times New Roman"/>
      <w:color w:val="363435"/>
      <w:sz w:val="20"/>
      <w:szCs w:val="20"/>
    </w:rPr>
  </w:style>
  <w:style w:type="paragraph" w:customStyle="1" w:styleId="Numberedbullet2level4">
    <w:name w:val="Numbered bullet 2 level 4"/>
    <w:basedOn w:val="Numberedbullet2level3"/>
    <w:link w:val="Numberedbullet2level4Char"/>
    <w:uiPriority w:val="99"/>
    <w:rsid w:val="009340DD"/>
    <w:pPr>
      <w:spacing w:before="20" w:after="20"/>
      <w:ind w:left="990" w:hanging="360"/>
    </w:pPr>
    <w:rPr>
      <w:sz w:val="20"/>
      <w:szCs w:val="20"/>
    </w:rPr>
  </w:style>
  <w:style w:type="character" w:customStyle="1" w:styleId="Numberedbullet2level4Char">
    <w:name w:val="Numbered bullet 2 level 4 Char"/>
    <w:basedOn w:val="Numberedbullet2level3Char"/>
    <w:link w:val="Numberedbullet2level4"/>
    <w:uiPriority w:val="99"/>
    <w:locked/>
    <w:rsid w:val="009340DD"/>
    <w:rPr>
      <w:rFonts w:ascii="Calibri" w:eastAsia="Calibri" w:hAnsi="Calibri" w:cs="Times New Roman"/>
      <w:color w:val="363435"/>
      <w:sz w:val="20"/>
      <w:szCs w:val="20"/>
    </w:rPr>
  </w:style>
  <w:style w:type="paragraph" w:customStyle="1" w:styleId="Numberedbullet3level4">
    <w:name w:val="Numbered bullet 3 level 4"/>
    <w:basedOn w:val="Numberedbullet3level3"/>
    <w:link w:val="Numberedbullet3level4Char"/>
    <w:uiPriority w:val="99"/>
    <w:rsid w:val="009340DD"/>
    <w:pPr>
      <w:spacing w:before="20" w:after="20"/>
      <w:ind w:left="1440" w:hanging="270"/>
    </w:pPr>
  </w:style>
  <w:style w:type="character" w:customStyle="1" w:styleId="Numberedbullet3level4Char">
    <w:name w:val="Numbered bullet 3 level 4 Char"/>
    <w:basedOn w:val="Numberedbullet3level3Char"/>
    <w:link w:val="Numberedbullet3level4"/>
    <w:uiPriority w:val="99"/>
    <w:locked/>
    <w:rsid w:val="009340DD"/>
    <w:rPr>
      <w:rFonts w:ascii="Calibri" w:eastAsia="Calibri" w:hAnsi="Calibri" w:cs="Times New Roman"/>
      <w:color w:val="363435"/>
      <w:sz w:val="20"/>
      <w:szCs w:val="20"/>
    </w:rPr>
  </w:style>
  <w:style w:type="paragraph" w:styleId="Quote">
    <w:name w:val="Quote"/>
    <w:link w:val="QuoteChar"/>
    <w:qFormat/>
    <w:rsid w:val="00490065"/>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490065"/>
    <w:rPr>
      <w:rFonts w:ascii="Times New Roman" w:eastAsia="Times New Roman" w:hAnsi="Times New Roman" w:cs="Times New Roman"/>
      <w:snapToGrid w:val="0"/>
      <w:sz w:val="26"/>
      <w:szCs w:val="20"/>
    </w:rPr>
  </w:style>
  <w:style w:type="paragraph" w:styleId="NormalIndent">
    <w:name w:val="Normal Indent"/>
    <w:basedOn w:val="Normal"/>
    <w:uiPriority w:val="99"/>
    <w:semiHidden/>
    <w:rsid w:val="00490065"/>
    <w:pPr>
      <w:ind w:left="720"/>
    </w:pPr>
  </w:style>
  <w:style w:type="paragraph" w:customStyle="1" w:styleId="disclaimer">
    <w:name w:val="disclaimer"/>
    <w:basedOn w:val="heading1introparagraph"/>
    <w:link w:val="disclaimerChar"/>
    <w:uiPriority w:val="99"/>
    <w:rsid w:val="009340DD"/>
    <w:pPr>
      <w:pBdr>
        <w:top w:val="single" w:sz="4" w:space="1" w:color="DD8605"/>
      </w:pBdr>
    </w:pPr>
    <w:rPr>
      <w:i/>
    </w:rPr>
  </w:style>
  <w:style w:type="character" w:customStyle="1" w:styleId="disclaimerChar">
    <w:name w:val="disclaimer Char"/>
    <w:basedOn w:val="heading1introparagraphChar"/>
    <w:link w:val="disclaimer"/>
    <w:uiPriority w:val="99"/>
    <w:locked/>
    <w:rsid w:val="009340DD"/>
    <w:rPr>
      <w:rFonts w:ascii="Calibri" w:eastAsia="Calibri" w:hAnsi="Calibri" w:cs="Times New Roman"/>
      <w:i/>
      <w:color w:val="BE5702"/>
    </w:rPr>
  </w:style>
  <w:style w:type="character" w:customStyle="1" w:styleId="DocumentMapChar">
    <w:name w:val="Document Map Char"/>
    <w:basedOn w:val="DefaultParagraphFont"/>
    <w:link w:val="DocumentMap"/>
    <w:uiPriority w:val="99"/>
    <w:semiHidden/>
    <w:rsid w:val="00490065"/>
    <w:rPr>
      <w:rFonts w:ascii="Tahoma" w:eastAsiaTheme="minorHAnsi" w:hAnsi="Tahoma" w:cs="Tahoma"/>
      <w:sz w:val="16"/>
      <w:szCs w:val="16"/>
    </w:rPr>
  </w:style>
  <w:style w:type="paragraph" w:styleId="DocumentMap">
    <w:name w:val="Document Map"/>
    <w:basedOn w:val="Normal"/>
    <w:link w:val="DocumentMapChar"/>
    <w:uiPriority w:val="99"/>
    <w:semiHidden/>
    <w:rsid w:val="00490065"/>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9340DD"/>
    <w:rPr>
      <w:rFonts w:ascii="Tahoma" w:eastAsiaTheme="minorHAnsi" w:hAnsi="Tahoma" w:cs="Tahoma"/>
      <w:sz w:val="16"/>
      <w:szCs w:val="16"/>
    </w:rPr>
  </w:style>
  <w:style w:type="paragraph" w:customStyle="1" w:styleId="Authorname">
    <w:name w:val="Author name"/>
    <w:basedOn w:val="NoSpacing"/>
    <w:link w:val="AuthornameChar"/>
    <w:uiPriority w:val="99"/>
    <w:rsid w:val="009340DD"/>
    <w:pPr>
      <w:framePr w:hSpace="187" w:wrap="around" w:vAnchor="page" w:hAnchor="margin" w:y="12513"/>
    </w:pPr>
    <w:rPr>
      <w:iCs/>
      <w:color w:val="DD8605"/>
      <w:spacing w:val="15"/>
      <w:sz w:val="40"/>
      <w:szCs w:val="24"/>
    </w:rPr>
  </w:style>
  <w:style w:type="character" w:customStyle="1" w:styleId="AuthornameChar">
    <w:name w:val="Author name Char"/>
    <w:basedOn w:val="NoSpacingChar"/>
    <w:link w:val="Authorname"/>
    <w:uiPriority w:val="99"/>
    <w:locked/>
    <w:rsid w:val="009340DD"/>
    <w:rPr>
      <w:rFonts w:ascii="Calibri" w:eastAsia="Times New Roman" w:hAnsi="Calibri" w:cs="Times New Roman"/>
      <w:iCs/>
      <w:color w:val="DD8605"/>
      <w:spacing w:val="15"/>
      <w:sz w:val="40"/>
      <w:szCs w:val="24"/>
    </w:rPr>
  </w:style>
  <w:style w:type="paragraph" w:styleId="FootnoteText">
    <w:name w:val="footnote text"/>
    <w:basedOn w:val="Normal"/>
    <w:link w:val="FootnoteTextChar"/>
    <w:semiHidden/>
    <w:rsid w:val="00490065"/>
    <w:rPr>
      <w:sz w:val="20"/>
    </w:rPr>
  </w:style>
  <w:style w:type="character" w:customStyle="1" w:styleId="FootnoteTextChar">
    <w:name w:val="Footnote Text Char"/>
    <w:basedOn w:val="DefaultParagraphFont"/>
    <w:link w:val="FootnoteText"/>
    <w:semiHidden/>
    <w:rsid w:val="00490065"/>
    <w:rPr>
      <w:rFonts w:eastAsiaTheme="minorHAnsi"/>
      <w:sz w:val="20"/>
    </w:rPr>
  </w:style>
  <w:style w:type="character" w:styleId="FootnoteReference">
    <w:name w:val="footnote reference"/>
    <w:basedOn w:val="DefaultParagraphFont"/>
    <w:semiHidden/>
    <w:rsid w:val="00490065"/>
    <w:rPr>
      <w:vertAlign w:val="superscript"/>
    </w:rPr>
  </w:style>
  <w:style w:type="character" w:customStyle="1" w:styleId="EndnoteTextChar">
    <w:name w:val="Endnote Text Char"/>
    <w:basedOn w:val="DefaultParagraphFont"/>
    <w:link w:val="EndnoteText"/>
    <w:uiPriority w:val="99"/>
    <w:semiHidden/>
    <w:rsid w:val="00490065"/>
    <w:rPr>
      <w:rFonts w:eastAsiaTheme="minorHAnsi"/>
      <w:sz w:val="20"/>
      <w:szCs w:val="20"/>
    </w:rPr>
  </w:style>
  <w:style w:type="paragraph" w:styleId="EndnoteText">
    <w:name w:val="endnote text"/>
    <w:basedOn w:val="Normal"/>
    <w:link w:val="EndnoteTextChar"/>
    <w:uiPriority w:val="99"/>
    <w:semiHidden/>
    <w:rsid w:val="00490065"/>
    <w:pPr>
      <w:spacing w:after="0" w:line="240" w:lineRule="auto"/>
    </w:pPr>
    <w:rPr>
      <w:sz w:val="20"/>
      <w:szCs w:val="20"/>
    </w:rPr>
  </w:style>
  <w:style w:type="character" w:customStyle="1" w:styleId="EndnoteTextChar1">
    <w:name w:val="Endnote Text Char1"/>
    <w:basedOn w:val="DefaultParagraphFont"/>
    <w:uiPriority w:val="99"/>
    <w:semiHidden/>
    <w:rsid w:val="009340DD"/>
    <w:rPr>
      <w:rFonts w:eastAsiaTheme="minorHAnsi"/>
      <w:sz w:val="20"/>
      <w:szCs w:val="20"/>
    </w:rPr>
  </w:style>
  <w:style w:type="paragraph" w:styleId="NormalWeb">
    <w:name w:val="Normal (Web)"/>
    <w:basedOn w:val="Normal"/>
    <w:uiPriority w:val="99"/>
    <w:rsid w:val="00490065"/>
    <w:rPr>
      <w:rFonts w:ascii="Times New Roman" w:hAnsi="Times New Roman" w:cs="Times New Roman"/>
      <w:sz w:val="24"/>
      <w:szCs w:val="24"/>
    </w:rPr>
  </w:style>
  <w:style w:type="character" w:customStyle="1" w:styleId="CommentTextChar">
    <w:name w:val="Comment Text Char"/>
    <w:basedOn w:val="DefaultParagraphFont"/>
    <w:link w:val="CommentText"/>
    <w:semiHidden/>
    <w:rsid w:val="00490065"/>
    <w:rPr>
      <w:rFonts w:eastAsiaTheme="minorHAnsi"/>
      <w:sz w:val="20"/>
    </w:rPr>
  </w:style>
  <w:style w:type="paragraph" w:styleId="CommentText">
    <w:name w:val="annotation text"/>
    <w:basedOn w:val="Normal"/>
    <w:link w:val="CommentTextChar"/>
    <w:semiHidden/>
    <w:rsid w:val="00490065"/>
    <w:rPr>
      <w:sz w:val="20"/>
    </w:rPr>
  </w:style>
  <w:style w:type="character" w:customStyle="1" w:styleId="CommentTextChar1">
    <w:name w:val="Comment Text Char1"/>
    <w:basedOn w:val="DefaultParagraphFont"/>
    <w:uiPriority w:val="99"/>
    <w:semiHidden/>
    <w:rsid w:val="009340DD"/>
    <w:rPr>
      <w:rFonts w:eastAsiaTheme="minorHAnsi"/>
      <w:sz w:val="20"/>
      <w:szCs w:val="20"/>
    </w:rPr>
  </w:style>
  <w:style w:type="character" w:customStyle="1" w:styleId="CommentSubjectChar">
    <w:name w:val="Comment Subject Char"/>
    <w:basedOn w:val="CommentTextChar"/>
    <w:link w:val="CommentSubject"/>
    <w:semiHidden/>
    <w:rsid w:val="00490065"/>
    <w:rPr>
      <w:rFonts w:eastAsiaTheme="minorHAnsi"/>
      <w:b/>
      <w:sz w:val="20"/>
    </w:rPr>
  </w:style>
  <w:style w:type="paragraph" w:styleId="CommentSubject">
    <w:name w:val="annotation subject"/>
    <w:basedOn w:val="CommentText"/>
    <w:next w:val="CommentText"/>
    <w:link w:val="CommentSubjectChar"/>
    <w:semiHidden/>
    <w:rsid w:val="00490065"/>
    <w:rPr>
      <w:b/>
    </w:rPr>
  </w:style>
  <w:style w:type="character" w:customStyle="1" w:styleId="CommentSubjectChar1">
    <w:name w:val="Comment Subject Char1"/>
    <w:basedOn w:val="CommentTextChar1"/>
    <w:uiPriority w:val="99"/>
    <w:semiHidden/>
    <w:rsid w:val="009340DD"/>
    <w:rPr>
      <w:rFonts w:eastAsiaTheme="minorHAnsi"/>
      <w:b/>
      <w:bCs/>
      <w:sz w:val="20"/>
      <w:szCs w:val="20"/>
    </w:rPr>
  </w:style>
  <w:style w:type="character" w:customStyle="1" w:styleId="Definition">
    <w:name w:val="Definition"/>
    <w:basedOn w:val="DefaultParagraphFont"/>
    <w:uiPriority w:val="1"/>
    <w:qFormat/>
    <w:rsid w:val="00F52E22"/>
    <w:rPr>
      <w:i/>
    </w:rPr>
  </w:style>
  <w:style w:type="character" w:customStyle="1" w:styleId="DefinitionTerm">
    <w:name w:val="DefinitionTerm"/>
    <w:basedOn w:val="DefaultParagraphFont"/>
    <w:uiPriority w:val="1"/>
    <w:qFormat/>
    <w:rsid w:val="00F52E22"/>
    <w:rPr>
      <w:i/>
    </w:rPr>
  </w:style>
  <w:style w:type="paragraph" w:customStyle="1" w:styleId="Figure">
    <w:name w:val="Figure"/>
    <w:basedOn w:val="Para"/>
    <w:rsid w:val="004D39A1"/>
  </w:style>
  <w:style w:type="paragraph" w:customStyle="1" w:styleId="Nromal">
    <w:name w:val="Nromal"/>
    <w:basedOn w:val="Figure"/>
    <w:rsid w:val="007B121A"/>
    <w:rPr>
      <w:rFonts w:eastAsia="Calibri"/>
    </w:rPr>
  </w:style>
  <w:style w:type="paragraph" w:customStyle="1" w:styleId="Numbered">
    <w:name w:val="Numbered"/>
    <w:basedOn w:val="Normal"/>
    <w:rsid w:val="00A56BD8"/>
    <w:pPr>
      <w:numPr>
        <w:numId w:val="11"/>
      </w:numPr>
      <w:spacing w:after="0" w:line="240" w:lineRule="auto"/>
    </w:pPr>
    <w:rPr>
      <w:rFonts w:cstheme="minorHAnsi"/>
    </w:rPr>
  </w:style>
  <w:style w:type="paragraph" w:customStyle="1" w:styleId="H5">
    <w:name w:val="H5"/>
    <w:next w:val="Para"/>
    <w:rsid w:val="00541CA5"/>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ListPara">
    <w:name w:val="ListPara"/>
    <w:basedOn w:val="Normal"/>
    <w:rsid w:val="00541CA5"/>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Unmarked">
    <w:name w:val="ListUnmarked"/>
    <w:qFormat/>
    <w:rsid w:val="00541CA5"/>
    <w:pPr>
      <w:spacing w:before="60" w:after="60" w:line="240" w:lineRule="auto"/>
      <w:ind w:left="1728"/>
    </w:pPr>
    <w:rPr>
      <w:rFonts w:ascii="Times New Roman" w:eastAsia="Times New Roman" w:hAnsi="Times New Roman" w:cs="Times New Roman"/>
      <w:sz w:val="26"/>
      <w:szCs w:val="20"/>
    </w:rPr>
  </w:style>
  <w:style w:type="character" w:customStyle="1" w:styleId="Heading7Char">
    <w:name w:val="Heading 7 Char"/>
    <w:basedOn w:val="DefaultParagraphFont"/>
    <w:link w:val="Heading7"/>
    <w:rsid w:val="00490065"/>
    <w:rPr>
      <w:rFonts w:eastAsiaTheme="minorHAnsi"/>
    </w:rPr>
  </w:style>
  <w:style w:type="character" w:customStyle="1" w:styleId="Heading8Char">
    <w:name w:val="Heading 8 Char"/>
    <w:basedOn w:val="DefaultParagraphFont"/>
    <w:link w:val="Heading8"/>
    <w:rsid w:val="00490065"/>
    <w:rPr>
      <w:rFonts w:eastAsiaTheme="minorHAnsi"/>
    </w:rPr>
  </w:style>
  <w:style w:type="character" w:customStyle="1" w:styleId="Heading9Char">
    <w:name w:val="Heading 9 Char"/>
    <w:basedOn w:val="DefaultParagraphFont"/>
    <w:link w:val="Heading9"/>
    <w:rsid w:val="00490065"/>
    <w:rPr>
      <w:rFonts w:eastAsiaTheme="minorHAnsi"/>
    </w:rPr>
  </w:style>
  <w:style w:type="paragraph" w:customStyle="1" w:styleId="wsBlockA">
    <w:name w:val="wsBlockA"/>
    <w:basedOn w:val="Normal"/>
    <w:qFormat/>
    <w:rsid w:val="00490065"/>
    <w:pPr>
      <w:spacing w:before="120" w:after="120" w:line="240" w:lineRule="auto"/>
      <w:ind w:left="2160" w:right="1440"/>
    </w:pPr>
    <w:rPr>
      <w:rFonts w:ascii="Arial" w:hAnsi="Arial" w:cs="Times New Roman"/>
      <w:sz w:val="20"/>
    </w:rPr>
  </w:style>
  <w:style w:type="paragraph" w:customStyle="1" w:styleId="CodeScreen80">
    <w:name w:val="CodeScreen80"/>
    <w:qFormat/>
    <w:rsid w:val="00490065"/>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490065"/>
    <w:pPr>
      <w:shd w:val="pct25" w:color="auto" w:fill="auto"/>
    </w:pPr>
  </w:style>
  <w:style w:type="paragraph" w:styleId="HTMLPreformatted">
    <w:name w:val="HTML Preformatted"/>
    <w:basedOn w:val="Normal"/>
    <w:link w:val="HTMLPreformattedChar"/>
    <w:uiPriority w:val="99"/>
    <w:semiHidden/>
    <w:rsid w:val="0049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490065"/>
    <w:rPr>
      <w:rFonts w:ascii="Verdana" w:eastAsia="Times New Roman" w:hAnsi="Verdana" w:cs="Courier New"/>
      <w:sz w:val="18"/>
      <w:szCs w:val="18"/>
    </w:rPr>
  </w:style>
  <w:style w:type="paragraph" w:customStyle="1" w:styleId="CodeLabel">
    <w:name w:val="CodeLabel"/>
    <w:qFormat/>
    <w:rsid w:val="00490065"/>
    <w:pPr>
      <w:numPr>
        <w:numId w:val="12"/>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490065"/>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490065"/>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490065"/>
    <w:pPr>
      <w:spacing w:before="0"/>
      <w:contextualSpacing w:val="0"/>
    </w:pPr>
  </w:style>
  <w:style w:type="paragraph" w:customStyle="1" w:styleId="ExtractContinued">
    <w:name w:val="ExtractContinued"/>
    <w:basedOn w:val="ExtractPara"/>
    <w:qFormat/>
    <w:rsid w:val="00490065"/>
    <w:pPr>
      <w:spacing w:before="0"/>
      <w:ind w:firstLine="720"/>
    </w:pPr>
  </w:style>
  <w:style w:type="paragraph" w:customStyle="1" w:styleId="OnlineReference">
    <w:name w:val="OnlineReference"/>
    <w:qFormat/>
    <w:rsid w:val="00490065"/>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490065"/>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490065"/>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490065"/>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490065"/>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490065"/>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490065"/>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490065"/>
    <w:pPr>
      <w:numPr>
        <w:numId w:val="13"/>
      </w:numPr>
      <w:spacing w:before="120" w:after="120" w:line="240" w:lineRule="auto"/>
    </w:pPr>
    <w:rPr>
      <w:rFonts w:ascii="Arial" w:hAnsi="Arial" w:cs="Times New Roman"/>
      <w:sz w:val="26"/>
    </w:rPr>
  </w:style>
  <w:style w:type="paragraph" w:customStyle="1" w:styleId="wsListBulletedB">
    <w:name w:val="wsListBulletedB"/>
    <w:basedOn w:val="Normal"/>
    <w:qFormat/>
    <w:rsid w:val="00490065"/>
    <w:pPr>
      <w:numPr>
        <w:numId w:val="14"/>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490065"/>
    <w:pPr>
      <w:numPr>
        <w:numId w:val="15"/>
      </w:numPr>
      <w:spacing w:before="120" w:after="120" w:line="240" w:lineRule="auto"/>
    </w:pPr>
    <w:rPr>
      <w:rFonts w:ascii="Verdana" w:hAnsi="Verdana" w:cs="Times New Roman"/>
      <w:sz w:val="26"/>
    </w:rPr>
  </w:style>
  <w:style w:type="paragraph" w:customStyle="1" w:styleId="wsListNumberedA">
    <w:name w:val="wsListNumberedA"/>
    <w:basedOn w:val="Normal"/>
    <w:qFormat/>
    <w:rsid w:val="00490065"/>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490065"/>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490065"/>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490065"/>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490065"/>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490065"/>
    <w:pPr>
      <w:spacing w:before="120" w:after="120" w:line="240" w:lineRule="auto"/>
      <w:ind w:left="1440"/>
    </w:pPr>
    <w:rPr>
      <w:rFonts w:ascii="Verdana" w:hAnsi="Verdana" w:cs="Times New Roman"/>
      <w:sz w:val="26"/>
    </w:rPr>
  </w:style>
  <w:style w:type="paragraph" w:customStyle="1" w:styleId="wsNameDate">
    <w:name w:val="wsNameDate"/>
    <w:qFormat/>
    <w:rsid w:val="00490065"/>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490065"/>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490065"/>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490065"/>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490065"/>
    <w:pPr>
      <w:spacing w:after="0" w:line="240" w:lineRule="auto"/>
    </w:pPr>
    <w:rPr>
      <w:rFonts w:ascii="Arial" w:eastAsiaTheme="minorHAnsi" w:hAnsi="Arial" w:cs="Times New Roman"/>
      <w:b/>
      <w:sz w:val="36"/>
      <w:szCs w:val="32"/>
    </w:rPr>
  </w:style>
  <w:style w:type="paragraph" w:customStyle="1" w:styleId="RecipeTool">
    <w:name w:val="RecipeTool"/>
    <w:qFormat/>
    <w:rsid w:val="00490065"/>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490065"/>
    <w:rPr>
      <w:bdr w:val="none" w:sz="0" w:space="0" w:color="auto"/>
      <w:shd w:val="clear" w:color="auto" w:fill="92D050"/>
    </w:rPr>
  </w:style>
  <w:style w:type="character" w:customStyle="1" w:styleId="TextCircled">
    <w:name w:val="TextCircled"/>
    <w:basedOn w:val="DefaultParagraphFont"/>
    <w:qFormat/>
    <w:rsid w:val="00490065"/>
    <w:rPr>
      <w:bdr w:val="single" w:sz="18" w:space="0" w:color="92D050"/>
    </w:rPr>
  </w:style>
  <w:style w:type="paragraph" w:customStyle="1" w:styleId="ChapterObjectives">
    <w:name w:val="ChapterObjectives"/>
    <w:next w:val="Normal"/>
    <w:rsid w:val="00490065"/>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490065"/>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490065"/>
    <w:pPr>
      <w:spacing w:after="120"/>
      <w:ind w:left="720" w:firstLine="720"/>
    </w:pPr>
    <w:rPr>
      <w:snapToGrid w:val="0"/>
      <w:sz w:val="26"/>
    </w:rPr>
  </w:style>
  <w:style w:type="paragraph" w:styleId="BodyText">
    <w:name w:val="Body Text"/>
    <w:basedOn w:val="Normal"/>
    <w:link w:val="BodyTextChar"/>
    <w:semiHidden/>
    <w:rsid w:val="00490065"/>
    <w:pPr>
      <w:spacing w:after="120"/>
    </w:pPr>
  </w:style>
  <w:style w:type="character" w:customStyle="1" w:styleId="BodyTextChar">
    <w:name w:val="Body Text Char"/>
    <w:basedOn w:val="DefaultParagraphFont"/>
    <w:link w:val="BodyText"/>
    <w:semiHidden/>
    <w:rsid w:val="00490065"/>
    <w:rPr>
      <w:rFonts w:eastAsiaTheme="minorHAnsi"/>
    </w:rPr>
  </w:style>
  <w:style w:type="paragraph" w:customStyle="1" w:styleId="Comment">
    <w:name w:val="Comment"/>
    <w:next w:val="Normal"/>
    <w:rsid w:val="00490065"/>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490065"/>
    <w:rPr>
      <w:i/>
    </w:rPr>
  </w:style>
  <w:style w:type="character" w:customStyle="1" w:styleId="DigitalOnlyText">
    <w:name w:val="DigitalOnlyText"/>
    <w:rsid w:val="00490065"/>
    <w:rPr>
      <w:bdr w:val="single" w:sz="2" w:space="0" w:color="002060"/>
      <w:shd w:val="clear" w:color="auto" w:fill="auto"/>
    </w:rPr>
  </w:style>
  <w:style w:type="paragraph" w:styleId="Salutation">
    <w:name w:val="Salutation"/>
    <w:basedOn w:val="Normal"/>
    <w:next w:val="Normal"/>
    <w:link w:val="SalutationChar"/>
    <w:semiHidden/>
    <w:rsid w:val="00490065"/>
  </w:style>
  <w:style w:type="character" w:customStyle="1" w:styleId="SalutationChar">
    <w:name w:val="Salutation Char"/>
    <w:basedOn w:val="DefaultParagraphFont"/>
    <w:link w:val="Salutation"/>
    <w:semiHidden/>
    <w:rsid w:val="00490065"/>
    <w:rPr>
      <w:rFonts w:eastAsiaTheme="minorHAnsi"/>
    </w:rPr>
  </w:style>
  <w:style w:type="paragraph" w:styleId="ListBullet">
    <w:name w:val="List Bullet"/>
    <w:basedOn w:val="Normal"/>
    <w:autoRedefine/>
    <w:semiHidden/>
    <w:rsid w:val="00490065"/>
  </w:style>
  <w:style w:type="paragraph" w:customStyle="1" w:styleId="Series">
    <w:name w:val="Series"/>
    <w:rsid w:val="00490065"/>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490065"/>
    <w:pPr>
      <w:spacing w:after="120"/>
      <w:ind w:left="1440" w:right="1440"/>
    </w:pPr>
  </w:style>
  <w:style w:type="paragraph" w:customStyle="1" w:styleId="PullQuotePara">
    <w:name w:val="PullQuotePara"/>
    <w:basedOn w:val="Normal"/>
    <w:qFormat/>
    <w:rsid w:val="00490065"/>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490065"/>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490065"/>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490065"/>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490065"/>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490065"/>
    <w:rPr>
      <w:b/>
    </w:rPr>
  </w:style>
  <w:style w:type="paragraph" w:customStyle="1" w:styleId="RecipeNutritionHead">
    <w:name w:val="RecipeNutritionHead"/>
    <w:basedOn w:val="RecipeNutritionInfo"/>
    <w:next w:val="RecipeNutritionInfo"/>
    <w:qFormat/>
    <w:rsid w:val="00490065"/>
    <w:pPr>
      <w:spacing w:after="0"/>
    </w:pPr>
    <w:rPr>
      <w:b/>
    </w:rPr>
  </w:style>
  <w:style w:type="character" w:customStyle="1" w:styleId="DigitalLinkText">
    <w:name w:val="DigitalLinkText"/>
    <w:rsid w:val="00490065"/>
    <w:rPr>
      <w:bdr w:val="none" w:sz="0" w:space="0" w:color="auto"/>
      <w:shd w:val="clear" w:color="auto" w:fill="D6E3BC"/>
    </w:rPr>
  </w:style>
  <w:style w:type="character" w:customStyle="1" w:styleId="DigitalLinkURL">
    <w:name w:val="DigitalLinkURL"/>
    <w:rsid w:val="00490065"/>
    <w:rPr>
      <w:bdr w:val="none" w:sz="0" w:space="0" w:color="auto"/>
      <w:shd w:val="clear" w:color="auto" w:fill="EAF1DD"/>
    </w:rPr>
  </w:style>
  <w:style w:type="character" w:customStyle="1" w:styleId="KeyTermDefinition">
    <w:name w:val="KeyTermDefinition"/>
    <w:basedOn w:val="DefaultParagraphFont"/>
    <w:rsid w:val="00490065"/>
    <w:rPr>
      <w:bdr w:val="none" w:sz="0" w:space="0" w:color="auto"/>
      <w:shd w:val="clear" w:color="auto" w:fill="92CDDC"/>
    </w:rPr>
  </w:style>
  <w:style w:type="paragraph" w:customStyle="1" w:styleId="ContentsAuthor">
    <w:name w:val="ContentsAuthor"/>
    <w:next w:val="ContentsH1"/>
    <w:qFormat/>
    <w:rsid w:val="00490065"/>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490065"/>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490065"/>
  </w:style>
  <w:style w:type="character" w:customStyle="1" w:styleId="TwitterLink">
    <w:name w:val="TwitterLink"/>
    <w:basedOn w:val="DefaultParagraphFont"/>
    <w:rsid w:val="00490065"/>
    <w:rPr>
      <w:rFonts w:ascii="Courier New" w:hAnsi="Courier New"/>
      <w:u w:val="dash"/>
    </w:rPr>
  </w:style>
  <w:style w:type="paragraph" w:customStyle="1" w:styleId="Style2">
    <w:name w:val="Style2"/>
    <w:basedOn w:val="ChapterTitle"/>
    <w:qFormat/>
    <w:rsid w:val="00490065"/>
  </w:style>
  <w:style w:type="paragraph" w:customStyle="1" w:styleId="DialogSource">
    <w:name w:val="DialogSource"/>
    <w:rsid w:val="00490065"/>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490065"/>
    <w:rPr>
      <w:rFonts w:cs="Courier New"/>
      <w:color w:val="FF0000"/>
      <w:sz w:val="16"/>
      <w:szCs w:val="16"/>
      <w:bdr w:val="none" w:sz="0" w:space="0" w:color="auto"/>
      <w:shd w:val="clear" w:color="auto" w:fill="FFFFFF" w:themeFill="background1"/>
    </w:rPr>
  </w:style>
  <w:style w:type="character" w:customStyle="1" w:styleId="PrintOnlyText">
    <w:name w:val="PrintOnlyText"/>
    <w:rsid w:val="00490065"/>
    <w:rPr>
      <w:bdr w:val="single" w:sz="2" w:space="0" w:color="FF0000"/>
    </w:rPr>
  </w:style>
  <w:style w:type="character" w:customStyle="1" w:styleId="CodeColorBlueBold">
    <w:name w:val="CodeColorBlueBold"/>
    <w:basedOn w:val="CodeColorBlue"/>
    <w:rsid w:val="00490065"/>
    <w:rPr>
      <w:rFonts w:cs="Arial"/>
      <w:b/>
      <w:color w:val="0000FF"/>
    </w:rPr>
  </w:style>
  <w:style w:type="character" w:customStyle="1" w:styleId="CodeColorBlue2Bold">
    <w:name w:val="CodeColorBlue2Bold"/>
    <w:basedOn w:val="CodeColorBlue2"/>
    <w:rsid w:val="00490065"/>
    <w:rPr>
      <w:rFonts w:cs="Arial"/>
      <w:b/>
      <w:color w:val="0000A5"/>
    </w:rPr>
  </w:style>
  <w:style w:type="character" w:customStyle="1" w:styleId="CodeColorBlue3Bold">
    <w:name w:val="CodeColorBlue3Bold"/>
    <w:basedOn w:val="CodeColorBlue3"/>
    <w:rsid w:val="00490065"/>
    <w:rPr>
      <w:rFonts w:cs="Arial"/>
      <w:b/>
      <w:color w:val="6464B9"/>
    </w:rPr>
  </w:style>
  <w:style w:type="character" w:customStyle="1" w:styleId="CodeColorBluegreenBold">
    <w:name w:val="CodeColorBluegreenBold"/>
    <w:basedOn w:val="CodeColorBluegreen"/>
    <w:rsid w:val="00490065"/>
    <w:rPr>
      <w:rFonts w:cs="Arial"/>
      <w:b/>
      <w:color w:val="2B91AF"/>
    </w:rPr>
  </w:style>
  <w:style w:type="character" w:customStyle="1" w:styleId="CodeColorBrownBold">
    <w:name w:val="CodeColorBrownBold"/>
    <w:basedOn w:val="CodeColorBrown"/>
    <w:rsid w:val="00490065"/>
    <w:rPr>
      <w:rFonts w:cs="Arial"/>
      <w:b/>
      <w:color w:val="A31515"/>
    </w:rPr>
  </w:style>
  <w:style w:type="character" w:customStyle="1" w:styleId="CodeColorDkBlueBold">
    <w:name w:val="CodeColorDkBlueBold"/>
    <w:basedOn w:val="CodeColorDkBlue"/>
    <w:rsid w:val="00490065"/>
    <w:rPr>
      <w:rFonts w:cs="Times New Roman"/>
      <w:b/>
      <w:color w:val="000080"/>
      <w:szCs w:val="22"/>
    </w:rPr>
  </w:style>
  <w:style w:type="character" w:customStyle="1" w:styleId="CodeColorGreenBold">
    <w:name w:val="CodeColorGreenBold"/>
    <w:basedOn w:val="CodeColorGreen"/>
    <w:rsid w:val="00490065"/>
    <w:rPr>
      <w:rFonts w:cs="Arial"/>
      <w:b/>
      <w:color w:val="008000"/>
    </w:rPr>
  </w:style>
  <w:style w:type="character" w:customStyle="1" w:styleId="CodeColorGrey30Bold">
    <w:name w:val="CodeColorGrey30Bold"/>
    <w:basedOn w:val="CodeColorGrey30"/>
    <w:rsid w:val="00490065"/>
    <w:rPr>
      <w:rFonts w:cs="Arial"/>
      <w:b/>
      <w:color w:val="808080"/>
    </w:rPr>
  </w:style>
  <w:style w:type="character" w:customStyle="1" w:styleId="CodeColorGrey55Bold">
    <w:name w:val="CodeColorGrey55Bold"/>
    <w:basedOn w:val="CodeColorGrey55"/>
    <w:rsid w:val="00490065"/>
    <w:rPr>
      <w:rFonts w:cs="Arial"/>
      <w:b/>
      <w:color w:val="C0C0C0"/>
    </w:rPr>
  </w:style>
  <w:style w:type="character" w:customStyle="1" w:styleId="CodeColorGrey80Bold">
    <w:name w:val="CodeColorGrey80Bold"/>
    <w:basedOn w:val="CodeColorGrey80"/>
    <w:rsid w:val="00490065"/>
    <w:rPr>
      <w:rFonts w:cs="Arial"/>
      <w:b/>
      <w:color w:val="555555"/>
    </w:rPr>
  </w:style>
  <w:style w:type="character" w:customStyle="1" w:styleId="CodeColorHotPinkBold">
    <w:name w:val="CodeColorHotPinkBold"/>
    <w:basedOn w:val="CodeColorHotPink"/>
    <w:rsid w:val="00490065"/>
    <w:rPr>
      <w:rFonts w:cs="Times New Roman"/>
      <w:b/>
      <w:color w:val="DF36FA"/>
      <w:szCs w:val="18"/>
    </w:rPr>
  </w:style>
  <w:style w:type="character" w:customStyle="1" w:styleId="CodeColorMagentaBold">
    <w:name w:val="CodeColorMagentaBold"/>
    <w:basedOn w:val="CodeColorMagenta"/>
    <w:rsid w:val="00490065"/>
    <w:rPr>
      <w:rFonts w:cs="Arial"/>
      <w:b/>
      <w:color w:val="844646"/>
    </w:rPr>
  </w:style>
  <w:style w:type="character" w:customStyle="1" w:styleId="CodeColorOrangeBold">
    <w:name w:val="CodeColorOrangeBold"/>
    <w:basedOn w:val="CodeColorOrange"/>
    <w:rsid w:val="00490065"/>
    <w:rPr>
      <w:rFonts w:cs="Arial"/>
      <w:b/>
      <w:color w:val="B96464"/>
    </w:rPr>
  </w:style>
  <w:style w:type="character" w:customStyle="1" w:styleId="CodeColorPeachBold">
    <w:name w:val="CodeColorPeachBold"/>
    <w:basedOn w:val="CodeColorPeach"/>
    <w:rsid w:val="00490065"/>
    <w:rPr>
      <w:rFonts w:cs="Arial"/>
      <w:b/>
      <w:color w:val="FFDBA3"/>
    </w:rPr>
  </w:style>
  <w:style w:type="character" w:customStyle="1" w:styleId="CodeColorPurpleBold">
    <w:name w:val="CodeColorPurpleBold"/>
    <w:basedOn w:val="CodeColorPurple"/>
    <w:rsid w:val="00490065"/>
    <w:rPr>
      <w:rFonts w:cs="Arial"/>
      <w:b/>
      <w:color w:val="951795"/>
    </w:rPr>
  </w:style>
  <w:style w:type="character" w:customStyle="1" w:styleId="CodeColorPurple2Bold">
    <w:name w:val="CodeColorPurple2Bold"/>
    <w:basedOn w:val="CodeColorPurple2"/>
    <w:rsid w:val="00490065"/>
    <w:rPr>
      <w:rFonts w:cs="Arial"/>
      <w:b/>
      <w:color w:val="800080"/>
    </w:rPr>
  </w:style>
  <w:style w:type="character" w:customStyle="1" w:styleId="CodeColorRedBold">
    <w:name w:val="CodeColorRedBold"/>
    <w:basedOn w:val="CodeColorRed"/>
    <w:rsid w:val="00490065"/>
    <w:rPr>
      <w:rFonts w:cs="Arial"/>
      <w:b/>
      <w:color w:val="FF0000"/>
    </w:rPr>
  </w:style>
  <w:style w:type="character" w:customStyle="1" w:styleId="CodeColorRed2Bold">
    <w:name w:val="CodeColorRed2Bold"/>
    <w:basedOn w:val="CodeColorRed2"/>
    <w:rsid w:val="00490065"/>
    <w:rPr>
      <w:rFonts w:cs="Arial"/>
      <w:b/>
      <w:color w:val="800000"/>
    </w:rPr>
  </w:style>
  <w:style w:type="character" w:customStyle="1" w:styleId="CodeColorRed3Bold">
    <w:name w:val="CodeColorRed3Bold"/>
    <w:basedOn w:val="CodeColorRed3"/>
    <w:rsid w:val="00490065"/>
    <w:rPr>
      <w:rFonts w:cs="Arial"/>
      <w:b/>
      <w:color w:val="A31515"/>
    </w:rPr>
  </w:style>
  <w:style w:type="character" w:customStyle="1" w:styleId="CodeColorTealBlueBold">
    <w:name w:val="CodeColorTealBlueBold"/>
    <w:basedOn w:val="CodeColorTealBlue"/>
    <w:rsid w:val="00490065"/>
    <w:rPr>
      <w:rFonts w:cs="Times New Roman"/>
      <w:b/>
      <w:color w:val="008080"/>
      <w:szCs w:val="22"/>
    </w:rPr>
  </w:style>
  <w:style w:type="character" w:customStyle="1" w:styleId="CodeColorWhiteBold">
    <w:name w:val="CodeColorWhiteBold"/>
    <w:basedOn w:val="CodeColorWhite"/>
    <w:rsid w:val="00490065"/>
    <w:rPr>
      <w:rFonts w:cs="Arial"/>
      <w:b/>
      <w:color w:val="FFFFFF"/>
      <w:bdr w:val="none" w:sz="0" w:space="0" w:color="auto"/>
    </w:rPr>
  </w:style>
  <w:style w:type="paragraph" w:customStyle="1" w:styleId="RecipeVariationHead">
    <w:name w:val="RecipeVariationHead"/>
    <w:rsid w:val="00490065"/>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490065"/>
    <w:rPr>
      <w:bdr w:val="none" w:sz="0" w:space="0" w:color="auto"/>
      <w:shd w:val="clear" w:color="auto" w:fill="D6E3BC"/>
    </w:rPr>
  </w:style>
  <w:style w:type="character" w:customStyle="1" w:styleId="DigitalLinkDestination">
    <w:name w:val="DigitalLinkDestination"/>
    <w:rsid w:val="00490065"/>
    <w:rPr>
      <w:bdr w:val="none" w:sz="0" w:space="0" w:color="auto"/>
      <w:shd w:val="clear" w:color="auto" w:fill="EAF1DD"/>
    </w:rPr>
  </w:style>
  <w:style w:type="paragraph" w:customStyle="1" w:styleId="TableListBulleted">
    <w:name w:val="TableListBulleted"/>
    <w:qFormat/>
    <w:rsid w:val="00490065"/>
    <w:pPr>
      <w:numPr>
        <w:numId w:val="17"/>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490065"/>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490065"/>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490065"/>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490065"/>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490065"/>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490065"/>
    <w:pPr>
      <w:numPr>
        <w:numId w:val="18"/>
      </w:numPr>
    </w:pPr>
  </w:style>
  <w:style w:type="numbering" w:styleId="1ai">
    <w:name w:val="Outline List 1"/>
    <w:basedOn w:val="NoList"/>
    <w:uiPriority w:val="99"/>
    <w:semiHidden/>
    <w:unhideWhenUsed/>
    <w:rsid w:val="00490065"/>
    <w:pPr>
      <w:numPr>
        <w:numId w:val="19"/>
      </w:numPr>
    </w:pPr>
  </w:style>
  <w:style w:type="numbering" w:styleId="ArticleSection">
    <w:name w:val="Outline List 3"/>
    <w:basedOn w:val="NoList"/>
    <w:uiPriority w:val="99"/>
    <w:semiHidden/>
    <w:unhideWhenUsed/>
    <w:rsid w:val="00490065"/>
    <w:pPr>
      <w:numPr>
        <w:numId w:val="20"/>
      </w:numPr>
    </w:pPr>
  </w:style>
  <w:style w:type="paragraph" w:styleId="BodyText2">
    <w:name w:val="Body Text 2"/>
    <w:basedOn w:val="Normal"/>
    <w:link w:val="BodyText2Char"/>
    <w:uiPriority w:val="99"/>
    <w:semiHidden/>
    <w:rsid w:val="00490065"/>
    <w:pPr>
      <w:spacing w:after="120" w:line="480" w:lineRule="auto"/>
    </w:pPr>
  </w:style>
  <w:style w:type="character" w:customStyle="1" w:styleId="BodyText2Char">
    <w:name w:val="Body Text 2 Char"/>
    <w:basedOn w:val="DefaultParagraphFont"/>
    <w:link w:val="BodyText2"/>
    <w:uiPriority w:val="99"/>
    <w:semiHidden/>
    <w:rsid w:val="00490065"/>
    <w:rPr>
      <w:rFonts w:eastAsiaTheme="minorHAnsi"/>
    </w:rPr>
  </w:style>
  <w:style w:type="paragraph" w:styleId="BodyText3">
    <w:name w:val="Body Text 3"/>
    <w:basedOn w:val="Normal"/>
    <w:link w:val="BodyText3Char"/>
    <w:uiPriority w:val="99"/>
    <w:semiHidden/>
    <w:rsid w:val="00490065"/>
    <w:pPr>
      <w:spacing w:after="120"/>
    </w:pPr>
    <w:rPr>
      <w:sz w:val="16"/>
      <w:szCs w:val="16"/>
    </w:rPr>
  </w:style>
  <w:style w:type="character" w:customStyle="1" w:styleId="BodyText3Char">
    <w:name w:val="Body Text 3 Char"/>
    <w:basedOn w:val="DefaultParagraphFont"/>
    <w:link w:val="BodyText3"/>
    <w:uiPriority w:val="99"/>
    <w:semiHidden/>
    <w:rsid w:val="00490065"/>
    <w:rPr>
      <w:rFonts w:eastAsiaTheme="minorHAnsi"/>
      <w:sz w:val="16"/>
      <w:szCs w:val="16"/>
    </w:rPr>
  </w:style>
  <w:style w:type="paragraph" w:styleId="BodyTextFirstIndent">
    <w:name w:val="Body Text First Indent"/>
    <w:basedOn w:val="BodyText"/>
    <w:link w:val="BodyTextFirstIndentChar"/>
    <w:uiPriority w:val="99"/>
    <w:semiHidden/>
    <w:rsid w:val="00490065"/>
    <w:pPr>
      <w:spacing w:after="200"/>
      <w:ind w:firstLine="360"/>
    </w:pPr>
  </w:style>
  <w:style w:type="character" w:customStyle="1" w:styleId="BodyTextFirstIndentChar">
    <w:name w:val="Body Text First Indent Char"/>
    <w:basedOn w:val="BodyTextChar"/>
    <w:link w:val="BodyTextFirstIndent"/>
    <w:uiPriority w:val="99"/>
    <w:semiHidden/>
    <w:rsid w:val="00490065"/>
    <w:rPr>
      <w:rFonts w:eastAsiaTheme="minorHAnsi"/>
    </w:rPr>
  </w:style>
  <w:style w:type="paragraph" w:styleId="BodyTextIndent">
    <w:name w:val="Body Text Indent"/>
    <w:basedOn w:val="Normal"/>
    <w:link w:val="BodyTextIndentChar"/>
    <w:uiPriority w:val="99"/>
    <w:semiHidden/>
    <w:rsid w:val="00490065"/>
    <w:pPr>
      <w:spacing w:after="120"/>
      <w:ind w:left="360"/>
    </w:pPr>
  </w:style>
  <w:style w:type="character" w:customStyle="1" w:styleId="BodyTextIndentChar">
    <w:name w:val="Body Text Indent Char"/>
    <w:basedOn w:val="DefaultParagraphFont"/>
    <w:link w:val="BodyTextIndent"/>
    <w:uiPriority w:val="99"/>
    <w:semiHidden/>
    <w:rsid w:val="00490065"/>
    <w:rPr>
      <w:rFonts w:eastAsiaTheme="minorHAnsi"/>
    </w:rPr>
  </w:style>
  <w:style w:type="paragraph" w:styleId="BodyTextFirstIndent2">
    <w:name w:val="Body Text First Indent 2"/>
    <w:basedOn w:val="BodyTextIndent"/>
    <w:link w:val="BodyTextFirstIndent2Char"/>
    <w:uiPriority w:val="99"/>
    <w:semiHidden/>
    <w:rsid w:val="00490065"/>
    <w:pPr>
      <w:spacing w:after="200"/>
      <w:ind w:firstLine="360"/>
    </w:pPr>
  </w:style>
  <w:style w:type="character" w:customStyle="1" w:styleId="BodyTextFirstIndent2Char">
    <w:name w:val="Body Text First Indent 2 Char"/>
    <w:basedOn w:val="BodyTextIndentChar"/>
    <w:link w:val="BodyTextFirstIndent2"/>
    <w:uiPriority w:val="99"/>
    <w:semiHidden/>
    <w:rsid w:val="00490065"/>
    <w:rPr>
      <w:rFonts w:eastAsiaTheme="minorHAnsi"/>
    </w:rPr>
  </w:style>
  <w:style w:type="paragraph" w:styleId="BodyTextIndent2">
    <w:name w:val="Body Text Indent 2"/>
    <w:basedOn w:val="Normal"/>
    <w:link w:val="BodyTextIndent2Char"/>
    <w:uiPriority w:val="99"/>
    <w:semiHidden/>
    <w:rsid w:val="00490065"/>
    <w:pPr>
      <w:spacing w:after="120" w:line="480" w:lineRule="auto"/>
      <w:ind w:left="360"/>
    </w:pPr>
  </w:style>
  <w:style w:type="character" w:customStyle="1" w:styleId="BodyTextIndent2Char">
    <w:name w:val="Body Text Indent 2 Char"/>
    <w:basedOn w:val="DefaultParagraphFont"/>
    <w:link w:val="BodyTextIndent2"/>
    <w:uiPriority w:val="99"/>
    <w:semiHidden/>
    <w:rsid w:val="00490065"/>
    <w:rPr>
      <w:rFonts w:eastAsiaTheme="minorHAnsi"/>
    </w:rPr>
  </w:style>
  <w:style w:type="paragraph" w:styleId="BodyTextIndent3">
    <w:name w:val="Body Text Indent 3"/>
    <w:basedOn w:val="Normal"/>
    <w:link w:val="BodyTextIndent3Char"/>
    <w:uiPriority w:val="99"/>
    <w:semiHidden/>
    <w:rsid w:val="0049006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90065"/>
    <w:rPr>
      <w:rFonts w:eastAsiaTheme="minorHAnsi"/>
      <w:sz w:val="16"/>
      <w:szCs w:val="16"/>
    </w:rPr>
  </w:style>
  <w:style w:type="paragraph" w:styleId="Closing">
    <w:name w:val="Closing"/>
    <w:basedOn w:val="Normal"/>
    <w:link w:val="ClosingChar"/>
    <w:uiPriority w:val="99"/>
    <w:semiHidden/>
    <w:rsid w:val="00490065"/>
    <w:pPr>
      <w:spacing w:after="0" w:line="240" w:lineRule="auto"/>
      <w:ind w:left="4320"/>
    </w:pPr>
  </w:style>
  <w:style w:type="character" w:customStyle="1" w:styleId="ClosingChar">
    <w:name w:val="Closing Char"/>
    <w:basedOn w:val="DefaultParagraphFont"/>
    <w:link w:val="Closing"/>
    <w:uiPriority w:val="99"/>
    <w:semiHidden/>
    <w:rsid w:val="00490065"/>
    <w:rPr>
      <w:rFonts w:eastAsiaTheme="minorHAnsi"/>
    </w:rPr>
  </w:style>
  <w:style w:type="table" w:customStyle="1" w:styleId="ColorfulGrid1">
    <w:name w:val="Colorful Grid1"/>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490065"/>
  </w:style>
  <w:style w:type="character" w:customStyle="1" w:styleId="DateChar">
    <w:name w:val="Date Char"/>
    <w:basedOn w:val="DefaultParagraphFont"/>
    <w:link w:val="Date"/>
    <w:uiPriority w:val="99"/>
    <w:semiHidden/>
    <w:rsid w:val="00490065"/>
    <w:rPr>
      <w:rFonts w:eastAsiaTheme="minorHAnsi"/>
    </w:rPr>
  </w:style>
  <w:style w:type="paragraph" w:styleId="E-mailSignature">
    <w:name w:val="E-mail Signature"/>
    <w:basedOn w:val="Normal"/>
    <w:link w:val="E-mailSignatureChar"/>
    <w:uiPriority w:val="99"/>
    <w:semiHidden/>
    <w:rsid w:val="00490065"/>
    <w:pPr>
      <w:spacing w:after="0" w:line="240" w:lineRule="auto"/>
    </w:pPr>
  </w:style>
  <w:style w:type="character" w:customStyle="1" w:styleId="E-mailSignatureChar">
    <w:name w:val="E-mail Signature Char"/>
    <w:basedOn w:val="DefaultParagraphFont"/>
    <w:link w:val="E-mailSignature"/>
    <w:uiPriority w:val="99"/>
    <w:semiHidden/>
    <w:rsid w:val="00490065"/>
    <w:rPr>
      <w:rFonts w:eastAsiaTheme="minorHAnsi"/>
    </w:rPr>
  </w:style>
  <w:style w:type="character" w:styleId="EndnoteReference">
    <w:name w:val="endnote reference"/>
    <w:basedOn w:val="DefaultParagraphFont"/>
    <w:uiPriority w:val="99"/>
    <w:semiHidden/>
    <w:rsid w:val="00490065"/>
    <w:rPr>
      <w:vertAlign w:val="superscript"/>
    </w:rPr>
  </w:style>
  <w:style w:type="paragraph" w:styleId="EnvelopeAddress">
    <w:name w:val="envelope address"/>
    <w:basedOn w:val="Normal"/>
    <w:uiPriority w:val="99"/>
    <w:semiHidden/>
    <w:rsid w:val="0049006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490065"/>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490065"/>
    <w:pPr>
      <w:spacing w:after="0" w:line="240" w:lineRule="auto"/>
    </w:pPr>
    <w:rPr>
      <w:i/>
      <w:iCs/>
    </w:rPr>
  </w:style>
  <w:style w:type="character" w:customStyle="1" w:styleId="HTMLAddressChar">
    <w:name w:val="HTML Address Char"/>
    <w:basedOn w:val="DefaultParagraphFont"/>
    <w:link w:val="HTMLAddress"/>
    <w:uiPriority w:val="99"/>
    <w:semiHidden/>
    <w:rsid w:val="00490065"/>
    <w:rPr>
      <w:rFonts w:eastAsiaTheme="minorHAnsi"/>
      <w:i/>
      <w:iCs/>
    </w:rPr>
  </w:style>
  <w:style w:type="paragraph" w:styleId="Index10">
    <w:name w:val="index 1"/>
    <w:basedOn w:val="Normal"/>
    <w:next w:val="Normal"/>
    <w:autoRedefine/>
    <w:uiPriority w:val="99"/>
    <w:semiHidden/>
    <w:rsid w:val="00490065"/>
    <w:pPr>
      <w:spacing w:after="0" w:line="240" w:lineRule="auto"/>
      <w:ind w:left="220" w:hanging="220"/>
    </w:pPr>
  </w:style>
  <w:style w:type="paragraph" w:styleId="Index20">
    <w:name w:val="index 2"/>
    <w:basedOn w:val="Normal"/>
    <w:next w:val="Normal"/>
    <w:autoRedefine/>
    <w:uiPriority w:val="99"/>
    <w:semiHidden/>
    <w:rsid w:val="00490065"/>
    <w:pPr>
      <w:spacing w:after="0" w:line="240" w:lineRule="auto"/>
      <w:ind w:left="440" w:hanging="220"/>
    </w:pPr>
  </w:style>
  <w:style w:type="paragraph" w:styleId="Index30">
    <w:name w:val="index 3"/>
    <w:basedOn w:val="Normal"/>
    <w:next w:val="Normal"/>
    <w:autoRedefine/>
    <w:uiPriority w:val="99"/>
    <w:semiHidden/>
    <w:rsid w:val="00490065"/>
    <w:pPr>
      <w:spacing w:after="0" w:line="240" w:lineRule="auto"/>
      <w:ind w:left="660" w:hanging="220"/>
    </w:pPr>
  </w:style>
  <w:style w:type="paragraph" w:styleId="Index4">
    <w:name w:val="index 4"/>
    <w:basedOn w:val="Normal"/>
    <w:next w:val="Normal"/>
    <w:autoRedefine/>
    <w:uiPriority w:val="99"/>
    <w:semiHidden/>
    <w:rsid w:val="00490065"/>
    <w:pPr>
      <w:spacing w:after="0" w:line="240" w:lineRule="auto"/>
      <w:ind w:left="880" w:hanging="220"/>
    </w:pPr>
  </w:style>
  <w:style w:type="paragraph" w:styleId="Index5">
    <w:name w:val="index 5"/>
    <w:basedOn w:val="Normal"/>
    <w:next w:val="Normal"/>
    <w:autoRedefine/>
    <w:uiPriority w:val="99"/>
    <w:semiHidden/>
    <w:rsid w:val="00490065"/>
    <w:pPr>
      <w:spacing w:after="0" w:line="240" w:lineRule="auto"/>
      <w:ind w:left="1100" w:hanging="220"/>
    </w:pPr>
  </w:style>
  <w:style w:type="paragraph" w:styleId="Index6">
    <w:name w:val="index 6"/>
    <w:basedOn w:val="Normal"/>
    <w:next w:val="Normal"/>
    <w:autoRedefine/>
    <w:uiPriority w:val="99"/>
    <w:semiHidden/>
    <w:rsid w:val="00490065"/>
    <w:pPr>
      <w:spacing w:after="0" w:line="240" w:lineRule="auto"/>
      <w:ind w:left="1320" w:hanging="220"/>
    </w:pPr>
  </w:style>
  <w:style w:type="paragraph" w:styleId="Index7">
    <w:name w:val="index 7"/>
    <w:basedOn w:val="Normal"/>
    <w:next w:val="Normal"/>
    <w:autoRedefine/>
    <w:uiPriority w:val="99"/>
    <w:semiHidden/>
    <w:rsid w:val="00490065"/>
    <w:pPr>
      <w:spacing w:after="0" w:line="240" w:lineRule="auto"/>
      <w:ind w:left="1540" w:hanging="220"/>
    </w:pPr>
  </w:style>
  <w:style w:type="paragraph" w:styleId="Index8">
    <w:name w:val="index 8"/>
    <w:basedOn w:val="Normal"/>
    <w:next w:val="Normal"/>
    <w:autoRedefine/>
    <w:uiPriority w:val="99"/>
    <w:semiHidden/>
    <w:rsid w:val="00490065"/>
    <w:pPr>
      <w:spacing w:after="0" w:line="240" w:lineRule="auto"/>
      <w:ind w:left="1760" w:hanging="220"/>
    </w:pPr>
  </w:style>
  <w:style w:type="paragraph" w:styleId="Index9">
    <w:name w:val="index 9"/>
    <w:basedOn w:val="Normal"/>
    <w:next w:val="Normal"/>
    <w:autoRedefine/>
    <w:uiPriority w:val="99"/>
    <w:semiHidden/>
    <w:rsid w:val="00490065"/>
    <w:pPr>
      <w:spacing w:after="0" w:line="240" w:lineRule="auto"/>
      <w:ind w:left="1980" w:hanging="220"/>
    </w:pPr>
  </w:style>
  <w:style w:type="paragraph" w:styleId="IndexHeading">
    <w:name w:val="index heading"/>
    <w:basedOn w:val="Normal"/>
    <w:next w:val="Index10"/>
    <w:uiPriority w:val="99"/>
    <w:semiHidden/>
    <w:rsid w:val="00490065"/>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49006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490065"/>
    <w:rPr>
      <w:rFonts w:eastAsiaTheme="minorHAnsi"/>
      <w:b/>
      <w:bCs/>
      <w:i/>
      <w:iCs/>
      <w:color w:val="4F81BD" w:themeColor="accent1"/>
    </w:rPr>
  </w:style>
  <w:style w:type="table" w:customStyle="1" w:styleId="LightGrid1">
    <w:name w:val="Light Grid1"/>
    <w:basedOn w:val="TableNormal"/>
    <w:uiPriority w:val="62"/>
    <w:rsid w:val="004900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4900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49006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9006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9006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9006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9006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4900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900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9006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9006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9006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9006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9006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49006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900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9006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9006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9006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49006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490065"/>
    <w:pPr>
      <w:ind w:left="360" w:hanging="360"/>
      <w:contextualSpacing/>
    </w:pPr>
  </w:style>
  <w:style w:type="paragraph" w:styleId="List2">
    <w:name w:val="List 2"/>
    <w:basedOn w:val="Normal"/>
    <w:uiPriority w:val="99"/>
    <w:semiHidden/>
    <w:rsid w:val="00490065"/>
    <w:pPr>
      <w:ind w:left="720" w:hanging="360"/>
      <w:contextualSpacing/>
    </w:pPr>
  </w:style>
  <w:style w:type="paragraph" w:styleId="List3">
    <w:name w:val="List 3"/>
    <w:basedOn w:val="Normal"/>
    <w:uiPriority w:val="99"/>
    <w:semiHidden/>
    <w:rsid w:val="00490065"/>
    <w:pPr>
      <w:ind w:left="1080" w:hanging="360"/>
      <w:contextualSpacing/>
    </w:pPr>
  </w:style>
  <w:style w:type="paragraph" w:styleId="List4">
    <w:name w:val="List 4"/>
    <w:basedOn w:val="Normal"/>
    <w:uiPriority w:val="99"/>
    <w:semiHidden/>
    <w:rsid w:val="00490065"/>
    <w:pPr>
      <w:ind w:left="1440" w:hanging="360"/>
      <w:contextualSpacing/>
    </w:pPr>
  </w:style>
  <w:style w:type="paragraph" w:styleId="List5">
    <w:name w:val="List 5"/>
    <w:basedOn w:val="Normal"/>
    <w:uiPriority w:val="99"/>
    <w:semiHidden/>
    <w:rsid w:val="00490065"/>
    <w:pPr>
      <w:ind w:left="1800" w:hanging="360"/>
      <w:contextualSpacing/>
    </w:pPr>
  </w:style>
  <w:style w:type="paragraph" w:styleId="ListBullet2">
    <w:name w:val="List Bullet 2"/>
    <w:basedOn w:val="Normal"/>
    <w:uiPriority w:val="99"/>
    <w:semiHidden/>
    <w:rsid w:val="00490065"/>
    <w:pPr>
      <w:numPr>
        <w:numId w:val="21"/>
      </w:numPr>
      <w:contextualSpacing/>
    </w:pPr>
  </w:style>
  <w:style w:type="paragraph" w:styleId="ListBullet3">
    <w:name w:val="List Bullet 3"/>
    <w:basedOn w:val="Normal"/>
    <w:uiPriority w:val="99"/>
    <w:semiHidden/>
    <w:rsid w:val="00490065"/>
    <w:pPr>
      <w:numPr>
        <w:numId w:val="22"/>
      </w:numPr>
      <w:contextualSpacing/>
    </w:pPr>
  </w:style>
  <w:style w:type="paragraph" w:styleId="ListBullet4">
    <w:name w:val="List Bullet 4"/>
    <w:basedOn w:val="Normal"/>
    <w:uiPriority w:val="99"/>
    <w:semiHidden/>
    <w:rsid w:val="00490065"/>
    <w:pPr>
      <w:numPr>
        <w:numId w:val="23"/>
      </w:numPr>
      <w:contextualSpacing/>
    </w:pPr>
  </w:style>
  <w:style w:type="paragraph" w:styleId="ListBullet5">
    <w:name w:val="List Bullet 5"/>
    <w:basedOn w:val="Normal"/>
    <w:uiPriority w:val="99"/>
    <w:semiHidden/>
    <w:rsid w:val="00490065"/>
    <w:pPr>
      <w:numPr>
        <w:numId w:val="24"/>
      </w:numPr>
      <w:contextualSpacing/>
    </w:pPr>
  </w:style>
  <w:style w:type="paragraph" w:styleId="ListContinue">
    <w:name w:val="List Continue"/>
    <w:basedOn w:val="Normal"/>
    <w:uiPriority w:val="99"/>
    <w:semiHidden/>
    <w:rsid w:val="00490065"/>
    <w:pPr>
      <w:spacing w:after="120"/>
      <w:ind w:left="360"/>
      <w:contextualSpacing/>
    </w:pPr>
  </w:style>
  <w:style w:type="paragraph" w:styleId="ListContinue2">
    <w:name w:val="List Continue 2"/>
    <w:basedOn w:val="Normal"/>
    <w:uiPriority w:val="99"/>
    <w:semiHidden/>
    <w:rsid w:val="00490065"/>
    <w:pPr>
      <w:spacing w:after="120"/>
      <w:ind w:left="720"/>
      <w:contextualSpacing/>
    </w:pPr>
  </w:style>
  <w:style w:type="paragraph" w:styleId="ListContinue3">
    <w:name w:val="List Continue 3"/>
    <w:basedOn w:val="Normal"/>
    <w:uiPriority w:val="99"/>
    <w:semiHidden/>
    <w:rsid w:val="00490065"/>
    <w:pPr>
      <w:spacing w:after="120"/>
      <w:ind w:left="1080"/>
      <w:contextualSpacing/>
    </w:pPr>
  </w:style>
  <w:style w:type="paragraph" w:styleId="ListContinue4">
    <w:name w:val="List Continue 4"/>
    <w:basedOn w:val="Normal"/>
    <w:uiPriority w:val="99"/>
    <w:semiHidden/>
    <w:rsid w:val="00490065"/>
    <w:pPr>
      <w:spacing w:after="120"/>
      <w:ind w:left="1440"/>
      <w:contextualSpacing/>
    </w:pPr>
  </w:style>
  <w:style w:type="paragraph" w:styleId="ListContinue5">
    <w:name w:val="List Continue 5"/>
    <w:basedOn w:val="Normal"/>
    <w:uiPriority w:val="99"/>
    <w:semiHidden/>
    <w:rsid w:val="00490065"/>
    <w:pPr>
      <w:spacing w:after="120"/>
      <w:ind w:left="1800"/>
      <w:contextualSpacing/>
    </w:pPr>
  </w:style>
  <w:style w:type="paragraph" w:styleId="ListNumber">
    <w:name w:val="List Number"/>
    <w:basedOn w:val="Normal"/>
    <w:uiPriority w:val="99"/>
    <w:semiHidden/>
    <w:rsid w:val="00490065"/>
    <w:pPr>
      <w:numPr>
        <w:numId w:val="25"/>
      </w:numPr>
      <w:contextualSpacing/>
    </w:pPr>
  </w:style>
  <w:style w:type="paragraph" w:styleId="ListNumber2">
    <w:name w:val="List Number 2"/>
    <w:basedOn w:val="Normal"/>
    <w:uiPriority w:val="99"/>
    <w:semiHidden/>
    <w:rsid w:val="00490065"/>
    <w:pPr>
      <w:numPr>
        <w:numId w:val="26"/>
      </w:numPr>
      <w:contextualSpacing/>
    </w:pPr>
  </w:style>
  <w:style w:type="paragraph" w:styleId="ListNumber3">
    <w:name w:val="List Number 3"/>
    <w:basedOn w:val="Normal"/>
    <w:uiPriority w:val="99"/>
    <w:semiHidden/>
    <w:rsid w:val="00490065"/>
    <w:pPr>
      <w:numPr>
        <w:numId w:val="27"/>
      </w:numPr>
      <w:contextualSpacing/>
    </w:pPr>
  </w:style>
  <w:style w:type="paragraph" w:styleId="ListNumber4">
    <w:name w:val="List Number 4"/>
    <w:basedOn w:val="Normal"/>
    <w:uiPriority w:val="99"/>
    <w:semiHidden/>
    <w:rsid w:val="00490065"/>
    <w:pPr>
      <w:numPr>
        <w:numId w:val="28"/>
      </w:numPr>
      <w:contextualSpacing/>
    </w:pPr>
  </w:style>
  <w:style w:type="paragraph" w:styleId="ListNumber5">
    <w:name w:val="List Number 5"/>
    <w:basedOn w:val="Normal"/>
    <w:uiPriority w:val="99"/>
    <w:semiHidden/>
    <w:rsid w:val="00490065"/>
    <w:pPr>
      <w:numPr>
        <w:numId w:val="29"/>
      </w:numPr>
      <w:contextualSpacing/>
    </w:pPr>
  </w:style>
  <w:style w:type="paragraph" w:styleId="MacroText">
    <w:name w:val="macro"/>
    <w:link w:val="MacroTextChar"/>
    <w:uiPriority w:val="99"/>
    <w:semiHidden/>
    <w:rsid w:val="00490065"/>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490065"/>
    <w:rPr>
      <w:rFonts w:ascii="Consolas" w:eastAsiaTheme="minorHAnsi" w:hAnsi="Consolas" w:cs="Consolas"/>
      <w:sz w:val="20"/>
      <w:szCs w:val="20"/>
    </w:rPr>
  </w:style>
  <w:style w:type="table" w:customStyle="1" w:styleId="MediumGrid11">
    <w:name w:val="Medium Grid 11"/>
    <w:basedOn w:val="TableNormal"/>
    <w:uiPriority w:val="67"/>
    <w:rsid w:val="0049006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900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9006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9006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9006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90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9006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49006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4900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9006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9006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9006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90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9006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49006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90065"/>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0"/>
    <w:uiPriority w:val="99"/>
    <w:semiHidden/>
    <w:rsid w:val="00490065"/>
    <w:pPr>
      <w:spacing w:after="0" w:line="240" w:lineRule="auto"/>
    </w:pPr>
  </w:style>
  <w:style w:type="character" w:customStyle="1" w:styleId="NoteHeadingChar0">
    <w:name w:val="Note Heading Char"/>
    <w:basedOn w:val="DefaultParagraphFont"/>
    <w:link w:val="NoteHeading"/>
    <w:uiPriority w:val="99"/>
    <w:semiHidden/>
    <w:rsid w:val="00490065"/>
    <w:rPr>
      <w:rFonts w:eastAsiaTheme="minorHAnsi"/>
    </w:rPr>
  </w:style>
  <w:style w:type="paragraph" w:styleId="PlainText">
    <w:name w:val="Plain Text"/>
    <w:basedOn w:val="Normal"/>
    <w:link w:val="PlainTextChar"/>
    <w:semiHidden/>
    <w:rsid w:val="0049006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490065"/>
    <w:rPr>
      <w:rFonts w:ascii="Consolas" w:eastAsiaTheme="minorHAnsi" w:hAnsi="Consolas" w:cs="Consolas"/>
      <w:sz w:val="21"/>
      <w:szCs w:val="21"/>
    </w:rPr>
  </w:style>
  <w:style w:type="paragraph" w:styleId="Signature">
    <w:name w:val="Signature"/>
    <w:basedOn w:val="Normal"/>
    <w:link w:val="SignatureChar"/>
    <w:uiPriority w:val="99"/>
    <w:semiHidden/>
    <w:rsid w:val="00490065"/>
    <w:pPr>
      <w:spacing w:after="0" w:line="240" w:lineRule="auto"/>
      <w:ind w:left="4320"/>
    </w:pPr>
  </w:style>
  <w:style w:type="character" w:customStyle="1" w:styleId="SignatureChar">
    <w:name w:val="Signature Char"/>
    <w:basedOn w:val="DefaultParagraphFont"/>
    <w:link w:val="Signature"/>
    <w:uiPriority w:val="99"/>
    <w:semiHidden/>
    <w:rsid w:val="00490065"/>
    <w:rPr>
      <w:rFonts w:eastAsiaTheme="minorHAnsi"/>
    </w:rPr>
  </w:style>
  <w:style w:type="table" w:styleId="Table3Deffects1">
    <w:name w:val="Table 3D effects 1"/>
    <w:basedOn w:val="TableNormal"/>
    <w:uiPriority w:val="99"/>
    <w:semiHidden/>
    <w:unhideWhenUsed/>
    <w:rsid w:val="0049006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9006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9006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9006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9006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9006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9006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9006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9006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9006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9006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9006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9006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9006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9006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9006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9006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9006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9006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9006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9006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9006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9006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9006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9006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49006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9006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9006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9006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9006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9006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9006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9006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490065"/>
    <w:pPr>
      <w:spacing w:after="0"/>
      <w:ind w:left="220" w:hanging="220"/>
    </w:pPr>
  </w:style>
  <w:style w:type="paragraph" w:styleId="TableofFigures">
    <w:name w:val="table of figures"/>
    <w:basedOn w:val="Normal"/>
    <w:next w:val="Normal"/>
    <w:uiPriority w:val="99"/>
    <w:semiHidden/>
    <w:rsid w:val="00490065"/>
    <w:pPr>
      <w:spacing w:after="0"/>
    </w:pPr>
  </w:style>
  <w:style w:type="table" w:styleId="TableProfessional">
    <w:name w:val="Table Professional"/>
    <w:basedOn w:val="TableNormal"/>
    <w:uiPriority w:val="99"/>
    <w:semiHidden/>
    <w:unhideWhenUsed/>
    <w:rsid w:val="0049006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9006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9006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9006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9006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9006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90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49006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9006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9006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490065"/>
    <w:pPr>
      <w:spacing w:before="120"/>
    </w:pPr>
    <w:rPr>
      <w:rFonts w:asciiTheme="majorHAnsi" w:eastAsiaTheme="majorEastAsia" w:hAnsiTheme="majorHAnsi" w:cstheme="majorBidi"/>
      <w:b/>
      <w:bCs/>
      <w:sz w:val="24"/>
      <w:szCs w:val="24"/>
    </w:rPr>
  </w:style>
  <w:style w:type="paragraph" w:customStyle="1" w:styleId="TabularSource">
    <w:name w:val="TabularSource"/>
    <w:basedOn w:val="TabularEntry"/>
    <w:qFormat/>
    <w:rsid w:val="00490065"/>
    <w:pPr>
      <w:spacing w:before="120" w:after="120"/>
      <w:ind w:left="1440"/>
    </w:pPr>
    <w:rPr>
      <w:sz w:val="20"/>
    </w:rPr>
  </w:style>
  <w:style w:type="paragraph" w:customStyle="1" w:styleId="DialogContinued">
    <w:name w:val="DialogContinued"/>
    <w:basedOn w:val="Dialog"/>
    <w:qFormat/>
    <w:rsid w:val="00490065"/>
    <w:pPr>
      <w:ind w:firstLine="0"/>
    </w:pPr>
  </w:style>
  <w:style w:type="paragraph" w:customStyle="1" w:styleId="FeatureRecipeTitleAlternative">
    <w:name w:val="FeatureRecipeTitleAlternative"/>
    <w:basedOn w:val="RecipeTitleAlternative"/>
    <w:qFormat/>
    <w:rsid w:val="00490065"/>
    <w:pPr>
      <w:shd w:val="clear" w:color="auto" w:fill="BFBFBF" w:themeFill="background1" w:themeFillShade="BF"/>
    </w:pPr>
  </w:style>
  <w:style w:type="paragraph" w:customStyle="1" w:styleId="FeatureRecipeIntro">
    <w:name w:val="FeatureRecipeIntro"/>
    <w:basedOn w:val="RecipeIntro"/>
    <w:qFormat/>
    <w:rsid w:val="00490065"/>
    <w:pPr>
      <w:shd w:val="clear" w:color="auto" w:fill="BFBFBF" w:themeFill="background1" w:themeFillShade="BF"/>
    </w:pPr>
  </w:style>
  <w:style w:type="paragraph" w:customStyle="1" w:styleId="FeatureRecipeSubRecipeTitle">
    <w:name w:val="FeatureRecipeSubRecipeTitle"/>
    <w:basedOn w:val="RecipeSubrecipeTitle"/>
    <w:qFormat/>
    <w:rsid w:val="00490065"/>
    <w:pPr>
      <w:shd w:val="clear" w:color="auto" w:fill="BFBFBF" w:themeFill="background1" w:themeFillShade="BF"/>
    </w:pPr>
  </w:style>
  <w:style w:type="paragraph" w:customStyle="1" w:styleId="FeatureRecipeIngredientHead">
    <w:name w:val="FeatureRecipeIngredientHead"/>
    <w:basedOn w:val="RecipeIngredientHead"/>
    <w:qFormat/>
    <w:rsid w:val="00490065"/>
    <w:pPr>
      <w:shd w:val="clear" w:color="auto" w:fill="BFBFBF" w:themeFill="background1" w:themeFillShade="BF"/>
    </w:pPr>
  </w:style>
  <w:style w:type="paragraph" w:customStyle="1" w:styleId="FeatureRecipeTime">
    <w:name w:val="FeatureRecipeTime"/>
    <w:basedOn w:val="RecipeTime"/>
    <w:qFormat/>
    <w:rsid w:val="00490065"/>
    <w:pPr>
      <w:shd w:val="clear" w:color="auto" w:fill="BFBFBF" w:themeFill="background1" w:themeFillShade="BF"/>
    </w:pPr>
  </w:style>
  <w:style w:type="paragraph" w:customStyle="1" w:styleId="RecipeVariationPara">
    <w:name w:val="RecipeVariationPara"/>
    <w:basedOn w:val="RecipeVariationHead"/>
    <w:qFormat/>
    <w:rsid w:val="00490065"/>
    <w:rPr>
      <w:i/>
      <w:u w:val="none"/>
    </w:rPr>
  </w:style>
  <w:style w:type="paragraph" w:customStyle="1" w:styleId="FeatureRecipeVariationPara">
    <w:name w:val="FeatureRecipeVariationPara"/>
    <w:basedOn w:val="RecipeVariationPara"/>
    <w:qFormat/>
    <w:rsid w:val="00490065"/>
    <w:pPr>
      <w:shd w:val="clear" w:color="auto" w:fill="BFBFBF" w:themeFill="background1" w:themeFillShade="BF"/>
    </w:pPr>
  </w:style>
  <w:style w:type="paragraph" w:customStyle="1" w:styleId="RecipeVariation2">
    <w:name w:val="RecipeVariation2"/>
    <w:basedOn w:val="RecipeVariationH2"/>
    <w:qFormat/>
    <w:rsid w:val="00490065"/>
    <w:rPr>
      <w:i/>
    </w:rPr>
  </w:style>
  <w:style w:type="paragraph" w:customStyle="1" w:styleId="FeatureRecipeVariation2">
    <w:name w:val="FeatureRecipeVariation2"/>
    <w:basedOn w:val="RecipeVariation2"/>
    <w:qFormat/>
    <w:rsid w:val="00490065"/>
    <w:pPr>
      <w:shd w:val="clear" w:color="auto" w:fill="BFBFBF" w:themeFill="background1" w:themeFillShade="BF"/>
    </w:pPr>
  </w:style>
  <w:style w:type="paragraph" w:customStyle="1" w:styleId="FeatureRecipeNutritionInfo">
    <w:name w:val="FeatureRecipeNutritionInfo"/>
    <w:basedOn w:val="RecipeNutritionInfo"/>
    <w:qFormat/>
    <w:rsid w:val="00490065"/>
    <w:pPr>
      <w:shd w:val="clear" w:color="auto" w:fill="BFBFBF" w:themeFill="background1" w:themeFillShade="BF"/>
    </w:pPr>
  </w:style>
  <w:style w:type="paragraph" w:customStyle="1" w:styleId="FeatureRecipeFootnote">
    <w:name w:val="FeatureRecipeFootnote"/>
    <w:basedOn w:val="RecipeFootnote"/>
    <w:qFormat/>
    <w:rsid w:val="00490065"/>
    <w:pPr>
      <w:shd w:val="clear" w:color="auto" w:fill="BFBFBF" w:themeFill="background1" w:themeFillShade="BF"/>
    </w:pPr>
  </w:style>
  <w:style w:type="paragraph" w:customStyle="1" w:styleId="FeatureRecipeUSMeasure">
    <w:name w:val="FeatureRecipeUSMeasure"/>
    <w:basedOn w:val="RecipeUSMeasure"/>
    <w:qFormat/>
    <w:rsid w:val="00490065"/>
    <w:pPr>
      <w:shd w:val="clear" w:color="auto" w:fill="BFBFBF" w:themeFill="background1" w:themeFillShade="BF"/>
    </w:pPr>
  </w:style>
  <w:style w:type="paragraph" w:customStyle="1" w:styleId="FeatureRecipeMetricMeasure">
    <w:name w:val="FeatureRecipeMetricMeasure"/>
    <w:basedOn w:val="RecipeMetricMeasure"/>
    <w:qFormat/>
    <w:rsid w:val="00490065"/>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490065"/>
    <w:pPr>
      <w:shd w:val="clear" w:color="auto" w:fill="BFBFBF" w:themeFill="background1" w:themeFillShade="BF"/>
    </w:pPr>
  </w:style>
  <w:style w:type="paragraph" w:customStyle="1" w:styleId="FeatureRecipeTableHead">
    <w:name w:val="FeatureRecipeTableHead"/>
    <w:basedOn w:val="RecipeTableHead"/>
    <w:qFormat/>
    <w:rsid w:val="00490065"/>
    <w:pPr>
      <w:shd w:val="clear" w:color="auto" w:fill="BFBFBF" w:themeFill="background1" w:themeFillShade="BF"/>
    </w:pPr>
  </w:style>
  <w:style w:type="paragraph" w:customStyle="1" w:styleId="FeatureRecipeVariationHead">
    <w:name w:val="FeatureRecipeVariationHead"/>
    <w:basedOn w:val="RecipeVariationHead"/>
    <w:qFormat/>
    <w:rsid w:val="00490065"/>
    <w:pPr>
      <w:shd w:val="clear" w:color="auto" w:fill="BFBFBF" w:themeFill="background1" w:themeFillShade="BF"/>
    </w:pPr>
  </w:style>
  <w:style w:type="paragraph" w:customStyle="1" w:styleId="FeatureRecipeVariationH2">
    <w:name w:val="FeatureRecipeVariationH2"/>
    <w:basedOn w:val="RecipeVariationH2"/>
    <w:qFormat/>
    <w:rsid w:val="00490065"/>
    <w:pPr>
      <w:shd w:val="clear" w:color="auto" w:fill="BFBFBF" w:themeFill="background1" w:themeFillShade="BF"/>
    </w:pPr>
  </w:style>
  <w:style w:type="paragraph" w:customStyle="1" w:styleId="FeatureRecipeProcedureHead">
    <w:name w:val="FeatureRecipeProcedureHead"/>
    <w:basedOn w:val="RecipeProcedureHead"/>
    <w:qFormat/>
    <w:rsid w:val="00490065"/>
    <w:pPr>
      <w:shd w:val="clear" w:color="auto" w:fill="BFBFBF" w:themeFill="background1" w:themeFillShade="BF"/>
    </w:pPr>
  </w:style>
  <w:style w:type="paragraph" w:customStyle="1" w:styleId="RecipeNoteHead">
    <w:name w:val="RecipeNoteHead"/>
    <w:basedOn w:val="RecipeFootnote"/>
    <w:qFormat/>
    <w:rsid w:val="00490065"/>
    <w:rPr>
      <w:b/>
      <w:i/>
    </w:rPr>
  </w:style>
  <w:style w:type="paragraph" w:customStyle="1" w:styleId="FeatureRecipeNoteHead">
    <w:name w:val="FeatureRecipeNoteHead"/>
    <w:basedOn w:val="RecipeNoteHead"/>
    <w:qFormat/>
    <w:rsid w:val="00490065"/>
    <w:pPr>
      <w:shd w:val="clear" w:color="auto" w:fill="BFBFBF" w:themeFill="background1" w:themeFillShade="BF"/>
    </w:pPr>
  </w:style>
  <w:style w:type="paragraph" w:customStyle="1" w:styleId="FeatureRecipeNotePara">
    <w:name w:val="FeatureRecipeNotePara"/>
    <w:basedOn w:val="FeatureRecipeNoteHead"/>
    <w:qFormat/>
    <w:rsid w:val="00490065"/>
    <w:rPr>
      <w:b w:val="0"/>
      <w:i w:val="0"/>
      <w:sz w:val="18"/>
    </w:rPr>
  </w:style>
  <w:style w:type="paragraph" w:customStyle="1" w:styleId="RecipeNotePara">
    <w:name w:val="RecipeNotePara"/>
    <w:basedOn w:val="FeatureRecipeNotePara"/>
    <w:rsid w:val="00490065"/>
    <w:pPr>
      <w:shd w:val="clear" w:color="auto" w:fill="FFFFFF" w:themeFill="background1"/>
    </w:pPr>
  </w:style>
  <w:style w:type="paragraph" w:customStyle="1" w:styleId="RecipeNoteHead3">
    <w:name w:val="RecipeNoteHead3"/>
    <w:basedOn w:val="RecipeNotePara"/>
    <w:qFormat/>
    <w:rsid w:val="00490065"/>
    <w:rPr>
      <w:i/>
    </w:rPr>
  </w:style>
  <w:style w:type="paragraph" w:customStyle="1" w:styleId="FeatureRecipeNoteHead3">
    <w:name w:val="FeatureRecipeNoteHead3"/>
    <w:basedOn w:val="RecipeNoteHead3"/>
    <w:qFormat/>
    <w:rsid w:val="00490065"/>
    <w:pPr>
      <w:shd w:val="clear" w:color="auto" w:fill="BFBFBF" w:themeFill="background1" w:themeFillShade="BF"/>
    </w:pPr>
  </w:style>
  <w:style w:type="paragraph" w:customStyle="1" w:styleId="FeatureRecipeNoteHead4">
    <w:name w:val="FeatureRecipeNoteHead4"/>
    <w:basedOn w:val="FeatureRecipeNoteHead3"/>
    <w:qFormat/>
    <w:rsid w:val="00490065"/>
    <w:rPr>
      <w:b/>
    </w:rPr>
  </w:style>
  <w:style w:type="paragraph" w:customStyle="1" w:styleId="RecipeNoteHead4">
    <w:name w:val="RecipeNoteHead4"/>
    <w:basedOn w:val="FeatureRecipeNoteHead4"/>
    <w:qFormat/>
    <w:rsid w:val="00490065"/>
    <w:pPr>
      <w:shd w:val="clear" w:color="auto" w:fill="FFFFFF" w:themeFill="background1"/>
    </w:pPr>
  </w:style>
  <w:style w:type="character" w:customStyle="1" w:styleId="BoldItalic">
    <w:name w:val="BoldItalic"/>
    <w:rsid w:val="00490065"/>
    <w:rPr>
      <w:b/>
      <w:i/>
    </w:rPr>
  </w:style>
  <w:style w:type="character" w:customStyle="1" w:styleId="Bold">
    <w:name w:val="Bold"/>
    <w:rsid w:val="00490065"/>
    <w:rPr>
      <w:b/>
    </w:rPr>
  </w:style>
  <w:style w:type="character" w:customStyle="1" w:styleId="boldred">
    <w:name w:val="bold red"/>
    <w:rsid w:val="00490065"/>
  </w:style>
  <w:style w:type="table" w:customStyle="1" w:styleId="ColorfulGrid2">
    <w:name w:val="Colorful Grid2"/>
    <w:basedOn w:val="TableNormal"/>
    <w:uiPriority w:val="73"/>
    <w:rsid w:val="00F01B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F01B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F01B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F01BE6"/>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F01B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F01BE6"/>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F01BE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F01B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F01B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F01BE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490065"/>
    <w:rPr>
      <w:rFonts w:ascii="Arial" w:eastAsia="Times New Roman" w:hAnsi="Arial" w:cs="Times New Roman"/>
      <w:b/>
      <w:snapToGrid w:val="0"/>
      <w:sz w:val="60"/>
      <w:szCs w:val="20"/>
    </w:rPr>
  </w:style>
  <w:style w:type="character" w:customStyle="1" w:styleId="apple-converted-space">
    <w:name w:val="apple-converted-space"/>
    <w:basedOn w:val="DefaultParagraphFont"/>
    <w:rsid w:val="00462002"/>
  </w:style>
  <w:style w:type="table" w:styleId="ColorfulGrid">
    <w:name w:val="Colorful Grid"/>
    <w:basedOn w:val="TableNormal"/>
    <w:uiPriority w:val="73"/>
    <w:rsid w:val="0049006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49006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49006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490065"/>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49006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490065"/>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49006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49006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49006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49006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Intense Emphasis" w:qFormat="1"/>
    <w:lsdException w:name="Subtle Reference" w:qFormat="1"/>
    <w:lsdException w:name="Book Title" w:qFormat="1"/>
    <w:lsdException w:name="Bibliography" w:unhideWhenUsed="1"/>
    <w:lsdException w:name="TOC Heading" w:qFormat="1"/>
  </w:latentStyles>
  <w:style w:type="paragraph" w:default="1" w:styleId="Normal">
    <w:name w:val="Normal"/>
    <w:qFormat/>
    <w:rsid w:val="00541CA5"/>
    <w:rPr>
      <w:rFonts w:eastAsiaTheme="minorHAnsi"/>
    </w:rPr>
  </w:style>
  <w:style w:type="paragraph" w:styleId="Heading1">
    <w:name w:val="heading 1"/>
    <w:next w:val="Normal"/>
    <w:link w:val="Heading1Char"/>
    <w:uiPriority w:val="99"/>
    <w:qFormat/>
    <w:rsid w:val="00541CA5"/>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541C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541C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541CA5"/>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541CA5"/>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490065"/>
    <w:pPr>
      <w:numPr>
        <w:ilvl w:val="5"/>
        <w:numId w:val="20"/>
      </w:numPr>
      <w:outlineLvl w:val="5"/>
    </w:pPr>
  </w:style>
  <w:style w:type="paragraph" w:styleId="Heading7">
    <w:name w:val="heading 7"/>
    <w:basedOn w:val="Normal"/>
    <w:next w:val="Normal"/>
    <w:link w:val="Heading7Char"/>
    <w:qFormat/>
    <w:rsid w:val="00490065"/>
    <w:pPr>
      <w:numPr>
        <w:ilvl w:val="6"/>
        <w:numId w:val="20"/>
      </w:numPr>
      <w:outlineLvl w:val="6"/>
    </w:pPr>
  </w:style>
  <w:style w:type="paragraph" w:styleId="Heading8">
    <w:name w:val="heading 8"/>
    <w:basedOn w:val="Normal"/>
    <w:next w:val="Normal"/>
    <w:link w:val="Heading8Char"/>
    <w:qFormat/>
    <w:rsid w:val="00490065"/>
    <w:pPr>
      <w:numPr>
        <w:ilvl w:val="7"/>
        <w:numId w:val="20"/>
      </w:numPr>
      <w:outlineLvl w:val="7"/>
    </w:pPr>
  </w:style>
  <w:style w:type="paragraph" w:styleId="Heading9">
    <w:name w:val="heading 9"/>
    <w:basedOn w:val="Normal"/>
    <w:next w:val="Normal"/>
    <w:link w:val="Heading9Char"/>
    <w:qFormat/>
    <w:rsid w:val="00490065"/>
    <w:pPr>
      <w:numPr>
        <w:ilvl w:val="8"/>
        <w:numId w:val="2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41CA5"/>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541C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541C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541CA5"/>
    <w:rPr>
      <w:rFonts w:ascii="Arial" w:eastAsia="Times New Roman" w:hAnsi="Arial" w:cs="Times New Roman"/>
      <w:b/>
      <w:szCs w:val="20"/>
    </w:rPr>
  </w:style>
  <w:style w:type="character" w:customStyle="1" w:styleId="Heading5Char">
    <w:name w:val="Heading 5 Char"/>
    <w:basedOn w:val="DefaultParagraphFont"/>
    <w:link w:val="Heading5"/>
    <w:uiPriority w:val="99"/>
    <w:rsid w:val="00541CA5"/>
    <w:rPr>
      <w:rFonts w:ascii="Arial" w:eastAsia="Times New Roman" w:hAnsi="Arial" w:cs="Times New Roman"/>
      <w:b/>
      <w:sz w:val="20"/>
      <w:szCs w:val="20"/>
    </w:rPr>
  </w:style>
  <w:style w:type="paragraph" w:customStyle="1" w:styleId="ParaContinued">
    <w:name w:val="ParaContinued"/>
    <w:basedOn w:val="Normal"/>
    <w:next w:val="Para"/>
    <w:rsid w:val="00541CA5"/>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541CA5"/>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541CA5"/>
    <w:pPr>
      <w:widowControl w:val="0"/>
    </w:pPr>
    <w:rPr>
      <w:snapToGrid w:val="0"/>
    </w:rPr>
  </w:style>
  <w:style w:type="paragraph" w:customStyle="1" w:styleId="Option">
    <w:name w:val="Option"/>
    <w:basedOn w:val="Question"/>
    <w:rsid w:val="00541CA5"/>
    <w:pPr>
      <w:ind w:left="2880"/>
    </w:pPr>
  </w:style>
  <w:style w:type="paragraph" w:customStyle="1" w:styleId="Question">
    <w:name w:val="Question"/>
    <w:next w:val="Option"/>
    <w:rsid w:val="00541CA5"/>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541CA5"/>
    <w:pPr>
      <w:ind w:left="2160" w:firstLine="0"/>
    </w:pPr>
  </w:style>
  <w:style w:type="paragraph" w:customStyle="1" w:styleId="Objective">
    <w:name w:val="Objective"/>
    <w:rsid w:val="00541CA5"/>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541CA5"/>
    <w:pPr>
      <w:pBdr>
        <w:top w:val="single" w:sz="4" w:space="4" w:color="auto"/>
      </w:pBdr>
      <w:outlineLvl w:val="6"/>
    </w:pPr>
    <w:rPr>
      <w:i/>
      <w:noProof/>
    </w:rPr>
  </w:style>
  <w:style w:type="paragraph" w:customStyle="1" w:styleId="CodeListing">
    <w:name w:val="CodeListing"/>
    <w:rsid w:val="00541CA5"/>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541CA5"/>
    <w:rPr>
      <w:i w:val="0"/>
    </w:rPr>
  </w:style>
  <w:style w:type="paragraph" w:customStyle="1" w:styleId="H4">
    <w:name w:val="H4"/>
    <w:next w:val="Para"/>
    <w:rsid w:val="00541CA5"/>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541CA5"/>
    <w:pPr>
      <w:keepNext w:val="0"/>
    </w:pPr>
    <w:rPr>
      <w:i w:val="0"/>
    </w:rPr>
  </w:style>
  <w:style w:type="paragraph" w:customStyle="1" w:styleId="Subobjective">
    <w:name w:val="Subobjective"/>
    <w:basedOn w:val="Objective"/>
    <w:rsid w:val="00541CA5"/>
    <w:pPr>
      <w:keepNext/>
      <w:spacing w:before="180"/>
      <w:ind w:left="2880"/>
    </w:pPr>
  </w:style>
  <w:style w:type="paragraph" w:customStyle="1" w:styleId="ChapterTitle">
    <w:name w:val="ChapterTitle"/>
    <w:next w:val="Para"/>
    <w:qFormat/>
    <w:rsid w:val="00541CA5"/>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541CA5"/>
    <w:rPr>
      <w:rFonts w:ascii="Courier New" w:hAnsi="Courier New"/>
      <w:noProof/>
      <w:color w:val="auto"/>
    </w:rPr>
  </w:style>
  <w:style w:type="paragraph" w:customStyle="1" w:styleId="QuotePara">
    <w:name w:val="QuotePara"/>
    <w:basedOn w:val="QuoteSource"/>
    <w:qFormat/>
    <w:rsid w:val="00541CA5"/>
    <w:rPr>
      <w:i w:val="0"/>
      <w:sz w:val="24"/>
    </w:rPr>
  </w:style>
  <w:style w:type="paragraph" w:customStyle="1" w:styleId="QuoteSource">
    <w:name w:val="QuoteSource"/>
    <w:basedOn w:val="Normal"/>
    <w:rsid w:val="00541CA5"/>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541CA5"/>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541CA5"/>
    <w:pPr>
      <w:numPr>
        <w:numId w:val="1"/>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541CA5"/>
    <w:pPr>
      <w:numPr>
        <w:numId w:val="5"/>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541CA5"/>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541CA5"/>
    <w:rPr>
      <w:i/>
      <w:color w:val="auto"/>
    </w:rPr>
  </w:style>
  <w:style w:type="paragraph" w:customStyle="1" w:styleId="Slug">
    <w:name w:val="Slug"/>
    <w:basedOn w:val="Normal"/>
    <w:next w:val="Para"/>
    <w:rsid w:val="00541CA5"/>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541CA5"/>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541CA5"/>
    <w:pPr>
      <w:spacing w:before="240"/>
      <w:outlineLvl w:val="9"/>
    </w:pPr>
  </w:style>
  <w:style w:type="paragraph" w:customStyle="1" w:styleId="H3">
    <w:name w:val="H3"/>
    <w:next w:val="Para"/>
    <w:qFormat/>
    <w:rsid w:val="00541CA5"/>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541CA5"/>
  </w:style>
  <w:style w:type="paragraph" w:customStyle="1" w:styleId="PartIntroductionPara">
    <w:name w:val="PartIntroductionPara"/>
    <w:rsid w:val="00541CA5"/>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541CA5"/>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541CA5"/>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541CA5"/>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541CA5"/>
    <w:pPr>
      <w:ind w:left="2520"/>
    </w:pPr>
  </w:style>
  <w:style w:type="paragraph" w:customStyle="1" w:styleId="ListParaSub">
    <w:name w:val="ListParaSub"/>
    <w:basedOn w:val="ListPara"/>
    <w:rsid w:val="00541CA5"/>
    <w:pPr>
      <w:spacing w:line="260" w:lineRule="exact"/>
      <w:ind w:left="2520"/>
    </w:pPr>
  </w:style>
  <w:style w:type="paragraph" w:customStyle="1" w:styleId="PartTitle">
    <w:name w:val="PartTitle"/>
    <w:basedOn w:val="ChapterTitle"/>
    <w:rsid w:val="00541CA5"/>
    <w:pPr>
      <w:widowControl w:val="0"/>
    </w:pPr>
  </w:style>
  <w:style w:type="paragraph" w:customStyle="1" w:styleId="CodeSnippet">
    <w:name w:val="CodeSnippet"/>
    <w:rsid w:val="00541CA5"/>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541CA5"/>
    <w:pPr>
      <w:ind w:left="2160"/>
    </w:pPr>
    <w:rPr>
      <w:snapToGrid w:val="0"/>
    </w:rPr>
  </w:style>
  <w:style w:type="paragraph" w:customStyle="1" w:styleId="RunInParaSub">
    <w:name w:val="RunInParaSub"/>
    <w:basedOn w:val="RunInPara"/>
    <w:rsid w:val="00541CA5"/>
    <w:pPr>
      <w:ind w:left="2160"/>
    </w:pPr>
  </w:style>
  <w:style w:type="paragraph" w:customStyle="1" w:styleId="URLPara">
    <w:name w:val="URLPara"/>
    <w:rsid w:val="00541CA5"/>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541CA5"/>
    <w:pPr>
      <w:spacing w:before="240"/>
      <w:ind w:left="1800"/>
    </w:pPr>
    <w:rPr>
      <w:u w:val="none"/>
    </w:rPr>
  </w:style>
  <w:style w:type="character" w:customStyle="1" w:styleId="CodeHighlight">
    <w:name w:val="CodeHighlight"/>
    <w:rsid w:val="00541CA5"/>
    <w:rPr>
      <w:u w:val="wave"/>
    </w:rPr>
  </w:style>
  <w:style w:type="paragraph" w:customStyle="1" w:styleId="TableCaption">
    <w:name w:val="TableCaption"/>
    <w:basedOn w:val="Slug"/>
    <w:qFormat/>
    <w:rsid w:val="00541CA5"/>
    <w:pPr>
      <w:keepNext/>
      <w:widowControl w:val="0"/>
      <w:spacing w:before="240" w:after="120"/>
      <w:ind w:left="0"/>
    </w:pPr>
    <w:rPr>
      <w:snapToGrid w:val="0"/>
    </w:rPr>
  </w:style>
  <w:style w:type="paragraph" w:customStyle="1" w:styleId="TabularEntry">
    <w:name w:val="TabularEntry"/>
    <w:rsid w:val="00541CA5"/>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541CA5"/>
    <w:pPr>
      <w:spacing w:after="60" w:line="240" w:lineRule="auto"/>
    </w:pPr>
    <w:rPr>
      <w:rFonts w:ascii="Arial" w:eastAsia="Times New Roman" w:hAnsi="Arial" w:cs="Times New Roman"/>
      <w:szCs w:val="20"/>
    </w:rPr>
  </w:style>
  <w:style w:type="paragraph" w:customStyle="1" w:styleId="TableHead">
    <w:name w:val="TableHead"/>
    <w:qFormat/>
    <w:rsid w:val="00541CA5"/>
    <w:pPr>
      <w:keepNext/>
      <w:spacing w:after="0" w:line="240" w:lineRule="auto"/>
    </w:pPr>
    <w:rPr>
      <w:rFonts w:ascii="Arial" w:eastAsia="Times New Roman" w:hAnsi="Arial" w:cs="Times New Roman"/>
      <w:b/>
      <w:smallCaps/>
      <w:szCs w:val="20"/>
    </w:rPr>
  </w:style>
  <w:style w:type="paragraph" w:customStyle="1" w:styleId="CodeSnippetSub">
    <w:name w:val="CodeSnippetSub"/>
    <w:rsid w:val="00541CA5"/>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541CA5"/>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541CA5"/>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541CA5"/>
    <w:rPr>
      <w:rFonts w:ascii="Courier New" w:hAnsi="Courier New"/>
      <w:noProof/>
      <w:color w:val="auto"/>
      <w:u w:val="single"/>
    </w:rPr>
  </w:style>
  <w:style w:type="character" w:customStyle="1" w:styleId="Superscript">
    <w:name w:val="Superscript"/>
    <w:basedOn w:val="DefaultParagraphFont"/>
    <w:rsid w:val="00541CA5"/>
    <w:rPr>
      <w:vertAlign w:val="superscript"/>
    </w:rPr>
  </w:style>
  <w:style w:type="character" w:customStyle="1" w:styleId="Subscript">
    <w:name w:val="Subscript"/>
    <w:basedOn w:val="DefaultParagraphFont"/>
    <w:rsid w:val="00541CA5"/>
    <w:rPr>
      <w:vertAlign w:val="subscript"/>
    </w:rPr>
  </w:style>
  <w:style w:type="paragraph" w:customStyle="1" w:styleId="ChapterObjectiveTitle">
    <w:name w:val="ChapterObjectiveTitle"/>
    <w:basedOn w:val="ObjectiveTitle"/>
    <w:next w:val="ChapterObjective"/>
    <w:rsid w:val="00541CA5"/>
    <w:pPr>
      <w:ind w:left="1440" w:firstLine="0"/>
    </w:pPr>
    <w:rPr>
      <w:i w:val="0"/>
    </w:rPr>
  </w:style>
  <w:style w:type="paragraph" w:customStyle="1" w:styleId="FigureSource">
    <w:name w:val="FigureSource"/>
    <w:next w:val="Para"/>
    <w:rsid w:val="00541CA5"/>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541CA5"/>
    <w:rPr>
      <w:b w:val="0"/>
      <w:sz w:val="26"/>
      <w:u w:val="none"/>
    </w:rPr>
  </w:style>
  <w:style w:type="paragraph" w:customStyle="1" w:styleId="PartFeaturingList">
    <w:name w:val="PartFeaturingList"/>
    <w:basedOn w:val="ChapterFeaturingList"/>
    <w:rsid w:val="00541CA5"/>
  </w:style>
  <w:style w:type="character" w:customStyle="1" w:styleId="InlineCodeVariable">
    <w:name w:val="InlineCodeVariable"/>
    <w:basedOn w:val="InlineCode"/>
    <w:rsid w:val="00541CA5"/>
    <w:rPr>
      <w:rFonts w:ascii="Courier New" w:hAnsi="Courier New"/>
      <w:i/>
      <w:noProof/>
      <w:color w:val="auto"/>
    </w:rPr>
  </w:style>
  <w:style w:type="character" w:customStyle="1" w:styleId="InlineCodeUserInput">
    <w:name w:val="InlineCodeUserInput"/>
    <w:basedOn w:val="InlineCode"/>
    <w:rsid w:val="00541CA5"/>
    <w:rPr>
      <w:rFonts w:ascii="Courier New" w:hAnsi="Courier New"/>
      <w:b/>
      <w:noProof/>
      <w:color w:val="auto"/>
    </w:rPr>
  </w:style>
  <w:style w:type="character" w:customStyle="1" w:styleId="InlineCodeUserInputVariable">
    <w:name w:val="InlineCodeUserInputVariable"/>
    <w:basedOn w:val="InlineCode"/>
    <w:rsid w:val="00541CA5"/>
    <w:rPr>
      <w:rFonts w:ascii="Courier New" w:hAnsi="Courier New"/>
      <w:b/>
      <w:i/>
      <w:noProof/>
      <w:color w:val="auto"/>
    </w:rPr>
  </w:style>
  <w:style w:type="character" w:customStyle="1" w:styleId="Variable">
    <w:name w:val="Variable"/>
    <w:basedOn w:val="DefaultParagraphFont"/>
    <w:rsid w:val="00541CA5"/>
    <w:rPr>
      <w:i/>
    </w:rPr>
  </w:style>
  <w:style w:type="paragraph" w:customStyle="1" w:styleId="AppendixTitle">
    <w:name w:val="AppendixTitle"/>
    <w:basedOn w:val="ChapterTitle"/>
    <w:next w:val="Para"/>
    <w:rsid w:val="00541CA5"/>
    <w:pPr>
      <w:spacing w:before="120" w:after="120"/>
    </w:pPr>
  </w:style>
  <w:style w:type="paragraph" w:customStyle="1" w:styleId="GlossaryTitle">
    <w:name w:val="GlossaryTitle"/>
    <w:basedOn w:val="ChapterTitle"/>
    <w:next w:val="Normal"/>
    <w:rsid w:val="00541CA5"/>
    <w:pPr>
      <w:spacing w:before="120" w:after="120"/>
    </w:pPr>
  </w:style>
  <w:style w:type="paragraph" w:customStyle="1" w:styleId="IntroductionTitle">
    <w:name w:val="IntroductionTitle"/>
    <w:basedOn w:val="ChapterTitle"/>
    <w:next w:val="Para"/>
    <w:rsid w:val="00541CA5"/>
    <w:pPr>
      <w:spacing w:before="120" w:after="120"/>
    </w:pPr>
  </w:style>
  <w:style w:type="paragraph" w:customStyle="1" w:styleId="ChapterSubtitle">
    <w:name w:val="ChapterSubtitle"/>
    <w:basedOn w:val="ChapterTitle"/>
    <w:next w:val="Para"/>
    <w:rsid w:val="00541CA5"/>
    <w:rPr>
      <w:sz w:val="44"/>
    </w:rPr>
  </w:style>
  <w:style w:type="paragraph" w:customStyle="1" w:styleId="ChapterAuthor">
    <w:name w:val="ChapterAuthor"/>
    <w:basedOn w:val="ChapterSubtitle"/>
    <w:next w:val="ChapterAuthorAffiliation"/>
    <w:rsid w:val="00541CA5"/>
    <w:pPr>
      <w:spacing w:after="120"/>
      <w:outlineLvl w:val="9"/>
    </w:pPr>
    <w:rPr>
      <w:i/>
      <w:sz w:val="36"/>
    </w:rPr>
  </w:style>
  <w:style w:type="paragraph" w:customStyle="1" w:styleId="ChapterAuthorAffiliation">
    <w:name w:val="ChapterAuthorAffiliation"/>
    <w:next w:val="Para"/>
    <w:rsid w:val="00541CA5"/>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541CA5"/>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541CA5"/>
    <w:pPr>
      <w:contextualSpacing/>
    </w:pPr>
    <w:rPr>
      <w:sz w:val="24"/>
    </w:rPr>
  </w:style>
  <w:style w:type="paragraph" w:customStyle="1" w:styleId="SectionTitle">
    <w:name w:val="SectionTitle"/>
    <w:basedOn w:val="ChapterTitle"/>
    <w:next w:val="ChapterTitle"/>
    <w:rsid w:val="00541CA5"/>
    <w:pPr>
      <w:pBdr>
        <w:bottom w:val="single" w:sz="4" w:space="1" w:color="auto"/>
      </w:pBdr>
    </w:pPr>
  </w:style>
  <w:style w:type="paragraph" w:customStyle="1" w:styleId="ExtractPara">
    <w:name w:val="ExtractPara"/>
    <w:rsid w:val="00541CA5"/>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541CA5"/>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541CA5"/>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541CA5"/>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541CA5"/>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541CA5"/>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541CA5"/>
    <w:pPr>
      <w:spacing w:after="120" w:line="240" w:lineRule="auto"/>
    </w:pPr>
    <w:rPr>
      <w:rFonts w:ascii="Arial" w:eastAsia="Times New Roman" w:hAnsi="Arial" w:cs="Times New Roman"/>
      <w:b/>
      <w:smallCaps/>
      <w:snapToGrid w:val="0"/>
      <w:color w:val="000000"/>
      <w:sz w:val="60"/>
      <w:szCs w:val="60"/>
    </w:rPr>
  </w:style>
  <w:style w:type="paragraph" w:customStyle="1" w:styleId="ListUnmarkedSub">
    <w:name w:val="ListUnmarkedSub"/>
    <w:rsid w:val="00541CA5"/>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541CA5"/>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541CA5"/>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541CA5"/>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541CA5"/>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541CA5"/>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541CA5"/>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541CA5"/>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541CA5"/>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541CA5"/>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541CA5"/>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541CA5"/>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541CA5"/>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541CA5"/>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541CA5"/>
    <w:pPr>
      <w:numPr>
        <w:numId w:val="6"/>
      </w:numPr>
    </w:pPr>
  </w:style>
  <w:style w:type="paragraph" w:customStyle="1" w:styleId="ListNumberedSub2">
    <w:name w:val="ListNumberedSub2"/>
    <w:basedOn w:val="ListNumberedSub"/>
    <w:rsid w:val="00541CA5"/>
    <w:pPr>
      <w:ind w:left="3240"/>
    </w:pPr>
  </w:style>
  <w:style w:type="paragraph" w:customStyle="1" w:styleId="ListUnmarkedSub2">
    <w:name w:val="ListUnmarkedSub2"/>
    <w:basedOn w:val="ListUnmarkedSub"/>
    <w:rsid w:val="00541CA5"/>
    <w:pPr>
      <w:ind w:left="2880"/>
    </w:pPr>
  </w:style>
  <w:style w:type="paragraph" w:customStyle="1" w:styleId="ListParaSub2">
    <w:name w:val="ListParaSub2"/>
    <w:basedOn w:val="ListParaSub"/>
    <w:rsid w:val="00541CA5"/>
    <w:pPr>
      <w:ind w:left="3240"/>
    </w:pPr>
  </w:style>
  <w:style w:type="paragraph" w:customStyle="1" w:styleId="ListCheckSub">
    <w:name w:val="ListCheckSub"/>
    <w:basedOn w:val="ListCheck"/>
    <w:rsid w:val="00541CA5"/>
    <w:pPr>
      <w:numPr>
        <w:numId w:val="7"/>
      </w:numPr>
    </w:pPr>
  </w:style>
  <w:style w:type="paragraph" w:customStyle="1" w:styleId="ExtractListBulleted">
    <w:name w:val="ExtractListBulleted"/>
    <w:rsid w:val="00541CA5"/>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541CA5"/>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541CA5"/>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541CA5"/>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541CA5"/>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541CA5"/>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541CA5"/>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541CA5"/>
    <w:pPr>
      <w:spacing w:before="120" w:after="120"/>
      <w:ind w:left="0" w:firstLine="0"/>
    </w:pPr>
  </w:style>
  <w:style w:type="paragraph" w:customStyle="1" w:styleId="Dialog">
    <w:name w:val="Dialog"/>
    <w:rsid w:val="00541CA5"/>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541CA5"/>
  </w:style>
  <w:style w:type="paragraph" w:customStyle="1" w:styleId="RecipeIngredientHead">
    <w:name w:val="RecipeIngredientHead"/>
    <w:next w:val="RecipeIngredientList"/>
    <w:rsid w:val="00541CA5"/>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541CA5"/>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541CA5"/>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541CA5"/>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541CA5"/>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541CA5"/>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541CA5"/>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541CA5"/>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541CA5"/>
    <w:rPr>
      <w:i w:val="0"/>
      <w:sz w:val="24"/>
      <w:u w:val="single"/>
    </w:rPr>
  </w:style>
  <w:style w:type="paragraph" w:customStyle="1" w:styleId="RecipeVariationFlavor">
    <w:name w:val="RecipeVariationFlavor"/>
    <w:basedOn w:val="RecipeTime"/>
    <w:rsid w:val="00541CA5"/>
    <w:rPr>
      <w:i w:val="0"/>
      <w:sz w:val="24"/>
      <w:u w:val="single"/>
    </w:rPr>
  </w:style>
  <w:style w:type="paragraph" w:customStyle="1" w:styleId="RecipeYield">
    <w:name w:val="RecipeYield"/>
    <w:rsid w:val="00541CA5"/>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541CA5"/>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541CA5"/>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541CA5"/>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541CA5"/>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541CA5"/>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541CA5"/>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541CA5"/>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541CA5"/>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541CA5"/>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541CA5"/>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541CA5"/>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541CA5"/>
    <w:pPr>
      <w:spacing w:after="100"/>
    </w:pPr>
  </w:style>
  <w:style w:type="paragraph" w:styleId="TOC2">
    <w:name w:val="toc 2"/>
    <w:basedOn w:val="Normal"/>
    <w:next w:val="Normal"/>
    <w:autoRedefine/>
    <w:uiPriority w:val="99"/>
    <w:rsid w:val="00541CA5"/>
    <w:pPr>
      <w:spacing w:after="100"/>
      <w:ind w:left="220"/>
    </w:pPr>
  </w:style>
  <w:style w:type="paragraph" w:styleId="TOC3">
    <w:name w:val="toc 3"/>
    <w:basedOn w:val="Normal"/>
    <w:next w:val="Normal"/>
    <w:autoRedefine/>
    <w:uiPriority w:val="99"/>
    <w:rsid w:val="00541CA5"/>
    <w:pPr>
      <w:spacing w:after="100"/>
      <w:ind w:left="440"/>
    </w:pPr>
  </w:style>
  <w:style w:type="paragraph" w:styleId="TOC4">
    <w:name w:val="toc 4"/>
    <w:basedOn w:val="Normal"/>
    <w:next w:val="Normal"/>
    <w:autoRedefine/>
    <w:uiPriority w:val="39"/>
    <w:rsid w:val="00541CA5"/>
    <w:pPr>
      <w:spacing w:after="100"/>
      <w:ind w:left="660"/>
    </w:pPr>
  </w:style>
  <w:style w:type="paragraph" w:styleId="TOC5">
    <w:name w:val="toc 5"/>
    <w:basedOn w:val="Normal"/>
    <w:next w:val="Normal"/>
    <w:autoRedefine/>
    <w:uiPriority w:val="39"/>
    <w:rsid w:val="00541CA5"/>
    <w:pPr>
      <w:spacing w:after="100"/>
      <w:ind w:left="880"/>
    </w:pPr>
  </w:style>
  <w:style w:type="paragraph" w:styleId="TOC6">
    <w:name w:val="toc 6"/>
    <w:basedOn w:val="Normal"/>
    <w:next w:val="Normal"/>
    <w:autoRedefine/>
    <w:uiPriority w:val="39"/>
    <w:rsid w:val="00541CA5"/>
    <w:pPr>
      <w:spacing w:after="100"/>
      <w:ind w:left="1100"/>
    </w:pPr>
  </w:style>
  <w:style w:type="paragraph" w:styleId="TOC7">
    <w:name w:val="toc 7"/>
    <w:basedOn w:val="Normal"/>
    <w:next w:val="Normal"/>
    <w:autoRedefine/>
    <w:uiPriority w:val="39"/>
    <w:semiHidden/>
    <w:rsid w:val="00541CA5"/>
    <w:pPr>
      <w:spacing w:after="100"/>
      <w:ind w:left="1320"/>
    </w:pPr>
  </w:style>
  <w:style w:type="paragraph" w:styleId="TOC8">
    <w:name w:val="toc 8"/>
    <w:basedOn w:val="Normal"/>
    <w:next w:val="Normal"/>
    <w:autoRedefine/>
    <w:uiPriority w:val="39"/>
    <w:semiHidden/>
    <w:rsid w:val="00541CA5"/>
    <w:pPr>
      <w:spacing w:after="100"/>
      <w:ind w:left="1540"/>
    </w:pPr>
  </w:style>
  <w:style w:type="paragraph" w:styleId="TOC9">
    <w:name w:val="toc 9"/>
    <w:basedOn w:val="Normal"/>
    <w:next w:val="Normal"/>
    <w:autoRedefine/>
    <w:uiPriority w:val="39"/>
    <w:semiHidden/>
    <w:rsid w:val="00541CA5"/>
    <w:pPr>
      <w:spacing w:after="100"/>
      <w:ind w:left="1760"/>
    </w:pPr>
  </w:style>
  <w:style w:type="paragraph" w:styleId="Header">
    <w:name w:val="header"/>
    <w:basedOn w:val="Normal"/>
    <w:link w:val="HeaderChar"/>
    <w:uiPriority w:val="99"/>
    <w:rsid w:val="00541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CA5"/>
    <w:rPr>
      <w:rFonts w:eastAsiaTheme="minorHAnsi"/>
    </w:rPr>
  </w:style>
  <w:style w:type="paragraph" w:styleId="Footer">
    <w:name w:val="footer"/>
    <w:basedOn w:val="Normal"/>
    <w:link w:val="FooterChar"/>
    <w:uiPriority w:val="99"/>
    <w:rsid w:val="00541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CA5"/>
    <w:rPr>
      <w:rFonts w:eastAsiaTheme="minorHAnsi"/>
    </w:rPr>
  </w:style>
  <w:style w:type="paragraph" w:customStyle="1" w:styleId="CustomChapterOpener">
    <w:name w:val="CustomChapterOpener"/>
    <w:basedOn w:val="Normal"/>
    <w:next w:val="Para"/>
    <w:rsid w:val="00541CA5"/>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541CA5"/>
    <w:rPr>
      <w:b/>
    </w:rPr>
  </w:style>
  <w:style w:type="paragraph" w:customStyle="1" w:styleId="CustomList">
    <w:name w:val="CustomList"/>
    <w:basedOn w:val="Normal"/>
    <w:rsid w:val="00541CA5"/>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541CA5"/>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541CA5"/>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541CA5"/>
  </w:style>
  <w:style w:type="paragraph" w:customStyle="1" w:styleId="BibliographyHead">
    <w:name w:val="BibliographyHead"/>
    <w:next w:val="BibliographyEntry"/>
    <w:rsid w:val="00541CA5"/>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541CA5"/>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541CA5"/>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541CA5"/>
  </w:style>
  <w:style w:type="paragraph" w:customStyle="1" w:styleId="ExercisesHead">
    <w:name w:val="ExercisesHead"/>
    <w:basedOn w:val="Normal"/>
    <w:next w:val="Para"/>
    <w:rsid w:val="00541CA5"/>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541CA5"/>
  </w:style>
  <w:style w:type="paragraph" w:customStyle="1" w:styleId="ProblemsHead">
    <w:name w:val="ProblemsHead"/>
    <w:basedOn w:val="BibliographyHead"/>
    <w:next w:val="Para"/>
    <w:rsid w:val="00541CA5"/>
  </w:style>
  <w:style w:type="paragraph" w:customStyle="1" w:styleId="QuestionData">
    <w:name w:val="QuestionData"/>
    <w:basedOn w:val="Explanation"/>
    <w:rsid w:val="00541CA5"/>
  </w:style>
  <w:style w:type="paragraph" w:customStyle="1" w:styleId="QuestionsHead">
    <w:name w:val="QuestionsHead"/>
    <w:basedOn w:val="BibliographyHead"/>
    <w:next w:val="Para"/>
    <w:rsid w:val="00541CA5"/>
  </w:style>
  <w:style w:type="paragraph" w:customStyle="1" w:styleId="ReferencesHead">
    <w:name w:val="ReferencesHead"/>
    <w:basedOn w:val="BibliographyHead"/>
    <w:next w:val="Reference"/>
    <w:rsid w:val="00541CA5"/>
  </w:style>
  <w:style w:type="paragraph" w:customStyle="1" w:styleId="ReviewHead">
    <w:name w:val="ReviewHead"/>
    <w:basedOn w:val="BibliographyHead"/>
    <w:next w:val="Para"/>
    <w:rsid w:val="00541CA5"/>
  </w:style>
  <w:style w:type="paragraph" w:customStyle="1" w:styleId="SummaryHead">
    <w:name w:val="SummaryHead"/>
    <w:basedOn w:val="BibliographyHead"/>
    <w:next w:val="Para"/>
    <w:rsid w:val="00541CA5"/>
  </w:style>
  <w:style w:type="character" w:customStyle="1" w:styleId="WileySymbol">
    <w:name w:val="WileySymbol"/>
    <w:rsid w:val="00541CA5"/>
    <w:rPr>
      <w:rFonts w:ascii="Symbol" w:hAnsi="Symbol"/>
    </w:rPr>
  </w:style>
  <w:style w:type="character" w:customStyle="1" w:styleId="MenuArrow">
    <w:name w:val="MenuArrow"/>
    <w:basedOn w:val="DefaultParagraphFont"/>
    <w:rsid w:val="00541CA5"/>
    <w:rPr>
      <w:rFonts w:ascii="Wingdings" w:hAnsi="Wingdings"/>
    </w:rPr>
  </w:style>
  <w:style w:type="paragraph" w:customStyle="1" w:styleId="BookTitle">
    <w:name w:val="BookTitle"/>
    <w:basedOn w:val="Normal"/>
    <w:next w:val="Normal"/>
    <w:rsid w:val="00541CA5"/>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541CA5"/>
    <w:pPr>
      <w:pageBreakBefore w:val="0"/>
      <w:spacing w:before="480"/>
    </w:pPr>
    <w:rPr>
      <w:sz w:val="36"/>
    </w:rPr>
  </w:style>
  <w:style w:type="paragraph" w:customStyle="1" w:styleId="BookAuthor">
    <w:name w:val="BookAuthor"/>
    <w:basedOn w:val="Normal"/>
    <w:rsid w:val="00541CA5"/>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541CA5"/>
    <w:rPr>
      <w:i/>
    </w:rPr>
  </w:style>
  <w:style w:type="paragraph" w:customStyle="1" w:styleId="Index1">
    <w:name w:val="Index1"/>
    <w:rsid w:val="00541CA5"/>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541CA5"/>
    <w:pPr>
      <w:ind w:left="2520"/>
    </w:pPr>
  </w:style>
  <w:style w:type="paragraph" w:customStyle="1" w:styleId="Index3">
    <w:name w:val="Index3"/>
    <w:basedOn w:val="Index1"/>
    <w:rsid w:val="00541CA5"/>
    <w:pPr>
      <w:ind w:left="3240"/>
    </w:pPr>
  </w:style>
  <w:style w:type="paragraph" w:customStyle="1" w:styleId="IndexLetter">
    <w:name w:val="IndexLetter"/>
    <w:basedOn w:val="H3"/>
    <w:next w:val="Index1"/>
    <w:rsid w:val="00541CA5"/>
  </w:style>
  <w:style w:type="paragraph" w:customStyle="1" w:styleId="IndexNote">
    <w:name w:val="IndexNote"/>
    <w:basedOn w:val="Normal"/>
    <w:rsid w:val="00541CA5"/>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541CA5"/>
    <w:pPr>
      <w:spacing w:line="540" w:lineRule="exact"/>
    </w:pPr>
  </w:style>
  <w:style w:type="paragraph" w:customStyle="1" w:styleId="FurtherReadingHead">
    <w:name w:val="FurtherReadingHead"/>
    <w:basedOn w:val="BibliographyHead"/>
    <w:next w:val="Para"/>
    <w:rsid w:val="00541CA5"/>
  </w:style>
  <w:style w:type="paragraph" w:customStyle="1" w:styleId="Address">
    <w:name w:val="Address"/>
    <w:basedOn w:val="Normal"/>
    <w:rsid w:val="00541CA5"/>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541CA5"/>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541CA5"/>
    <w:pPr>
      <w:ind w:left="360"/>
    </w:pPr>
  </w:style>
  <w:style w:type="paragraph" w:customStyle="1" w:styleId="EquationNumbered">
    <w:name w:val="EquationNumbered"/>
    <w:rsid w:val="00541CA5"/>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541CA5"/>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541CA5"/>
    <w:rPr>
      <w:b/>
    </w:rPr>
  </w:style>
  <w:style w:type="character" w:customStyle="1" w:styleId="UserInputVariable">
    <w:name w:val="UserInputVariable"/>
    <w:basedOn w:val="DefaultParagraphFont"/>
    <w:rsid w:val="00541CA5"/>
    <w:rPr>
      <w:b/>
      <w:i/>
    </w:rPr>
  </w:style>
  <w:style w:type="paragraph" w:styleId="Bibliography">
    <w:name w:val="Bibliography"/>
    <w:basedOn w:val="Normal"/>
    <w:next w:val="Normal"/>
    <w:uiPriority w:val="99"/>
    <w:semiHidden/>
    <w:rsid w:val="00541CA5"/>
  </w:style>
  <w:style w:type="paragraph" w:customStyle="1" w:styleId="FeaturePara">
    <w:name w:val="FeaturePara"/>
    <w:rsid w:val="00541CA5"/>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541CA5"/>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541CA5"/>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541CA5"/>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541CA5"/>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541CA5"/>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541CA5"/>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541CA5"/>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541CA5"/>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541CA5"/>
    <w:pPr>
      <w:spacing w:before="120" w:after="120"/>
      <w:ind w:left="720" w:hanging="720"/>
      <w:contextualSpacing/>
    </w:pPr>
    <w:rPr>
      <w:sz w:val="22"/>
      <w:u w:val="none"/>
    </w:rPr>
  </w:style>
  <w:style w:type="paragraph" w:customStyle="1" w:styleId="FeatureH1">
    <w:name w:val="FeatureH1"/>
    <w:next w:val="FeaturePara"/>
    <w:rsid w:val="00541CA5"/>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541CA5"/>
    <w:pPr>
      <w:contextualSpacing w:val="0"/>
    </w:pPr>
    <w:rPr>
      <w:rFonts w:ascii="Times New Roman" w:hAnsi="Times New Roman"/>
      <w:smallCaps w:val="0"/>
    </w:rPr>
  </w:style>
  <w:style w:type="paragraph" w:customStyle="1" w:styleId="FeatureH2">
    <w:name w:val="FeatureH2"/>
    <w:next w:val="FeaturePara"/>
    <w:rsid w:val="00541CA5"/>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541CA5"/>
    <w:pPr>
      <w:spacing w:before="120"/>
    </w:pPr>
    <w:rPr>
      <w:smallCaps w:val="0"/>
      <w:u w:val="single"/>
    </w:rPr>
  </w:style>
  <w:style w:type="paragraph" w:customStyle="1" w:styleId="FeatureH3">
    <w:name w:val="FeatureH3"/>
    <w:next w:val="FeaturePara"/>
    <w:rsid w:val="00541CA5"/>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541CA5"/>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541CA5"/>
    <w:pPr>
      <w:widowControl w:val="0"/>
      <w:numPr>
        <w:numId w:val="3"/>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541CA5"/>
    <w:pPr>
      <w:numPr>
        <w:numId w:val="4"/>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541CA5"/>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541CA5"/>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541CA5"/>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541CA5"/>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541CA5"/>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541CA5"/>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541CA5"/>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541CA5"/>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541CA5"/>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541CA5"/>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541CA5"/>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541CA5"/>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541CA5"/>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541CA5"/>
    <w:pPr>
      <w:pBdr>
        <w:left w:val="single" w:sz="36" w:space="17" w:color="C0C0C0"/>
      </w:pBdr>
      <w:ind w:left="216"/>
    </w:pPr>
  </w:style>
  <w:style w:type="paragraph" w:customStyle="1" w:styleId="FeatureRunInPara">
    <w:name w:val="FeatureRunInPara"/>
    <w:basedOn w:val="FeatureListUnmarked"/>
    <w:next w:val="FeatureRunInHead"/>
    <w:rsid w:val="00541CA5"/>
    <w:pPr>
      <w:pBdr>
        <w:left w:val="single" w:sz="36" w:space="6" w:color="C0C0C0"/>
      </w:pBdr>
      <w:spacing w:before="0"/>
      <w:ind w:left="0"/>
    </w:pPr>
  </w:style>
  <w:style w:type="paragraph" w:customStyle="1" w:styleId="FeatureRunInParaSub">
    <w:name w:val="FeatureRunInParaSub"/>
    <w:basedOn w:val="FeatureRunInPara"/>
    <w:next w:val="FeatureRunInHeadSub"/>
    <w:rsid w:val="00541CA5"/>
    <w:pPr>
      <w:pBdr>
        <w:left w:val="single" w:sz="36" w:space="17" w:color="C0C0C0"/>
      </w:pBdr>
      <w:ind w:left="216"/>
      <w:contextualSpacing/>
    </w:pPr>
  </w:style>
  <w:style w:type="paragraph" w:customStyle="1" w:styleId="FeatureSubFeatureType">
    <w:name w:val="FeatureSubFeatureType"/>
    <w:rsid w:val="00541CA5"/>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541CA5"/>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541CA5"/>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541CA5"/>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541CA5"/>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541CA5"/>
    <w:pPr>
      <w:pBdr>
        <w:left w:val="single" w:sz="36" w:space="6" w:color="C0C0C0"/>
      </w:pBdr>
      <w:spacing w:before="120"/>
      <w:ind w:left="0" w:firstLine="0"/>
    </w:pPr>
  </w:style>
  <w:style w:type="paragraph" w:customStyle="1" w:styleId="ReferenceAnnotation">
    <w:name w:val="ReferenceAnnotation"/>
    <w:basedOn w:val="Reference"/>
    <w:rsid w:val="00541CA5"/>
    <w:pPr>
      <w:spacing w:before="0" w:after="0"/>
      <w:ind w:firstLine="0"/>
    </w:pPr>
    <w:rPr>
      <w:snapToGrid w:val="0"/>
    </w:rPr>
  </w:style>
  <w:style w:type="paragraph" w:customStyle="1" w:styleId="RecipeVariationH1">
    <w:name w:val="RecipeVariationH1"/>
    <w:rsid w:val="00541CA5"/>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541CA5"/>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541CA5"/>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541CA5"/>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541CA5"/>
    <w:rPr>
      <w:rFonts w:ascii="Courier New" w:hAnsi="Courier New"/>
      <w:noProof/>
      <w:color w:val="auto"/>
      <w:u w:val="double"/>
    </w:rPr>
  </w:style>
  <w:style w:type="character" w:customStyle="1" w:styleId="CrossRefTerm">
    <w:name w:val="CrossRefTerm"/>
    <w:basedOn w:val="DefaultParagraphFont"/>
    <w:rsid w:val="00541CA5"/>
    <w:rPr>
      <w:i/>
    </w:rPr>
  </w:style>
  <w:style w:type="character" w:customStyle="1" w:styleId="GenusSpecies">
    <w:name w:val="GenusSpecies"/>
    <w:basedOn w:val="DefaultParagraphFont"/>
    <w:rsid w:val="00541CA5"/>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541CA5"/>
    <w:rPr>
      <w:b/>
      <w:i/>
    </w:rPr>
  </w:style>
  <w:style w:type="paragraph" w:customStyle="1" w:styleId="FeatureRecipeIngredientList">
    <w:name w:val="FeatureRecipeIngredientList"/>
    <w:basedOn w:val="FeatureRecipeProcedure"/>
    <w:rsid w:val="00541CA5"/>
    <w:pPr>
      <w:ind w:left="720" w:hanging="288"/>
    </w:pPr>
  </w:style>
  <w:style w:type="paragraph" w:customStyle="1" w:styleId="CodeHead">
    <w:name w:val="CodeHead"/>
    <w:next w:val="CodeListing"/>
    <w:rsid w:val="00541CA5"/>
    <w:pPr>
      <w:spacing w:before="120" w:after="120" w:line="240" w:lineRule="auto"/>
    </w:pPr>
    <w:rPr>
      <w:rFonts w:ascii="Arial" w:eastAsia="Times New Roman" w:hAnsi="Arial" w:cs="Times New Roman"/>
      <w:b/>
      <w:snapToGrid w:val="0"/>
      <w:szCs w:val="20"/>
    </w:rPr>
  </w:style>
  <w:style w:type="paragraph" w:customStyle="1" w:styleId="PoetryPara">
    <w:name w:val="PoetryPara"/>
    <w:rsid w:val="00541CA5"/>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541CA5"/>
    <w:pPr>
      <w:spacing w:after="0"/>
    </w:pPr>
    <w:rPr>
      <w:b/>
      <w:sz w:val="24"/>
    </w:rPr>
  </w:style>
  <w:style w:type="character" w:customStyle="1" w:styleId="QueryInline">
    <w:name w:val="QueryInline"/>
    <w:basedOn w:val="DefaultParagraphFont"/>
    <w:rsid w:val="00541CA5"/>
    <w:rPr>
      <w:bdr w:val="none" w:sz="0" w:space="0" w:color="auto"/>
      <w:shd w:val="clear" w:color="auto" w:fill="FFCC99"/>
    </w:rPr>
  </w:style>
  <w:style w:type="paragraph" w:customStyle="1" w:styleId="QueryPara">
    <w:name w:val="QueryPara"/>
    <w:rsid w:val="00541CA5"/>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541CA5"/>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541CA5"/>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541CA5"/>
  </w:style>
  <w:style w:type="character" w:customStyle="1" w:styleId="WileyItalic">
    <w:name w:val="WileyItalic"/>
    <w:basedOn w:val="DefaultParagraphFont"/>
    <w:rsid w:val="00541CA5"/>
    <w:rPr>
      <w:i/>
    </w:rPr>
  </w:style>
  <w:style w:type="character" w:customStyle="1" w:styleId="WileyBoldItalic">
    <w:name w:val="WileyBoldItalic"/>
    <w:basedOn w:val="DefaultParagraphFont"/>
    <w:rsid w:val="00541CA5"/>
    <w:rPr>
      <w:b/>
      <w:i/>
    </w:rPr>
  </w:style>
  <w:style w:type="character" w:customStyle="1" w:styleId="WileyBold">
    <w:name w:val="WileyBold"/>
    <w:basedOn w:val="DefaultParagraphFont"/>
    <w:rsid w:val="00541CA5"/>
    <w:rPr>
      <w:b/>
    </w:rPr>
  </w:style>
  <w:style w:type="paragraph" w:customStyle="1" w:styleId="ContentsPartTitle">
    <w:name w:val="ContentsPartTitle"/>
    <w:next w:val="ContentsChapterTitle"/>
    <w:rsid w:val="00541CA5"/>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541CA5"/>
    <w:pPr>
      <w:ind w:left="288"/>
    </w:pPr>
    <w:rPr>
      <w:sz w:val="26"/>
    </w:rPr>
  </w:style>
  <w:style w:type="paragraph" w:customStyle="1" w:styleId="ContentsH1">
    <w:name w:val="ContentsH1"/>
    <w:basedOn w:val="ContentsPartTitle"/>
    <w:rsid w:val="00541CA5"/>
    <w:pPr>
      <w:ind w:left="576"/>
    </w:pPr>
    <w:rPr>
      <w:b w:val="0"/>
      <w:sz w:val="24"/>
    </w:rPr>
  </w:style>
  <w:style w:type="paragraph" w:customStyle="1" w:styleId="ContentsH2">
    <w:name w:val="ContentsH2"/>
    <w:basedOn w:val="ContentsPartTitle"/>
    <w:rsid w:val="00541CA5"/>
    <w:pPr>
      <w:ind w:left="864"/>
    </w:pPr>
    <w:rPr>
      <w:b w:val="0"/>
      <w:sz w:val="22"/>
    </w:rPr>
  </w:style>
  <w:style w:type="paragraph" w:customStyle="1" w:styleId="Copyright">
    <w:name w:val="Copyright"/>
    <w:rsid w:val="00541CA5"/>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541CA5"/>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541CA5"/>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541CA5"/>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541CA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541CA5"/>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541CA5"/>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541CA5"/>
    <w:pPr>
      <w:ind w:left="720"/>
    </w:pPr>
  </w:style>
  <w:style w:type="paragraph" w:customStyle="1" w:styleId="BookEdition">
    <w:name w:val="BookEdition"/>
    <w:qFormat/>
    <w:rsid w:val="00541CA5"/>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541CA5"/>
    <w:rPr>
      <w:rFonts w:cs="Arial"/>
      <w:color w:val="0000FF"/>
    </w:rPr>
  </w:style>
  <w:style w:type="character" w:customStyle="1" w:styleId="CodeColorBlue2">
    <w:name w:val="CodeColorBlue2"/>
    <w:rsid w:val="00541CA5"/>
    <w:rPr>
      <w:rFonts w:cs="Arial"/>
      <w:color w:val="0000A5"/>
    </w:rPr>
  </w:style>
  <w:style w:type="character" w:customStyle="1" w:styleId="CodeColorBlue3">
    <w:name w:val="CodeColorBlue3"/>
    <w:rsid w:val="00541CA5"/>
    <w:rPr>
      <w:rFonts w:cs="Arial"/>
      <w:color w:val="6464B9"/>
    </w:rPr>
  </w:style>
  <w:style w:type="character" w:customStyle="1" w:styleId="CodeColorBluegreen">
    <w:name w:val="CodeColorBluegreen"/>
    <w:rsid w:val="00541CA5"/>
    <w:rPr>
      <w:rFonts w:cs="Arial"/>
      <w:color w:val="2B91AF"/>
    </w:rPr>
  </w:style>
  <w:style w:type="character" w:customStyle="1" w:styleId="CodeColorBrown">
    <w:name w:val="CodeColorBrown"/>
    <w:rsid w:val="00541CA5"/>
    <w:rPr>
      <w:rFonts w:cs="Arial"/>
      <w:color w:val="A31515"/>
    </w:rPr>
  </w:style>
  <w:style w:type="character" w:customStyle="1" w:styleId="CodeColorDkBlue">
    <w:name w:val="CodeColorDkBlue"/>
    <w:rsid w:val="00541CA5"/>
    <w:rPr>
      <w:rFonts w:cs="Times New Roman"/>
      <w:color w:val="000080"/>
      <w:szCs w:val="22"/>
    </w:rPr>
  </w:style>
  <w:style w:type="character" w:customStyle="1" w:styleId="CodeColorGreen">
    <w:name w:val="CodeColorGreen"/>
    <w:rsid w:val="00541CA5"/>
    <w:rPr>
      <w:rFonts w:cs="Arial"/>
      <w:color w:val="008000"/>
    </w:rPr>
  </w:style>
  <w:style w:type="character" w:customStyle="1" w:styleId="CodeColorGreen2">
    <w:name w:val="CodeColorGreen2"/>
    <w:rsid w:val="00541CA5"/>
    <w:rPr>
      <w:rFonts w:cs="Arial"/>
      <w:color w:val="629755"/>
    </w:rPr>
  </w:style>
  <w:style w:type="character" w:customStyle="1" w:styleId="CodeColorGrey30">
    <w:name w:val="CodeColorGrey30"/>
    <w:rsid w:val="00541CA5"/>
    <w:rPr>
      <w:rFonts w:cs="Arial"/>
      <w:color w:val="808080"/>
    </w:rPr>
  </w:style>
  <w:style w:type="character" w:customStyle="1" w:styleId="CodeColorGrey55">
    <w:name w:val="CodeColorGrey55"/>
    <w:rsid w:val="00541CA5"/>
    <w:rPr>
      <w:rFonts w:cs="Arial"/>
      <w:color w:val="C0C0C0"/>
    </w:rPr>
  </w:style>
  <w:style w:type="character" w:customStyle="1" w:styleId="CodeColorGrey80">
    <w:name w:val="CodeColorGrey80"/>
    <w:rsid w:val="00541CA5"/>
    <w:rPr>
      <w:rFonts w:cs="Arial"/>
      <w:color w:val="555555"/>
    </w:rPr>
  </w:style>
  <w:style w:type="character" w:customStyle="1" w:styleId="CodeColorHotPink">
    <w:name w:val="CodeColorHotPink"/>
    <w:rsid w:val="00541CA5"/>
    <w:rPr>
      <w:rFonts w:cs="Times New Roman"/>
      <w:color w:val="DF36FA"/>
      <w:szCs w:val="18"/>
    </w:rPr>
  </w:style>
  <w:style w:type="character" w:customStyle="1" w:styleId="CodeColorMagenta">
    <w:name w:val="CodeColorMagenta"/>
    <w:rsid w:val="00541CA5"/>
    <w:rPr>
      <w:rFonts w:cs="Arial"/>
      <w:color w:val="A31515"/>
    </w:rPr>
  </w:style>
  <w:style w:type="character" w:customStyle="1" w:styleId="CodeColorOrange">
    <w:name w:val="CodeColorOrange"/>
    <w:rsid w:val="00541CA5"/>
    <w:rPr>
      <w:rFonts w:cs="Arial"/>
      <w:color w:val="B96464"/>
    </w:rPr>
  </w:style>
  <w:style w:type="character" w:customStyle="1" w:styleId="CodeColorPeach">
    <w:name w:val="CodeColorPeach"/>
    <w:rsid w:val="00541CA5"/>
    <w:rPr>
      <w:rFonts w:cs="Arial"/>
      <w:color w:val="FFDBA3"/>
    </w:rPr>
  </w:style>
  <w:style w:type="character" w:customStyle="1" w:styleId="CodeColorPurple">
    <w:name w:val="CodeColorPurple"/>
    <w:rsid w:val="00541CA5"/>
    <w:rPr>
      <w:rFonts w:cs="Arial"/>
      <w:color w:val="951795"/>
    </w:rPr>
  </w:style>
  <w:style w:type="character" w:customStyle="1" w:styleId="CodeColorRed">
    <w:name w:val="CodeColorRed"/>
    <w:rsid w:val="00541CA5"/>
    <w:rPr>
      <w:rFonts w:cs="Arial"/>
      <w:color w:val="FF0000"/>
    </w:rPr>
  </w:style>
  <w:style w:type="character" w:customStyle="1" w:styleId="CodeColorRed2">
    <w:name w:val="CodeColorRed2"/>
    <w:rsid w:val="00541CA5"/>
    <w:rPr>
      <w:rFonts w:cs="Arial"/>
      <w:color w:val="800000"/>
    </w:rPr>
  </w:style>
  <w:style w:type="character" w:customStyle="1" w:styleId="CodeColorRed3">
    <w:name w:val="CodeColorRed3"/>
    <w:rsid w:val="00541CA5"/>
    <w:rPr>
      <w:rFonts w:cs="Arial"/>
      <w:color w:val="A31515"/>
    </w:rPr>
  </w:style>
  <w:style w:type="character" w:customStyle="1" w:styleId="CodeColorTealBlue">
    <w:name w:val="CodeColorTealBlue"/>
    <w:rsid w:val="00541CA5"/>
    <w:rPr>
      <w:rFonts w:cs="Times New Roman"/>
      <w:color w:val="008080"/>
      <w:szCs w:val="22"/>
    </w:rPr>
  </w:style>
  <w:style w:type="character" w:customStyle="1" w:styleId="CodeColorWhite">
    <w:name w:val="CodeColorWhite"/>
    <w:rsid w:val="00541CA5"/>
    <w:rPr>
      <w:rFonts w:cs="Arial"/>
      <w:color w:val="FFFFFF"/>
      <w:bdr w:val="none" w:sz="0" w:space="0" w:color="auto"/>
    </w:rPr>
  </w:style>
  <w:style w:type="character" w:customStyle="1" w:styleId="CodeColorPurple2">
    <w:name w:val="CodeColorPurple2"/>
    <w:rsid w:val="00541CA5"/>
    <w:rPr>
      <w:rFonts w:cs="Arial"/>
      <w:color w:val="800080"/>
    </w:rPr>
  </w:style>
  <w:style w:type="paragraph" w:styleId="ListParagraph">
    <w:name w:val="List Paragraph"/>
    <w:basedOn w:val="Normal"/>
    <w:link w:val="ListParagraphChar"/>
    <w:uiPriority w:val="99"/>
    <w:qFormat/>
    <w:rsid w:val="00541CA5"/>
    <w:pPr>
      <w:ind w:left="720"/>
      <w:contextualSpacing/>
    </w:pPr>
    <w:rPr>
      <w:rFonts w:ascii="Calibri" w:eastAsia="Times New Roman" w:hAnsi="Calibri" w:cs="Times New Roman"/>
      <w:color w:val="FF0000"/>
    </w:rPr>
  </w:style>
  <w:style w:type="character" w:styleId="Hyperlink">
    <w:name w:val="Hyperlink"/>
    <w:basedOn w:val="DefaultParagraphFont"/>
    <w:uiPriority w:val="99"/>
    <w:rsid w:val="00541CA5"/>
    <w:rPr>
      <w:rFonts w:cs="Times New Roman"/>
      <w:color w:val="0000FF"/>
      <w:u w:val="single"/>
    </w:rPr>
  </w:style>
  <w:style w:type="paragraph" w:styleId="Revision">
    <w:name w:val="Revision"/>
    <w:hidden/>
    <w:uiPriority w:val="99"/>
    <w:semiHidden/>
    <w:rsid w:val="00541CA5"/>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541CA5"/>
    <w:rPr>
      <w:bdr w:val="none" w:sz="0" w:space="0" w:color="auto"/>
      <w:shd w:val="clear" w:color="auto" w:fill="B2A1C7" w:themeFill="accent4" w:themeFillTint="99"/>
    </w:rPr>
  </w:style>
  <w:style w:type="paragraph" w:customStyle="1" w:styleId="ContentsH3">
    <w:name w:val="ContentsH3"/>
    <w:qFormat/>
    <w:rsid w:val="00541CA5"/>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541CA5"/>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541CA5"/>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541CA5"/>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541CA5"/>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541CA5"/>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541CA5"/>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541CA5"/>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541CA5"/>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541CA5"/>
    <w:rPr>
      <w:b/>
      <w:bCs/>
      <w:smallCaps/>
      <w:spacing w:val="5"/>
    </w:rPr>
  </w:style>
  <w:style w:type="character" w:styleId="CommentReference">
    <w:name w:val="annotation reference"/>
    <w:basedOn w:val="DefaultParagraphFont"/>
    <w:uiPriority w:val="99"/>
    <w:semiHidden/>
    <w:rsid w:val="00541CA5"/>
    <w:rPr>
      <w:sz w:val="16"/>
      <w:szCs w:val="16"/>
    </w:rPr>
  </w:style>
  <w:style w:type="character" w:styleId="Emphasis">
    <w:name w:val="Emphasis"/>
    <w:basedOn w:val="DefaultParagraphFont"/>
    <w:uiPriority w:val="99"/>
    <w:rsid w:val="00541CA5"/>
    <w:rPr>
      <w:i/>
      <w:iCs/>
    </w:rPr>
  </w:style>
  <w:style w:type="character" w:styleId="FollowedHyperlink">
    <w:name w:val="FollowedHyperlink"/>
    <w:basedOn w:val="DefaultParagraphFont"/>
    <w:uiPriority w:val="99"/>
    <w:semiHidden/>
    <w:rsid w:val="00541CA5"/>
    <w:rPr>
      <w:color w:val="800080" w:themeColor="followedHyperlink"/>
      <w:u w:val="single"/>
    </w:rPr>
  </w:style>
  <w:style w:type="character" w:styleId="HTMLAcronym">
    <w:name w:val="HTML Acronym"/>
    <w:basedOn w:val="DefaultParagraphFont"/>
    <w:uiPriority w:val="99"/>
    <w:semiHidden/>
    <w:rsid w:val="00541CA5"/>
  </w:style>
  <w:style w:type="character" w:styleId="HTMLCite">
    <w:name w:val="HTML Cite"/>
    <w:basedOn w:val="DefaultParagraphFont"/>
    <w:uiPriority w:val="99"/>
    <w:semiHidden/>
    <w:rsid w:val="00541CA5"/>
    <w:rPr>
      <w:i/>
      <w:iCs/>
    </w:rPr>
  </w:style>
  <w:style w:type="character" w:styleId="HTMLCode">
    <w:name w:val="HTML Code"/>
    <w:basedOn w:val="DefaultParagraphFont"/>
    <w:uiPriority w:val="99"/>
    <w:semiHidden/>
    <w:rsid w:val="00541CA5"/>
    <w:rPr>
      <w:rFonts w:ascii="Consolas" w:hAnsi="Consolas"/>
      <w:sz w:val="20"/>
      <w:szCs w:val="20"/>
    </w:rPr>
  </w:style>
  <w:style w:type="character" w:styleId="HTMLDefinition">
    <w:name w:val="HTML Definition"/>
    <w:basedOn w:val="DefaultParagraphFont"/>
    <w:uiPriority w:val="99"/>
    <w:semiHidden/>
    <w:rsid w:val="00541CA5"/>
    <w:rPr>
      <w:i/>
      <w:iCs/>
    </w:rPr>
  </w:style>
  <w:style w:type="character" w:styleId="HTMLKeyboard">
    <w:name w:val="HTML Keyboard"/>
    <w:basedOn w:val="DefaultParagraphFont"/>
    <w:uiPriority w:val="99"/>
    <w:semiHidden/>
    <w:rsid w:val="00541CA5"/>
    <w:rPr>
      <w:rFonts w:ascii="Consolas" w:hAnsi="Consolas"/>
      <w:sz w:val="20"/>
      <w:szCs w:val="20"/>
    </w:rPr>
  </w:style>
  <w:style w:type="character" w:styleId="HTMLSample">
    <w:name w:val="HTML Sample"/>
    <w:basedOn w:val="DefaultParagraphFont"/>
    <w:uiPriority w:val="99"/>
    <w:semiHidden/>
    <w:rsid w:val="00541CA5"/>
    <w:rPr>
      <w:rFonts w:ascii="Consolas" w:hAnsi="Consolas"/>
      <w:sz w:val="24"/>
      <w:szCs w:val="24"/>
    </w:rPr>
  </w:style>
  <w:style w:type="character" w:styleId="HTMLTypewriter">
    <w:name w:val="HTML Typewriter"/>
    <w:basedOn w:val="DefaultParagraphFont"/>
    <w:uiPriority w:val="99"/>
    <w:semiHidden/>
    <w:rsid w:val="00541CA5"/>
    <w:rPr>
      <w:rFonts w:ascii="Consolas" w:hAnsi="Consolas"/>
      <w:sz w:val="20"/>
      <w:szCs w:val="20"/>
    </w:rPr>
  </w:style>
  <w:style w:type="character" w:styleId="HTMLVariable">
    <w:name w:val="HTML Variable"/>
    <w:basedOn w:val="DefaultParagraphFont"/>
    <w:uiPriority w:val="99"/>
    <w:semiHidden/>
    <w:rsid w:val="00541CA5"/>
    <w:rPr>
      <w:i/>
      <w:iCs/>
    </w:rPr>
  </w:style>
  <w:style w:type="character" w:styleId="IntenseEmphasis">
    <w:name w:val="Intense Emphasis"/>
    <w:basedOn w:val="DefaultParagraphFont"/>
    <w:uiPriority w:val="99"/>
    <w:rsid w:val="00541CA5"/>
    <w:rPr>
      <w:b/>
      <w:bCs/>
      <w:i/>
      <w:iCs/>
      <w:color w:val="4F81BD" w:themeColor="accent1"/>
    </w:rPr>
  </w:style>
  <w:style w:type="character" w:styleId="IntenseReference">
    <w:name w:val="Intense Reference"/>
    <w:basedOn w:val="DefaultParagraphFont"/>
    <w:uiPriority w:val="99"/>
    <w:rsid w:val="00541CA5"/>
    <w:rPr>
      <w:b/>
      <w:bCs/>
      <w:smallCaps/>
      <w:color w:val="C0504D" w:themeColor="accent2"/>
      <w:spacing w:val="5"/>
      <w:u w:val="single"/>
    </w:rPr>
  </w:style>
  <w:style w:type="character" w:styleId="LineNumber">
    <w:name w:val="line number"/>
    <w:basedOn w:val="DefaultParagraphFont"/>
    <w:uiPriority w:val="99"/>
    <w:semiHidden/>
    <w:rsid w:val="00541CA5"/>
  </w:style>
  <w:style w:type="character" w:styleId="PageNumber">
    <w:name w:val="page number"/>
    <w:basedOn w:val="DefaultParagraphFont"/>
    <w:uiPriority w:val="99"/>
    <w:semiHidden/>
    <w:rsid w:val="00541CA5"/>
  </w:style>
  <w:style w:type="character" w:styleId="PlaceholderText">
    <w:name w:val="Placeholder Text"/>
    <w:basedOn w:val="DefaultParagraphFont"/>
    <w:uiPriority w:val="99"/>
    <w:semiHidden/>
    <w:rsid w:val="00541CA5"/>
    <w:rPr>
      <w:color w:val="808080"/>
    </w:rPr>
  </w:style>
  <w:style w:type="character" w:styleId="Strong">
    <w:name w:val="Strong"/>
    <w:basedOn w:val="DefaultParagraphFont"/>
    <w:uiPriority w:val="99"/>
    <w:rsid w:val="00541CA5"/>
    <w:rPr>
      <w:b/>
      <w:bCs/>
    </w:rPr>
  </w:style>
  <w:style w:type="character" w:styleId="SubtleEmphasis">
    <w:name w:val="Subtle Emphasis"/>
    <w:basedOn w:val="DefaultParagraphFont"/>
    <w:uiPriority w:val="99"/>
    <w:rsid w:val="00541CA5"/>
    <w:rPr>
      <w:i/>
      <w:iCs/>
      <w:color w:val="808080" w:themeColor="text1" w:themeTint="7F"/>
    </w:rPr>
  </w:style>
  <w:style w:type="character" w:styleId="SubtleReference">
    <w:name w:val="Subtle Reference"/>
    <w:basedOn w:val="DefaultParagraphFont"/>
    <w:uiPriority w:val="99"/>
    <w:qFormat/>
    <w:rsid w:val="00541CA5"/>
    <w:rPr>
      <w:smallCaps/>
      <w:color w:val="C0504D" w:themeColor="accent2"/>
      <w:u w:val="single"/>
    </w:rPr>
  </w:style>
  <w:style w:type="table" w:styleId="LightShading-Accent5">
    <w:name w:val="Light Shading Accent 5"/>
    <w:basedOn w:val="TableNormal"/>
    <w:uiPriority w:val="60"/>
    <w:rsid w:val="00541CA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541CA5"/>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541CA5"/>
    <w:pPr>
      <w:spacing w:before="240" w:after="240" w:line="240" w:lineRule="auto"/>
      <w:ind w:left="4320"/>
      <w:contextualSpacing/>
      <w:jc w:val="right"/>
    </w:pPr>
    <w:rPr>
      <w:rFonts w:ascii="Arial" w:eastAsia="Times New Roman" w:hAnsi="Arial" w:cs="Times New Roman"/>
      <w:snapToGrid w:val="0"/>
      <w:sz w:val="18"/>
      <w:szCs w:val="20"/>
    </w:rPr>
  </w:style>
  <w:style w:type="character" w:customStyle="1" w:styleId="Heading6Char">
    <w:name w:val="Heading 6 Char"/>
    <w:basedOn w:val="DefaultParagraphFont"/>
    <w:link w:val="Heading6"/>
    <w:rsid w:val="00490065"/>
    <w:rPr>
      <w:rFonts w:eastAsiaTheme="minorHAnsi"/>
    </w:rPr>
  </w:style>
  <w:style w:type="character" w:customStyle="1" w:styleId="ListParagraphChar">
    <w:name w:val="List Paragraph Char"/>
    <w:basedOn w:val="DefaultParagraphFont"/>
    <w:link w:val="ListParagraph"/>
    <w:uiPriority w:val="99"/>
    <w:rsid w:val="009340DD"/>
    <w:rPr>
      <w:rFonts w:ascii="Calibri" w:eastAsia="Times New Roman" w:hAnsi="Calibri" w:cs="Times New Roman"/>
      <w:color w:val="FF0000"/>
    </w:rPr>
  </w:style>
  <w:style w:type="paragraph" w:styleId="Caption">
    <w:name w:val="caption"/>
    <w:basedOn w:val="Normal"/>
    <w:next w:val="Normal"/>
    <w:uiPriority w:val="35"/>
    <w:qFormat/>
    <w:rsid w:val="00490065"/>
    <w:pPr>
      <w:spacing w:line="240" w:lineRule="auto"/>
    </w:pPr>
    <w:rPr>
      <w:b/>
      <w:bCs/>
      <w:color w:val="4F81BD" w:themeColor="accent1"/>
      <w:sz w:val="18"/>
      <w:szCs w:val="18"/>
    </w:rPr>
  </w:style>
  <w:style w:type="table" w:styleId="TableGrid">
    <w:name w:val="Table Grid"/>
    <w:basedOn w:val="TableNormal"/>
    <w:uiPriority w:val="99"/>
    <w:rsid w:val="00490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level2">
    <w:name w:val="Bullet 1 level 2"/>
    <w:basedOn w:val="Normal"/>
    <w:link w:val="Bullet1level2Char"/>
    <w:uiPriority w:val="99"/>
    <w:qFormat/>
    <w:rsid w:val="009340DD"/>
    <w:pPr>
      <w:spacing w:before="120" w:after="60"/>
      <w:ind w:left="1080" w:hanging="360"/>
      <w:contextualSpacing/>
    </w:pPr>
    <w:rPr>
      <w:color w:val="363435"/>
    </w:rPr>
  </w:style>
  <w:style w:type="character" w:customStyle="1" w:styleId="Bullet1level2Char">
    <w:name w:val="Bullet 1 level 2 Char"/>
    <w:basedOn w:val="DefaultParagraphFont"/>
    <w:link w:val="Bullet1level2"/>
    <w:uiPriority w:val="99"/>
    <w:rsid w:val="009340DD"/>
    <w:rPr>
      <w:rFonts w:eastAsiaTheme="minorHAnsi"/>
      <w:color w:val="363435"/>
    </w:rPr>
  </w:style>
  <w:style w:type="paragraph" w:customStyle="1" w:styleId="Caption1">
    <w:name w:val="Caption1"/>
    <w:basedOn w:val="Normal"/>
    <w:link w:val="captionChar"/>
    <w:uiPriority w:val="99"/>
    <w:qFormat/>
    <w:rsid w:val="009340DD"/>
    <w:pPr>
      <w:keepNext/>
      <w:spacing w:before="160"/>
    </w:pPr>
    <w:rPr>
      <w:b/>
      <w:i/>
      <w:noProof/>
      <w:color w:val="363435"/>
      <w:sz w:val="18"/>
      <w:u w:color="DD8605"/>
    </w:rPr>
  </w:style>
  <w:style w:type="character" w:customStyle="1" w:styleId="captionChar">
    <w:name w:val="caption Char"/>
    <w:basedOn w:val="DefaultParagraphFont"/>
    <w:link w:val="Caption1"/>
    <w:uiPriority w:val="99"/>
    <w:rsid w:val="009340DD"/>
    <w:rPr>
      <w:rFonts w:eastAsiaTheme="minorHAnsi"/>
      <w:b/>
      <w:i/>
      <w:noProof/>
      <w:color w:val="363435"/>
      <w:sz w:val="18"/>
      <w:u w:color="DD8605"/>
    </w:rPr>
  </w:style>
  <w:style w:type="paragraph" w:styleId="BalloonText">
    <w:name w:val="Balloon Text"/>
    <w:basedOn w:val="Normal"/>
    <w:link w:val="BalloonTextChar"/>
    <w:semiHidden/>
    <w:rsid w:val="00490065"/>
    <w:rPr>
      <w:rFonts w:ascii="Tahoma" w:hAnsi="Tahoma"/>
      <w:sz w:val="16"/>
    </w:rPr>
  </w:style>
  <w:style w:type="character" w:customStyle="1" w:styleId="BalloonTextChar">
    <w:name w:val="Balloon Text Char"/>
    <w:basedOn w:val="DefaultParagraphFont"/>
    <w:link w:val="BalloonText"/>
    <w:semiHidden/>
    <w:rsid w:val="00490065"/>
    <w:rPr>
      <w:rFonts w:ascii="Tahoma" w:eastAsiaTheme="minorHAnsi" w:hAnsi="Tahoma"/>
      <w:sz w:val="16"/>
    </w:rPr>
  </w:style>
  <w:style w:type="paragraph" w:styleId="NoSpacing">
    <w:name w:val="No Spacing"/>
    <w:link w:val="NoSpacingChar"/>
    <w:uiPriority w:val="99"/>
    <w:qFormat/>
    <w:rsid w:val="00490065"/>
    <w:pPr>
      <w:spacing w:after="0" w:line="240" w:lineRule="auto"/>
    </w:pPr>
    <w:rPr>
      <w:rFonts w:eastAsiaTheme="minorHAnsi"/>
    </w:rPr>
  </w:style>
  <w:style w:type="character" w:customStyle="1" w:styleId="NoSpacingChar">
    <w:name w:val="No Spacing Char"/>
    <w:basedOn w:val="DefaultParagraphFont"/>
    <w:link w:val="NoSpacing"/>
    <w:uiPriority w:val="99"/>
    <w:locked/>
    <w:rsid w:val="009340DD"/>
    <w:rPr>
      <w:rFonts w:eastAsiaTheme="minorHAnsi"/>
    </w:rPr>
  </w:style>
  <w:style w:type="paragraph" w:styleId="Title">
    <w:name w:val="Title"/>
    <w:basedOn w:val="Normal"/>
    <w:next w:val="Normal"/>
    <w:link w:val="TitleChar"/>
    <w:uiPriority w:val="99"/>
    <w:qFormat/>
    <w:rsid w:val="004900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4900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490065"/>
    <w:pPr>
      <w:spacing w:after="60"/>
      <w:jc w:val="center"/>
      <w:outlineLvl w:val="1"/>
    </w:pPr>
    <w:rPr>
      <w:rFonts w:ascii="Arial" w:hAnsi="Arial"/>
    </w:rPr>
  </w:style>
  <w:style w:type="character" w:customStyle="1" w:styleId="SubtitleChar">
    <w:name w:val="Subtitle Char"/>
    <w:basedOn w:val="DefaultParagraphFont"/>
    <w:link w:val="Subtitle"/>
    <w:rsid w:val="00490065"/>
    <w:rPr>
      <w:rFonts w:ascii="Arial" w:eastAsiaTheme="minorHAnsi" w:hAnsi="Arial"/>
    </w:rPr>
  </w:style>
  <w:style w:type="paragraph" w:customStyle="1" w:styleId="companyname">
    <w:name w:val="company name"/>
    <w:basedOn w:val="NoSpacing"/>
    <w:link w:val="companynameChar"/>
    <w:uiPriority w:val="99"/>
    <w:rsid w:val="009340DD"/>
    <w:pPr>
      <w:framePr w:hSpace="187" w:wrap="around" w:hAnchor="margin" w:xAlign="center" w:y="2881"/>
    </w:pPr>
    <w:rPr>
      <w:color w:val="A6A6A6"/>
    </w:rPr>
  </w:style>
  <w:style w:type="character" w:customStyle="1" w:styleId="companynameChar">
    <w:name w:val="company name Char"/>
    <w:basedOn w:val="NoSpacingChar"/>
    <w:link w:val="companyname"/>
    <w:uiPriority w:val="99"/>
    <w:locked/>
    <w:rsid w:val="009340DD"/>
    <w:rPr>
      <w:rFonts w:ascii="Calibri" w:eastAsia="Times New Roman" w:hAnsi="Calibri" w:cs="Times New Roman"/>
      <w:color w:val="A6A6A6"/>
    </w:rPr>
  </w:style>
  <w:style w:type="paragraph" w:styleId="TOCHeading">
    <w:name w:val="TOC Heading"/>
    <w:basedOn w:val="Heading1"/>
    <w:next w:val="Normal"/>
    <w:uiPriority w:val="99"/>
    <w:qFormat/>
    <w:rsid w:val="00490065"/>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Bullet1level1">
    <w:name w:val="Bullet 1 level 1"/>
    <w:basedOn w:val="ListParagraph"/>
    <w:link w:val="Bullet1level1Char"/>
    <w:uiPriority w:val="99"/>
    <w:rsid w:val="009340DD"/>
    <w:pPr>
      <w:numPr>
        <w:numId w:val="9"/>
      </w:numPr>
      <w:spacing w:before="120" w:after="60"/>
      <w:ind w:left="360"/>
    </w:pPr>
    <w:rPr>
      <w:rFonts w:eastAsia="Calibri"/>
      <w:color w:val="363435"/>
    </w:rPr>
  </w:style>
  <w:style w:type="character" w:customStyle="1" w:styleId="Bullet1level1Char">
    <w:name w:val="Bullet 1 level 1 Char"/>
    <w:basedOn w:val="ListParagraphChar"/>
    <w:link w:val="Bullet1level1"/>
    <w:uiPriority w:val="99"/>
    <w:locked/>
    <w:rsid w:val="009340DD"/>
    <w:rPr>
      <w:rFonts w:ascii="Calibri" w:eastAsia="Calibri" w:hAnsi="Calibri" w:cs="Times New Roman"/>
      <w:color w:val="363435"/>
    </w:rPr>
  </w:style>
  <w:style w:type="paragraph" w:customStyle="1" w:styleId="Bullet2level1">
    <w:name w:val="Bullet 2 level 1"/>
    <w:basedOn w:val="Bullet1level1"/>
    <w:link w:val="Bullet2level1Char"/>
    <w:uiPriority w:val="99"/>
    <w:rsid w:val="009340DD"/>
    <w:pPr>
      <w:numPr>
        <w:numId w:val="0"/>
      </w:numPr>
      <w:spacing w:before="60"/>
      <w:ind w:left="540" w:hanging="270"/>
    </w:pPr>
  </w:style>
  <w:style w:type="character" w:customStyle="1" w:styleId="Bullet2level1Char">
    <w:name w:val="Bullet 2 level 1 Char"/>
    <w:basedOn w:val="Bullet1level1Char"/>
    <w:link w:val="Bullet2level1"/>
    <w:uiPriority w:val="99"/>
    <w:locked/>
    <w:rsid w:val="009340DD"/>
    <w:rPr>
      <w:rFonts w:ascii="Calibri" w:eastAsia="Calibri" w:hAnsi="Calibri" w:cs="Times New Roman"/>
      <w:color w:val="363435"/>
    </w:rPr>
  </w:style>
  <w:style w:type="paragraph" w:customStyle="1" w:styleId="Bullet3level1">
    <w:name w:val="Bullet 3 level1"/>
    <w:basedOn w:val="Bullet2level1"/>
    <w:link w:val="Bullet3level1Char"/>
    <w:uiPriority w:val="99"/>
    <w:rsid w:val="009340DD"/>
    <w:pPr>
      <w:ind w:left="810"/>
    </w:pPr>
    <w:rPr>
      <w:sz w:val="21"/>
    </w:rPr>
  </w:style>
  <w:style w:type="character" w:customStyle="1" w:styleId="Bullet3level1Char">
    <w:name w:val="Bullet 3 level1 Char"/>
    <w:basedOn w:val="Bullet2level1Char"/>
    <w:link w:val="Bullet3level1"/>
    <w:uiPriority w:val="99"/>
    <w:locked/>
    <w:rsid w:val="009340DD"/>
    <w:rPr>
      <w:rFonts w:ascii="Calibri" w:eastAsia="Calibri" w:hAnsi="Calibri" w:cs="Times New Roman"/>
      <w:color w:val="363435"/>
      <w:sz w:val="21"/>
    </w:rPr>
  </w:style>
  <w:style w:type="paragraph" w:customStyle="1" w:styleId="Numberedbullet1level1">
    <w:name w:val="Numbered bullet 1 level 1"/>
    <w:basedOn w:val="Normal"/>
    <w:link w:val="Numberedbullet1level1Char"/>
    <w:uiPriority w:val="99"/>
    <w:rsid w:val="009340DD"/>
    <w:pPr>
      <w:spacing w:before="120" w:after="60"/>
      <w:ind w:left="450" w:hanging="360"/>
    </w:pPr>
    <w:rPr>
      <w:rFonts w:ascii="Calibri" w:eastAsia="Calibri" w:hAnsi="Calibri" w:cs="Times New Roman"/>
      <w:color w:val="363435"/>
    </w:rPr>
  </w:style>
  <w:style w:type="character" w:customStyle="1" w:styleId="Numberedbullet1level1Char">
    <w:name w:val="Numbered bullet 1 level 1 Char"/>
    <w:basedOn w:val="ListParagraphChar"/>
    <w:link w:val="Numberedbullet1level1"/>
    <w:uiPriority w:val="99"/>
    <w:locked/>
    <w:rsid w:val="009340DD"/>
    <w:rPr>
      <w:rFonts w:ascii="Calibri" w:eastAsia="Calibri" w:hAnsi="Calibri" w:cs="Times New Roman"/>
      <w:color w:val="363435"/>
    </w:rPr>
  </w:style>
  <w:style w:type="paragraph" w:customStyle="1" w:styleId="Numberedbullet2level1">
    <w:name w:val="Numbered bullet 2 level 1"/>
    <w:basedOn w:val="Numberedbullet1level1"/>
    <w:link w:val="Numberedbullet2level1Char"/>
    <w:uiPriority w:val="99"/>
    <w:rsid w:val="009340DD"/>
    <w:pPr>
      <w:spacing w:before="60"/>
      <w:ind w:left="810"/>
    </w:pPr>
  </w:style>
  <w:style w:type="character" w:customStyle="1" w:styleId="Numberedbullet2level1Char">
    <w:name w:val="Numbered bullet 2 level 1 Char"/>
    <w:basedOn w:val="Numberedbullet1level1Char"/>
    <w:link w:val="Numberedbullet2level1"/>
    <w:uiPriority w:val="99"/>
    <w:locked/>
    <w:rsid w:val="009340DD"/>
    <w:rPr>
      <w:rFonts w:ascii="Calibri" w:eastAsia="Calibri" w:hAnsi="Calibri" w:cs="Times New Roman"/>
      <w:color w:val="363435"/>
    </w:rPr>
  </w:style>
  <w:style w:type="paragraph" w:customStyle="1" w:styleId="Numberedbullet3level1">
    <w:name w:val="Numbered bullet 3 level 1"/>
    <w:basedOn w:val="Numberedbullet2level1"/>
    <w:link w:val="Numberedbullet3level1Char"/>
    <w:uiPriority w:val="99"/>
    <w:rsid w:val="009340DD"/>
    <w:pPr>
      <w:ind w:left="1170" w:hanging="180"/>
    </w:pPr>
    <w:rPr>
      <w:sz w:val="21"/>
    </w:rPr>
  </w:style>
  <w:style w:type="character" w:customStyle="1" w:styleId="Numberedbullet3level1Char">
    <w:name w:val="Numbered bullet 3 level 1 Char"/>
    <w:basedOn w:val="Numberedbullet2level1Char"/>
    <w:link w:val="Numberedbullet3level1"/>
    <w:uiPriority w:val="99"/>
    <w:locked/>
    <w:rsid w:val="009340DD"/>
    <w:rPr>
      <w:rFonts w:ascii="Calibri" w:eastAsia="Calibri" w:hAnsi="Calibri" w:cs="Times New Roman"/>
      <w:color w:val="363435"/>
      <w:sz w:val="21"/>
    </w:rPr>
  </w:style>
  <w:style w:type="paragraph" w:customStyle="1" w:styleId="NoteHeading1">
    <w:name w:val="Note Heading1"/>
    <w:basedOn w:val="Normal"/>
    <w:link w:val="NoteheadingChar"/>
    <w:uiPriority w:val="99"/>
    <w:rsid w:val="009340DD"/>
    <w:pPr>
      <w:pBdr>
        <w:bottom w:val="single" w:sz="4" w:space="1" w:color="DD8605"/>
      </w:pBdr>
      <w:spacing w:before="160"/>
    </w:pPr>
    <w:rPr>
      <w:rFonts w:ascii="Calibri" w:eastAsia="Calibri" w:hAnsi="Calibri" w:cs="Times New Roman"/>
      <w:b/>
      <w:color w:val="363435"/>
    </w:rPr>
  </w:style>
  <w:style w:type="character" w:customStyle="1" w:styleId="NoteheadingChar">
    <w:name w:val="Note heading Char"/>
    <w:basedOn w:val="DefaultParagraphFont"/>
    <w:link w:val="NoteHeading1"/>
    <w:uiPriority w:val="99"/>
    <w:locked/>
    <w:rsid w:val="009340DD"/>
    <w:rPr>
      <w:rFonts w:ascii="Calibri" w:eastAsia="Calibri" w:hAnsi="Calibri" w:cs="Times New Roman"/>
      <w:b/>
      <w:color w:val="363435"/>
    </w:rPr>
  </w:style>
  <w:style w:type="paragraph" w:customStyle="1" w:styleId="notetext">
    <w:name w:val="note text"/>
    <w:basedOn w:val="Normal"/>
    <w:link w:val="notetextChar"/>
    <w:uiPriority w:val="99"/>
    <w:rsid w:val="009340DD"/>
    <w:pPr>
      <w:spacing w:before="160"/>
    </w:pPr>
    <w:rPr>
      <w:rFonts w:ascii="Calibri" w:eastAsia="Calibri" w:hAnsi="Calibri" w:cs="Times New Roman"/>
      <w:color w:val="363435"/>
      <w:sz w:val="18"/>
    </w:rPr>
  </w:style>
  <w:style w:type="character" w:customStyle="1" w:styleId="notetextChar">
    <w:name w:val="note text Char"/>
    <w:basedOn w:val="DefaultParagraphFont"/>
    <w:link w:val="notetext"/>
    <w:uiPriority w:val="99"/>
    <w:locked/>
    <w:rsid w:val="009340DD"/>
    <w:rPr>
      <w:rFonts w:ascii="Calibri" w:eastAsia="Calibri" w:hAnsi="Calibri" w:cs="Times New Roman"/>
      <w:color w:val="363435"/>
      <w:sz w:val="18"/>
    </w:rPr>
  </w:style>
  <w:style w:type="paragraph" w:customStyle="1" w:styleId="Bulletlevel1bold">
    <w:name w:val="Bullet level 1 bold"/>
    <w:basedOn w:val="Bullet1level1"/>
    <w:link w:val="Bulletlevel1boldChar"/>
    <w:uiPriority w:val="99"/>
    <w:rsid w:val="009340DD"/>
    <w:rPr>
      <w:b/>
    </w:rPr>
  </w:style>
  <w:style w:type="character" w:customStyle="1" w:styleId="Bulletlevel1boldChar">
    <w:name w:val="Bullet level 1 bold Char"/>
    <w:basedOn w:val="Bullet1level1Char"/>
    <w:link w:val="Bulletlevel1bold"/>
    <w:uiPriority w:val="99"/>
    <w:locked/>
    <w:rsid w:val="009340DD"/>
    <w:rPr>
      <w:rFonts w:ascii="Calibri" w:eastAsia="Calibri" w:hAnsi="Calibri" w:cs="Times New Roman"/>
      <w:b/>
      <w:color w:val="363435"/>
    </w:rPr>
  </w:style>
  <w:style w:type="paragraph" w:customStyle="1" w:styleId="Listtext">
    <w:name w:val="List text"/>
    <w:basedOn w:val="Bulletlevel1bold"/>
    <w:link w:val="ListtextChar"/>
    <w:autoRedefine/>
    <w:uiPriority w:val="99"/>
    <w:rsid w:val="009340DD"/>
    <w:rPr>
      <w:b w:val="0"/>
    </w:rPr>
  </w:style>
  <w:style w:type="character" w:customStyle="1" w:styleId="ListtextChar">
    <w:name w:val="List text Char"/>
    <w:basedOn w:val="Bulletlevel1boldChar"/>
    <w:link w:val="Listtext"/>
    <w:uiPriority w:val="99"/>
    <w:locked/>
    <w:rsid w:val="009340DD"/>
    <w:rPr>
      <w:rFonts w:ascii="Calibri" w:eastAsia="Calibri" w:hAnsi="Calibri" w:cs="Times New Roman"/>
      <w:b w:val="0"/>
      <w:color w:val="363435"/>
    </w:rPr>
  </w:style>
  <w:style w:type="paragraph" w:customStyle="1" w:styleId="Numberedbullet1level1bold">
    <w:name w:val="Numbered bullet 1 level 1 bold"/>
    <w:basedOn w:val="Numberedbullet1level1"/>
    <w:link w:val="Numberedbullet1level1boldChar"/>
    <w:uiPriority w:val="99"/>
    <w:rsid w:val="009340DD"/>
    <w:rPr>
      <w:b/>
    </w:rPr>
  </w:style>
  <w:style w:type="character" w:customStyle="1" w:styleId="Numberedbullet1level1boldChar">
    <w:name w:val="Numbered bullet 1 level 1 bold Char"/>
    <w:basedOn w:val="Numberedbullet1level1Char"/>
    <w:link w:val="Numberedbullet1level1bold"/>
    <w:uiPriority w:val="99"/>
    <w:locked/>
    <w:rsid w:val="009340DD"/>
    <w:rPr>
      <w:rFonts w:ascii="Calibri" w:eastAsia="Calibri" w:hAnsi="Calibri" w:cs="Times New Roman"/>
      <w:b/>
      <w:color w:val="363435"/>
    </w:rPr>
  </w:style>
  <w:style w:type="paragraph" w:customStyle="1" w:styleId="TOCHeading1">
    <w:name w:val="TOC Heading1"/>
    <w:basedOn w:val="Heading1"/>
    <w:link w:val="TOCheadingChar"/>
    <w:uiPriority w:val="99"/>
    <w:rsid w:val="009340DD"/>
    <w:pPr>
      <w:keepLines/>
      <w:pBdr>
        <w:bottom w:val="single" w:sz="4" w:space="0" w:color="DD8605"/>
      </w:pBdr>
      <w:spacing w:before="480" w:after="120"/>
      <w:contextualSpacing/>
    </w:pPr>
    <w:rPr>
      <w:rFonts w:ascii="Calibri" w:hAnsi="Calibri"/>
      <w:b w:val="0"/>
      <w:bCs/>
      <w:caps w:val="0"/>
      <w:color w:val="DD8605"/>
      <w:sz w:val="48"/>
    </w:rPr>
  </w:style>
  <w:style w:type="character" w:customStyle="1" w:styleId="TOCheadingChar">
    <w:name w:val="TOC heading Char"/>
    <w:basedOn w:val="Heading1Char"/>
    <w:link w:val="TOCHeading1"/>
    <w:uiPriority w:val="99"/>
    <w:locked/>
    <w:rsid w:val="009340DD"/>
    <w:rPr>
      <w:rFonts w:ascii="Calibri" w:eastAsia="Times New Roman" w:hAnsi="Calibri" w:cs="Times New Roman"/>
      <w:b w:val="0"/>
      <w:bCs/>
      <w:caps w:val="0"/>
      <w:color w:val="DD8605"/>
      <w:sz w:val="48"/>
      <w:szCs w:val="28"/>
    </w:rPr>
  </w:style>
  <w:style w:type="paragraph" w:customStyle="1" w:styleId="Bullet1level2bold">
    <w:name w:val="Bullet 1 level 2 bold"/>
    <w:basedOn w:val="Bullet1level2"/>
    <w:link w:val="Bullet1level2boldChar"/>
    <w:uiPriority w:val="99"/>
    <w:rsid w:val="009340DD"/>
    <w:pPr>
      <w:ind w:left="450"/>
    </w:pPr>
    <w:rPr>
      <w:rFonts w:ascii="Calibri" w:eastAsia="Calibri" w:hAnsi="Calibri" w:cs="Times New Roman"/>
      <w:b/>
    </w:rPr>
  </w:style>
  <w:style w:type="character" w:customStyle="1" w:styleId="Bullet1level2boldChar">
    <w:name w:val="Bullet 1 level 2 bold Char"/>
    <w:basedOn w:val="Bullet1level2Char"/>
    <w:link w:val="Bullet1level2bold"/>
    <w:uiPriority w:val="99"/>
    <w:locked/>
    <w:rsid w:val="009340DD"/>
    <w:rPr>
      <w:rFonts w:ascii="Calibri" w:eastAsia="Calibri" w:hAnsi="Calibri" w:cs="Times New Roman"/>
      <w:b/>
      <w:color w:val="363435"/>
    </w:rPr>
  </w:style>
  <w:style w:type="paragraph" w:customStyle="1" w:styleId="Bullet2level2">
    <w:name w:val="Bullet 2 level 2"/>
    <w:basedOn w:val="Bullet1level2bold"/>
    <w:link w:val="Bullet2level2Char"/>
    <w:uiPriority w:val="99"/>
    <w:rsid w:val="009340DD"/>
    <w:pPr>
      <w:ind w:left="810"/>
    </w:pPr>
    <w:rPr>
      <w:b w:val="0"/>
    </w:rPr>
  </w:style>
  <w:style w:type="character" w:customStyle="1" w:styleId="Bullet2level2Char">
    <w:name w:val="Bullet 2 level 2 Char"/>
    <w:basedOn w:val="Bullet1level2boldChar"/>
    <w:link w:val="Bullet2level2"/>
    <w:uiPriority w:val="99"/>
    <w:locked/>
    <w:rsid w:val="009340DD"/>
    <w:rPr>
      <w:rFonts w:ascii="Calibri" w:eastAsia="Calibri" w:hAnsi="Calibri" w:cs="Times New Roman"/>
      <w:b w:val="0"/>
      <w:color w:val="363435"/>
    </w:rPr>
  </w:style>
  <w:style w:type="paragraph" w:customStyle="1" w:styleId="Bullet3level2">
    <w:name w:val="Bullet 3 level 2"/>
    <w:basedOn w:val="Bullet2level2"/>
    <w:link w:val="Bullet3level2Char"/>
    <w:uiPriority w:val="99"/>
    <w:rsid w:val="009340DD"/>
    <w:pPr>
      <w:ind w:left="1080" w:hanging="270"/>
    </w:pPr>
    <w:rPr>
      <w:sz w:val="21"/>
    </w:rPr>
  </w:style>
  <w:style w:type="character" w:customStyle="1" w:styleId="Bullet3level2Char">
    <w:name w:val="Bullet 3 level 2 Char"/>
    <w:basedOn w:val="Bullet2level2Char"/>
    <w:link w:val="Bullet3level2"/>
    <w:uiPriority w:val="99"/>
    <w:locked/>
    <w:rsid w:val="009340DD"/>
    <w:rPr>
      <w:rFonts w:ascii="Calibri" w:eastAsia="Calibri" w:hAnsi="Calibri" w:cs="Times New Roman"/>
      <w:b w:val="0"/>
      <w:color w:val="363435"/>
      <w:sz w:val="21"/>
    </w:rPr>
  </w:style>
  <w:style w:type="paragraph" w:customStyle="1" w:styleId="Numberedbullet1level2">
    <w:name w:val="Numbered bullet 1 level 2"/>
    <w:basedOn w:val="Numberedbullet1level1"/>
    <w:link w:val="Numberedbullet1level2Char"/>
    <w:uiPriority w:val="99"/>
    <w:rsid w:val="009340DD"/>
  </w:style>
  <w:style w:type="character" w:customStyle="1" w:styleId="Numberedbullet1level2Char">
    <w:name w:val="Numbered bullet 1 level 2 Char"/>
    <w:basedOn w:val="Numberedbullet1level1Char"/>
    <w:link w:val="Numberedbullet1level2"/>
    <w:uiPriority w:val="99"/>
    <w:locked/>
    <w:rsid w:val="009340DD"/>
    <w:rPr>
      <w:rFonts w:ascii="Calibri" w:eastAsia="Calibri" w:hAnsi="Calibri" w:cs="Times New Roman"/>
      <w:color w:val="363435"/>
    </w:rPr>
  </w:style>
  <w:style w:type="paragraph" w:customStyle="1" w:styleId="Numberedbullet1level2bold">
    <w:name w:val="Numbered bullet 1 level 2 bold"/>
    <w:basedOn w:val="Numberedbullet1level2"/>
    <w:link w:val="Numberedbullet1level2boldChar"/>
    <w:uiPriority w:val="99"/>
    <w:rsid w:val="009340DD"/>
    <w:pPr>
      <w:tabs>
        <w:tab w:val="left" w:pos="450"/>
      </w:tabs>
    </w:pPr>
    <w:rPr>
      <w:b/>
    </w:rPr>
  </w:style>
  <w:style w:type="character" w:customStyle="1" w:styleId="Numberedbullet1level2boldChar">
    <w:name w:val="Numbered bullet 1 level 2 bold Char"/>
    <w:basedOn w:val="Numberedbullet1level2Char"/>
    <w:link w:val="Numberedbullet1level2bold"/>
    <w:uiPriority w:val="99"/>
    <w:locked/>
    <w:rsid w:val="009340DD"/>
    <w:rPr>
      <w:rFonts w:ascii="Calibri" w:eastAsia="Calibri" w:hAnsi="Calibri" w:cs="Times New Roman"/>
      <w:b/>
      <w:color w:val="363435"/>
    </w:rPr>
  </w:style>
  <w:style w:type="paragraph" w:customStyle="1" w:styleId="Numberedbullet2level2">
    <w:name w:val="Numbered bullet 2 level 2"/>
    <w:basedOn w:val="Numberedbullet1level2bold"/>
    <w:link w:val="Numberedbullet2level2Char"/>
    <w:uiPriority w:val="99"/>
    <w:rsid w:val="009340DD"/>
    <w:pPr>
      <w:ind w:left="810"/>
    </w:pPr>
    <w:rPr>
      <w:b w:val="0"/>
    </w:rPr>
  </w:style>
  <w:style w:type="character" w:customStyle="1" w:styleId="Numberedbullet2level2Char">
    <w:name w:val="Numbered bullet 2 level 2 Char"/>
    <w:basedOn w:val="Numberedbullet1level2boldChar"/>
    <w:link w:val="Numberedbullet2level2"/>
    <w:uiPriority w:val="99"/>
    <w:locked/>
    <w:rsid w:val="009340DD"/>
    <w:rPr>
      <w:rFonts w:ascii="Calibri" w:eastAsia="Calibri" w:hAnsi="Calibri" w:cs="Times New Roman"/>
      <w:b w:val="0"/>
      <w:color w:val="363435"/>
    </w:rPr>
  </w:style>
  <w:style w:type="paragraph" w:customStyle="1" w:styleId="Numberedbullet3level2">
    <w:name w:val="Numbered bullet 3 level 2"/>
    <w:basedOn w:val="Numberedbullet2level2"/>
    <w:link w:val="Numberedbullet3level2Char"/>
    <w:uiPriority w:val="99"/>
    <w:rsid w:val="009340DD"/>
    <w:pPr>
      <w:ind w:left="1170" w:hanging="180"/>
    </w:pPr>
  </w:style>
  <w:style w:type="character" w:customStyle="1" w:styleId="Numberedbullet3level2Char">
    <w:name w:val="Numbered bullet 3 level 2 Char"/>
    <w:basedOn w:val="Numberedbullet2level2Char"/>
    <w:link w:val="Numberedbullet3level2"/>
    <w:uiPriority w:val="99"/>
    <w:locked/>
    <w:rsid w:val="009340DD"/>
    <w:rPr>
      <w:rFonts w:ascii="Calibri" w:eastAsia="Calibri" w:hAnsi="Calibri" w:cs="Times New Roman"/>
      <w:b w:val="0"/>
      <w:color w:val="363435"/>
    </w:rPr>
  </w:style>
  <w:style w:type="paragraph" w:customStyle="1" w:styleId="Bullet1level3">
    <w:name w:val="Bullet 1 level 3"/>
    <w:basedOn w:val="Bullet1level1"/>
    <w:link w:val="Bullet1level3Char"/>
    <w:uiPriority w:val="99"/>
    <w:rsid w:val="009340DD"/>
    <w:pPr>
      <w:numPr>
        <w:numId w:val="10"/>
      </w:numPr>
      <w:tabs>
        <w:tab w:val="left" w:pos="360"/>
      </w:tabs>
    </w:pPr>
  </w:style>
  <w:style w:type="character" w:customStyle="1" w:styleId="Bullet1level3Char">
    <w:name w:val="Bullet 1 level 3 Char"/>
    <w:basedOn w:val="Bullet1level1Char"/>
    <w:link w:val="Bullet1level3"/>
    <w:uiPriority w:val="99"/>
    <w:locked/>
    <w:rsid w:val="009340DD"/>
    <w:rPr>
      <w:rFonts w:ascii="Calibri" w:eastAsia="Calibri" w:hAnsi="Calibri" w:cs="Times New Roman"/>
      <w:color w:val="363435"/>
    </w:rPr>
  </w:style>
  <w:style w:type="paragraph" w:customStyle="1" w:styleId="Bullet2level3">
    <w:name w:val="Bullet 2 level 3"/>
    <w:basedOn w:val="Bullet1level3"/>
    <w:link w:val="Bullet2level3Char"/>
    <w:uiPriority w:val="99"/>
    <w:rsid w:val="009340DD"/>
    <w:pPr>
      <w:numPr>
        <w:numId w:val="0"/>
      </w:numPr>
      <w:ind w:left="720" w:hanging="360"/>
    </w:pPr>
  </w:style>
  <w:style w:type="character" w:customStyle="1" w:styleId="Bullet2level3Char">
    <w:name w:val="Bullet 2 level 3 Char"/>
    <w:basedOn w:val="Bullet1level3Char"/>
    <w:link w:val="Bullet2level3"/>
    <w:uiPriority w:val="99"/>
    <w:locked/>
    <w:rsid w:val="009340DD"/>
    <w:rPr>
      <w:rFonts w:ascii="Calibri" w:eastAsia="Calibri" w:hAnsi="Calibri" w:cs="Times New Roman"/>
      <w:color w:val="363435"/>
    </w:rPr>
  </w:style>
  <w:style w:type="paragraph" w:customStyle="1" w:styleId="Bullet3level3">
    <w:name w:val="Bullet 3 level 3"/>
    <w:basedOn w:val="Bullet2level3"/>
    <w:link w:val="Bullet3level3Char"/>
    <w:uiPriority w:val="99"/>
    <w:rsid w:val="009340DD"/>
    <w:pPr>
      <w:ind w:left="1080"/>
    </w:pPr>
    <w:rPr>
      <w:sz w:val="21"/>
    </w:rPr>
  </w:style>
  <w:style w:type="character" w:customStyle="1" w:styleId="Bullet3level3Char">
    <w:name w:val="Bullet 3 level 3 Char"/>
    <w:basedOn w:val="Bullet2level3Char"/>
    <w:link w:val="Bullet3level3"/>
    <w:uiPriority w:val="99"/>
    <w:locked/>
    <w:rsid w:val="009340DD"/>
    <w:rPr>
      <w:rFonts w:ascii="Calibri" w:eastAsia="Calibri" w:hAnsi="Calibri" w:cs="Times New Roman"/>
      <w:color w:val="363435"/>
      <w:sz w:val="21"/>
    </w:rPr>
  </w:style>
  <w:style w:type="paragraph" w:customStyle="1" w:styleId="heading1introparagraph">
    <w:name w:val="heading 1 intro paragraph"/>
    <w:basedOn w:val="Normal"/>
    <w:link w:val="heading1introparagraphChar"/>
    <w:uiPriority w:val="99"/>
    <w:rsid w:val="009340DD"/>
    <w:pPr>
      <w:pBdr>
        <w:bottom w:val="single" w:sz="4" w:space="1" w:color="DD8605"/>
      </w:pBdr>
    </w:pPr>
    <w:rPr>
      <w:rFonts w:ascii="Calibri" w:eastAsia="Calibri" w:hAnsi="Calibri" w:cs="Times New Roman"/>
      <w:color w:val="BE5702"/>
    </w:rPr>
  </w:style>
  <w:style w:type="character" w:customStyle="1" w:styleId="heading1introparagraphChar">
    <w:name w:val="heading 1 intro paragraph Char"/>
    <w:basedOn w:val="DefaultParagraphFont"/>
    <w:link w:val="heading1introparagraph"/>
    <w:uiPriority w:val="99"/>
    <w:locked/>
    <w:rsid w:val="009340DD"/>
    <w:rPr>
      <w:rFonts w:ascii="Calibri" w:eastAsia="Calibri" w:hAnsi="Calibri" w:cs="Times New Roman"/>
      <w:color w:val="BE5702"/>
    </w:rPr>
  </w:style>
  <w:style w:type="paragraph" w:customStyle="1" w:styleId="Numberedbullet1level3">
    <w:name w:val="Numbered bullet 1 level 3"/>
    <w:basedOn w:val="ListParagraph"/>
    <w:link w:val="Numberedbullet1level3Char"/>
    <w:uiPriority w:val="99"/>
    <w:rsid w:val="009340DD"/>
    <w:pPr>
      <w:tabs>
        <w:tab w:val="left" w:pos="270"/>
      </w:tabs>
      <w:spacing w:before="60" w:after="60"/>
      <w:ind w:hanging="360"/>
    </w:pPr>
    <w:rPr>
      <w:rFonts w:eastAsia="Calibri"/>
      <w:color w:val="363435"/>
    </w:rPr>
  </w:style>
  <w:style w:type="character" w:customStyle="1" w:styleId="Numberedbullet1level3Char">
    <w:name w:val="Numbered bullet 1 level 3 Char"/>
    <w:basedOn w:val="Numberedbullet1level1Char"/>
    <w:link w:val="Numberedbullet1level3"/>
    <w:uiPriority w:val="99"/>
    <w:locked/>
    <w:rsid w:val="009340DD"/>
    <w:rPr>
      <w:rFonts w:ascii="Calibri" w:eastAsia="Calibri" w:hAnsi="Calibri" w:cs="Times New Roman"/>
      <w:color w:val="363435"/>
    </w:rPr>
  </w:style>
  <w:style w:type="paragraph" w:customStyle="1" w:styleId="Numberedbullet2level3">
    <w:name w:val="Numbered bullet 2 level 3"/>
    <w:basedOn w:val="Numberedbullet1level3"/>
    <w:link w:val="Numberedbullet2level3Char"/>
    <w:uiPriority w:val="99"/>
    <w:rsid w:val="009340DD"/>
    <w:pPr>
      <w:ind w:left="709" w:hanging="425"/>
    </w:pPr>
  </w:style>
  <w:style w:type="character" w:customStyle="1" w:styleId="Numberedbullet2level3Char">
    <w:name w:val="Numbered bullet 2 level 3 Char"/>
    <w:basedOn w:val="Numberedbullet1level3Char"/>
    <w:link w:val="Numberedbullet2level3"/>
    <w:uiPriority w:val="99"/>
    <w:locked/>
    <w:rsid w:val="009340DD"/>
    <w:rPr>
      <w:rFonts w:ascii="Calibri" w:eastAsia="Calibri" w:hAnsi="Calibri" w:cs="Times New Roman"/>
      <w:color w:val="363435"/>
    </w:rPr>
  </w:style>
  <w:style w:type="paragraph" w:customStyle="1" w:styleId="Numberedbullet3level3">
    <w:name w:val="Numbered bullet 3 level 3"/>
    <w:basedOn w:val="Numberedbullet2level3"/>
    <w:link w:val="Numberedbullet3level3Char"/>
    <w:autoRedefine/>
    <w:uiPriority w:val="99"/>
    <w:rsid w:val="009340DD"/>
    <w:pPr>
      <w:ind w:left="1134" w:hanging="283"/>
    </w:pPr>
    <w:rPr>
      <w:sz w:val="20"/>
      <w:szCs w:val="20"/>
    </w:rPr>
  </w:style>
  <w:style w:type="character" w:customStyle="1" w:styleId="Numberedbullet3level3Char">
    <w:name w:val="Numbered bullet 3 level 3 Char"/>
    <w:basedOn w:val="Numberedbullet2level3Char"/>
    <w:link w:val="Numberedbullet3level3"/>
    <w:uiPriority w:val="99"/>
    <w:locked/>
    <w:rsid w:val="009340DD"/>
    <w:rPr>
      <w:rFonts w:ascii="Calibri" w:eastAsia="Calibri" w:hAnsi="Calibri" w:cs="Times New Roman"/>
      <w:color w:val="363435"/>
      <w:sz w:val="20"/>
      <w:szCs w:val="20"/>
    </w:rPr>
  </w:style>
  <w:style w:type="paragraph" w:customStyle="1" w:styleId="Heading4bodytext">
    <w:name w:val="Heading 4 body text"/>
    <w:basedOn w:val="Normal"/>
    <w:link w:val="Heading4bodytextChar"/>
    <w:uiPriority w:val="99"/>
    <w:rsid w:val="009340DD"/>
    <w:pPr>
      <w:spacing w:before="160"/>
    </w:pPr>
    <w:rPr>
      <w:rFonts w:ascii="Calibri" w:eastAsia="Calibri" w:hAnsi="Calibri" w:cs="Times New Roman"/>
      <w:color w:val="363435"/>
      <w:sz w:val="20"/>
      <w:szCs w:val="20"/>
    </w:rPr>
  </w:style>
  <w:style w:type="character" w:customStyle="1" w:styleId="Heading4bodytextChar">
    <w:name w:val="Heading 4 body text Char"/>
    <w:basedOn w:val="DefaultParagraphFont"/>
    <w:link w:val="Heading4bodytext"/>
    <w:uiPriority w:val="99"/>
    <w:locked/>
    <w:rsid w:val="009340DD"/>
    <w:rPr>
      <w:rFonts w:ascii="Calibri" w:eastAsia="Calibri" w:hAnsi="Calibri" w:cs="Times New Roman"/>
      <w:color w:val="363435"/>
      <w:sz w:val="20"/>
      <w:szCs w:val="20"/>
    </w:rPr>
  </w:style>
  <w:style w:type="paragraph" w:customStyle="1" w:styleId="bullet1level4">
    <w:name w:val="bullet 1 level 4"/>
    <w:basedOn w:val="Heading4bodytext"/>
    <w:link w:val="bullet1level4Char"/>
    <w:uiPriority w:val="99"/>
    <w:rsid w:val="009340DD"/>
    <w:pPr>
      <w:spacing w:before="20" w:after="20"/>
      <w:ind w:left="540" w:hanging="360"/>
      <w:contextualSpacing/>
    </w:pPr>
  </w:style>
  <w:style w:type="character" w:customStyle="1" w:styleId="bullet1level4Char">
    <w:name w:val="bullet 1 level 4 Char"/>
    <w:basedOn w:val="Heading4bodytextChar"/>
    <w:link w:val="bullet1level4"/>
    <w:uiPriority w:val="99"/>
    <w:locked/>
    <w:rsid w:val="009340DD"/>
    <w:rPr>
      <w:rFonts w:ascii="Calibri" w:eastAsia="Calibri" w:hAnsi="Calibri" w:cs="Times New Roman"/>
      <w:color w:val="363435"/>
      <w:sz w:val="20"/>
      <w:szCs w:val="20"/>
    </w:rPr>
  </w:style>
  <w:style w:type="paragraph" w:customStyle="1" w:styleId="Bullet2level4">
    <w:name w:val="Bullet 2 level 4"/>
    <w:basedOn w:val="Heading4bodytext"/>
    <w:link w:val="Bullet2level4Char"/>
    <w:uiPriority w:val="99"/>
    <w:rsid w:val="009340DD"/>
    <w:pPr>
      <w:spacing w:before="20" w:after="20"/>
      <w:ind w:left="1080" w:hanging="360"/>
      <w:contextualSpacing/>
    </w:pPr>
  </w:style>
  <w:style w:type="character" w:customStyle="1" w:styleId="Bullet2level4Char">
    <w:name w:val="Bullet 2 level 4 Char"/>
    <w:basedOn w:val="Heading4bodytextChar"/>
    <w:link w:val="Bullet2level4"/>
    <w:uiPriority w:val="99"/>
    <w:locked/>
    <w:rsid w:val="009340DD"/>
    <w:rPr>
      <w:rFonts w:ascii="Calibri" w:eastAsia="Calibri" w:hAnsi="Calibri" w:cs="Times New Roman"/>
      <w:color w:val="363435"/>
      <w:sz w:val="20"/>
      <w:szCs w:val="20"/>
    </w:rPr>
  </w:style>
  <w:style w:type="paragraph" w:customStyle="1" w:styleId="Bullet3level4">
    <w:name w:val="Bullet 3 level 4"/>
    <w:basedOn w:val="Heading4bodytext"/>
    <w:link w:val="Bullet3level4Char"/>
    <w:uiPriority w:val="99"/>
    <w:rsid w:val="009340DD"/>
    <w:pPr>
      <w:spacing w:before="20" w:after="20"/>
      <w:ind w:left="1620" w:hanging="360"/>
      <w:contextualSpacing/>
    </w:pPr>
  </w:style>
  <w:style w:type="character" w:customStyle="1" w:styleId="Bullet3level4Char">
    <w:name w:val="Bullet 3 level 4 Char"/>
    <w:basedOn w:val="Heading4bodytextChar"/>
    <w:link w:val="Bullet3level4"/>
    <w:uiPriority w:val="99"/>
    <w:locked/>
    <w:rsid w:val="009340DD"/>
    <w:rPr>
      <w:rFonts w:ascii="Calibri" w:eastAsia="Calibri" w:hAnsi="Calibri" w:cs="Times New Roman"/>
      <w:color w:val="363435"/>
      <w:sz w:val="20"/>
      <w:szCs w:val="20"/>
    </w:rPr>
  </w:style>
  <w:style w:type="paragraph" w:customStyle="1" w:styleId="Numberedbullet1level4">
    <w:name w:val="Numbered bullet 1 level 4"/>
    <w:basedOn w:val="Numberedbullet1level3"/>
    <w:link w:val="Numberedbullet1level4Char"/>
    <w:uiPriority w:val="99"/>
    <w:rsid w:val="009340DD"/>
    <w:pPr>
      <w:spacing w:before="20" w:after="20"/>
      <w:ind w:left="540"/>
    </w:pPr>
    <w:rPr>
      <w:sz w:val="20"/>
      <w:szCs w:val="20"/>
    </w:rPr>
  </w:style>
  <w:style w:type="character" w:customStyle="1" w:styleId="Numberedbullet1level4Char">
    <w:name w:val="Numbered bullet 1 level 4 Char"/>
    <w:basedOn w:val="Numberedbullet1level3Char"/>
    <w:link w:val="Numberedbullet1level4"/>
    <w:uiPriority w:val="99"/>
    <w:locked/>
    <w:rsid w:val="009340DD"/>
    <w:rPr>
      <w:rFonts w:ascii="Calibri" w:eastAsia="Calibri" w:hAnsi="Calibri" w:cs="Times New Roman"/>
      <w:color w:val="363435"/>
      <w:sz w:val="20"/>
      <w:szCs w:val="20"/>
    </w:rPr>
  </w:style>
  <w:style w:type="paragraph" w:customStyle="1" w:styleId="Numberedbullet2level4">
    <w:name w:val="Numbered bullet 2 level 4"/>
    <w:basedOn w:val="Numberedbullet2level3"/>
    <w:link w:val="Numberedbullet2level4Char"/>
    <w:uiPriority w:val="99"/>
    <w:rsid w:val="009340DD"/>
    <w:pPr>
      <w:spacing w:before="20" w:after="20"/>
      <w:ind w:left="990" w:hanging="360"/>
    </w:pPr>
    <w:rPr>
      <w:sz w:val="20"/>
      <w:szCs w:val="20"/>
    </w:rPr>
  </w:style>
  <w:style w:type="character" w:customStyle="1" w:styleId="Numberedbullet2level4Char">
    <w:name w:val="Numbered bullet 2 level 4 Char"/>
    <w:basedOn w:val="Numberedbullet2level3Char"/>
    <w:link w:val="Numberedbullet2level4"/>
    <w:uiPriority w:val="99"/>
    <w:locked/>
    <w:rsid w:val="009340DD"/>
    <w:rPr>
      <w:rFonts w:ascii="Calibri" w:eastAsia="Calibri" w:hAnsi="Calibri" w:cs="Times New Roman"/>
      <w:color w:val="363435"/>
      <w:sz w:val="20"/>
      <w:szCs w:val="20"/>
    </w:rPr>
  </w:style>
  <w:style w:type="paragraph" w:customStyle="1" w:styleId="Numberedbullet3level4">
    <w:name w:val="Numbered bullet 3 level 4"/>
    <w:basedOn w:val="Numberedbullet3level3"/>
    <w:link w:val="Numberedbullet3level4Char"/>
    <w:uiPriority w:val="99"/>
    <w:rsid w:val="009340DD"/>
    <w:pPr>
      <w:spacing w:before="20" w:after="20"/>
      <w:ind w:left="1440" w:hanging="270"/>
    </w:pPr>
  </w:style>
  <w:style w:type="character" w:customStyle="1" w:styleId="Numberedbullet3level4Char">
    <w:name w:val="Numbered bullet 3 level 4 Char"/>
    <w:basedOn w:val="Numberedbullet3level3Char"/>
    <w:link w:val="Numberedbullet3level4"/>
    <w:uiPriority w:val="99"/>
    <w:locked/>
    <w:rsid w:val="009340DD"/>
    <w:rPr>
      <w:rFonts w:ascii="Calibri" w:eastAsia="Calibri" w:hAnsi="Calibri" w:cs="Times New Roman"/>
      <w:color w:val="363435"/>
      <w:sz w:val="20"/>
      <w:szCs w:val="20"/>
    </w:rPr>
  </w:style>
  <w:style w:type="paragraph" w:styleId="Quote">
    <w:name w:val="Quote"/>
    <w:link w:val="QuoteChar"/>
    <w:qFormat/>
    <w:rsid w:val="00490065"/>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490065"/>
    <w:rPr>
      <w:rFonts w:ascii="Times New Roman" w:eastAsia="Times New Roman" w:hAnsi="Times New Roman" w:cs="Times New Roman"/>
      <w:snapToGrid w:val="0"/>
      <w:sz w:val="26"/>
      <w:szCs w:val="20"/>
    </w:rPr>
  </w:style>
  <w:style w:type="paragraph" w:styleId="NormalIndent">
    <w:name w:val="Normal Indent"/>
    <w:basedOn w:val="Normal"/>
    <w:uiPriority w:val="99"/>
    <w:semiHidden/>
    <w:rsid w:val="00490065"/>
    <w:pPr>
      <w:ind w:left="720"/>
    </w:pPr>
  </w:style>
  <w:style w:type="paragraph" w:customStyle="1" w:styleId="disclaimer">
    <w:name w:val="disclaimer"/>
    <w:basedOn w:val="heading1introparagraph"/>
    <w:link w:val="disclaimerChar"/>
    <w:uiPriority w:val="99"/>
    <w:rsid w:val="009340DD"/>
    <w:pPr>
      <w:pBdr>
        <w:top w:val="single" w:sz="4" w:space="1" w:color="DD8605"/>
      </w:pBdr>
    </w:pPr>
    <w:rPr>
      <w:i/>
    </w:rPr>
  </w:style>
  <w:style w:type="character" w:customStyle="1" w:styleId="disclaimerChar">
    <w:name w:val="disclaimer Char"/>
    <w:basedOn w:val="heading1introparagraphChar"/>
    <w:link w:val="disclaimer"/>
    <w:uiPriority w:val="99"/>
    <w:locked/>
    <w:rsid w:val="009340DD"/>
    <w:rPr>
      <w:rFonts w:ascii="Calibri" w:eastAsia="Calibri" w:hAnsi="Calibri" w:cs="Times New Roman"/>
      <w:i/>
      <w:color w:val="BE5702"/>
    </w:rPr>
  </w:style>
  <w:style w:type="character" w:customStyle="1" w:styleId="DocumentMapChar">
    <w:name w:val="Document Map Char"/>
    <w:basedOn w:val="DefaultParagraphFont"/>
    <w:link w:val="DocumentMap"/>
    <w:uiPriority w:val="99"/>
    <w:semiHidden/>
    <w:rsid w:val="00490065"/>
    <w:rPr>
      <w:rFonts w:ascii="Tahoma" w:eastAsiaTheme="minorHAnsi" w:hAnsi="Tahoma" w:cs="Tahoma"/>
      <w:sz w:val="16"/>
      <w:szCs w:val="16"/>
    </w:rPr>
  </w:style>
  <w:style w:type="paragraph" w:styleId="DocumentMap">
    <w:name w:val="Document Map"/>
    <w:basedOn w:val="Normal"/>
    <w:link w:val="DocumentMapChar"/>
    <w:uiPriority w:val="99"/>
    <w:semiHidden/>
    <w:rsid w:val="00490065"/>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9340DD"/>
    <w:rPr>
      <w:rFonts w:ascii="Tahoma" w:eastAsiaTheme="minorHAnsi" w:hAnsi="Tahoma" w:cs="Tahoma"/>
      <w:sz w:val="16"/>
      <w:szCs w:val="16"/>
    </w:rPr>
  </w:style>
  <w:style w:type="paragraph" w:customStyle="1" w:styleId="Authorname">
    <w:name w:val="Author name"/>
    <w:basedOn w:val="NoSpacing"/>
    <w:link w:val="AuthornameChar"/>
    <w:uiPriority w:val="99"/>
    <w:rsid w:val="009340DD"/>
    <w:pPr>
      <w:framePr w:hSpace="187" w:wrap="around" w:vAnchor="page" w:hAnchor="margin" w:y="12513"/>
    </w:pPr>
    <w:rPr>
      <w:iCs/>
      <w:color w:val="DD8605"/>
      <w:spacing w:val="15"/>
      <w:sz w:val="40"/>
      <w:szCs w:val="24"/>
    </w:rPr>
  </w:style>
  <w:style w:type="character" w:customStyle="1" w:styleId="AuthornameChar">
    <w:name w:val="Author name Char"/>
    <w:basedOn w:val="NoSpacingChar"/>
    <w:link w:val="Authorname"/>
    <w:uiPriority w:val="99"/>
    <w:locked/>
    <w:rsid w:val="009340DD"/>
    <w:rPr>
      <w:rFonts w:ascii="Calibri" w:eastAsia="Times New Roman" w:hAnsi="Calibri" w:cs="Times New Roman"/>
      <w:iCs/>
      <w:color w:val="DD8605"/>
      <w:spacing w:val="15"/>
      <w:sz w:val="40"/>
      <w:szCs w:val="24"/>
    </w:rPr>
  </w:style>
  <w:style w:type="paragraph" w:styleId="FootnoteText">
    <w:name w:val="footnote text"/>
    <w:basedOn w:val="Normal"/>
    <w:link w:val="FootnoteTextChar"/>
    <w:semiHidden/>
    <w:rsid w:val="00490065"/>
    <w:rPr>
      <w:sz w:val="20"/>
    </w:rPr>
  </w:style>
  <w:style w:type="character" w:customStyle="1" w:styleId="FootnoteTextChar">
    <w:name w:val="Footnote Text Char"/>
    <w:basedOn w:val="DefaultParagraphFont"/>
    <w:link w:val="FootnoteText"/>
    <w:semiHidden/>
    <w:rsid w:val="00490065"/>
    <w:rPr>
      <w:rFonts w:eastAsiaTheme="minorHAnsi"/>
      <w:sz w:val="20"/>
    </w:rPr>
  </w:style>
  <w:style w:type="character" w:styleId="FootnoteReference">
    <w:name w:val="footnote reference"/>
    <w:basedOn w:val="DefaultParagraphFont"/>
    <w:semiHidden/>
    <w:rsid w:val="00490065"/>
    <w:rPr>
      <w:vertAlign w:val="superscript"/>
    </w:rPr>
  </w:style>
  <w:style w:type="character" w:customStyle="1" w:styleId="EndnoteTextChar">
    <w:name w:val="Endnote Text Char"/>
    <w:basedOn w:val="DefaultParagraphFont"/>
    <w:link w:val="EndnoteText"/>
    <w:uiPriority w:val="99"/>
    <w:semiHidden/>
    <w:rsid w:val="00490065"/>
    <w:rPr>
      <w:rFonts w:eastAsiaTheme="minorHAnsi"/>
      <w:sz w:val="20"/>
      <w:szCs w:val="20"/>
    </w:rPr>
  </w:style>
  <w:style w:type="paragraph" w:styleId="EndnoteText">
    <w:name w:val="endnote text"/>
    <w:basedOn w:val="Normal"/>
    <w:link w:val="EndnoteTextChar"/>
    <w:uiPriority w:val="99"/>
    <w:semiHidden/>
    <w:rsid w:val="00490065"/>
    <w:pPr>
      <w:spacing w:after="0" w:line="240" w:lineRule="auto"/>
    </w:pPr>
    <w:rPr>
      <w:sz w:val="20"/>
      <w:szCs w:val="20"/>
    </w:rPr>
  </w:style>
  <w:style w:type="character" w:customStyle="1" w:styleId="EndnoteTextChar1">
    <w:name w:val="Endnote Text Char1"/>
    <w:basedOn w:val="DefaultParagraphFont"/>
    <w:uiPriority w:val="99"/>
    <w:semiHidden/>
    <w:rsid w:val="009340DD"/>
    <w:rPr>
      <w:rFonts w:eastAsiaTheme="minorHAnsi"/>
      <w:sz w:val="20"/>
      <w:szCs w:val="20"/>
    </w:rPr>
  </w:style>
  <w:style w:type="paragraph" w:styleId="NormalWeb">
    <w:name w:val="Normal (Web)"/>
    <w:basedOn w:val="Normal"/>
    <w:uiPriority w:val="99"/>
    <w:rsid w:val="00490065"/>
    <w:rPr>
      <w:rFonts w:ascii="Times New Roman" w:hAnsi="Times New Roman" w:cs="Times New Roman"/>
      <w:sz w:val="24"/>
      <w:szCs w:val="24"/>
    </w:rPr>
  </w:style>
  <w:style w:type="character" w:customStyle="1" w:styleId="CommentTextChar">
    <w:name w:val="Comment Text Char"/>
    <w:basedOn w:val="DefaultParagraphFont"/>
    <w:link w:val="CommentText"/>
    <w:semiHidden/>
    <w:rsid w:val="00490065"/>
    <w:rPr>
      <w:rFonts w:eastAsiaTheme="minorHAnsi"/>
      <w:sz w:val="20"/>
    </w:rPr>
  </w:style>
  <w:style w:type="paragraph" w:styleId="CommentText">
    <w:name w:val="annotation text"/>
    <w:basedOn w:val="Normal"/>
    <w:link w:val="CommentTextChar"/>
    <w:semiHidden/>
    <w:rsid w:val="00490065"/>
    <w:rPr>
      <w:sz w:val="20"/>
    </w:rPr>
  </w:style>
  <w:style w:type="character" w:customStyle="1" w:styleId="CommentTextChar1">
    <w:name w:val="Comment Text Char1"/>
    <w:basedOn w:val="DefaultParagraphFont"/>
    <w:uiPriority w:val="99"/>
    <w:semiHidden/>
    <w:rsid w:val="009340DD"/>
    <w:rPr>
      <w:rFonts w:eastAsiaTheme="minorHAnsi"/>
      <w:sz w:val="20"/>
      <w:szCs w:val="20"/>
    </w:rPr>
  </w:style>
  <w:style w:type="character" w:customStyle="1" w:styleId="CommentSubjectChar">
    <w:name w:val="Comment Subject Char"/>
    <w:basedOn w:val="CommentTextChar"/>
    <w:link w:val="CommentSubject"/>
    <w:semiHidden/>
    <w:rsid w:val="00490065"/>
    <w:rPr>
      <w:rFonts w:eastAsiaTheme="minorHAnsi"/>
      <w:b/>
      <w:sz w:val="20"/>
    </w:rPr>
  </w:style>
  <w:style w:type="paragraph" w:styleId="CommentSubject">
    <w:name w:val="annotation subject"/>
    <w:basedOn w:val="CommentText"/>
    <w:next w:val="CommentText"/>
    <w:link w:val="CommentSubjectChar"/>
    <w:semiHidden/>
    <w:rsid w:val="00490065"/>
    <w:rPr>
      <w:b/>
    </w:rPr>
  </w:style>
  <w:style w:type="character" w:customStyle="1" w:styleId="CommentSubjectChar1">
    <w:name w:val="Comment Subject Char1"/>
    <w:basedOn w:val="CommentTextChar1"/>
    <w:uiPriority w:val="99"/>
    <w:semiHidden/>
    <w:rsid w:val="009340DD"/>
    <w:rPr>
      <w:rFonts w:eastAsiaTheme="minorHAnsi"/>
      <w:b/>
      <w:bCs/>
      <w:sz w:val="20"/>
      <w:szCs w:val="20"/>
    </w:rPr>
  </w:style>
  <w:style w:type="character" w:customStyle="1" w:styleId="Definition">
    <w:name w:val="Definition"/>
    <w:basedOn w:val="DefaultParagraphFont"/>
    <w:uiPriority w:val="1"/>
    <w:qFormat/>
    <w:rsid w:val="00F52E22"/>
    <w:rPr>
      <w:i/>
    </w:rPr>
  </w:style>
  <w:style w:type="character" w:customStyle="1" w:styleId="DefinitionTerm">
    <w:name w:val="DefinitionTerm"/>
    <w:basedOn w:val="DefaultParagraphFont"/>
    <w:uiPriority w:val="1"/>
    <w:qFormat/>
    <w:rsid w:val="00F52E22"/>
    <w:rPr>
      <w:i/>
    </w:rPr>
  </w:style>
  <w:style w:type="paragraph" w:customStyle="1" w:styleId="Figure">
    <w:name w:val="Figure"/>
    <w:basedOn w:val="Para"/>
    <w:rsid w:val="004D39A1"/>
  </w:style>
  <w:style w:type="paragraph" w:customStyle="1" w:styleId="Nromal">
    <w:name w:val="Nromal"/>
    <w:basedOn w:val="Figure"/>
    <w:rsid w:val="007B121A"/>
    <w:rPr>
      <w:rFonts w:eastAsia="Calibri"/>
    </w:rPr>
  </w:style>
  <w:style w:type="paragraph" w:customStyle="1" w:styleId="Numbered">
    <w:name w:val="Numbered"/>
    <w:basedOn w:val="Normal"/>
    <w:rsid w:val="00A56BD8"/>
    <w:pPr>
      <w:numPr>
        <w:numId w:val="11"/>
      </w:numPr>
      <w:spacing w:after="0" w:line="240" w:lineRule="auto"/>
    </w:pPr>
    <w:rPr>
      <w:rFonts w:cstheme="minorHAnsi"/>
    </w:rPr>
  </w:style>
  <w:style w:type="paragraph" w:customStyle="1" w:styleId="H5">
    <w:name w:val="H5"/>
    <w:next w:val="Para"/>
    <w:rsid w:val="00541CA5"/>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ListPara">
    <w:name w:val="ListPara"/>
    <w:basedOn w:val="Normal"/>
    <w:rsid w:val="00541CA5"/>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Unmarked">
    <w:name w:val="ListUnmarked"/>
    <w:qFormat/>
    <w:rsid w:val="00541CA5"/>
    <w:pPr>
      <w:spacing w:before="60" w:after="60" w:line="240" w:lineRule="auto"/>
      <w:ind w:left="1728"/>
    </w:pPr>
    <w:rPr>
      <w:rFonts w:ascii="Times New Roman" w:eastAsia="Times New Roman" w:hAnsi="Times New Roman" w:cs="Times New Roman"/>
      <w:sz w:val="26"/>
      <w:szCs w:val="20"/>
    </w:rPr>
  </w:style>
  <w:style w:type="character" w:customStyle="1" w:styleId="Heading7Char">
    <w:name w:val="Heading 7 Char"/>
    <w:basedOn w:val="DefaultParagraphFont"/>
    <w:link w:val="Heading7"/>
    <w:rsid w:val="00490065"/>
    <w:rPr>
      <w:rFonts w:eastAsiaTheme="minorHAnsi"/>
    </w:rPr>
  </w:style>
  <w:style w:type="character" w:customStyle="1" w:styleId="Heading8Char">
    <w:name w:val="Heading 8 Char"/>
    <w:basedOn w:val="DefaultParagraphFont"/>
    <w:link w:val="Heading8"/>
    <w:rsid w:val="00490065"/>
    <w:rPr>
      <w:rFonts w:eastAsiaTheme="minorHAnsi"/>
    </w:rPr>
  </w:style>
  <w:style w:type="character" w:customStyle="1" w:styleId="Heading9Char">
    <w:name w:val="Heading 9 Char"/>
    <w:basedOn w:val="DefaultParagraphFont"/>
    <w:link w:val="Heading9"/>
    <w:rsid w:val="00490065"/>
    <w:rPr>
      <w:rFonts w:eastAsiaTheme="minorHAnsi"/>
    </w:rPr>
  </w:style>
  <w:style w:type="paragraph" w:customStyle="1" w:styleId="wsBlockA">
    <w:name w:val="wsBlockA"/>
    <w:basedOn w:val="Normal"/>
    <w:qFormat/>
    <w:rsid w:val="00490065"/>
    <w:pPr>
      <w:spacing w:before="120" w:after="120" w:line="240" w:lineRule="auto"/>
      <w:ind w:left="2160" w:right="1440"/>
    </w:pPr>
    <w:rPr>
      <w:rFonts w:ascii="Arial" w:hAnsi="Arial" w:cs="Times New Roman"/>
      <w:sz w:val="20"/>
    </w:rPr>
  </w:style>
  <w:style w:type="paragraph" w:customStyle="1" w:styleId="CodeScreen80">
    <w:name w:val="CodeScreen80"/>
    <w:qFormat/>
    <w:rsid w:val="00490065"/>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490065"/>
    <w:pPr>
      <w:shd w:val="pct25" w:color="auto" w:fill="auto"/>
    </w:pPr>
  </w:style>
  <w:style w:type="paragraph" w:styleId="HTMLPreformatted">
    <w:name w:val="HTML Preformatted"/>
    <w:basedOn w:val="Normal"/>
    <w:link w:val="HTMLPreformattedChar"/>
    <w:uiPriority w:val="99"/>
    <w:semiHidden/>
    <w:rsid w:val="0049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490065"/>
    <w:rPr>
      <w:rFonts w:ascii="Verdana" w:eastAsia="Times New Roman" w:hAnsi="Verdana" w:cs="Courier New"/>
      <w:sz w:val="18"/>
      <w:szCs w:val="18"/>
    </w:rPr>
  </w:style>
  <w:style w:type="paragraph" w:customStyle="1" w:styleId="CodeLabel">
    <w:name w:val="CodeLabel"/>
    <w:qFormat/>
    <w:rsid w:val="00490065"/>
    <w:pPr>
      <w:numPr>
        <w:numId w:val="12"/>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490065"/>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490065"/>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490065"/>
    <w:pPr>
      <w:spacing w:before="0"/>
      <w:contextualSpacing w:val="0"/>
    </w:pPr>
  </w:style>
  <w:style w:type="paragraph" w:customStyle="1" w:styleId="ExtractContinued">
    <w:name w:val="ExtractContinued"/>
    <w:basedOn w:val="ExtractPara"/>
    <w:qFormat/>
    <w:rsid w:val="00490065"/>
    <w:pPr>
      <w:spacing w:before="0"/>
      <w:ind w:firstLine="720"/>
    </w:pPr>
  </w:style>
  <w:style w:type="paragraph" w:customStyle="1" w:styleId="OnlineReference">
    <w:name w:val="OnlineReference"/>
    <w:qFormat/>
    <w:rsid w:val="00490065"/>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490065"/>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490065"/>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490065"/>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490065"/>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490065"/>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490065"/>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490065"/>
    <w:pPr>
      <w:numPr>
        <w:numId w:val="13"/>
      </w:numPr>
      <w:spacing w:before="120" w:after="120" w:line="240" w:lineRule="auto"/>
    </w:pPr>
    <w:rPr>
      <w:rFonts w:ascii="Arial" w:hAnsi="Arial" w:cs="Times New Roman"/>
      <w:sz w:val="26"/>
    </w:rPr>
  </w:style>
  <w:style w:type="paragraph" w:customStyle="1" w:styleId="wsListBulletedB">
    <w:name w:val="wsListBulletedB"/>
    <w:basedOn w:val="Normal"/>
    <w:qFormat/>
    <w:rsid w:val="00490065"/>
    <w:pPr>
      <w:numPr>
        <w:numId w:val="14"/>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490065"/>
    <w:pPr>
      <w:numPr>
        <w:numId w:val="15"/>
      </w:numPr>
      <w:spacing w:before="120" w:after="120" w:line="240" w:lineRule="auto"/>
    </w:pPr>
    <w:rPr>
      <w:rFonts w:ascii="Verdana" w:hAnsi="Verdana" w:cs="Times New Roman"/>
      <w:sz w:val="26"/>
    </w:rPr>
  </w:style>
  <w:style w:type="paragraph" w:customStyle="1" w:styleId="wsListNumberedA">
    <w:name w:val="wsListNumberedA"/>
    <w:basedOn w:val="Normal"/>
    <w:qFormat/>
    <w:rsid w:val="00490065"/>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490065"/>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490065"/>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490065"/>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490065"/>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490065"/>
    <w:pPr>
      <w:spacing w:before="120" w:after="120" w:line="240" w:lineRule="auto"/>
      <w:ind w:left="1440"/>
    </w:pPr>
    <w:rPr>
      <w:rFonts w:ascii="Verdana" w:hAnsi="Verdana" w:cs="Times New Roman"/>
      <w:sz w:val="26"/>
    </w:rPr>
  </w:style>
  <w:style w:type="paragraph" w:customStyle="1" w:styleId="wsNameDate">
    <w:name w:val="wsNameDate"/>
    <w:qFormat/>
    <w:rsid w:val="00490065"/>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490065"/>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490065"/>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490065"/>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490065"/>
    <w:pPr>
      <w:spacing w:after="0" w:line="240" w:lineRule="auto"/>
    </w:pPr>
    <w:rPr>
      <w:rFonts w:ascii="Arial" w:eastAsiaTheme="minorHAnsi" w:hAnsi="Arial" w:cs="Times New Roman"/>
      <w:b/>
      <w:sz w:val="36"/>
      <w:szCs w:val="32"/>
    </w:rPr>
  </w:style>
  <w:style w:type="paragraph" w:customStyle="1" w:styleId="RecipeTool">
    <w:name w:val="RecipeTool"/>
    <w:qFormat/>
    <w:rsid w:val="00490065"/>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490065"/>
    <w:rPr>
      <w:bdr w:val="none" w:sz="0" w:space="0" w:color="auto"/>
      <w:shd w:val="clear" w:color="auto" w:fill="92D050"/>
    </w:rPr>
  </w:style>
  <w:style w:type="character" w:customStyle="1" w:styleId="TextCircled">
    <w:name w:val="TextCircled"/>
    <w:basedOn w:val="DefaultParagraphFont"/>
    <w:qFormat/>
    <w:rsid w:val="00490065"/>
    <w:rPr>
      <w:bdr w:val="single" w:sz="18" w:space="0" w:color="92D050"/>
    </w:rPr>
  </w:style>
  <w:style w:type="paragraph" w:customStyle="1" w:styleId="ChapterObjectives">
    <w:name w:val="ChapterObjectives"/>
    <w:next w:val="Normal"/>
    <w:rsid w:val="00490065"/>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490065"/>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490065"/>
    <w:pPr>
      <w:spacing w:after="120"/>
      <w:ind w:left="720" w:firstLine="720"/>
    </w:pPr>
    <w:rPr>
      <w:snapToGrid w:val="0"/>
      <w:sz w:val="26"/>
    </w:rPr>
  </w:style>
  <w:style w:type="paragraph" w:styleId="BodyText">
    <w:name w:val="Body Text"/>
    <w:basedOn w:val="Normal"/>
    <w:link w:val="BodyTextChar"/>
    <w:semiHidden/>
    <w:rsid w:val="00490065"/>
    <w:pPr>
      <w:spacing w:after="120"/>
    </w:pPr>
  </w:style>
  <w:style w:type="character" w:customStyle="1" w:styleId="BodyTextChar">
    <w:name w:val="Body Text Char"/>
    <w:basedOn w:val="DefaultParagraphFont"/>
    <w:link w:val="BodyText"/>
    <w:semiHidden/>
    <w:rsid w:val="00490065"/>
    <w:rPr>
      <w:rFonts w:eastAsiaTheme="minorHAnsi"/>
    </w:rPr>
  </w:style>
  <w:style w:type="paragraph" w:customStyle="1" w:styleId="Comment">
    <w:name w:val="Comment"/>
    <w:next w:val="Normal"/>
    <w:rsid w:val="00490065"/>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490065"/>
    <w:rPr>
      <w:i/>
    </w:rPr>
  </w:style>
  <w:style w:type="character" w:customStyle="1" w:styleId="DigitalOnlyText">
    <w:name w:val="DigitalOnlyText"/>
    <w:rsid w:val="00490065"/>
    <w:rPr>
      <w:bdr w:val="single" w:sz="2" w:space="0" w:color="002060"/>
      <w:shd w:val="clear" w:color="auto" w:fill="auto"/>
    </w:rPr>
  </w:style>
  <w:style w:type="paragraph" w:styleId="Salutation">
    <w:name w:val="Salutation"/>
    <w:basedOn w:val="Normal"/>
    <w:next w:val="Normal"/>
    <w:link w:val="SalutationChar"/>
    <w:semiHidden/>
    <w:rsid w:val="00490065"/>
  </w:style>
  <w:style w:type="character" w:customStyle="1" w:styleId="SalutationChar">
    <w:name w:val="Salutation Char"/>
    <w:basedOn w:val="DefaultParagraphFont"/>
    <w:link w:val="Salutation"/>
    <w:semiHidden/>
    <w:rsid w:val="00490065"/>
    <w:rPr>
      <w:rFonts w:eastAsiaTheme="minorHAnsi"/>
    </w:rPr>
  </w:style>
  <w:style w:type="paragraph" w:styleId="ListBullet">
    <w:name w:val="List Bullet"/>
    <w:basedOn w:val="Normal"/>
    <w:autoRedefine/>
    <w:semiHidden/>
    <w:rsid w:val="00490065"/>
  </w:style>
  <w:style w:type="paragraph" w:customStyle="1" w:styleId="Series">
    <w:name w:val="Series"/>
    <w:rsid w:val="00490065"/>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490065"/>
    <w:pPr>
      <w:spacing w:after="120"/>
      <w:ind w:left="1440" w:right="1440"/>
    </w:pPr>
  </w:style>
  <w:style w:type="paragraph" w:customStyle="1" w:styleId="PullQuotePara">
    <w:name w:val="PullQuotePara"/>
    <w:basedOn w:val="Normal"/>
    <w:qFormat/>
    <w:rsid w:val="00490065"/>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490065"/>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490065"/>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490065"/>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490065"/>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490065"/>
    <w:rPr>
      <w:b/>
    </w:rPr>
  </w:style>
  <w:style w:type="paragraph" w:customStyle="1" w:styleId="RecipeNutritionHead">
    <w:name w:val="RecipeNutritionHead"/>
    <w:basedOn w:val="RecipeNutritionInfo"/>
    <w:next w:val="RecipeNutritionInfo"/>
    <w:qFormat/>
    <w:rsid w:val="00490065"/>
    <w:pPr>
      <w:spacing w:after="0"/>
    </w:pPr>
    <w:rPr>
      <w:b/>
    </w:rPr>
  </w:style>
  <w:style w:type="character" w:customStyle="1" w:styleId="DigitalLinkText">
    <w:name w:val="DigitalLinkText"/>
    <w:rsid w:val="00490065"/>
    <w:rPr>
      <w:bdr w:val="none" w:sz="0" w:space="0" w:color="auto"/>
      <w:shd w:val="clear" w:color="auto" w:fill="D6E3BC"/>
    </w:rPr>
  </w:style>
  <w:style w:type="character" w:customStyle="1" w:styleId="DigitalLinkURL">
    <w:name w:val="DigitalLinkURL"/>
    <w:rsid w:val="00490065"/>
    <w:rPr>
      <w:bdr w:val="none" w:sz="0" w:space="0" w:color="auto"/>
      <w:shd w:val="clear" w:color="auto" w:fill="EAF1DD"/>
    </w:rPr>
  </w:style>
  <w:style w:type="character" w:customStyle="1" w:styleId="KeyTermDefinition">
    <w:name w:val="KeyTermDefinition"/>
    <w:basedOn w:val="DefaultParagraphFont"/>
    <w:rsid w:val="00490065"/>
    <w:rPr>
      <w:bdr w:val="none" w:sz="0" w:space="0" w:color="auto"/>
      <w:shd w:val="clear" w:color="auto" w:fill="92CDDC"/>
    </w:rPr>
  </w:style>
  <w:style w:type="paragraph" w:customStyle="1" w:styleId="ContentsAuthor">
    <w:name w:val="ContentsAuthor"/>
    <w:next w:val="ContentsH1"/>
    <w:qFormat/>
    <w:rsid w:val="00490065"/>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490065"/>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490065"/>
  </w:style>
  <w:style w:type="character" w:customStyle="1" w:styleId="TwitterLink">
    <w:name w:val="TwitterLink"/>
    <w:basedOn w:val="DefaultParagraphFont"/>
    <w:rsid w:val="00490065"/>
    <w:rPr>
      <w:rFonts w:ascii="Courier New" w:hAnsi="Courier New"/>
      <w:u w:val="dash"/>
    </w:rPr>
  </w:style>
  <w:style w:type="paragraph" w:customStyle="1" w:styleId="Style2">
    <w:name w:val="Style2"/>
    <w:basedOn w:val="ChapterTitle"/>
    <w:qFormat/>
    <w:rsid w:val="00490065"/>
  </w:style>
  <w:style w:type="paragraph" w:customStyle="1" w:styleId="DialogSource">
    <w:name w:val="DialogSource"/>
    <w:rsid w:val="00490065"/>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490065"/>
    <w:rPr>
      <w:rFonts w:cs="Courier New"/>
      <w:color w:val="FF0000"/>
      <w:sz w:val="16"/>
      <w:szCs w:val="16"/>
      <w:bdr w:val="none" w:sz="0" w:space="0" w:color="auto"/>
      <w:shd w:val="clear" w:color="auto" w:fill="FFFFFF" w:themeFill="background1"/>
    </w:rPr>
  </w:style>
  <w:style w:type="character" w:customStyle="1" w:styleId="PrintOnlyText">
    <w:name w:val="PrintOnlyText"/>
    <w:rsid w:val="00490065"/>
    <w:rPr>
      <w:bdr w:val="single" w:sz="2" w:space="0" w:color="FF0000"/>
    </w:rPr>
  </w:style>
  <w:style w:type="character" w:customStyle="1" w:styleId="CodeColorBlueBold">
    <w:name w:val="CodeColorBlueBold"/>
    <w:basedOn w:val="CodeColorBlue"/>
    <w:rsid w:val="00490065"/>
    <w:rPr>
      <w:rFonts w:cs="Arial"/>
      <w:b/>
      <w:color w:val="0000FF"/>
    </w:rPr>
  </w:style>
  <w:style w:type="character" w:customStyle="1" w:styleId="CodeColorBlue2Bold">
    <w:name w:val="CodeColorBlue2Bold"/>
    <w:basedOn w:val="CodeColorBlue2"/>
    <w:rsid w:val="00490065"/>
    <w:rPr>
      <w:rFonts w:cs="Arial"/>
      <w:b/>
      <w:color w:val="0000A5"/>
    </w:rPr>
  </w:style>
  <w:style w:type="character" w:customStyle="1" w:styleId="CodeColorBlue3Bold">
    <w:name w:val="CodeColorBlue3Bold"/>
    <w:basedOn w:val="CodeColorBlue3"/>
    <w:rsid w:val="00490065"/>
    <w:rPr>
      <w:rFonts w:cs="Arial"/>
      <w:b/>
      <w:color w:val="6464B9"/>
    </w:rPr>
  </w:style>
  <w:style w:type="character" w:customStyle="1" w:styleId="CodeColorBluegreenBold">
    <w:name w:val="CodeColorBluegreenBold"/>
    <w:basedOn w:val="CodeColorBluegreen"/>
    <w:rsid w:val="00490065"/>
    <w:rPr>
      <w:rFonts w:cs="Arial"/>
      <w:b/>
      <w:color w:val="2B91AF"/>
    </w:rPr>
  </w:style>
  <w:style w:type="character" w:customStyle="1" w:styleId="CodeColorBrownBold">
    <w:name w:val="CodeColorBrownBold"/>
    <w:basedOn w:val="CodeColorBrown"/>
    <w:rsid w:val="00490065"/>
    <w:rPr>
      <w:rFonts w:cs="Arial"/>
      <w:b/>
      <w:color w:val="A31515"/>
    </w:rPr>
  </w:style>
  <w:style w:type="character" w:customStyle="1" w:styleId="CodeColorDkBlueBold">
    <w:name w:val="CodeColorDkBlueBold"/>
    <w:basedOn w:val="CodeColorDkBlue"/>
    <w:rsid w:val="00490065"/>
    <w:rPr>
      <w:rFonts w:cs="Times New Roman"/>
      <w:b/>
      <w:color w:val="000080"/>
      <w:szCs w:val="22"/>
    </w:rPr>
  </w:style>
  <w:style w:type="character" w:customStyle="1" w:styleId="CodeColorGreenBold">
    <w:name w:val="CodeColorGreenBold"/>
    <w:basedOn w:val="CodeColorGreen"/>
    <w:rsid w:val="00490065"/>
    <w:rPr>
      <w:rFonts w:cs="Arial"/>
      <w:b/>
      <w:color w:val="008000"/>
    </w:rPr>
  </w:style>
  <w:style w:type="character" w:customStyle="1" w:styleId="CodeColorGrey30Bold">
    <w:name w:val="CodeColorGrey30Bold"/>
    <w:basedOn w:val="CodeColorGrey30"/>
    <w:rsid w:val="00490065"/>
    <w:rPr>
      <w:rFonts w:cs="Arial"/>
      <w:b/>
      <w:color w:val="808080"/>
    </w:rPr>
  </w:style>
  <w:style w:type="character" w:customStyle="1" w:styleId="CodeColorGrey55Bold">
    <w:name w:val="CodeColorGrey55Bold"/>
    <w:basedOn w:val="CodeColorGrey55"/>
    <w:rsid w:val="00490065"/>
    <w:rPr>
      <w:rFonts w:cs="Arial"/>
      <w:b/>
      <w:color w:val="C0C0C0"/>
    </w:rPr>
  </w:style>
  <w:style w:type="character" w:customStyle="1" w:styleId="CodeColorGrey80Bold">
    <w:name w:val="CodeColorGrey80Bold"/>
    <w:basedOn w:val="CodeColorGrey80"/>
    <w:rsid w:val="00490065"/>
    <w:rPr>
      <w:rFonts w:cs="Arial"/>
      <w:b/>
      <w:color w:val="555555"/>
    </w:rPr>
  </w:style>
  <w:style w:type="character" w:customStyle="1" w:styleId="CodeColorHotPinkBold">
    <w:name w:val="CodeColorHotPinkBold"/>
    <w:basedOn w:val="CodeColorHotPink"/>
    <w:rsid w:val="00490065"/>
    <w:rPr>
      <w:rFonts w:cs="Times New Roman"/>
      <w:b/>
      <w:color w:val="DF36FA"/>
      <w:szCs w:val="18"/>
    </w:rPr>
  </w:style>
  <w:style w:type="character" w:customStyle="1" w:styleId="CodeColorMagentaBold">
    <w:name w:val="CodeColorMagentaBold"/>
    <w:basedOn w:val="CodeColorMagenta"/>
    <w:rsid w:val="00490065"/>
    <w:rPr>
      <w:rFonts w:cs="Arial"/>
      <w:b/>
      <w:color w:val="844646"/>
    </w:rPr>
  </w:style>
  <w:style w:type="character" w:customStyle="1" w:styleId="CodeColorOrangeBold">
    <w:name w:val="CodeColorOrangeBold"/>
    <w:basedOn w:val="CodeColorOrange"/>
    <w:rsid w:val="00490065"/>
    <w:rPr>
      <w:rFonts w:cs="Arial"/>
      <w:b/>
      <w:color w:val="B96464"/>
    </w:rPr>
  </w:style>
  <w:style w:type="character" w:customStyle="1" w:styleId="CodeColorPeachBold">
    <w:name w:val="CodeColorPeachBold"/>
    <w:basedOn w:val="CodeColorPeach"/>
    <w:rsid w:val="00490065"/>
    <w:rPr>
      <w:rFonts w:cs="Arial"/>
      <w:b/>
      <w:color w:val="FFDBA3"/>
    </w:rPr>
  </w:style>
  <w:style w:type="character" w:customStyle="1" w:styleId="CodeColorPurpleBold">
    <w:name w:val="CodeColorPurpleBold"/>
    <w:basedOn w:val="CodeColorPurple"/>
    <w:rsid w:val="00490065"/>
    <w:rPr>
      <w:rFonts w:cs="Arial"/>
      <w:b/>
      <w:color w:val="951795"/>
    </w:rPr>
  </w:style>
  <w:style w:type="character" w:customStyle="1" w:styleId="CodeColorPurple2Bold">
    <w:name w:val="CodeColorPurple2Bold"/>
    <w:basedOn w:val="CodeColorPurple2"/>
    <w:rsid w:val="00490065"/>
    <w:rPr>
      <w:rFonts w:cs="Arial"/>
      <w:b/>
      <w:color w:val="800080"/>
    </w:rPr>
  </w:style>
  <w:style w:type="character" w:customStyle="1" w:styleId="CodeColorRedBold">
    <w:name w:val="CodeColorRedBold"/>
    <w:basedOn w:val="CodeColorRed"/>
    <w:rsid w:val="00490065"/>
    <w:rPr>
      <w:rFonts w:cs="Arial"/>
      <w:b/>
      <w:color w:val="FF0000"/>
    </w:rPr>
  </w:style>
  <w:style w:type="character" w:customStyle="1" w:styleId="CodeColorRed2Bold">
    <w:name w:val="CodeColorRed2Bold"/>
    <w:basedOn w:val="CodeColorRed2"/>
    <w:rsid w:val="00490065"/>
    <w:rPr>
      <w:rFonts w:cs="Arial"/>
      <w:b/>
      <w:color w:val="800000"/>
    </w:rPr>
  </w:style>
  <w:style w:type="character" w:customStyle="1" w:styleId="CodeColorRed3Bold">
    <w:name w:val="CodeColorRed3Bold"/>
    <w:basedOn w:val="CodeColorRed3"/>
    <w:rsid w:val="00490065"/>
    <w:rPr>
      <w:rFonts w:cs="Arial"/>
      <w:b/>
      <w:color w:val="A31515"/>
    </w:rPr>
  </w:style>
  <w:style w:type="character" w:customStyle="1" w:styleId="CodeColorTealBlueBold">
    <w:name w:val="CodeColorTealBlueBold"/>
    <w:basedOn w:val="CodeColorTealBlue"/>
    <w:rsid w:val="00490065"/>
    <w:rPr>
      <w:rFonts w:cs="Times New Roman"/>
      <w:b/>
      <w:color w:val="008080"/>
      <w:szCs w:val="22"/>
    </w:rPr>
  </w:style>
  <w:style w:type="character" w:customStyle="1" w:styleId="CodeColorWhiteBold">
    <w:name w:val="CodeColorWhiteBold"/>
    <w:basedOn w:val="CodeColorWhite"/>
    <w:rsid w:val="00490065"/>
    <w:rPr>
      <w:rFonts w:cs="Arial"/>
      <w:b/>
      <w:color w:val="FFFFFF"/>
      <w:bdr w:val="none" w:sz="0" w:space="0" w:color="auto"/>
    </w:rPr>
  </w:style>
  <w:style w:type="paragraph" w:customStyle="1" w:styleId="RecipeVariationHead">
    <w:name w:val="RecipeVariationHead"/>
    <w:rsid w:val="00490065"/>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490065"/>
    <w:rPr>
      <w:bdr w:val="none" w:sz="0" w:space="0" w:color="auto"/>
      <w:shd w:val="clear" w:color="auto" w:fill="D6E3BC"/>
    </w:rPr>
  </w:style>
  <w:style w:type="character" w:customStyle="1" w:styleId="DigitalLinkDestination">
    <w:name w:val="DigitalLinkDestination"/>
    <w:rsid w:val="00490065"/>
    <w:rPr>
      <w:bdr w:val="none" w:sz="0" w:space="0" w:color="auto"/>
      <w:shd w:val="clear" w:color="auto" w:fill="EAF1DD"/>
    </w:rPr>
  </w:style>
  <w:style w:type="paragraph" w:customStyle="1" w:styleId="TableListBulleted">
    <w:name w:val="TableListBulleted"/>
    <w:qFormat/>
    <w:rsid w:val="00490065"/>
    <w:pPr>
      <w:numPr>
        <w:numId w:val="17"/>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490065"/>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490065"/>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490065"/>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490065"/>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490065"/>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490065"/>
    <w:pPr>
      <w:numPr>
        <w:numId w:val="18"/>
      </w:numPr>
    </w:pPr>
  </w:style>
  <w:style w:type="numbering" w:styleId="1ai">
    <w:name w:val="Outline List 1"/>
    <w:basedOn w:val="NoList"/>
    <w:uiPriority w:val="99"/>
    <w:semiHidden/>
    <w:unhideWhenUsed/>
    <w:rsid w:val="00490065"/>
    <w:pPr>
      <w:numPr>
        <w:numId w:val="19"/>
      </w:numPr>
    </w:pPr>
  </w:style>
  <w:style w:type="numbering" w:styleId="ArticleSection">
    <w:name w:val="Outline List 3"/>
    <w:basedOn w:val="NoList"/>
    <w:uiPriority w:val="99"/>
    <w:semiHidden/>
    <w:unhideWhenUsed/>
    <w:rsid w:val="00490065"/>
    <w:pPr>
      <w:numPr>
        <w:numId w:val="20"/>
      </w:numPr>
    </w:pPr>
  </w:style>
  <w:style w:type="paragraph" w:styleId="BodyText2">
    <w:name w:val="Body Text 2"/>
    <w:basedOn w:val="Normal"/>
    <w:link w:val="BodyText2Char"/>
    <w:uiPriority w:val="99"/>
    <w:semiHidden/>
    <w:rsid w:val="00490065"/>
    <w:pPr>
      <w:spacing w:after="120" w:line="480" w:lineRule="auto"/>
    </w:pPr>
  </w:style>
  <w:style w:type="character" w:customStyle="1" w:styleId="BodyText2Char">
    <w:name w:val="Body Text 2 Char"/>
    <w:basedOn w:val="DefaultParagraphFont"/>
    <w:link w:val="BodyText2"/>
    <w:uiPriority w:val="99"/>
    <w:semiHidden/>
    <w:rsid w:val="00490065"/>
    <w:rPr>
      <w:rFonts w:eastAsiaTheme="minorHAnsi"/>
    </w:rPr>
  </w:style>
  <w:style w:type="paragraph" w:styleId="BodyText3">
    <w:name w:val="Body Text 3"/>
    <w:basedOn w:val="Normal"/>
    <w:link w:val="BodyText3Char"/>
    <w:uiPriority w:val="99"/>
    <w:semiHidden/>
    <w:rsid w:val="00490065"/>
    <w:pPr>
      <w:spacing w:after="120"/>
    </w:pPr>
    <w:rPr>
      <w:sz w:val="16"/>
      <w:szCs w:val="16"/>
    </w:rPr>
  </w:style>
  <w:style w:type="character" w:customStyle="1" w:styleId="BodyText3Char">
    <w:name w:val="Body Text 3 Char"/>
    <w:basedOn w:val="DefaultParagraphFont"/>
    <w:link w:val="BodyText3"/>
    <w:uiPriority w:val="99"/>
    <w:semiHidden/>
    <w:rsid w:val="00490065"/>
    <w:rPr>
      <w:rFonts w:eastAsiaTheme="minorHAnsi"/>
      <w:sz w:val="16"/>
      <w:szCs w:val="16"/>
    </w:rPr>
  </w:style>
  <w:style w:type="paragraph" w:styleId="BodyTextFirstIndent">
    <w:name w:val="Body Text First Indent"/>
    <w:basedOn w:val="BodyText"/>
    <w:link w:val="BodyTextFirstIndentChar"/>
    <w:uiPriority w:val="99"/>
    <w:semiHidden/>
    <w:rsid w:val="00490065"/>
    <w:pPr>
      <w:spacing w:after="200"/>
      <w:ind w:firstLine="360"/>
    </w:pPr>
  </w:style>
  <w:style w:type="character" w:customStyle="1" w:styleId="BodyTextFirstIndentChar">
    <w:name w:val="Body Text First Indent Char"/>
    <w:basedOn w:val="BodyTextChar"/>
    <w:link w:val="BodyTextFirstIndent"/>
    <w:uiPriority w:val="99"/>
    <w:semiHidden/>
    <w:rsid w:val="00490065"/>
    <w:rPr>
      <w:rFonts w:eastAsiaTheme="minorHAnsi"/>
    </w:rPr>
  </w:style>
  <w:style w:type="paragraph" w:styleId="BodyTextIndent">
    <w:name w:val="Body Text Indent"/>
    <w:basedOn w:val="Normal"/>
    <w:link w:val="BodyTextIndentChar"/>
    <w:uiPriority w:val="99"/>
    <w:semiHidden/>
    <w:rsid w:val="00490065"/>
    <w:pPr>
      <w:spacing w:after="120"/>
      <w:ind w:left="360"/>
    </w:pPr>
  </w:style>
  <w:style w:type="character" w:customStyle="1" w:styleId="BodyTextIndentChar">
    <w:name w:val="Body Text Indent Char"/>
    <w:basedOn w:val="DefaultParagraphFont"/>
    <w:link w:val="BodyTextIndent"/>
    <w:uiPriority w:val="99"/>
    <w:semiHidden/>
    <w:rsid w:val="00490065"/>
    <w:rPr>
      <w:rFonts w:eastAsiaTheme="minorHAnsi"/>
    </w:rPr>
  </w:style>
  <w:style w:type="paragraph" w:styleId="BodyTextFirstIndent2">
    <w:name w:val="Body Text First Indent 2"/>
    <w:basedOn w:val="BodyTextIndent"/>
    <w:link w:val="BodyTextFirstIndent2Char"/>
    <w:uiPriority w:val="99"/>
    <w:semiHidden/>
    <w:rsid w:val="00490065"/>
    <w:pPr>
      <w:spacing w:after="200"/>
      <w:ind w:firstLine="360"/>
    </w:pPr>
  </w:style>
  <w:style w:type="character" w:customStyle="1" w:styleId="BodyTextFirstIndent2Char">
    <w:name w:val="Body Text First Indent 2 Char"/>
    <w:basedOn w:val="BodyTextIndentChar"/>
    <w:link w:val="BodyTextFirstIndent2"/>
    <w:uiPriority w:val="99"/>
    <w:semiHidden/>
    <w:rsid w:val="00490065"/>
    <w:rPr>
      <w:rFonts w:eastAsiaTheme="minorHAnsi"/>
    </w:rPr>
  </w:style>
  <w:style w:type="paragraph" w:styleId="BodyTextIndent2">
    <w:name w:val="Body Text Indent 2"/>
    <w:basedOn w:val="Normal"/>
    <w:link w:val="BodyTextIndent2Char"/>
    <w:uiPriority w:val="99"/>
    <w:semiHidden/>
    <w:rsid w:val="00490065"/>
    <w:pPr>
      <w:spacing w:after="120" w:line="480" w:lineRule="auto"/>
      <w:ind w:left="360"/>
    </w:pPr>
  </w:style>
  <w:style w:type="character" w:customStyle="1" w:styleId="BodyTextIndent2Char">
    <w:name w:val="Body Text Indent 2 Char"/>
    <w:basedOn w:val="DefaultParagraphFont"/>
    <w:link w:val="BodyTextIndent2"/>
    <w:uiPriority w:val="99"/>
    <w:semiHidden/>
    <w:rsid w:val="00490065"/>
    <w:rPr>
      <w:rFonts w:eastAsiaTheme="minorHAnsi"/>
    </w:rPr>
  </w:style>
  <w:style w:type="paragraph" w:styleId="BodyTextIndent3">
    <w:name w:val="Body Text Indent 3"/>
    <w:basedOn w:val="Normal"/>
    <w:link w:val="BodyTextIndent3Char"/>
    <w:uiPriority w:val="99"/>
    <w:semiHidden/>
    <w:rsid w:val="0049006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90065"/>
    <w:rPr>
      <w:rFonts w:eastAsiaTheme="minorHAnsi"/>
      <w:sz w:val="16"/>
      <w:szCs w:val="16"/>
    </w:rPr>
  </w:style>
  <w:style w:type="paragraph" w:styleId="Closing">
    <w:name w:val="Closing"/>
    <w:basedOn w:val="Normal"/>
    <w:link w:val="ClosingChar"/>
    <w:uiPriority w:val="99"/>
    <w:semiHidden/>
    <w:rsid w:val="00490065"/>
    <w:pPr>
      <w:spacing w:after="0" w:line="240" w:lineRule="auto"/>
      <w:ind w:left="4320"/>
    </w:pPr>
  </w:style>
  <w:style w:type="character" w:customStyle="1" w:styleId="ClosingChar">
    <w:name w:val="Closing Char"/>
    <w:basedOn w:val="DefaultParagraphFont"/>
    <w:link w:val="Closing"/>
    <w:uiPriority w:val="99"/>
    <w:semiHidden/>
    <w:rsid w:val="00490065"/>
    <w:rPr>
      <w:rFonts w:eastAsiaTheme="minorHAnsi"/>
    </w:rPr>
  </w:style>
  <w:style w:type="table" w:customStyle="1" w:styleId="ColorfulGrid1">
    <w:name w:val="Colorful Grid1"/>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900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900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9006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9006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490065"/>
  </w:style>
  <w:style w:type="character" w:customStyle="1" w:styleId="DateChar">
    <w:name w:val="Date Char"/>
    <w:basedOn w:val="DefaultParagraphFont"/>
    <w:link w:val="Date"/>
    <w:uiPriority w:val="99"/>
    <w:semiHidden/>
    <w:rsid w:val="00490065"/>
    <w:rPr>
      <w:rFonts w:eastAsiaTheme="minorHAnsi"/>
    </w:rPr>
  </w:style>
  <w:style w:type="paragraph" w:styleId="E-mailSignature">
    <w:name w:val="E-mail Signature"/>
    <w:basedOn w:val="Normal"/>
    <w:link w:val="E-mailSignatureChar"/>
    <w:uiPriority w:val="99"/>
    <w:semiHidden/>
    <w:rsid w:val="00490065"/>
    <w:pPr>
      <w:spacing w:after="0" w:line="240" w:lineRule="auto"/>
    </w:pPr>
  </w:style>
  <w:style w:type="character" w:customStyle="1" w:styleId="E-mailSignatureChar">
    <w:name w:val="E-mail Signature Char"/>
    <w:basedOn w:val="DefaultParagraphFont"/>
    <w:link w:val="E-mailSignature"/>
    <w:uiPriority w:val="99"/>
    <w:semiHidden/>
    <w:rsid w:val="00490065"/>
    <w:rPr>
      <w:rFonts w:eastAsiaTheme="minorHAnsi"/>
    </w:rPr>
  </w:style>
  <w:style w:type="character" w:styleId="EndnoteReference">
    <w:name w:val="endnote reference"/>
    <w:basedOn w:val="DefaultParagraphFont"/>
    <w:uiPriority w:val="99"/>
    <w:semiHidden/>
    <w:rsid w:val="00490065"/>
    <w:rPr>
      <w:vertAlign w:val="superscript"/>
    </w:rPr>
  </w:style>
  <w:style w:type="paragraph" w:styleId="EnvelopeAddress">
    <w:name w:val="envelope address"/>
    <w:basedOn w:val="Normal"/>
    <w:uiPriority w:val="99"/>
    <w:semiHidden/>
    <w:rsid w:val="0049006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490065"/>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490065"/>
    <w:pPr>
      <w:spacing w:after="0" w:line="240" w:lineRule="auto"/>
    </w:pPr>
    <w:rPr>
      <w:i/>
      <w:iCs/>
    </w:rPr>
  </w:style>
  <w:style w:type="character" w:customStyle="1" w:styleId="HTMLAddressChar">
    <w:name w:val="HTML Address Char"/>
    <w:basedOn w:val="DefaultParagraphFont"/>
    <w:link w:val="HTMLAddress"/>
    <w:uiPriority w:val="99"/>
    <w:semiHidden/>
    <w:rsid w:val="00490065"/>
    <w:rPr>
      <w:rFonts w:eastAsiaTheme="minorHAnsi"/>
      <w:i/>
      <w:iCs/>
    </w:rPr>
  </w:style>
  <w:style w:type="paragraph" w:styleId="Index10">
    <w:name w:val="index 1"/>
    <w:basedOn w:val="Normal"/>
    <w:next w:val="Normal"/>
    <w:autoRedefine/>
    <w:uiPriority w:val="99"/>
    <w:semiHidden/>
    <w:rsid w:val="00490065"/>
    <w:pPr>
      <w:spacing w:after="0" w:line="240" w:lineRule="auto"/>
      <w:ind w:left="220" w:hanging="220"/>
    </w:pPr>
  </w:style>
  <w:style w:type="paragraph" w:styleId="Index20">
    <w:name w:val="index 2"/>
    <w:basedOn w:val="Normal"/>
    <w:next w:val="Normal"/>
    <w:autoRedefine/>
    <w:uiPriority w:val="99"/>
    <w:semiHidden/>
    <w:rsid w:val="00490065"/>
    <w:pPr>
      <w:spacing w:after="0" w:line="240" w:lineRule="auto"/>
      <w:ind w:left="440" w:hanging="220"/>
    </w:pPr>
  </w:style>
  <w:style w:type="paragraph" w:styleId="Index30">
    <w:name w:val="index 3"/>
    <w:basedOn w:val="Normal"/>
    <w:next w:val="Normal"/>
    <w:autoRedefine/>
    <w:uiPriority w:val="99"/>
    <w:semiHidden/>
    <w:rsid w:val="00490065"/>
    <w:pPr>
      <w:spacing w:after="0" w:line="240" w:lineRule="auto"/>
      <w:ind w:left="660" w:hanging="220"/>
    </w:pPr>
  </w:style>
  <w:style w:type="paragraph" w:styleId="Index4">
    <w:name w:val="index 4"/>
    <w:basedOn w:val="Normal"/>
    <w:next w:val="Normal"/>
    <w:autoRedefine/>
    <w:uiPriority w:val="99"/>
    <w:semiHidden/>
    <w:rsid w:val="00490065"/>
    <w:pPr>
      <w:spacing w:after="0" w:line="240" w:lineRule="auto"/>
      <w:ind w:left="880" w:hanging="220"/>
    </w:pPr>
  </w:style>
  <w:style w:type="paragraph" w:styleId="Index5">
    <w:name w:val="index 5"/>
    <w:basedOn w:val="Normal"/>
    <w:next w:val="Normal"/>
    <w:autoRedefine/>
    <w:uiPriority w:val="99"/>
    <w:semiHidden/>
    <w:rsid w:val="00490065"/>
    <w:pPr>
      <w:spacing w:after="0" w:line="240" w:lineRule="auto"/>
      <w:ind w:left="1100" w:hanging="220"/>
    </w:pPr>
  </w:style>
  <w:style w:type="paragraph" w:styleId="Index6">
    <w:name w:val="index 6"/>
    <w:basedOn w:val="Normal"/>
    <w:next w:val="Normal"/>
    <w:autoRedefine/>
    <w:uiPriority w:val="99"/>
    <w:semiHidden/>
    <w:rsid w:val="00490065"/>
    <w:pPr>
      <w:spacing w:after="0" w:line="240" w:lineRule="auto"/>
      <w:ind w:left="1320" w:hanging="220"/>
    </w:pPr>
  </w:style>
  <w:style w:type="paragraph" w:styleId="Index7">
    <w:name w:val="index 7"/>
    <w:basedOn w:val="Normal"/>
    <w:next w:val="Normal"/>
    <w:autoRedefine/>
    <w:uiPriority w:val="99"/>
    <w:semiHidden/>
    <w:rsid w:val="00490065"/>
    <w:pPr>
      <w:spacing w:after="0" w:line="240" w:lineRule="auto"/>
      <w:ind w:left="1540" w:hanging="220"/>
    </w:pPr>
  </w:style>
  <w:style w:type="paragraph" w:styleId="Index8">
    <w:name w:val="index 8"/>
    <w:basedOn w:val="Normal"/>
    <w:next w:val="Normal"/>
    <w:autoRedefine/>
    <w:uiPriority w:val="99"/>
    <w:semiHidden/>
    <w:rsid w:val="00490065"/>
    <w:pPr>
      <w:spacing w:after="0" w:line="240" w:lineRule="auto"/>
      <w:ind w:left="1760" w:hanging="220"/>
    </w:pPr>
  </w:style>
  <w:style w:type="paragraph" w:styleId="Index9">
    <w:name w:val="index 9"/>
    <w:basedOn w:val="Normal"/>
    <w:next w:val="Normal"/>
    <w:autoRedefine/>
    <w:uiPriority w:val="99"/>
    <w:semiHidden/>
    <w:rsid w:val="00490065"/>
    <w:pPr>
      <w:spacing w:after="0" w:line="240" w:lineRule="auto"/>
      <w:ind w:left="1980" w:hanging="220"/>
    </w:pPr>
  </w:style>
  <w:style w:type="paragraph" w:styleId="IndexHeading">
    <w:name w:val="index heading"/>
    <w:basedOn w:val="Normal"/>
    <w:next w:val="Index10"/>
    <w:uiPriority w:val="99"/>
    <w:semiHidden/>
    <w:rsid w:val="00490065"/>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49006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490065"/>
    <w:rPr>
      <w:rFonts w:eastAsiaTheme="minorHAnsi"/>
      <w:b/>
      <w:bCs/>
      <w:i/>
      <w:iCs/>
      <w:color w:val="4F81BD" w:themeColor="accent1"/>
    </w:rPr>
  </w:style>
  <w:style w:type="table" w:customStyle="1" w:styleId="LightGrid1">
    <w:name w:val="Light Grid1"/>
    <w:basedOn w:val="TableNormal"/>
    <w:uiPriority w:val="62"/>
    <w:rsid w:val="004900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4900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49006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9006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9006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9006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9006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4900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900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9006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9006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9006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9006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9006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49006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900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9006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9006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9006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49006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490065"/>
    <w:pPr>
      <w:ind w:left="360" w:hanging="360"/>
      <w:contextualSpacing/>
    </w:pPr>
  </w:style>
  <w:style w:type="paragraph" w:styleId="List2">
    <w:name w:val="List 2"/>
    <w:basedOn w:val="Normal"/>
    <w:uiPriority w:val="99"/>
    <w:semiHidden/>
    <w:rsid w:val="00490065"/>
    <w:pPr>
      <w:ind w:left="720" w:hanging="360"/>
      <w:contextualSpacing/>
    </w:pPr>
  </w:style>
  <w:style w:type="paragraph" w:styleId="List3">
    <w:name w:val="List 3"/>
    <w:basedOn w:val="Normal"/>
    <w:uiPriority w:val="99"/>
    <w:semiHidden/>
    <w:rsid w:val="00490065"/>
    <w:pPr>
      <w:ind w:left="1080" w:hanging="360"/>
      <w:contextualSpacing/>
    </w:pPr>
  </w:style>
  <w:style w:type="paragraph" w:styleId="List4">
    <w:name w:val="List 4"/>
    <w:basedOn w:val="Normal"/>
    <w:uiPriority w:val="99"/>
    <w:semiHidden/>
    <w:rsid w:val="00490065"/>
    <w:pPr>
      <w:ind w:left="1440" w:hanging="360"/>
      <w:contextualSpacing/>
    </w:pPr>
  </w:style>
  <w:style w:type="paragraph" w:styleId="List5">
    <w:name w:val="List 5"/>
    <w:basedOn w:val="Normal"/>
    <w:uiPriority w:val="99"/>
    <w:semiHidden/>
    <w:rsid w:val="00490065"/>
    <w:pPr>
      <w:ind w:left="1800" w:hanging="360"/>
      <w:contextualSpacing/>
    </w:pPr>
  </w:style>
  <w:style w:type="paragraph" w:styleId="ListBullet2">
    <w:name w:val="List Bullet 2"/>
    <w:basedOn w:val="Normal"/>
    <w:uiPriority w:val="99"/>
    <w:semiHidden/>
    <w:rsid w:val="00490065"/>
    <w:pPr>
      <w:numPr>
        <w:numId w:val="21"/>
      </w:numPr>
      <w:contextualSpacing/>
    </w:pPr>
  </w:style>
  <w:style w:type="paragraph" w:styleId="ListBullet3">
    <w:name w:val="List Bullet 3"/>
    <w:basedOn w:val="Normal"/>
    <w:uiPriority w:val="99"/>
    <w:semiHidden/>
    <w:rsid w:val="00490065"/>
    <w:pPr>
      <w:numPr>
        <w:numId w:val="22"/>
      </w:numPr>
      <w:contextualSpacing/>
    </w:pPr>
  </w:style>
  <w:style w:type="paragraph" w:styleId="ListBullet4">
    <w:name w:val="List Bullet 4"/>
    <w:basedOn w:val="Normal"/>
    <w:uiPriority w:val="99"/>
    <w:semiHidden/>
    <w:rsid w:val="00490065"/>
    <w:pPr>
      <w:numPr>
        <w:numId w:val="23"/>
      </w:numPr>
      <w:contextualSpacing/>
    </w:pPr>
  </w:style>
  <w:style w:type="paragraph" w:styleId="ListBullet5">
    <w:name w:val="List Bullet 5"/>
    <w:basedOn w:val="Normal"/>
    <w:uiPriority w:val="99"/>
    <w:semiHidden/>
    <w:rsid w:val="00490065"/>
    <w:pPr>
      <w:numPr>
        <w:numId w:val="24"/>
      </w:numPr>
      <w:contextualSpacing/>
    </w:pPr>
  </w:style>
  <w:style w:type="paragraph" w:styleId="ListContinue">
    <w:name w:val="List Continue"/>
    <w:basedOn w:val="Normal"/>
    <w:uiPriority w:val="99"/>
    <w:semiHidden/>
    <w:rsid w:val="00490065"/>
    <w:pPr>
      <w:spacing w:after="120"/>
      <w:ind w:left="360"/>
      <w:contextualSpacing/>
    </w:pPr>
  </w:style>
  <w:style w:type="paragraph" w:styleId="ListContinue2">
    <w:name w:val="List Continue 2"/>
    <w:basedOn w:val="Normal"/>
    <w:uiPriority w:val="99"/>
    <w:semiHidden/>
    <w:rsid w:val="00490065"/>
    <w:pPr>
      <w:spacing w:after="120"/>
      <w:ind w:left="720"/>
      <w:contextualSpacing/>
    </w:pPr>
  </w:style>
  <w:style w:type="paragraph" w:styleId="ListContinue3">
    <w:name w:val="List Continue 3"/>
    <w:basedOn w:val="Normal"/>
    <w:uiPriority w:val="99"/>
    <w:semiHidden/>
    <w:rsid w:val="00490065"/>
    <w:pPr>
      <w:spacing w:after="120"/>
      <w:ind w:left="1080"/>
      <w:contextualSpacing/>
    </w:pPr>
  </w:style>
  <w:style w:type="paragraph" w:styleId="ListContinue4">
    <w:name w:val="List Continue 4"/>
    <w:basedOn w:val="Normal"/>
    <w:uiPriority w:val="99"/>
    <w:semiHidden/>
    <w:rsid w:val="00490065"/>
    <w:pPr>
      <w:spacing w:after="120"/>
      <w:ind w:left="1440"/>
      <w:contextualSpacing/>
    </w:pPr>
  </w:style>
  <w:style w:type="paragraph" w:styleId="ListContinue5">
    <w:name w:val="List Continue 5"/>
    <w:basedOn w:val="Normal"/>
    <w:uiPriority w:val="99"/>
    <w:semiHidden/>
    <w:rsid w:val="00490065"/>
    <w:pPr>
      <w:spacing w:after="120"/>
      <w:ind w:left="1800"/>
      <w:contextualSpacing/>
    </w:pPr>
  </w:style>
  <w:style w:type="paragraph" w:styleId="ListNumber">
    <w:name w:val="List Number"/>
    <w:basedOn w:val="Normal"/>
    <w:uiPriority w:val="99"/>
    <w:semiHidden/>
    <w:rsid w:val="00490065"/>
    <w:pPr>
      <w:numPr>
        <w:numId w:val="25"/>
      </w:numPr>
      <w:contextualSpacing/>
    </w:pPr>
  </w:style>
  <w:style w:type="paragraph" w:styleId="ListNumber2">
    <w:name w:val="List Number 2"/>
    <w:basedOn w:val="Normal"/>
    <w:uiPriority w:val="99"/>
    <w:semiHidden/>
    <w:rsid w:val="00490065"/>
    <w:pPr>
      <w:numPr>
        <w:numId w:val="26"/>
      </w:numPr>
      <w:contextualSpacing/>
    </w:pPr>
  </w:style>
  <w:style w:type="paragraph" w:styleId="ListNumber3">
    <w:name w:val="List Number 3"/>
    <w:basedOn w:val="Normal"/>
    <w:uiPriority w:val="99"/>
    <w:semiHidden/>
    <w:rsid w:val="00490065"/>
    <w:pPr>
      <w:numPr>
        <w:numId w:val="27"/>
      </w:numPr>
      <w:contextualSpacing/>
    </w:pPr>
  </w:style>
  <w:style w:type="paragraph" w:styleId="ListNumber4">
    <w:name w:val="List Number 4"/>
    <w:basedOn w:val="Normal"/>
    <w:uiPriority w:val="99"/>
    <w:semiHidden/>
    <w:rsid w:val="00490065"/>
    <w:pPr>
      <w:numPr>
        <w:numId w:val="28"/>
      </w:numPr>
      <w:contextualSpacing/>
    </w:pPr>
  </w:style>
  <w:style w:type="paragraph" w:styleId="ListNumber5">
    <w:name w:val="List Number 5"/>
    <w:basedOn w:val="Normal"/>
    <w:uiPriority w:val="99"/>
    <w:semiHidden/>
    <w:rsid w:val="00490065"/>
    <w:pPr>
      <w:numPr>
        <w:numId w:val="29"/>
      </w:numPr>
      <w:contextualSpacing/>
    </w:pPr>
  </w:style>
  <w:style w:type="paragraph" w:styleId="MacroText">
    <w:name w:val="macro"/>
    <w:link w:val="MacroTextChar"/>
    <w:uiPriority w:val="99"/>
    <w:semiHidden/>
    <w:rsid w:val="00490065"/>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490065"/>
    <w:rPr>
      <w:rFonts w:ascii="Consolas" w:eastAsiaTheme="minorHAnsi" w:hAnsi="Consolas" w:cs="Consolas"/>
      <w:sz w:val="20"/>
      <w:szCs w:val="20"/>
    </w:rPr>
  </w:style>
  <w:style w:type="table" w:customStyle="1" w:styleId="MediumGrid11">
    <w:name w:val="Medium Grid 11"/>
    <w:basedOn w:val="TableNormal"/>
    <w:uiPriority w:val="67"/>
    <w:rsid w:val="0049006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900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9006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9006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9006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90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9006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90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9006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900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49006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4900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9006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9006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9006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90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9006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900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49006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90065"/>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0"/>
    <w:uiPriority w:val="99"/>
    <w:semiHidden/>
    <w:rsid w:val="00490065"/>
    <w:pPr>
      <w:spacing w:after="0" w:line="240" w:lineRule="auto"/>
    </w:pPr>
  </w:style>
  <w:style w:type="character" w:customStyle="1" w:styleId="NoteHeadingChar0">
    <w:name w:val="Note Heading Char"/>
    <w:basedOn w:val="DefaultParagraphFont"/>
    <w:link w:val="NoteHeading"/>
    <w:uiPriority w:val="99"/>
    <w:semiHidden/>
    <w:rsid w:val="00490065"/>
    <w:rPr>
      <w:rFonts w:eastAsiaTheme="minorHAnsi"/>
    </w:rPr>
  </w:style>
  <w:style w:type="paragraph" w:styleId="PlainText">
    <w:name w:val="Plain Text"/>
    <w:basedOn w:val="Normal"/>
    <w:link w:val="PlainTextChar"/>
    <w:semiHidden/>
    <w:rsid w:val="0049006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490065"/>
    <w:rPr>
      <w:rFonts w:ascii="Consolas" w:eastAsiaTheme="minorHAnsi" w:hAnsi="Consolas" w:cs="Consolas"/>
      <w:sz w:val="21"/>
      <w:szCs w:val="21"/>
    </w:rPr>
  </w:style>
  <w:style w:type="paragraph" w:styleId="Signature">
    <w:name w:val="Signature"/>
    <w:basedOn w:val="Normal"/>
    <w:link w:val="SignatureChar"/>
    <w:uiPriority w:val="99"/>
    <w:semiHidden/>
    <w:rsid w:val="00490065"/>
    <w:pPr>
      <w:spacing w:after="0" w:line="240" w:lineRule="auto"/>
      <w:ind w:left="4320"/>
    </w:pPr>
  </w:style>
  <w:style w:type="character" w:customStyle="1" w:styleId="SignatureChar">
    <w:name w:val="Signature Char"/>
    <w:basedOn w:val="DefaultParagraphFont"/>
    <w:link w:val="Signature"/>
    <w:uiPriority w:val="99"/>
    <w:semiHidden/>
    <w:rsid w:val="00490065"/>
    <w:rPr>
      <w:rFonts w:eastAsiaTheme="minorHAnsi"/>
    </w:rPr>
  </w:style>
  <w:style w:type="table" w:styleId="Table3Deffects1">
    <w:name w:val="Table 3D effects 1"/>
    <w:basedOn w:val="TableNormal"/>
    <w:uiPriority w:val="99"/>
    <w:semiHidden/>
    <w:unhideWhenUsed/>
    <w:rsid w:val="0049006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9006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9006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9006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9006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9006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9006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9006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9006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9006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9006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9006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9006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9006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9006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9006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9006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9006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9006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9006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9006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9006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9006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9006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9006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49006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9006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9006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9006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9006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9006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9006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9006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490065"/>
    <w:pPr>
      <w:spacing w:after="0"/>
      <w:ind w:left="220" w:hanging="220"/>
    </w:pPr>
  </w:style>
  <w:style w:type="paragraph" w:styleId="TableofFigures">
    <w:name w:val="table of figures"/>
    <w:basedOn w:val="Normal"/>
    <w:next w:val="Normal"/>
    <w:uiPriority w:val="99"/>
    <w:semiHidden/>
    <w:rsid w:val="00490065"/>
    <w:pPr>
      <w:spacing w:after="0"/>
    </w:pPr>
  </w:style>
  <w:style w:type="table" w:styleId="TableProfessional">
    <w:name w:val="Table Professional"/>
    <w:basedOn w:val="TableNormal"/>
    <w:uiPriority w:val="99"/>
    <w:semiHidden/>
    <w:unhideWhenUsed/>
    <w:rsid w:val="0049006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9006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9006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9006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9006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9006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90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49006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9006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9006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490065"/>
    <w:pPr>
      <w:spacing w:before="120"/>
    </w:pPr>
    <w:rPr>
      <w:rFonts w:asciiTheme="majorHAnsi" w:eastAsiaTheme="majorEastAsia" w:hAnsiTheme="majorHAnsi" w:cstheme="majorBidi"/>
      <w:b/>
      <w:bCs/>
      <w:sz w:val="24"/>
      <w:szCs w:val="24"/>
    </w:rPr>
  </w:style>
  <w:style w:type="paragraph" w:customStyle="1" w:styleId="TabularSource">
    <w:name w:val="TabularSource"/>
    <w:basedOn w:val="TabularEntry"/>
    <w:qFormat/>
    <w:rsid w:val="00490065"/>
    <w:pPr>
      <w:spacing w:before="120" w:after="120"/>
      <w:ind w:left="1440"/>
    </w:pPr>
    <w:rPr>
      <w:sz w:val="20"/>
    </w:rPr>
  </w:style>
  <w:style w:type="paragraph" w:customStyle="1" w:styleId="DialogContinued">
    <w:name w:val="DialogContinued"/>
    <w:basedOn w:val="Dialog"/>
    <w:qFormat/>
    <w:rsid w:val="00490065"/>
    <w:pPr>
      <w:ind w:firstLine="0"/>
    </w:pPr>
  </w:style>
  <w:style w:type="paragraph" w:customStyle="1" w:styleId="FeatureRecipeTitleAlternative">
    <w:name w:val="FeatureRecipeTitleAlternative"/>
    <w:basedOn w:val="RecipeTitleAlternative"/>
    <w:qFormat/>
    <w:rsid w:val="00490065"/>
    <w:pPr>
      <w:shd w:val="clear" w:color="auto" w:fill="BFBFBF" w:themeFill="background1" w:themeFillShade="BF"/>
    </w:pPr>
  </w:style>
  <w:style w:type="paragraph" w:customStyle="1" w:styleId="FeatureRecipeIntro">
    <w:name w:val="FeatureRecipeIntro"/>
    <w:basedOn w:val="RecipeIntro"/>
    <w:qFormat/>
    <w:rsid w:val="00490065"/>
    <w:pPr>
      <w:shd w:val="clear" w:color="auto" w:fill="BFBFBF" w:themeFill="background1" w:themeFillShade="BF"/>
    </w:pPr>
  </w:style>
  <w:style w:type="paragraph" w:customStyle="1" w:styleId="FeatureRecipeSubRecipeTitle">
    <w:name w:val="FeatureRecipeSubRecipeTitle"/>
    <w:basedOn w:val="RecipeSubrecipeTitle"/>
    <w:qFormat/>
    <w:rsid w:val="00490065"/>
    <w:pPr>
      <w:shd w:val="clear" w:color="auto" w:fill="BFBFBF" w:themeFill="background1" w:themeFillShade="BF"/>
    </w:pPr>
  </w:style>
  <w:style w:type="paragraph" w:customStyle="1" w:styleId="FeatureRecipeIngredientHead">
    <w:name w:val="FeatureRecipeIngredientHead"/>
    <w:basedOn w:val="RecipeIngredientHead"/>
    <w:qFormat/>
    <w:rsid w:val="00490065"/>
    <w:pPr>
      <w:shd w:val="clear" w:color="auto" w:fill="BFBFBF" w:themeFill="background1" w:themeFillShade="BF"/>
    </w:pPr>
  </w:style>
  <w:style w:type="paragraph" w:customStyle="1" w:styleId="FeatureRecipeTime">
    <w:name w:val="FeatureRecipeTime"/>
    <w:basedOn w:val="RecipeTime"/>
    <w:qFormat/>
    <w:rsid w:val="00490065"/>
    <w:pPr>
      <w:shd w:val="clear" w:color="auto" w:fill="BFBFBF" w:themeFill="background1" w:themeFillShade="BF"/>
    </w:pPr>
  </w:style>
  <w:style w:type="paragraph" w:customStyle="1" w:styleId="RecipeVariationPara">
    <w:name w:val="RecipeVariationPara"/>
    <w:basedOn w:val="RecipeVariationHead"/>
    <w:qFormat/>
    <w:rsid w:val="00490065"/>
    <w:rPr>
      <w:i/>
      <w:u w:val="none"/>
    </w:rPr>
  </w:style>
  <w:style w:type="paragraph" w:customStyle="1" w:styleId="FeatureRecipeVariationPara">
    <w:name w:val="FeatureRecipeVariationPara"/>
    <w:basedOn w:val="RecipeVariationPara"/>
    <w:qFormat/>
    <w:rsid w:val="00490065"/>
    <w:pPr>
      <w:shd w:val="clear" w:color="auto" w:fill="BFBFBF" w:themeFill="background1" w:themeFillShade="BF"/>
    </w:pPr>
  </w:style>
  <w:style w:type="paragraph" w:customStyle="1" w:styleId="RecipeVariation2">
    <w:name w:val="RecipeVariation2"/>
    <w:basedOn w:val="RecipeVariationH2"/>
    <w:qFormat/>
    <w:rsid w:val="00490065"/>
    <w:rPr>
      <w:i/>
    </w:rPr>
  </w:style>
  <w:style w:type="paragraph" w:customStyle="1" w:styleId="FeatureRecipeVariation2">
    <w:name w:val="FeatureRecipeVariation2"/>
    <w:basedOn w:val="RecipeVariation2"/>
    <w:qFormat/>
    <w:rsid w:val="00490065"/>
    <w:pPr>
      <w:shd w:val="clear" w:color="auto" w:fill="BFBFBF" w:themeFill="background1" w:themeFillShade="BF"/>
    </w:pPr>
  </w:style>
  <w:style w:type="paragraph" w:customStyle="1" w:styleId="FeatureRecipeNutritionInfo">
    <w:name w:val="FeatureRecipeNutritionInfo"/>
    <w:basedOn w:val="RecipeNutritionInfo"/>
    <w:qFormat/>
    <w:rsid w:val="00490065"/>
    <w:pPr>
      <w:shd w:val="clear" w:color="auto" w:fill="BFBFBF" w:themeFill="background1" w:themeFillShade="BF"/>
    </w:pPr>
  </w:style>
  <w:style w:type="paragraph" w:customStyle="1" w:styleId="FeatureRecipeFootnote">
    <w:name w:val="FeatureRecipeFootnote"/>
    <w:basedOn w:val="RecipeFootnote"/>
    <w:qFormat/>
    <w:rsid w:val="00490065"/>
    <w:pPr>
      <w:shd w:val="clear" w:color="auto" w:fill="BFBFBF" w:themeFill="background1" w:themeFillShade="BF"/>
    </w:pPr>
  </w:style>
  <w:style w:type="paragraph" w:customStyle="1" w:styleId="FeatureRecipeUSMeasure">
    <w:name w:val="FeatureRecipeUSMeasure"/>
    <w:basedOn w:val="RecipeUSMeasure"/>
    <w:qFormat/>
    <w:rsid w:val="00490065"/>
    <w:pPr>
      <w:shd w:val="clear" w:color="auto" w:fill="BFBFBF" w:themeFill="background1" w:themeFillShade="BF"/>
    </w:pPr>
  </w:style>
  <w:style w:type="paragraph" w:customStyle="1" w:styleId="FeatureRecipeMetricMeasure">
    <w:name w:val="FeatureRecipeMetricMeasure"/>
    <w:basedOn w:val="RecipeMetricMeasure"/>
    <w:qFormat/>
    <w:rsid w:val="00490065"/>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490065"/>
    <w:pPr>
      <w:shd w:val="clear" w:color="auto" w:fill="BFBFBF" w:themeFill="background1" w:themeFillShade="BF"/>
    </w:pPr>
  </w:style>
  <w:style w:type="paragraph" w:customStyle="1" w:styleId="FeatureRecipeTableHead">
    <w:name w:val="FeatureRecipeTableHead"/>
    <w:basedOn w:val="RecipeTableHead"/>
    <w:qFormat/>
    <w:rsid w:val="00490065"/>
    <w:pPr>
      <w:shd w:val="clear" w:color="auto" w:fill="BFBFBF" w:themeFill="background1" w:themeFillShade="BF"/>
    </w:pPr>
  </w:style>
  <w:style w:type="paragraph" w:customStyle="1" w:styleId="FeatureRecipeVariationHead">
    <w:name w:val="FeatureRecipeVariationHead"/>
    <w:basedOn w:val="RecipeVariationHead"/>
    <w:qFormat/>
    <w:rsid w:val="00490065"/>
    <w:pPr>
      <w:shd w:val="clear" w:color="auto" w:fill="BFBFBF" w:themeFill="background1" w:themeFillShade="BF"/>
    </w:pPr>
  </w:style>
  <w:style w:type="paragraph" w:customStyle="1" w:styleId="FeatureRecipeVariationH2">
    <w:name w:val="FeatureRecipeVariationH2"/>
    <w:basedOn w:val="RecipeVariationH2"/>
    <w:qFormat/>
    <w:rsid w:val="00490065"/>
    <w:pPr>
      <w:shd w:val="clear" w:color="auto" w:fill="BFBFBF" w:themeFill="background1" w:themeFillShade="BF"/>
    </w:pPr>
  </w:style>
  <w:style w:type="paragraph" w:customStyle="1" w:styleId="FeatureRecipeProcedureHead">
    <w:name w:val="FeatureRecipeProcedureHead"/>
    <w:basedOn w:val="RecipeProcedureHead"/>
    <w:qFormat/>
    <w:rsid w:val="00490065"/>
    <w:pPr>
      <w:shd w:val="clear" w:color="auto" w:fill="BFBFBF" w:themeFill="background1" w:themeFillShade="BF"/>
    </w:pPr>
  </w:style>
  <w:style w:type="paragraph" w:customStyle="1" w:styleId="RecipeNoteHead">
    <w:name w:val="RecipeNoteHead"/>
    <w:basedOn w:val="RecipeFootnote"/>
    <w:qFormat/>
    <w:rsid w:val="00490065"/>
    <w:rPr>
      <w:b/>
      <w:i/>
    </w:rPr>
  </w:style>
  <w:style w:type="paragraph" w:customStyle="1" w:styleId="FeatureRecipeNoteHead">
    <w:name w:val="FeatureRecipeNoteHead"/>
    <w:basedOn w:val="RecipeNoteHead"/>
    <w:qFormat/>
    <w:rsid w:val="00490065"/>
    <w:pPr>
      <w:shd w:val="clear" w:color="auto" w:fill="BFBFBF" w:themeFill="background1" w:themeFillShade="BF"/>
    </w:pPr>
  </w:style>
  <w:style w:type="paragraph" w:customStyle="1" w:styleId="FeatureRecipeNotePara">
    <w:name w:val="FeatureRecipeNotePara"/>
    <w:basedOn w:val="FeatureRecipeNoteHead"/>
    <w:qFormat/>
    <w:rsid w:val="00490065"/>
    <w:rPr>
      <w:b w:val="0"/>
      <w:i w:val="0"/>
      <w:sz w:val="18"/>
    </w:rPr>
  </w:style>
  <w:style w:type="paragraph" w:customStyle="1" w:styleId="RecipeNotePara">
    <w:name w:val="RecipeNotePara"/>
    <w:basedOn w:val="FeatureRecipeNotePara"/>
    <w:rsid w:val="00490065"/>
    <w:pPr>
      <w:shd w:val="clear" w:color="auto" w:fill="FFFFFF" w:themeFill="background1"/>
    </w:pPr>
  </w:style>
  <w:style w:type="paragraph" w:customStyle="1" w:styleId="RecipeNoteHead3">
    <w:name w:val="RecipeNoteHead3"/>
    <w:basedOn w:val="RecipeNotePara"/>
    <w:qFormat/>
    <w:rsid w:val="00490065"/>
    <w:rPr>
      <w:i/>
    </w:rPr>
  </w:style>
  <w:style w:type="paragraph" w:customStyle="1" w:styleId="FeatureRecipeNoteHead3">
    <w:name w:val="FeatureRecipeNoteHead3"/>
    <w:basedOn w:val="RecipeNoteHead3"/>
    <w:qFormat/>
    <w:rsid w:val="00490065"/>
    <w:pPr>
      <w:shd w:val="clear" w:color="auto" w:fill="BFBFBF" w:themeFill="background1" w:themeFillShade="BF"/>
    </w:pPr>
  </w:style>
  <w:style w:type="paragraph" w:customStyle="1" w:styleId="FeatureRecipeNoteHead4">
    <w:name w:val="FeatureRecipeNoteHead4"/>
    <w:basedOn w:val="FeatureRecipeNoteHead3"/>
    <w:qFormat/>
    <w:rsid w:val="00490065"/>
    <w:rPr>
      <w:b/>
    </w:rPr>
  </w:style>
  <w:style w:type="paragraph" w:customStyle="1" w:styleId="RecipeNoteHead4">
    <w:name w:val="RecipeNoteHead4"/>
    <w:basedOn w:val="FeatureRecipeNoteHead4"/>
    <w:qFormat/>
    <w:rsid w:val="00490065"/>
    <w:pPr>
      <w:shd w:val="clear" w:color="auto" w:fill="FFFFFF" w:themeFill="background1"/>
    </w:pPr>
  </w:style>
  <w:style w:type="character" w:customStyle="1" w:styleId="BoldItalic">
    <w:name w:val="BoldItalic"/>
    <w:rsid w:val="00490065"/>
    <w:rPr>
      <w:b/>
      <w:i/>
    </w:rPr>
  </w:style>
  <w:style w:type="character" w:customStyle="1" w:styleId="Bold">
    <w:name w:val="Bold"/>
    <w:rsid w:val="00490065"/>
    <w:rPr>
      <w:b/>
    </w:rPr>
  </w:style>
  <w:style w:type="character" w:customStyle="1" w:styleId="boldred">
    <w:name w:val="bold red"/>
    <w:rsid w:val="00490065"/>
  </w:style>
  <w:style w:type="table" w:customStyle="1" w:styleId="ColorfulGrid2">
    <w:name w:val="Colorful Grid2"/>
    <w:basedOn w:val="TableNormal"/>
    <w:uiPriority w:val="73"/>
    <w:rsid w:val="00F01B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F01B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F01B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F01BE6"/>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F01B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F01BE6"/>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F01BE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F01B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F01BE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F01BE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F01B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490065"/>
    <w:rPr>
      <w:rFonts w:ascii="Arial" w:eastAsia="Times New Roman" w:hAnsi="Arial" w:cs="Times New Roman"/>
      <w:b/>
      <w:snapToGrid w:val="0"/>
      <w:sz w:val="60"/>
      <w:szCs w:val="20"/>
    </w:rPr>
  </w:style>
  <w:style w:type="character" w:customStyle="1" w:styleId="apple-converted-space">
    <w:name w:val="apple-converted-space"/>
    <w:basedOn w:val="DefaultParagraphFont"/>
    <w:rsid w:val="00462002"/>
  </w:style>
  <w:style w:type="table" w:styleId="ColorfulGrid">
    <w:name w:val="Colorful Grid"/>
    <w:basedOn w:val="TableNormal"/>
    <w:uiPriority w:val="73"/>
    <w:rsid w:val="0049006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49006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49006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490065"/>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49006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490065"/>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49006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49006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490065"/>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490065"/>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9006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microsoft.com/project/en-us/project-server-2010.aspx" TargetMode="External"/></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ettings" Target="settings.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Sad_cry" Type="http://schemas.openxmlformats.org/officeDocument/2006/relationships/image" Target="images/Sad_cry.png"/><Relationship Id="wiley_logo" Type="http://schemas.openxmlformats.org/officeDocument/2006/relationships/image" Target="images/wiley_logo.tif"/><Relationship Id="Love" Type="http://schemas.openxmlformats.org/officeDocument/2006/relationships/image" Target="images/Love.png"/></Relationships>
</file>

<file path=customUI/customUI.xml><?xml version="1.0" encoding="utf-8"?>
<customUI xmlns:xsi="http://www.w3.org/2001/XMLSchema-instance" xmlns="http://schemas.microsoft.com/office/2006/01/customui">
  <ribbon>
    <tabs>
      <tab idMso="TabHome">
        <!-- Hides Paragraph, Font and Styles Groups -->
        <group idMso="GroupParagraph" visible="false"/>
        <group idMso="GroupFont" visible="false"/>
        <group idMso="GroupStyles" visible="false"/>
        <!-- Customizes tools available for Fonts Group -->
        <group id="Fonts" label="Fonts">
          <toggleButton idMso="Bold"/>
          <toggleButton idMso="Italic"/>
          <gallery idMso="TextHighlightColorPicker"/>
        </group>
        <group label="All Styles" id="Styles1">
          <comboBox idMso="StyleGalleryClassic"/>
          <button idMso="StylesPane" size="normal"/>
          <button id="ShowStyleArea" label="Show Style Area" screentip="Switches to Draft view to display names of applied styles in right margin." size="normal" onAction="StyleArea" imageMso="PropertySheet"/>
        </group>
        <!--Display Style Area 
                <group id="StyleArea" label="StyleArea">
                   </group>
                -->
        <!--  Insert Comment or Query -->
        <group id="SDMacros" label="Wiley Macros">
          <button imageMso="D" id="Directive" label="Apply Directive" screentip="Use to insert a Directive paragraph to communicate special instructions within the manuscript. These will be removed at layout." size="normal" onAction="Insert_Directive_Paragraph" keytip="DI"/>
          <menu imageMso="Q" id="Queries" label="Insert Query" itemSize="normal" keytip="QY">
            <button imageMso="Q" id="QueryInline" label="Insert Inline Query" screentip="Use to insert a Query  into a line of text. Best used with Track Changes on." onAction="Insert_Query_into_Text" keytip="QI"/>
            <button imageMso="Q" id="QueryPara" label="Insert Query Paragraph" screentip="Use to insert a Query  as a separate paragraph." onAction="Insert_Query_Paragraph" keytip="QP"/>
          </menu>
          <!-- Wiley Macros   -->
          <menu id="Tools" label="More Tools . . ." screentip="Macros that may be useful for working with your manuscript." itemSize="normal">
            <!-- Title Case -->
            <button id="StyCkS" imageMso="StylesStyleInspector" label="Validate Styles [File]" screentip="Confirms that all styles in the document are valid WileySD; if not, user can select correct style." onAction="RunValidateStylesSingle"/>
            <button id="StyCkB" imageMso="StylesStyleInspector" label="Validate Styles [Batch]" screentip="Confirms that all styles in the a group of files are valid WileySD; if not, user can select correct style." onAction="RunValidateStylesBatch"/>
            <button id="TitleCase2" imageMso="FormControlLabel" label="Title Case Current Selection" screentip="Changes selected text to title case, with proper case for articles and prepositions." onAction="RealTitleCase"/>
            <button id="Artlog" imageMso="PhotoAlbumInsert" label="Art Log [Single File]" screentip="Creates an art inventory log for this file." onAction="ArtLog"/>
            <button id="ArtLogBatch" imageMso="PhotoAlbumEdit" label="Batch Art Log [Word Format]" screentip="Creates an art inventory log, in Word format, for all files in this folder." onAction="RunArtLogBatch"/>
            <button id="ArtLogBatchXL" imageMso="PhotoAlbumEdit" label="Batch Art Log [Excel Format]" screentip="Creates an art inventory log, in Excel format, for all files in this folder." onAction="BatchArtRoutineXL"/>
            <button id="KeyTermsList" imageMso="FieldsUpdate" label="KeyTermsList" screentip="Creates key terms list for this document." onAction="KeyTermsList"/>
            <button id="TableOfContentsSD" label="Create Table of Contents [File]" onAction="RunTOCFile" screentip="Creates an Table of Contents for this file." imageMso="TableOfContentsDialog"/>
            <button id="TableOfContentsSDB" label="Create Table of Contents [Batch]" onAction="RunTOCBatch" screentip="Creates an Table of Contents for multiple files that you select." imageMso="TableOfContentsDialog"/>
            <button id="UnlinkAllFields" label="Convert Fields to Plain Text" onAction="UnlinkAllFields" screentip="Removes all field links from the document." imageMso="FieldsUpdate"/>
            <button id="EdHeaders" label="Insert Header" onAction="EdHeaders" screentip="Inserts an ISBN-specific header." imageMso="HeaderFooterInsert"/>
            <button id="CPNS" label="Insert Consecutive Page Numbers" onAction="RunConsPg" screentip="Renumbers selected documents with consecutive page numbers." imageMso="HeaderFooterInsert"/>
            <button id="AWS" onAction="CalloutChecks" label="Check Callouts" imageMso="OmsSlideInsert" screentip="Checks for art/table callouts in text against art/table placement slugs."/>
            <button id="VersionInfo" label="Version" screentip="Displays WileySD version information." onAction="Version"/>
          </menu>
        </group>
        <group id="Basics" label="Wiley Basics">
          <button id="ParaA" label="Para" size="normal" onAction="Para" keytip="PA"/>
          <button id="ChapterTitleA" label="ChapterTitle" onAction="ChapterTitle" size="normal" keytip="CT"/>
          <button id="ConvertTableA" label="Convert Text to Table" onAction="FormatTable" size="normal" keytip="TB"/>
          <button id="TableCaptionA" label="TableCaption" onAction="TableCaption" size="normal" keytip="TC"/>
          <button id="TableHeadA" label="TableHead" onAction="TableHead" size="normal" keytip="TH"/>
          <button id="TableEntryA" label="TableEntry" onAction="TableEntry" size="normal" keytip="TE"/>
          <button id="InsertTableA" label="Insert Table" screentip="Provides a form to set up a table for auto-insertion." onAction="InsertTable" imageMso="TableDrawTable" size="normal" keytip="IT"/>
          <button label="Insert Figure Slug" onAction="Figure_Slug" screentip="Inserts basic format for a Slug to indicate placement and caption of a figure." id="FigureSlugInsertA" imageMso="GoTo" size="normal" keytip="IS"/>
          <button id="SlugStyle" label="Apply Slug Style" onAction="Slug" size="normal" screentip="Applies Slug style for a figure caption." keytip="SS"/>
          <button id="StartFeature1" screentip="Start a feature section by selecting a feature type." label="Start a Feature" size="large" onAction="runFeature" imageMso="F" keytip="FT"/>
          <button id="H1A" label="H1" onAction="H1" size="normal" keytip="H1"/>
          <button id="H2a" label="H2" onAction="H2" size="normal" keytip="H2"/>
          <button id="H3a" label="H3" onAction="H3" size="normal" keytip="H3"/>
          <button id="ListBulletedA" label="Bullet List" onAction="ListBulleted" size="normal" keytip="BL"/>
          <button id="ListNumberedA" label="Numbered List" onAction="ListNumbered" size="normal" keytip="NL"/>
          <button id="ListUnmarkedA" label="Unmarked List" onAction="ListUnmarked" size="normal" keytip="UL"/>
        </group>
        <!-- Version Info 
                <group id="Version" label="WileySD">
                    </group>-->
      </tab>
      <tab idMso="TabPageLayoutWord" visible="false"/>
      <tab idMso="TabMailings" visible="false"/>
      <tab idMso="TabReviewWord">
        <group id="HappyFaces" label="Accept/Reject Revisions" insertBeforeMso="GroupProofing">
          <button id="AcceptRev" label="Accept" screentip="Accepts highlighted text, or entire current para if nothing is selected, then moves to next para." size="large" onAction="Accept_Changes" image="Love" keytip="RR"/>
          <button id="RejectRev" label="Reject" screentip="Rejects highlighted text, or entire current para if nothing is selected, then moves to next para." size="large" onAction="Reject_Changes" image="Sad_cry" keytip="AA"/>
        </group>
      </tab>
      <!-- Commenting and Author Queries Group -->
      <tab id="SDUnits" label="SD Units" keytip="U">
        <!-- Unit openers -->
        <group id="Parts" label="Parts and Sections">
          <button id="PartTitle" label="PartTitle" screentip="Applies PartTitle style to text." size="normal" onAction="PartTitle"/>
          <button id="PartIntroductionPara" label="PartIntroductionPara" screentip="Use for an introductory paragraph in a part section." size="normal" onAction="PartIntroductionPara"/>
          <button id="PartFeaturingList" label="PartFeaturingList" screentip="Use for a contents list on a part page." size="normal" onAction="PartFeaturingList"/>
          <button id="SectionTitle" label="SectionTitle" screentip="Applies Section Title  style to text." size="normal" onAction="SectionTitle"/>
        </group>
        <group id="Chapter" label="Chapters">
          <button id="ChapterTitle" label="ChapterTitle" screentip="Applies ChapterTitle style to text." size="normal" onAction="ChapterTitle"/>
          <button id="ChapterSubtitle" label="ChapterSubtitle" screentip="Applies chapter subtitle style to text." size="normal" onAction="ChapterSubtitle"/>
          <button id="ChapterAuthor" label="ChapterAuthor" screentip="Applies chapter author style to text." size="normal" onAction="ChapterAuthor"/>
          <button id="ChapterAuthorAffiliation" label="ChapterAuthorAffiliation" screentip="Professional affiliation of the chapter author." size="normal" onAction="ChapterAuthorAffiliation"/>
          <button id="ChapterIntroductionHead" label="ChapterIntroductionHead" screentip="Heading for chapter introductory paragraphs." size="normal" onAction="ChapterIntroductionHead"/>
          <button id="ChapterIntroductionPara" label="ChapterIntroductionPara" screentip="Chapter introductory paragraphs, before the start of main text." size="normal" onAction="ChapterIntroductionPara"/>
          <button id="ChapterFeaturingList" label="ChapterFeaturingList" screentip="First level of a chapter-level contents list." size="normal" onAction="ChapterFeaturingList"/>
          <button id="ChapterFeaturingListSub" label="ChapterFeaturingListSub" screentip="Second level of a chapter-level contents list." size="normal" onAction="ChapterFeaturingListSub"/>
          <button id="ChapterFeaturingListSub2" label="ChapterFeaturingListSub2" screentip="Third level of a chapter-level contents list." size="normal" onAction="ChapterFeaturingListSub2"/>
          <button id="ChapterCredit" label="ChapterCredit" screentip="Usually a footnote on the chapter opener." size="normal" onAction="ChapterCredit"/>
        </group>
        <group id="Epigraphs" label="Epigraphs">
          <button id="Epigraph" label="Epigraph" screentip="A quotation that begins a chapter or a section." size="normal" onAction="Epigraph"/>
          <button id="EpigraphSource" label="EpigraphSource" screentip="Source - author, text, etc. - of an opening quotation." size="normal" onAction="EpigraphSource"/>
        </group>
        <group id="Frontmatter" label="Frontmatter">
          <button id="BookTitle" screentip="Title of book (for title page)" label="BookTitle" size="normal" onAction="BookTitle"/>
          <button id="BookSubtitle" screentip="Subtitle of book (for title page)" label="BookSubtitle" size="normal" onAction="BookSubtitle"/>
          <button id="BookAuthor" screentip="Author of book (for title page)" label="BookAuthor" size="normal" onAction="BookAuthor"/>
          <button id="BookEdition" screentip="Edition of book (for title page)" label="BookEdition" size="normal" onAction="BookEdition"/>
          <button id="CopyrightA" screentip="Copyright page." label="Copyright" size="normal" onAction="CopyrightStyle"/>
          <button id="Dedication" screentip="Dedication line or paragraph" label="Dedication" size="normal" onAction="Dedication"/>
          <button id="IntroductionTitle" screentip="Introduction title" label="IntroductionTitle" size="normal" onAction="IntroductionTitle"/>
          <button id="PrefaceTitle" screentip="Preface title" label="PrefaceTitle" size="normal" onAction="PrefaceTitle"/>
          <button id="SignatureLine" screentip="A signature and perhaps place and date, such as at the end of a letter or preface, often right-aligned." label="SignatureLine" size="normal" onAction="SignatureLine"/>
          <button id="MatterTitle1" screentip="Title for any of the front or back matter component titles that do not already have specific names." label="MatterTitle" size="normal" onAction="MatterTitle"/>
        </group>
        <group id="TOCStyles" label="Table of Contents">
          <button id="TOCTitle" screentip="Table of Contents title" label="TOCTitle" size="normal" onAction="TOCTitle"/>
          <button id="ContentsAbstract" screentip="Brief description of the contents of a chapter or article for the contents page." label="ContentsAbstract" size="normal" onAction="ContentsAbstract"/>
          <button id="ContentsPartTitle" screentip="TOC part title" label="ContentsPartTitle" size="normal" onAction="ContentsPartTitle"/>
          <button id="ContentsChapterTitle" screentip="TOC chapter title" label="ContentsChapterTitle" size="normal" onAction="ContentsChapterTitle"/>
          <button id="ContentsH1" screentip="TOC first level heading" label="ContentsH1" size="normal" onAction="ContentsH1"/>
          <button id="ContentsH2" screentip="TOC second level heading" label="ContentsH2" size="normal" onAction="ContentsH2"/>
          <button id="ContentsH3" screentip="TOC  third level heading" label="ContentsH3" size="normal" onAction="ContentsH3"/>
        </group>
        <!--  Back Matter -->
        <group id="BackMatter" label="Backmatter">
          <button id="EndnoteTitle" screentip="Endnote title (can also be used as title for Endnote at end of a chapter)" label="EndnoteTitle" size="normal" onAction="EndnoteTitle"/>
          <button id="EndnoteEntry2" screentip="An endnote item." label="EndnoteEntry" size="normal" onAction="EndnoteEntry"/>
          <button id="ReferenceTitle" screentip="Reference  title (can also be used as title for Reference section at end of a chapter)" label="ReferenceTitle" size="normal" onAction="ReferenceTitle"/>
          <button id="Reference2" screentip="A bibliographic reference item." label="Reference" size="normal" onAction="Reference"/>
          <button id="ReferenceAnnotation" screentip="Descriptive annotation to a bibliographic reference." label="ReferenceAnnotation" size="normal" onAction="ReferenceAnnotation"/>
          <button id="AppendixTitle" screentip="Appendix title" label="AppendixTitle" size="normal" onAction="AppendixTitle"/>
          <button id="BibliographyTitle" screentip="Bibliography title" label="BibliographyTitle" size="normal" onAction="BibliographyTitle"/>
          <button id="BibliographyEntry2" screentip="A bibliography item." label="BibliographyEntry" size="normal" onAction="BibliographyEntry"/>
          <button id="MatterTitle2" screentip="Title for any of the front or back matter component titles that do not already have specific names." label="MatterTitle" size="normal" onAction="MatterTitle"/>
        </group>
        <!-- Glossary -->
        <group id="Glossary" label="Glossary">
          <button id="GlossaryTitle" screentip="Title of Glossary file, usually contains the text Glossary" label="GlossaryTitle" size="normal" onAction="GlossaryTitle"/>
          <button id="GlossaryDefinition" screentip="Definitions within a glossary." label="GlossaryDefinition" size="normal" onAction="GlossaryDefinition"/>
          <button id="GlossaryLetter" screentip="Letter within a glossary." label="GlossaryLetter" size="normal" onAction="GlossaryLetter"/>
          <button id="GlossaryTerm" screentip="Terms within a glossary." label="GlossaryTerm" size="normal" onAction="GlossaryTerm"/>
        </group>
        <!-- Index -->
        <group id="Index" label="Index">
          <button id="IndexTitle" screentip="Title of Index file, usually contains the text Index" label="IndexTitle" size="normal" onAction="IndexTitle"/>
          <button id="IndexLetter" screentip="Letter heading within an index" label="IndexLetter" size="normal" onAction="IndexLetter"/>
          <button id="IndexNote" screentip="Note to readers" label="IndexNote" size="normal" onAction="IndexNote"/>
          <button id="Index1" screentip="Main-level index entries" label="Index1" size="normal" onAction="Index1"/>
          <button id="Index2" screentip="Second-level index entries" label="Index2" size="normal" onAction="Index2"/>
          <button id="Index3" screentip="Third-level index entries" label="Index3" size="normal" onAction="Index3"/>
        </group>
        <!-- Metadata -->
        <group id="Metadata" label="Meta Data">
          <button id="DOI" screentip="The digital object identifier (DOI) of the current article (mainly used in journals)." label="DOI" size="normal" onAction="DOI"/>
          <button id="AuthorBio" screentip="A biographical paragraph about the author." label="AuthorBio" size="normal" onAction="AuthorBio"/>
          <button id="AbstractHead" screentip="A heading within an abstract section." label="AbstractHead" size="normal" onAction="AbstractHead"/>
          <button id="AbstractPara" screentip="An abstract section summarizing the content of the chapter or article." label="AbstractPara" size="normal" onAction="AbstractPara"/>
          <button id="KeywordsPara" screentip="A list of keywords describing the content of the chapter or article." label="KeywordsPara" size="normal" onAction="KeywordsPara"/>
          <button id="BookReviewItem" screentip="The bibliographic information for a book being reviewed (mainly used in journals)." label="BookReviewItem" size="normal" onAction="BookReviewItem"/>
          <button id="BookReviewAuthor" screentip="The author of a book review (mainly used in journals)." label="BookReviewAuthor" size="normal" onAction="BookReviewAuthor"/>
        </group>
      </tab>
      <!-- Body Text Styles -->
      <tab id="SDBody" label="SD Body" keytip="B">
        <!-- Paragraph styles -->
        <group id="Paragraphs" label="Paragraphs">
          <button id="Para" label="Para" screentip="A regular body text paragraph." size="large" onAction="Para" imageMso="TextDirectionContext"/>
          <button id="ParaContinued" label="ParaContinued" screentip="A paragraph that continues from before a list, graphic, etc." size="normal" onAction="ParaContinued"/>
          <button id="ParaBulleted" label="ParaBulleted" screentip="A regular paragraph that uses a bullet." size="normal" onAction="ParaBulleted"/>
          <button id="ParaNumbered" label="ParaNumbered" screentip="A regular paragraph that uses a number." size="normal" onAction="ParaNumbered"/>
          <button id="CrossRefPara" label="CrossRefPara" screentip="A paragraph that indicates a cross-reference to another section in the book." size="normal" onAction="CrossRefPara"/>
        </group>
        <!-- Heading styles -->
        <group id="Headings" label="Headings">
          <button id="TextBreak" label="TextBreak" screentip="Indicator for a break between sections that uses white space or an ornament in layout." size="large" onAction="Text_Break" imageMso="SmartArtChangeColorsGallery"/>
          <button id="H1" label="H1" screentip="Applies first-level heading style to text." size="normal" onAction="H1"/>
          <button id="H2" label="H2" screentip="Applies second-level heading style to text." size="normal" onAction="H2"/>
          <button id="H3" label="H3" screentip="Applies third-level heading style to text." size="normal" onAction="H3"/>
          <button id="H4" label="H4" screentip="Applies fourth-level heading style to text." size="normal" onAction="H4"/>
          <button id="H5" label="H5" screentip="Applies fifth-level heading style to text." size="normal" onAction="H5"/>
          <button id="H6" label="H6" screentip="Applies sixth-level heading style to text." size="normal" onAction="H6"/>
        </group>
        <!--  Character Styles -->
        <group id="CharacterStyle" label="Character Styles">
          <toggleButton idMso="StylesStyleInspector" label="Style Inspector" description="Indicates paragraph and character styles applied to the selection."/>
          <button idMso="ClearFormatting" description="Clear Formatting" label="Clear Formatting"/>
          <button id="KeyTerm1" screentip="Terms the first time that they are defined in text. Generally appears in print in italic. Used in some designs to generate lists of key terms for the chapter summary section." label="KeyTerm" size="normal" onAction="KeyTerm"/>
          <button id="Variable1" screentip="Placeholder for value that depends on the reader's system setup. Generally appears in print in italic." label="Variable" size="normal" onAction="Variable"/>
          <button id="Superscript1" screentip="Superscripts" label="Superscript" size="normal" onAction="Superscript"/>
          <button id="Subscript1" screentip="Subscripts" label="Subscript" size="normal" onAction="Subscript"/>
          <button id="CrossRefTerm" screentip="Word or words to be tagged as cross-references to another section in the book." label="CrossRefTerm" size="normal" onAction="CrossRefTerm"/>
          <button id="GenusSpecies" label="GenusSpecies" size="normal" onAction="GenusSpecies"/>
          <button id="InlineURLA" label="InlineURL" size="normal" onAction="InlineURL"/>
          <button id="InlineEmail" label="InlineEmail" size="normal" onAction="InlineEmail"/>
          <button id="Callout1" screentip="Style for an in-text callout for a figure, table, or feature." label="Callout" size="normal" onAction="Callout"/>
        </group>
        <!-- Extract Styles -->
        <group id="Extracts" label="Extracts">
          <button id="ExtractHelp" screentip="Instructions for tagging extracts." label="ExtractHelp" size="large" onAction="ExtractHelp" imageMso="HighImportance"/>
          <button id="ExtractPara" screentip="Paragraph(s) extracted from another source." label="ExtractPara" size="normal" onAction="ExtractPara"/>
          <button id="ExtractAttribution" screentip="An attribution such as author or source that may follow an extract." label="ExtractAttribution" size="normal" onAction="ExtractAttribution"/>
          <button id="ExtractListBulleted" screentip="Bulleted list in an extract." label="ExtractListBulleted" size="normal" onAction="ExtractListBulleted"/>
          <button id="ExtractListNumbered" screentip="Numbered list in an extract." label="ExtractListNumbered" size="normal" onAction="ExtractListNumbered"/>
          <button id="QuotePara" screentip="Quoted material, such as pull quotes." label="QuotePara" size="normal" onAction="QuotePara"/>
          <button id="QuoteSource" screentip="The source (author, text) of a quote." label="QuoteSource" size="normal" onAction="QuoteSource"/>
          <button id="PoetryTitle" screentip="The title of a poem." label="PoetryTitle" size="normal" onAction="PoetryTitle"/>
          <button id="PoetryPara" screentip="The text of a poem." label="PoetryPara" size="normal" onAction="PoetryPara"/>
          <button id="PoetrySource" screentip="The source of a poem." label="PoetrySource" size="normal" onAction="PoetrySource"/>
        </group>
        <!-- Special styles -->
        <group id="Special" label="Special">
          <button id="FootnoteEntry" label="FootnoteEntry" screentip="A note that will appear at the bottom of a page." size="normal" onAction="FootnoteEntry"/>
          <button id="Dialog" label="Dialog" screentip="Paragraphs used for a dialog among multiple speakers." size="normal" onAction="Dialog"/>
          <button id="URLPara" label="URLPara" screentip="Standalone paragraph that is only a URL." size="normal" onAction="URLPara"/>
          <button id="FloatingHead" label="FloatingHead" screentip="A heading that is displayed the same throughout a book, regardless of hierarchy." size="normal" onAction="FloatingHead"/>
          <button id="SupplementInstruction" label="SupplementInstruction" screentip="Reader instruction lines for supplements." size="normal" onAction="SupplementInstruction"/>
        </group>
        <group id="Other" label="Other">
          <!-- End of Chapter Styles -->
          <menu id="eoc" label="End of Chapter Headings" itemSize="normal" supertip="Heading styles for end-of-chapter elements.">
            <button id="BibliographyHead" label="BibliographyHead" screentip="Heading for a bibliography section at the end of a chapter." onAction="BibliographyHead"/>
            <button id="BibliographyEntry" label="BibliographyEntry" screentip="A bibliography entry at the end of a chapter." onAction="BibliographyEntry"/>
            <button id="DiscussionHead" label="DiscussionHead" screentip="Heading for a discussion section at the end of a chapter." onAction="DiscussionHead"/>
            <button id="EndnotesHead" label="EndnotesHead" screentip="Heading for an endnotes section at the end of a chapter." onAction="EndnotesHead"/>
            <button id="EndnoteEntry" label="EndnoteEntry" screentip="Endnote entry at the end of a chapter." onAction="EndnoteEntry"/>
            <button id="ExercisesHead" label="ExercisesHead" screentip="Heading for an exercises section at the end of a chapter." onAction="ExercisesHead"/>
            <button id="FurtherReadingHead" label="FurtherReadingHead" screentip="Heading for a further reading section at the end of a chapter." onAction="FurtherReadingHead"/>
            <button id="KeyConceptsHead" label="KeyConceptsHead" screentip="Heading for a key concepts section at the end of a chapter." onAction="KeyConceptsHead"/>
            <button id="KeyTermsHead" label="KeyTermsHead" screentip="Heading for a key terms section at the end of a chapter." onAction="KeyTermsHead"/>
            <button id="ProblemsHead" label="ProblemsHead" screentip="Heading for a problems section at the end of a chapter." onAction="ProblemsHead"/>
            <button id="ReviewHead" label="ReviewHead" screentip="Heading for a review section at the end of a chapter." onAction="ReviewHead"/>
            <button id="SummaryHead" label="SummaryHead" screentip="Heading for a summary section at the end of a chapter." onAction="SummaryHead"/>
            <button id="ReferencesHead" label="ReferencesHead" screentip="Heading for a references section at the end of a chapter." onAction="ReferencesHead"/>
            <button id="Reference" label="Reference" screentip="Reference entry at the end of a chapter." onAction="Reference"/>
            <button id="QuestionsHead" label="QuestionsHead" screentip="Heading for a questions section at the end of a chapter." onAction="QuestionsHead"/>
            <button id="AnswersHead" label="AnswersHead" screentip="Heading for an answers section at the end of a chapter." onAction="AnswersHead"/>
          </menu>
          <!-- Objectives -->
          <menu id="Objectives" label="Objectives" itemSize="normal">
            <button id="ChapterObjectiveTitle" screentip="General Usage: Title of Chapter Objectives for the beginning of chapter. For Sybex: Use for the text Company Name's Exam Objectives Covered in This Chapter." label="ChapterObjectiveTitle" onAction="ChapterObjectiveTitle"/>
            <button id="ChapterObjective" screentip="Objectives listed at the beginning of the chapter" label="ChapterObjective" onAction="ChapterObjective"/>
            <button id="ChapterSubobjective" screentip="Subobjectives listed at the beginning of the chapter" label="ChapterSubobjective" onAction="ChapterSubobjective"/>
            <button id="ObjectiveTitle" screentip="General Usage: Title of objectives listed within chapter at point of discussion. For Sybex: Use for the text Microsoft Exam Objective" label="ObjectiveTitle" onAction="ObjectiveTitle"/>
            <button id="Objective" screentip="Main objectives listed within chapter at point of discussion" label="Objective" onAction="Objective"/>
            <button id="Subobjective" screentip="Subobjectives listed within chapter at the point of discussion" label="Subobjective" onAction="Subobjective"/>
          </menu>
          <!-- Questions and Answers -->
          <menu id="QA" label="Questions and Answers" itemSize="normal">
            <button id="Question" screentip="Questions must be preceded by numbering 1.tab" label="Question" onAction="Question"/>
            <button id="Option" screentip="Option in multiple choice questions; must be preceded by alpha numbering A.tab" label="Option" onAction="OptionStyle"/>
            <button id="Answer" screentip="Answer; must be preceded by text Answer." label="Answer" onAction="Answer"/>
            <button id="Explanation" screentip="Explanation; required after Answer" label="Explanation" onAction="Explanation"/>
            <button id="ShortBlank" screentip="Inserts a short blank line." label="Short blank (insert)" onAction="ShortBlank" imageMso="GoTo"/>
            <button id="LongBlank" screentip="Inserts a long blank line." label="Long blank (insert)" onAction="LongBlank" imageMso="GoTo"/>
          </menu>
          <!-- Sybex Certification Inserts -->
          <menu id="MSExam" label="Sybex Certification" itemSize="normal">
            <button id="AnswerInsert" screentip="Inserts a prestyled Answer section." label="Answer (insert)" onAction="Answer_Insert" imageMso="GoTo"/>
            <button id="QuestionDataInsert" screentip="Inserts Chapter and Objective." label="Chapter/Objective Number Insert" onAction="QuestionDataInsert" imageMso="GoTo"/>
            <button id="ChapterNumberInsert" screentip="Inserts Chapter Number." label="Chapter Number Insert" onAction="ChapterNumberInsert" imageMso="GoTo"/>
            <button id="QuestionData" screentip="Tracks each question's chapter and objective" label="QuestionData" onAction="QuestionData"/>
          </menu>
          <!--  Addresses  -->
          <menu id="Addresses" label="Addresses" itemSize="normal">
            <button id="AddressName" screentip="Name of company or vendor" label="AddressName" onAction="AddressName"/>
            <button id="Address" screentip="Address of company or vendor" label="Address" onAction="Address"/>
            <button id="AddressDescription" screentip="Description of company or vendor" label="AddressDescription" onAction="AddressDescription"/>
          </menu>
          <!-- Custom Styles  -->
          <menu itemSize="normal" id="Custom" label="Custom Styles">
            <button id="CustomChapterOpener" screentip="Custom text on a Chapter Opener." label="CustomChapterOpener" onAction="CustomChapterOpener"/>
            <button id="CustomHead" screentip="Custom heading. Not part of the H1, H2, etc. hierarchy." label="CustomHead" onAction="CustomHead"/>
            <button id="CustomList" screentip="Custom list. Can be bulleted, tab-delimited, etc." label="CustomList" onAction="CustomList"/>
            <button id="CustomStyle1" screentip="Can be used for any style used throughout a book that is not defined in the template. You must establish usage with your editor first." label="CustomStyle1" onAction="CustomStyle1"/>
            <button id="CustomStyle2" screentip="Can be used for any style used throughout a book that is not defined in the template. You must establish usage with your editor first." label="CustomStyle2" onAction="CustomStyle2"/>
            <button id="CustomCharStyle" screentip="Can be used for any character style used throughout a book that is not defined in the template. You must establish usage with your editor first." label="CustomCharStyle" onAction="CustomCharStyle"/>
          </menu>
        </group>
      </tab>
      <!-- List Styles -->
      <tab id="SDLists" label="SD Lists" keytip="P">
        <!-- General styles -->
        <group id="GeneralList" label="Heading">
          <button id="ListHead" screentip="A heading for a bullet, single-column, or numbered list." label="ListHead" size="large" onAction="ListHead" imageMso="PivotTableLayoutShowInOutlineForm"/>
        </group>
        <!-- Bulleted styles -->
        <group id="BulletedList" label="Bulleted">
          <button id="ListBulleted" screentip="Use to list several options or alternative ways of performing a task." label="ListBulleted" size="normal" onAction="ListBulleted"/>
          <button id="ListBulletedSub" screentip="Second-level bulleted list." label="ListBulletedSub" size="normal" onAction="ListBulletedSub"/>
          <button id="ListBulletedSub2" screentip="Third level of a  bulleted list." label="ListBulletedSub2" size="normal" onAction="ListBulletedSub2"/>
        </group>
        <!-- Numbered styles -->
        <group id="NumberedList" label="Numbered or Outline">
          <button id="ListNumbered" screentip="Generally used for steps describing how to perform a procedure." label="ListNumbered" size="normal" onAction="ListNumbered"/>
          <button id="ListNumberedSub" screentip="Second-level numbered list; generally used for substeps within a numbered list." label="ListNumberedSub" size="normal" onAction="ListNumberedSub"/>
          <button id="ListNumberedSub2" screentip="Third-level numbered list." label="ListNumberedSub2" size="normal" onAction="ListNumberedSub2"/>
          <button id="ListNumberedSub3" screentip="Fourth-level numbered list." label="ListNumberedSub3" size="normal" onAction="ListNumberedSub3"/>
        </group>
        <!-- Unmarked styles -->
        <group id="UnmarkedList" label="Unmarked">
          <button id="ListUnmarked" screentip="Single-column list that is not bulleted or numbered." label="ListUnmarked" size="normal" onAction="ListUnmarked"/>
          <button id="ListUnmarkedSub" screentip="Second level unmarked list." label="ListUnmarkedSub" size="normal" onAction="ListUnmarkedSub"/>
          <button id="ListUnmarkedSub2" screentip="Third level unmarked list." label="ListUnmarkedSub2" size="normal" onAction="ListUnmarkedSub2"/>
        </group>
        <!-- ListPara styles -->
        <group id="ListParaStyles" label="Paras in Lists">
          <button id="ListPara" screentip="Continuation paragraph in a numbered, bulleted, or single-column list" label="ListPara" size="normal" onAction="ListPara"/>
          <button id="ListParaSub" screentip="Continuation paragraph in second-level numbered, bulleted, or single-column list" label="ListParaSub" size="normal" onAction="ListParaSub"/>
          <button id="ListParaSub2" screentip="Continuation paragraph at third level." label="ListParaSub2" size="normal" onAction="ListParaSub2"/>
        </group>
        <!-- Tabular styles -->
        <group id="TabularLists" label="Multicolumn or Tabular">
          <button id="ApplyTabular" screentip="Converts selected tab-delimited text to a tabular list." label="Convert Text to Tabular" onAction="ApplyTabularLists" size="normal" imageMso="TableAutoFormat"/>
          <button id="TabularEntry" screentip="Multicolumn lists. Use multicolumn lists for simple lists of tabular data." label="TabularEntry" size="normal" onAction="TabularEntry"/>
          <button id="TabularEntrySub" screentip="Multicolumn nested list." label="TabularEntrySub" size="normal" onAction="TabularEntrySub"/>
          <button id="RemoveTable2" label="Remove Table Format" screentip="Converts a table to tab-delimited text." size="normal" onAction="RemoveTable" imageMso="TableEraser"/>
        </group>
        <!-- Non list styles -->
        <group id="NonList" label="Non List">
          <button id="ParaContinued2" screentip="A paragraph continued from a bullet or numbered item that should not be marked with a bullet or number." label="ParaContinued" size="normal" onAction="ParaContinued"/>
          <button id="ParaBulleted2" screentip="A paragraph-style list marked with a bullet. Note: Use ListBulleted for an indented bullet list." label="ParaBulleted" size="normal" onAction="ParaBulleted"/>
          <button id="ParaNumbered2" screentip="A paragraph-style list marked with a number. Note: Use ListNumbered for an indented numbered list." label="ParaNumbered" size="normal" onAction="ParaNumbered"/>
        </group>
        <!-- Checklist styles -->
        <group id="CheckList" label="Checklist">
          <button id="ListCheck" screentip="A list with ballot boxes." label="ListCheck" size="normal" onAction="ListCheck"/>
          <button id="ListCheckSub" screentip="Second-level ballot boxes." label="ListCheckSub" size="normal" onAction="ListCheckSub"/>
        </group>
        <!-- Run In List styles -->
        <group id="Runin" label="Runin">
          <button id="RunInHead" screentip="Use for lists with run-in heads when the head is a different or has special spacing requirements." label="RunInHead" size="normal" onAction="RunInHead"/>
          <button id="RunInPara" screentip="Regular text in a run-in line. Lines will be run-in during composition." label="RunInPara" size="normal" onAction="RunInPara"/>
          <button id="RunInHeadSub" screentip="Nested versions of RunInHead and RunInPara (see above)." label="RunInHeadSub" size="normal" onAction="RunInHeadSub"/>
          <button id="RunInParaSub" screentip="Regular text in a nested run-in line. Lines will be run-in during composition." label="RunInParaSub" size="normal" onAction="RunInParaSub"/>
        </group>
      </tab>
      <tab id="SDTables" label="SD  Figs+Tables" keytip="G">
        <!-- Figure Styles -->
        <group id="Figures" label="Figures">
          <button size="normal" label="Insert Figure Slug" onAction="Figure_Slug" screentip="Inserts basic format for a Slug to indicate placement and caption of a figure." id="FigureSlugInsert" imageMso="GoTo"/>
          <button size="normal" label="Insert Graphic Slug" onAction="Graphic_Slug" screentip="Inserts basic format for a Slug to indicate placement and caption of a graphic (unnumbered figure)." id="GraphicSlugInsert" imageMso="GoTo"/>
          <button size="normal" label="Insert Margin Icon Slug" onAction="IconMargin_Slug" screentip="Inserts basic format for a Slug to indicate placement and caption of a margin icon." id="MarginIconSlugInsert" imageMso="GoTo"/>
          <button id="Slug" screentip="Applies Slug style to a line of text that Indicates placement of figures, graphic, or IconMargins" label="Slug (style only)" size="normal" onAction="Slug"/>
          <button id="FigureSource" screentip="Source credit for a figure." label="FigureSource" size="normal" onAction="FigureSource"/>
          <button id="FigureLabel" screentip="Figure labels that will be incorporated into a screen capture." label="Figure Label" size="normal" onAction="FigureLabel"/>
        </group>
        <!-- Equation Styles -->
        <group id="Equations" label="Equations">
          <button id="Equation" screentip="Unnumbered equation." label="Equation" size="normal" onAction="Equation"/>
          <button id="EquationNumbered" screentip="Numbered equation" label="EquationNumbered" size="normal" onAction="EquationNumbered"/>
          <button id="ListWhere" screentip="A where list that follows an equation." label="Where List" size="normal" onAction="ListWhere"/>
        </group>
        <!-- Table Styles -->
        <group id="Tables" label="Tables">
          <button id="InsertTable" label="Insert Table" screentip="Provides a form to set up a table for auto-insertion." size="normal" onAction="InsertTable" imageMso="TableDrawTable"/>
          <button id="FormatTable" label="Convert Text to Table" screentip="Coverts tab-delimited text to a WileySD table." size="normal" onAction="FormatTable" imageMso="TableAutoFormat"/>
          <button id="RemoveTable" label="Remove Table Format" screentip="Converts a table to tab-delimited text." size="normal" onAction="RemoveTable" imageMso="TableEraser"/>
          <button id="TableCaption" screentip="Table caption" label="TableCaption" size="normal" onAction="TableCaption"/>
          <button id="TableEntry" screentip="Text within table cells." label="TableEntry" size="normal" onAction="TableEntry"/>
          <button id="TableHead" screentip="Heading row of a table." label="TableHead" size="normal" onAction="TableHead"/>
          <button id="TableFootnote" screentip="Note at the end of a table." label="TableFootnote" size="normal" onAction="TableFootnote"/>
          <button id="TableSource" screentip="Source of a reprinted table." label="TableSource" size="normal" onAction="TableSource"/>
        </group>
      </tab>
      <!--  Features -->
      <tab id="SDFeatures" label="SD Features" keytip="K">
        <!-- Feature Types -->
        <group label="Feature Types" id="BoxTypes">
          <button onAction="DisplayFeaturesInstructions" screentip="Instructions for using Feature styles" label="Instructions" id="FeatInstr" size="large" imageMso="HighImportance"/>
          <button id="StartFeature" screentip="Start a feature section by selecting a feature type." label="Start a Feature" size="large" onAction="runFeature" imageMso="F"/>
        </group>
        <!-- Feature Body Elements -->
        <group id="FeatureBody" label="Feature Body Elements">
          <button id="FeatureType" screentip="Title of a  feature section in the manuscript" label="FeatureType" size="normal" onAction="FeatureType"/>
          <button id="FeatureTitle" screentip="Title of a  feature section in the manuscript" label="FeatureTitle" size="normal" onAction="FeatureTitle"/>
          <button id="FeatureTitleSub" screentip="Subtitle of a  feature section in the manuscript" label="FeatureTitleSub" size="normal" onAction="FeatureTitleSub"/>
          <button id="FeaturePara" screentip="Regular Feature text." label="FeaturePara" size="normal" onAction="FeaturePara"/>
          <button id="FeatureParaContinued" screentip="For a continuing a paragraph that has been interrupted by another style, such as a list." label="FeatureParaContinued" size="normal" onAction="FeatureParaContinued"/>
          <button id="FeatureSource" screentip="A credit line for information contained in a Feature." label="FeatureSource" size="normal" onAction="FeatureSource"/>
          <button id="FeatureH1" screentip="First level heading within a feature." label="FeatureH1" size="normal" onAction="FeatureH1"/>
          <button id="FeatureH2" screentip="Second level heading within a feature." label="FeatureH2" size="normal" onAction="FeatureH2"/>
          <button id="FeatureH3" screentip="Third level heading within a feature." label="FeatureH3" size="normal" onAction="FeatureH3"/>
          <button id="FeatureH1alt" screentip="Alternate first level heading within a feature (for use only with specific products)." label="FeatureH1alt" size="normal" onAction="FeatureH1alt"/>
          <button id="FeatureH2alt" screentip="Alternate second level heading within a feature (for use only with specific products)." label="FeatureH2alt" size="normal" onAction="FeatureH2alt"/>
          <button id="FeatureH4" screentip="Fourth level heading within a feature." label="FeatureH4" size="normal" onAction="FeatureH4"/>
        </group>
        <group id="FeatureSpecial" label="Feature Special Elements">
          <button id="FeatureEquation" screentip="Equation within a feature." label="FeatureEquation" size="normal" onAction="FeatureEquation"/>
          <button id="FeatureExtract" screentip="Extract within a feature." label="FeatureExtract" size="normal" onAction="FeatureExtract"/>
          <button id="FeatureExtractSource" screentip="Credit  line for an extract within a feature." label="FeatureExtractSource" size="normal" onAction="FeatureExtractSource"/>
          <button id="FeatureSlug" screentip="A figure slug contained in a Feature." label="FeatureSlug" size="normal" onAction="FeatureSlug"/>
          <button id="FeatureFigureSource" screentip="A figure source contained in a Feature." label="FeatureFigureSource" size="normal" onAction="FeatureFigureSource"/>
          <button id="FeatureTableCaption" screentip="A table caption contained in a Feature. Use regular table styles for the actual table." label="FeatureTableCaption" size="normal" onAction="FeatureTableCaption"/>
          <button id="FeatureFootnote" screentip="A footnote contained in a Feature." label="FeatureFootnote" size="normal" onAction="FeatureFootnote"/>
          <button id="FeatureReference" screentip="A reference contained in a Feature." label="FeatureReference" size="normal" onAction="FeatureReference"/>
        </group>
        <!-- Feature Lists -->
        <group label="Feature Lists" id="FeatureList">
          <button id="FeatureListHead" screentip="Heading for a list within a feature." label="FeatureListHead" size="normal" onAction="FeatureListHead"/>
          <button id="FeatureListBulleted" screentip="Bulleted list in a feature" label="FeatureListBulleted" size="normal" onAction="FeatureListBulleted"/>
          <button id="FeatureListBulletedSub" screentip="Nested bulleted list in a feature." label="FeatureListBulletedSub" size="normal" onAction="FeatureListBulletedSub"/>
          <button id="FeatureListNumbered" screentip="Numbered lists in a feature." label="FeatureListNumbered" size="normal" onAction="FeatureListNumbered"/>
          <button id="FeatureListNumberedSub" screentip="Nested numbered list in a feature." label="FeatureListNumberedSub" size="normal" onAction="FeatureListNumberedSub"/>
          <button id="FeatureListCheck" screentip="Ballot Feature list in a feature." label="FeatureListCheck" size="normal" onAction="FeatureListCheck"/>
          <button id="FeatureListUnmarked" screentip="Single-column unmarked list in a feature." label="FeatureListUnmarked" size="normal" onAction="FeatureListUnmarked"/>
          <button id="FeatureListUnmarkedSub" screentip="Nested single-column lists within a feature." label="FeatureListUnmarkedSub" size="normal" onAction="FeatureListUnmarkedSub"/>
          <button id="FeatureListPara" screentip="For continuation paragraphs of numbered, bulleted, or single-column lists within a feature." label="FeatureListPara" size="normal" onAction="FeatureListPara"/>
          <button id="FeatureListParaSub" screentip="For nested continuation paragraphs of numbered, bulleted, or single-column lists in Features" label="FeatureListParaSub" size="normal" onAction="FeatureListParaSub"/>
          <button id="FeatureRunInHead" screentip="Used for lists of terms or options defined within the text; use FeatureRunInHead for bolded term or option, and use FeatureRunInPara for definition or explanation" label="FeatureRunInHead" size="normal" onAction="FeatureRunInHead"/>
          <button id="FeatureRunInPara" label="FeatureRunInPara" size="normal" onAction="FeatureRunInPara"/>
          <button id="FeatureRunInHeadSub" screentip="Used for nested lists of terms or options defined within another list; use FeatureRunInHeadSub for bolded term or option, and use FeatureRunInParaSub for definition or explanation" label="FeatureRunInHeadSub" size="normal" onAction="FeatureRunInHeadSub"/>
          <button id="FeatureRunInParaSub" label="FeatureRunInParaSub" size="normal" onAction="FeatureRunInParaSub"/>
        </group>
        <!-- Feature Code -->
        <group id="FeatureCode" label="Feature Code">
          <button id="FeatureCodeSnippet" screentip="Sample program lines in a Feature, separated from text into their own paragraphs" label="FeatureCodeSnippet" size="normal" onAction="FeatureCodeSnippet"/>
          <button id="FeatureCodeSnippetSub" screentip="Nested program lines in a Feature; used within a numbered or bulleted list" label="FeatureCodeSnippetSub" size="normal" onAction="FeatureCodeSnippetSub"/>
          <button id="FeatureCodeScreen" screentip="Highlighted lines of code within a code snippet." label="FeatureCodeScreen" size="normal" onAction="FeatureCodeScreen"/>
          <button id="FeatureCode80" screentip="Sample program lines in a Feature, separated from text into their own paragraphs" label="FeatureCode80" size="normal" onAction="FeatureCode80"/>
          <button id="FeatureCode80Sub" screentip="Nested program lines in a Feature; used within a numbered or bulleted list" label="FeatureCode80Sub" size="normal" onAction="FeatureCode80Sub"/>
          <button id="FeatureURLPara" screentip="URLs separated from main text in Feature into its own paragraph" label="FeatureURLPara" size="normal" onAction="FeatureURLPara"/>
          <button id="FeatureSubFeatureType" screentip="For Wrox series only: A note or tip within a Feature. Because of complications of embedding a feature within a feature, use of this style is discouraged." label="FeatureSubFeatureType" size="normal" onAction="FeatureSubFeatureType"/>
          <button id="FeatureSubFeaturePara" label="FeatureSubFeaturePara" size="normal" onAction="FeatureSubFeaturePara" screentip="For Wrox series only: A note or tip within a Feature. Because of complications of embedding a feature within a feature, use of this style is discouraged."/>
        </group>
        <!-- Feature Recipes -->
        <group id="FeatureRecipes" label="Feature Recipes">
          <button id="FeatureRecipeTitle" label="FeatureRecipeTitle" size="normal" onAction="FeatureRecipeTitle"/>
          <button id="FeatureRecipeYield" label="FeatureRecipeYield" size="normal" onAction="FeatureRecipeYield"/>
          <button id="FeatureRecipeIngredientList" label="FeatureRecipeIngredientList" size="normal" onAction="FeatureRecipeIngredientList"/>
          <button id="FeatureRecipeProcedure" label="FeatureRecipeProcedure" size="normal" onAction="FeatureRecipeProcedure"/>
        </group>
      </tab>
      <!-- Recipes -->
      <tab id="SDRecipes" label="SD Recipes" keytip="J">
        <group id="RegularRecipe" label="Basic">
          <button id="RecipeTitle" screentip="Title of a recipe." label="RecipeTitle" size="normal" onAction="RecipeTitle"/>
          <button id="RecipeTitleAlternative" screentip="Alternative title for a recipe." label="RecipeTitleAlternative" size="normal" onAction="RecipeTitleAlternative"/>
          <button id="RecipeSubRecipeTitle" screentip="Title for a subrecipe within a main recipe." label="RecipeSubRecipeTitle" size="normal" onAction="RecipeSubRecipeTitle"/>
          <button id="RecipeYield" screentip="Yield line in a recipe." label="RecipeYield" size="normal" onAction="RecipeYield"/>
          <button id="RecipeIntro" screentip="Introductory text in a recipe." label="RecipeIntro" size="normal" onAction="RecipeIntro"/>
          <button id="RecipeIngredientHead" screentip="Ingredient heading in a recipe." label="RecipeIngredientHead" size="normal" onAction="RecipeIngredientHead"/>
          <button id="RecipeIngredientList" screentip="Ingredient listing in a recipe." label="RecipeIngredientList" size="normal" onAction="RecipeIngredientList"/>
          <button id="RecipeProcedureHead" screentip="Heading for a  procedure section in a recipe." label="RecipeProcedureHead" size="normal" onAction="RecipeProcedureHead"/>
          <button id="RecipeProcedure" screentip="Preparation procedure or instructions for a recipe." label="RecipeProcedure" size="normal" onAction="RecipeProcedure"/>
          <button id="RecipeTime" screentip="Cooking time line for a recipe." label="RecipeTime" size="normal" onAction="RecipeTime"/>
          <button id="RecipeVariationH1" screentip="First-level heading for a variation section in a recipe." label="RecipeVariationH1" size="normal" onAction="RecipeVariationH1"/>
          <button id="RecipeVariationH2" screentip="Second-level heading for a variation section in a recipe." label="RecipeVariationH2" size="normal" onAction="RecipeVariationH2"/>
          <button id="RecipeVariationFlavor" screentip="Alternate flavor instructions in a recipe." label="RecipeVariationFlavor" size="normal" onAction="RecipeVariationFlavor"/>
          <button id="RecipeVariationPreparation" screentip="Alternate preparation instructions in a recipe." label="RecipeVariationPreparation" size="normal" onAction="RecipeVariationPreparation"/>
          <button id="RecipeNutritionInfo" screentip="Nutritional information for a recipe." label="RecipeNutritionInfo" size="normal" onAction="RecipeNutritionInfo"/>
          <button id="RecipeFootnote" screentip="Footnote in a recipe." label="RecipeFootnote" size="normal" onAction="RecipeFootnote"/>
        </group>
        <!-- Recipe Tables -->
        <group label="Recipe Table" id="RecipeTable">
          <button label="Insert Recipe Table" id="InsertRecipeTable" onAction="InsertRecipeTable" screentip="Setup and insert a recipe table for certain culinary titles." size="large" imageMso="CreateTable"/>
          <button id="RecipeTableHead" screentip="Heading column for a recipe table." label="RecipeTableHead" size="normal" onAction="RecipeTableHead"/>
          <button id="RecipeIngredientList2" screentip="Ingredient listing in a recipe." label="RecipeIngredientList" size="normal" onAction="RecipeIngredientList"/>
          <button id="RecipeProcedure2" screentip="Preparation procedure or instructions for a recipe." label="RecipeProcedure" size="normal" onAction="RecipeProcedure"/>
          <button id="RecipeUSMeasure" screentip="For use in recipe table that details US and metric measurements." label="RecipeUSMeasure" size="normal" onAction="RecipeUSMeasure"/>
          <button id="RecipeMetricMeasure" screentip="For use in recipe table that details US and metric measurements." label="RecipeMetricMeasure" size="normal" onAction="RecipeMetricMeasure"/>
          <button id="RecipePercentage" screentip="For use in recipe table that details ingredient percentage." label="RecipePercentage" size="normal" onAction="RecipePercentage"/>
        </group>
      </tab>
      <!--  and Program Listings -->
      <tab id="SDCode" label="SD Code" keytip="C">
        <group label="Snippets and Listings" id="CodeBody">
          <button id="CodeSnippet" screentip="Partial code listings or sample lines of code standing as separate paragraphs" label="CodeSnippet" size="normal" onAction="CodeSnippet"/>
          <button id="CodeScreen" screentip="Line(s) of code highlighted with a screen. For characters that are highlighted, use the character style CodeHighlight." label="CodeScreen" size="normal" onAction="CodeScreen"/>
          <button id="Code80" screentip="Line(s) of code set in a smaller font to accommodate longer lines." label="Code80" size="normal" onAction="Code80"/>
          <button id="CodeSnippetSub" screentip="Nested partial code listings or sample lines of code separated from text into own paragraphs. DO NOT use for indented code lines within a code snippet. You must use spaces for indented lines within a CodeSnippet." label="CodeSnippetSub" size="normal" onAction="CodeSnippetSub"/>
          <button id="CodeScreenSub" screentip="Highlighted line(s) of  code within a list. For characters that are highlighted, use the character style CodeHighlight. DO NOT use for indented code lines within a code snippet. You must use spaces for indented lines within a CodeSnippet." label="CodeScreenSub" size="normal" onAction="CodeScreenSub"/>
          <button id="Code80Sub" screentip="Nested line(s) of code set in a smaller font to accommodate longer lines." label="Code80Sub" size="normal" onAction="Code80Sub"/>
          <button id="CodeListing" screentip="Complete code/program listings, preceded by a CodeTitle." label="CodeListing" size="normal" onAction="CodeListing"/>
          <button id="CodeTitle" screentip="Required titles of complete code/program listings." label="CodeTitle" size="normal" onAction="CodeTitle"/>
          <button id="CodeHead" screentip="A subhead within a code listing." label="CodeHead" size="normal" onAction="CodeHead"/>
          <button id="URLPara2" screentip="URLs separated from text into their own paragraph" label="URLPara" size="normal" onAction="URLPara"/>
        </group>
        <!-- Code Character Styles -->
        <group id="CharacterCode" label="Character Styles">
          <toggleButton idMso="StylesStyleInspector"/>
          <button idMso="ClearFormatting" label="Clear Formatting"/>
          <button id="InlineURL" screentip="URL within a paragraph of text. Monospace font." label="InlineURL" size="normal" onAction="InlineURL"/>
          <button id="InlineCode" screentip="Program font for code or filenames within a paragraph. Monospace font." label="InlineCode" size="normal" onAction="InlineCode"/>
          <button id="InlineCodeVariable" screentip="Program font variable in a paragraph. Italic monospace font." label="InlineCodeVariable" size="normal" onAction="InlineCodeVariable"/>
          <button id="InlineCodeUserInput" screentip="Program font within a paragraph that the reader should type in. Bold monospace font." label="InlineCodeUserInput" size="normal" onAction="InlineCodeUserInput"/>
          <button id="InlineCodeUserInputVariable" screentip="Program font variable within a paragraph that the reader should type in and replace with their own entry, such as a filename. Bold/italic monospace font." label="InlineCodeUserInputVariable" size="normal" onAction="InlineCodeUserInputVariable"/>
          <button id="CodeHighlight" screentip="To point out a line of code to readers. Apply only to CodeSnippet and CodeListing paragraphs." label="CodeHighlight" size="normal" onAction="CodeHighlight"/>
          <button id="KeyTerm" screentip="Terms the first time that they are defined in text. Generally appears in print in italic. Used in some designs to generate lists of key terms for the chapter summary section." label="KeyTerm" size="normal" onAction="KeyTerm"/>
          <button id="Variable" screentip="Placeholder for value that depends on the reader's system setup. Generally appears in print in italic." label="Variable" size="normal" onAction="Variable"/>
          <button id="Superscript" screentip="Superscripts" label="Superscript" size="normal" onAction="Superscript"/>
          <button id="Subscript" screentip="Subscripts" label="Subscript" size="normal" onAction="Subscript"/>
          <button id="UserInput" screentip="Text the reader should type in. Generally bold in print." label="UserInput" size="normal" onAction="UserInput"/>
          <button id="UserInputVariable" screentip="Variable the reader should type in and replace with their own entry, such as a filename. Generally appears in print as bold/italic." label="UserInputVariable" size="normal" onAction="UserInputVariable"/>
          <button id="MenuArrow" screentip="Symbol used for options the reader chooses from a menu, such as File - Open." label="MenuArrow" size="normal" onAction="MenuArrowInsert"/>
          <button id="Callout2" screentip="Style for an in-text callout for a figure, table, or feature." label="Callout" size="normal" onAction="Callout"/>
          <menu id="codecolordrop" label="Color Styles" size="normal" supertip="Various colors used for code in 4-color titles.">
            <button id="CodeColorBlue" screentip="Applies the style CodeColorBlue" label="CodeColorBlue" onAction="CodeColorBlue"/>
            <button id="CodeColorBlue2" screentip="Applies the style CodeColorBlue2" label="CodeColorBlue2" onAction="CodeColorBlue2"/>
            <button id="CodeColorBlue3" screentip="Applies the style CodeColorBlue3" label="CodeColorBlue3" onAction="CodeColorBlue3"/>
            <button id="CodeColorBlueGreen" screentip="Applies the style CodeColorBlueGreen" label="CodeColorBlueGreen" onAction="CodeColorBlueGreen"/>
            <button id="CodeColorBrown" screentip="Applies the style CodeColorBrown" label="CodeColorBrown" onAction="CodeColorBrown"/>
            <button id="CodeColorDkBlue" screentip="Applies the style CodeColorDkBlue" label="CodeColorDkBlue" onAction="CodeColorDkBlue"/>
            <button id="CodeColorGreen" screentip="Applies the style CodeColorGreen" label="CodeColorGreen" onAction="CodeColorGreen"/>
            <button id="CodeColorGreen2" screentip="Applies the style CodeColorGreen2" label="CodeColorGreen2" onAction="CodeColorGreen2"/>
            <button id="CodeColorGrey30" screentip="Applies the style CodeColorGrey30" label="CodeColorGrey30" onAction="CodeColorGrey30"/>
            <button id="CodeColorGrey55" screentip="Applies the style CodeColorGrey55" label="CodeColorGrey55" onAction="CodeColorGrey55"/>
            <button id="CodeColorGrey80" screentip="Applies the style CodeColorGrey80" label="CodeColorGrey80" onAction="CodeColorGrey80"/>
            <button id="CodeColorHotPink" screentip="Applies the style CodeColorHotPink" label="CodeColorHotPink" onAction="CodeColorHotPink"/>
            <button id="CodeColorMagenta" screentip="Applies the style CodeColorMagenta" label="CodeColorMagenta" onAction="CodeColorMagenta"/>
            <button id="CodeColorOrange" screentip="Applies the style CodeColorOrange" label="CodeColorOrange" onAction="CodeColorOrange"/>
            <button id="CodeColorPeach" screentip="Applies the style CodeColorPeach" label="CodeColorPeach" onAction="CodeColorPeach"/>
            <button id="CodeColorPurple" screentip="Applies the style CodeColorPurple" label="CodeColorPurple" onAction="CodeColorPurple"/>
            <button id="CodeColorPurple2" screentip="Applies the style CodeColorPurple2" label="CodeColorPurple2" onAction="CodeColorPurple2"/>
            <button id="CodeColorRed" screentip="Applies the style CodeColorRed" label="CodeColorRed" onAction="CodeColorRed"/>
            <button id="CodeColorRed2" screentip="Applies the style CodeColorRed2" label="CodeColorRed2" onAction="CodeColorRed2"/>
            <button id="CodeColorRed3" screentip="Applies the style CodeColorRed3" label="CodeColorRed3" onAction="CodeColorRed3"/>
            <button id="CodeColorTealBlue" screentip="Applies the style CodeColorTealBlue" label="CodeColorTealBlue" onAction="CodeColorTealBlue"/>
            <button id="CodeColorWhite" screentip="Applies the style CodeColorWhite" label="CodeColorWhite" onAction="CodeColorWhite"/>
          </menu>
        </group>
        <group label="Color" id="CodeColor">
          <button id="ColorMacro" screentip="Determines color of highlighted text and replaces all text in that color with selected style." label="Convert Color" size="large" onAction="RunTagColor" imageMso="AppointmentColorDialog"/>
        </group>
      </tab>
      <!--  Symbols -->
      <tab id="SDSymbols" label="SD Symbols" keytip="Q">
        <!-- Instructions -->
        <group id="Instructions" label="Instructions">
          <button id="SymbolExplanation" onAction="SymbolExplanation" label="Instructions for Use" size="large" screentip="Instructions for use." imageMso="HighImportance"/>
        </group>
        <!-- Dashes -->
        <group id="Dashes" label="Dashes">
          <button id="EmDash" onAction="EmDash" label="Em Dash" size="normal"/>
          <button id="EnDash" onAction="EnDash" label="En Dash" size="normal"/>
          <button id="EmSpaceSymbol" onAction="EmSpaceSymbol" label="Em Space" size="normal"/>
          <button id="EnSpaceSymbol" onAction="EnSpaceSymbol" label="En Space" size="normal"/>
        </group>
        <group id="SymbolMenus" label="Other Symbols">
          <!-- Arrows -->
          <menu id="Arrows" label="Arrows" itemSize="normal">
            <button id="MenuArrowInsert" onAction="MenuArrowInsert" label="Insert Menu Arrow" imageMso="ShapeRightArrow"/>
            <button id="RightArrow" onAction="RightArrow" label="→" imageMso="RightArrow2"/>
            <button id="LeftArrow" onAction="LeftArrow" label="←" imageMso="LeftArrow2"/>
            <button id="UpArrow" onAction="UpArrow" label="↑" imageMso="OutlineMoveUp"/>
            <button id="DownArrow" onAction="DownArrow" label="↓" imageMso="OutlineMoveDown"/>
            <button id="ContinuationArrowSymbol" onAction="ContinuationArrowSymbol" label="↵ Continuation Arrow"/>
          </menu>
          <!-- Math -->
          <menu id="Math" label="Math" itemSize="normal">
            <button id="TimesSymbol" onAction="TimesSymbol" label="× Multiply"/>
            <button id="Division" onAction="Division" label="÷ Divide"/>
            <button id="PlusMinus" onAction="PlusMinus" label="± Plus-Minus"/>
            <button id="EqLess" onAction="EqLess" label="≤ Equal or Less"/>
            <button id="EqGreater" onAction="EqGreater" label="≥ Equal or Greater"/>
            <button id="EqNot" onAction="EqNot" label="≠ Not Equal"/>
            <button id="AlmostEq" onAction="ApproxEq" label="≈ Almost Equal"/>
            <button id="ApproxEq" onAction="ApproxEq" label="≅ Approx. Equal"/>
            <button id="HalfSymbol" onAction="HalfSymbol" label="½ Case One-Half"/>
            <button id="QuarterSymbol" onAction="QuarterSymbol" label="¼  Case One-Quarter"/>
            <button id="ThreeQuarterSymbol" onAction="ThreeQuarterSymbol" label="¾ Case Three-Quarter"/>
          </menu>
          <!-- Measurements -->
          <menu id="Measurement" label="Measurement" itemSize="normal">
            <button id="Degree" onAction="Degree" label="° Degree"/>
            <button id="Minute" onAction="Minute" label="′ Foot/Minute/Prime"/>
            <button id="Second" onAction="Second" label="″ Inch/Second/Double-Prime"/>
          </menu>
          <!-- Marks -->
          <menu id="Marks" label="Marks" itemSize="normal">
            <button id="Copyright" onAction="Copyright" label="© Copyright"/>
            <button id="AMSymbol" onAction="AMSymbol" label="A.M."/>
            <button id="PMSymbol" onAction="PMSymbol" label="P.M."/>
            <button id="ParaMark" onAction="ParaMark" label="¶ Paragraph"/>
            <button id="SmileySymbol" onAction="SmileySymbol" label="☺ Smiley Face"/>
            <button id="Trademark" onAction="Trademark" label="™ Trademark"/>
            <button id="RegMark" onAction="RegMark" label="® Registered"/>
            <button id="ServiceMarkSymbol" onAction="ServiceMarkSymbol" label="℠ Service Mark"/>
          </menu>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93c2c0a6-ca45-4a0e-8e57-b246e65d93c6">THEVAULT-100-74</_dlc_DocId>
    <_dlc_DocIdUrl xmlns="93c2c0a6-ca45-4a0e-8e57-b246e65d93c6">
      <Url>https://intranet.advisicon.com:447/clients/wiley/_layouts/DocIdRedir.aspx?ID=THEVAULT-100-74</Url>
      <Description>THEVAULT-100-74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1131E48F65234EA9A10442461D642F" ma:contentTypeVersion="7" ma:contentTypeDescription="Create a new document." ma:contentTypeScope="" ma:versionID="8b0eb29f1f6033e1113dd35d90ace06c">
  <xsd:schema xmlns:xsd="http://www.w3.org/2001/XMLSchema" xmlns:xs="http://www.w3.org/2001/XMLSchema" xmlns:p="http://schemas.microsoft.com/office/2006/metadata/properties" xmlns:ns2="93c2c0a6-ca45-4a0e-8e57-b246e65d93c6" targetNamespace="http://schemas.microsoft.com/office/2006/metadata/properties" ma:root="true" ma:fieldsID="b48011576403e0536454f52899721de5"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TURABIAN.XSL" StyleName="Turabian">
  <b:Source>
    <b:Tag>Joh10</b:Tag>
    <b:SourceType>Book</b:SourceType>
    <b:Guid>{9F04861E-413D-4923-B151-D808ACC41F11}</b:Guid>
    <b:Author>
      <b:Author>
        <b:NameList>
          <b:Person>
            <b:Last>Atkins</b:Last>
            <b:First>John</b:First>
          </b:Person>
        </b:NameList>
      </b:Author>
    </b:Author>
    <b:Title>Cool Is...</b:Title>
    <b:Year>2010</b:Year>
    <b:City>Atlanta</b:City>
    <b:Publisher>Atlantic Books</b:Publisher>
    <b:RefOrder>1</b:RefOrder>
  </b:Source>
</b:Sources>
</file>

<file path=customXml/itemProps1.xml><?xml version="1.0" encoding="utf-8"?>
<ds:datastoreItem xmlns:ds="http://schemas.openxmlformats.org/officeDocument/2006/customXml" ds:itemID="{5C968631-C507-4674-9B50-735136C77B83}">
  <ds:schemaRefs>
    <ds:schemaRef ds:uri="http://schemas.microsoft.com/office/2006/metadata/properties"/>
    <ds:schemaRef ds:uri="93c2c0a6-ca45-4a0e-8e57-b246e65d93c6"/>
  </ds:schemaRefs>
</ds:datastoreItem>
</file>

<file path=customXml/itemProps2.xml><?xml version="1.0" encoding="utf-8"?>
<ds:datastoreItem xmlns:ds="http://schemas.openxmlformats.org/officeDocument/2006/customXml" ds:itemID="{C8C17633-009F-4BE3-80AD-7C0A56E071A4}">
  <ds:schemaRefs>
    <ds:schemaRef ds:uri="http://schemas.microsoft.com/sharepoint/v3/contenttype/forms"/>
  </ds:schemaRefs>
</ds:datastoreItem>
</file>

<file path=customXml/itemProps3.xml><?xml version="1.0" encoding="utf-8"?>
<ds:datastoreItem xmlns:ds="http://schemas.openxmlformats.org/officeDocument/2006/customXml" ds:itemID="{6F3E0F86-2665-48FF-B327-1307EF3A87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3C3F02-5E89-49EC-BA02-27CAEA7AF3A1}">
  <ds:schemaRefs>
    <ds:schemaRef ds:uri="http://schemas.microsoft.com/sharepoint/events"/>
  </ds:schemaRefs>
</ds:datastoreItem>
</file>

<file path=customXml/itemProps5.xml><?xml version="1.0" encoding="utf-8"?>
<ds:datastoreItem xmlns:ds="http://schemas.openxmlformats.org/officeDocument/2006/customXml" ds:itemID="{1BC265F0-FD5F-40F1-BE17-3EF3FE673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WileySD2007.dotm</Template>
  <TotalTime>619</TotalTime>
  <Pages>1</Pages>
  <Words>18169</Words>
  <Characters>103567</Characters>
  <Application>Microsoft Office Word</Application>
  <DocSecurity>0</DocSecurity>
  <Lines>863</Lines>
  <Paragraphs>242</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121494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Atkins</dc:creator>
  <cp:lastModifiedBy>Tim Runcie</cp:lastModifiedBy>
  <cp:revision>21</cp:revision>
  <cp:lastPrinted>2011-12-07T20:39:00Z</cp:lastPrinted>
  <dcterms:created xsi:type="dcterms:W3CDTF">2012-09-10T06:54:00Z</dcterms:created>
  <dcterms:modified xsi:type="dcterms:W3CDTF">2012-09-11T16:58:00Z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0x010100CE1131E48F65234EA9A10442461D642F</vt:lpwstr>
  </property>
  <property fmtid="{D5CDD505-2E9C-101B-9397-08002B2CF9AE}" pid="3" name="_dlc_DocIdItemGuid">
    <vt:lpwstr>22ddf15b-3cd0-4af1-b7b8-6fde2f6dc6d1</vt:lpwstr>
  </property>
  <property fmtid="{D5CDD505-2E9C-101B-9397-08002B2CF9AE}" pid="4" name="Depricated?">
    <vt:lpwstr>keep</vt:lpwstr>
  </property>
</Properties>
</file>