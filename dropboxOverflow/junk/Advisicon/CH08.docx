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813" w:rsidRDefault="009A0813" w:rsidP="0014358E">
      <w:pPr>
        <w:pStyle w:val="ChapterTitle"/>
        <w:rPr>
          <w:ins w:id="0" w:author="Odum, Amy - Hoboken" w:date="2012-07-24T16:16:00Z"/>
        </w:rPr>
      </w:pPr>
      <w:ins w:id="1" w:author="Odum, Amy - Hoboken" w:date="2012-07-24T16:16:00Z">
        <w:r>
          <w:t>Chapter 8</w:t>
        </w:r>
      </w:ins>
    </w:p>
    <w:p w:rsidR="0014358E" w:rsidRDefault="0014358E" w:rsidP="0014358E">
      <w:pPr>
        <w:pStyle w:val="ChapterTitle"/>
      </w:pPr>
      <w:r w:rsidRPr="0014358E">
        <w:t xml:space="preserve">Effective </w:t>
      </w:r>
      <w:r w:rsidR="00054745" w:rsidRPr="0014358E">
        <w:t>Transition of Strategy and Execution: Program Management Using Microsoft Project Server 2010</w:t>
      </w:r>
    </w:p>
    <w:p w:rsidR="00057B4B" w:rsidRDefault="00057B4B" w:rsidP="00057B4B">
      <w:pPr>
        <w:pStyle w:val="H1"/>
      </w:pPr>
      <w:r>
        <w:t>In This Chapter</w:t>
      </w:r>
    </w:p>
    <w:p w:rsidR="00057B4B" w:rsidRDefault="004D20C0" w:rsidP="00057B4B">
      <w:pPr>
        <w:pStyle w:val="Para"/>
      </w:pPr>
      <w:r>
        <w:t>In this chapter</w:t>
      </w:r>
      <w:ins w:id="2" w:author="DM" w:date="2012-08-18T12:35:00Z">
        <w:r w:rsidR="00A20921">
          <w:t>,</w:t>
        </w:r>
      </w:ins>
      <w:r>
        <w:t xml:space="preserve"> we discuss</w:t>
      </w:r>
      <w:r w:rsidR="00683777">
        <w:t xml:space="preserve"> the importance of integrating strategy with </w:t>
      </w:r>
      <w:r w:rsidR="00B15DF0">
        <w:t xml:space="preserve">the practical needs of </w:t>
      </w:r>
      <w:del w:id="3" w:author="DM" w:date="2012-08-18T12:35:00Z">
        <w:r w:rsidR="00B15DF0" w:rsidDel="00A20921">
          <w:delText>“E</w:delText>
        </w:r>
      </w:del>
      <w:ins w:id="4" w:author="DM" w:date="2012-08-18T12:35:00Z">
        <w:r w:rsidR="00A20921">
          <w:t>e</w:t>
        </w:r>
      </w:ins>
      <w:r w:rsidR="00B15DF0">
        <w:t>xecution</w:t>
      </w:r>
      <w:del w:id="5" w:author="DM" w:date="2012-08-18T12:35:00Z">
        <w:r w:rsidR="00B15DF0" w:rsidDel="00A20921">
          <w:delText>”</w:delText>
        </w:r>
      </w:del>
      <w:r w:rsidR="00B15DF0">
        <w:t xml:space="preserve"> in a </w:t>
      </w:r>
      <w:ins w:id="6" w:author="DM" w:date="2012-08-18T12:35:00Z">
        <w:r w:rsidR="00A20921" w:rsidRPr="00A20921">
          <w:t xml:space="preserve">project portfolio management </w:t>
        </w:r>
        <w:r w:rsidR="00A20921">
          <w:t>(</w:t>
        </w:r>
      </w:ins>
      <w:r w:rsidR="00B15DF0">
        <w:t>PPM</w:t>
      </w:r>
      <w:ins w:id="7" w:author="DM" w:date="2012-08-18T12:35:00Z">
        <w:r w:rsidR="00A20921">
          <w:t>)</w:t>
        </w:r>
      </w:ins>
      <w:r w:rsidR="00B15DF0">
        <w:t xml:space="preserve"> implementation.  The needs of an </w:t>
      </w:r>
      <w:del w:id="8" w:author="DM" w:date="2012-08-20T13:15:00Z">
        <w:r w:rsidR="00B15DF0" w:rsidDel="00DD32E9">
          <w:delText>origination</w:delText>
        </w:r>
        <w:r w:rsidR="00775740" w:rsidDel="00DD32E9">
          <w:delText>’</w:delText>
        </w:r>
        <w:r w:rsidR="00B15DF0" w:rsidDel="00DD32E9">
          <w:delText xml:space="preserve">s </w:delText>
        </w:r>
      </w:del>
      <w:ins w:id="9" w:author="DM" w:date="2012-08-20T13:15:00Z">
        <w:r w:rsidR="00DD32E9">
          <w:t xml:space="preserve">organization’s </w:t>
        </w:r>
      </w:ins>
      <w:r w:rsidR="00B15DF0">
        <w:t xml:space="preserve">solutions or products being managed can put a strain on </w:t>
      </w:r>
      <w:r w:rsidR="00BB2EE9">
        <w:t xml:space="preserve">how </w:t>
      </w:r>
      <w:r w:rsidR="00B15DF0">
        <w:t xml:space="preserve">the project is managed, yet what does </w:t>
      </w:r>
      <w:del w:id="10" w:author="Tim Runcie" w:date="2012-09-13T11:21:00Z">
        <w:r w:rsidR="00B15DF0" w:rsidDel="00134B8F">
          <w:delText xml:space="preserve">PPM </w:delText>
        </w:r>
      </w:del>
      <w:ins w:id="11" w:author="Tim Runcie" w:date="2012-09-13T11:21:00Z">
        <w:r w:rsidR="00134B8F">
          <w:t xml:space="preserve">Project Server </w:t>
        </w:r>
      </w:ins>
      <w:r w:rsidR="00B15DF0">
        <w:t>2010</w:t>
      </w:r>
      <w:commentRangeStart w:id="12"/>
      <w:ins w:id="13" w:author="DM" w:date="2012-08-19T05:03:00Z">
        <w:del w:id="14" w:author="Jeff Jacobson" w:date="2012-09-13T16:43:00Z">
          <w:r w:rsidR="00FF4172" w:rsidDel="000915E5">
            <w:rPr>
              <w:rStyle w:val="QueryInline"/>
            </w:rPr>
            <w:delText>[</w:delText>
          </w:r>
          <w:commentRangeStart w:id="15"/>
          <w:r w:rsidR="00FF4172" w:rsidDel="000915E5">
            <w:rPr>
              <w:rStyle w:val="QueryInline"/>
            </w:rPr>
            <w:delText xml:space="preserve">AU: is this name of </w:delText>
          </w:r>
        </w:del>
      </w:ins>
      <w:ins w:id="16" w:author="DM" w:date="2012-08-20T13:15:00Z">
        <w:del w:id="17" w:author="Jeff Jacobson" w:date="2012-09-13T16:43:00Z">
          <w:r w:rsidR="00DD32E9" w:rsidDel="000915E5">
            <w:rPr>
              <w:rStyle w:val="QueryInline"/>
            </w:rPr>
            <w:delText xml:space="preserve">MS </w:delText>
          </w:r>
        </w:del>
      </w:ins>
      <w:ins w:id="18" w:author="DM" w:date="2012-08-19T05:03:00Z">
        <w:del w:id="19" w:author="Jeff Jacobson" w:date="2012-09-13T16:43:00Z">
          <w:r w:rsidR="00FF4172" w:rsidDel="000915E5">
            <w:rPr>
              <w:rStyle w:val="QueryInline"/>
            </w:rPr>
            <w:delText>program? Unclear]</w:delText>
          </w:r>
        </w:del>
      </w:ins>
      <w:commentRangeEnd w:id="12"/>
      <w:r w:rsidR="007F6636">
        <w:rPr>
          <w:rStyle w:val="CommentReference"/>
          <w:rFonts w:asciiTheme="minorHAnsi" w:eastAsiaTheme="minorHAnsi" w:hAnsiTheme="minorHAnsi" w:cstheme="minorBidi"/>
          <w:snapToGrid/>
        </w:rPr>
        <w:commentReference w:id="12"/>
      </w:r>
      <w:commentRangeEnd w:id="15"/>
      <w:r w:rsidR="00134B8F">
        <w:rPr>
          <w:rStyle w:val="CommentReference"/>
          <w:rFonts w:asciiTheme="minorHAnsi" w:eastAsiaTheme="minorHAnsi" w:hAnsiTheme="minorHAnsi" w:cstheme="minorBidi"/>
          <w:snapToGrid/>
        </w:rPr>
        <w:commentReference w:id="15"/>
      </w:r>
      <w:r w:rsidR="00B15DF0">
        <w:t xml:space="preserve"> do to help ensure good visibility, accountability and quick drill</w:t>
      </w:r>
      <w:del w:id="20" w:author="DM" w:date="2012-08-18T12:35:00Z">
        <w:r w:rsidR="00B15DF0" w:rsidDel="00A20921">
          <w:delText xml:space="preserve"> </w:delText>
        </w:r>
      </w:del>
      <w:r w:rsidR="00B15DF0">
        <w:t xml:space="preserve">down capabilities in this world of time-to-market driven </w:t>
      </w:r>
      <w:r w:rsidR="00ED6F95">
        <w:t>corporate goals?</w:t>
      </w:r>
    </w:p>
    <w:p w:rsidR="00057B4B" w:rsidRDefault="00057B4B" w:rsidP="00054745">
      <w:pPr>
        <w:pStyle w:val="ListHead"/>
      </w:pPr>
      <w:r>
        <w:t xml:space="preserve">What </w:t>
      </w:r>
      <w:r w:rsidR="00A20921">
        <w:t>You Will Learn</w:t>
      </w:r>
    </w:p>
    <w:p w:rsidR="00057B4B" w:rsidRDefault="00B0372E" w:rsidP="00ED6F95">
      <w:pPr>
        <w:pStyle w:val="ListBulleted"/>
      </w:pPr>
      <w:r>
        <w:t xml:space="preserve">The challenges and how a </w:t>
      </w:r>
      <w:ins w:id="21" w:author="DM" w:date="2012-08-19T04:59:00Z">
        <w:r w:rsidR="00FF4172" w:rsidRPr="00FF4172">
          <w:t xml:space="preserve">project management office </w:t>
        </w:r>
      </w:ins>
      <w:del w:id="22" w:author="DM" w:date="2012-08-19T04:59:00Z">
        <w:r w:rsidDel="00FF4172">
          <w:delText xml:space="preserve">PMO </w:delText>
        </w:r>
      </w:del>
      <w:r>
        <w:t>can address them</w:t>
      </w:r>
    </w:p>
    <w:p w:rsidR="00057B4B" w:rsidRDefault="00FF4172" w:rsidP="00ED6F95">
      <w:pPr>
        <w:pStyle w:val="ListBulleted"/>
      </w:pPr>
      <w:ins w:id="23" w:author="DM" w:date="2012-08-19T04:59:00Z">
        <w:r>
          <w:t>How to m</w:t>
        </w:r>
      </w:ins>
      <w:del w:id="24" w:author="DM" w:date="2012-08-19T04:59:00Z">
        <w:r w:rsidR="00B0372E" w:rsidDel="00FF4172">
          <w:delText>M</w:delText>
        </w:r>
      </w:del>
      <w:r w:rsidR="00B0372E">
        <w:t xml:space="preserve">anaging </w:t>
      </w:r>
      <w:ins w:id="25" w:author="DM" w:date="2012-08-19T04:59:00Z">
        <w:r>
          <w:t>i</w:t>
        </w:r>
      </w:ins>
      <w:del w:id="26" w:author="DM" w:date="2012-08-19T04:59:00Z">
        <w:r w:rsidR="00B0372E" w:rsidDel="00FF4172">
          <w:delText>I</w:delText>
        </w:r>
      </w:del>
      <w:r w:rsidR="00B0372E">
        <w:t xml:space="preserve">nformation for </w:t>
      </w:r>
      <w:ins w:id="27" w:author="DM" w:date="2012-08-19T04:59:00Z">
        <w:r>
          <w:t>p</w:t>
        </w:r>
      </w:ins>
      <w:del w:id="28" w:author="DM" w:date="2012-08-19T04:59:00Z">
        <w:r w:rsidR="00B0372E" w:rsidDel="00FF4172">
          <w:delText>P</w:delText>
        </w:r>
      </w:del>
      <w:r w:rsidR="00B0372E">
        <w:t xml:space="preserve">roject </w:t>
      </w:r>
      <w:del w:id="29" w:author="DM" w:date="2012-08-19T05:00:00Z">
        <w:r w:rsidR="00B0372E" w:rsidDel="00FF4172">
          <w:delText>S</w:delText>
        </w:r>
      </w:del>
      <w:ins w:id="30" w:author="DM" w:date="2012-08-19T05:00:00Z">
        <w:r>
          <w:t>s</w:t>
        </w:r>
      </w:ins>
      <w:r w:rsidR="00B0372E">
        <w:t>uccess</w:t>
      </w:r>
    </w:p>
    <w:p w:rsidR="00057B4B" w:rsidRDefault="00FF4172" w:rsidP="00ED6F95">
      <w:pPr>
        <w:pStyle w:val="ListBulleted"/>
      </w:pPr>
      <w:ins w:id="31" w:author="DM" w:date="2012-08-19T05:00:00Z">
        <w:r>
          <w:t>How to l</w:t>
        </w:r>
      </w:ins>
      <w:del w:id="32" w:author="DM" w:date="2012-08-19T05:00:00Z">
        <w:r w:rsidR="00B0372E" w:rsidDel="00FF4172">
          <w:delText>L</w:delText>
        </w:r>
      </w:del>
      <w:r w:rsidR="00B0372E">
        <w:t xml:space="preserve">everaging </w:t>
      </w:r>
      <w:del w:id="33" w:author="DM" w:date="2012-08-19T05:00:00Z">
        <w:r w:rsidR="00B0372E" w:rsidDel="00FF4172">
          <w:delText>C</w:delText>
        </w:r>
      </w:del>
      <w:ins w:id="34" w:author="DM" w:date="2012-08-19T05:00:00Z">
        <w:r>
          <w:t>c</w:t>
        </w:r>
      </w:ins>
      <w:r w:rsidR="00B0372E">
        <w:t xml:space="preserve">ollaboration for </w:t>
      </w:r>
      <w:del w:id="35" w:author="DM" w:date="2012-08-19T05:00:00Z">
        <w:r w:rsidR="00B0372E" w:rsidDel="00FF4172">
          <w:delText>P</w:delText>
        </w:r>
      </w:del>
      <w:ins w:id="36" w:author="DM" w:date="2012-08-19T05:00:00Z">
        <w:r>
          <w:t>p</w:t>
        </w:r>
      </w:ins>
      <w:r w:rsidR="00B0372E">
        <w:t xml:space="preserve">rogram </w:t>
      </w:r>
      <w:del w:id="37" w:author="DM" w:date="2012-08-19T05:00:00Z">
        <w:r w:rsidR="00B0372E" w:rsidDel="00FF4172">
          <w:delText>S</w:delText>
        </w:r>
      </w:del>
      <w:ins w:id="38" w:author="DM" w:date="2012-08-19T05:00:00Z">
        <w:r>
          <w:t>s</w:t>
        </w:r>
      </w:ins>
      <w:r w:rsidR="00B0372E">
        <w:t>uccess</w:t>
      </w:r>
    </w:p>
    <w:p w:rsidR="00057B4B" w:rsidRDefault="00B0372E" w:rsidP="00ED6F95">
      <w:pPr>
        <w:pStyle w:val="ListBulleted"/>
      </w:pPr>
      <w:del w:id="39" w:author="DM" w:date="2012-08-19T05:00:00Z">
        <w:r w:rsidDel="00FF4172">
          <w:delText xml:space="preserve">Understanding </w:delText>
        </w:r>
      </w:del>
      <w:r>
        <w:t xml:space="preserve">Workflows for </w:t>
      </w:r>
      <w:del w:id="40" w:author="DM" w:date="2012-08-19T05:00:00Z">
        <w:r w:rsidDel="00FF4172">
          <w:delText>S</w:delText>
        </w:r>
      </w:del>
      <w:ins w:id="41" w:author="DM" w:date="2012-08-19T05:00:00Z">
        <w:r w:rsidR="00FF4172">
          <w:t>s</w:t>
        </w:r>
      </w:ins>
      <w:r>
        <w:t xml:space="preserve">upporting </w:t>
      </w:r>
      <w:ins w:id="42" w:author="DM" w:date="2012-08-19T05:00:00Z">
        <w:r w:rsidR="00FF4172">
          <w:t>p</w:t>
        </w:r>
      </w:ins>
      <w:del w:id="43" w:author="DM" w:date="2012-08-19T05:00:00Z">
        <w:r w:rsidDel="00FF4172">
          <w:delText>P</w:delText>
        </w:r>
      </w:del>
      <w:r>
        <w:t xml:space="preserve">roject </w:t>
      </w:r>
      <w:del w:id="44" w:author="DM" w:date="2012-08-19T05:00:00Z">
        <w:r w:rsidDel="00FF4172">
          <w:delText>L</w:delText>
        </w:r>
      </w:del>
      <w:ins w:id="45" w:author="DM" w:date="2012-08-19T05:00:00Z">
        <w:r w:rsidR="00FF4172">
          <w:t>l</w:t>
        </w:r>
      </w:ins>
      <w:r>
        <w:t xml:space="preserve">ifecycle </w:t>
      </w:r>
      <w:ins w:id="46" w:author="DM" w:date="2012-08-19T05:00:00Z">
        <w:r w:rsidR="00FF4172">
          <w:t>m</w:t>
        </w:r>
      </w:ins>
      <w:del w:id="47" w:author="DM" w:date="2012-08-19T05:00:00Z">
        <w:r w:rsidDel="00FF4172">
          <w:delText>M</w:delText>
        </w:r>
      </w:del>
      <w:r>
        <w:t>anagement</w:t>
      </w:r>
      <w:ins w:id="48" w:author="DM" w:date="2012-08-19T05:00:00Z">
        <w:r w:rsidR="00FF4172">
          <w:t xml:space="preserve"> (PLM)</w:t>
        </w:r>
      </w:ins>
    </w:p>
    <w:p w:rsidR="00057B4B" w:rsidRDefault="00FF4172" w:rsidP="00ED6F95">
      <w:pPr>
        <w:pStyle w:val="ListBulleted"/>
      </w:pPr>
      <w:ins w:id="49" w:author="DM" w:date="2012-08-19T05:00:00Z">
        <w:r>
          <w:t>How to i</w:t>
        </w:r>
      </w:ins>
      <w:del w:id="50" w:author="DM" w:date="2012-08-19T05:00:00Z">
        <w:r w:rsidR="00B0372E" w:rsidDel="00FF4172">
          <w:delText>I</w:delText>
        </w:r>
      </w:del>
      <w:r w:rsidR="00B0372E">
        <w:t>ncorporat</w:t>
      </w:r>
      <w:ins w:id="51" w:author="DM" w:date="2012-08-19T05:00:00Z">
        <w:r>
          <w:t>e</w:t>
        </w:r>
      </w:ins>
      <w:del w:id="52" w:author="DM" w:date="2012-08-19T05:00:00Z">
        <w:r w:rsidR="00B0372E" w:rsidDel="00FF4172">
          <w:delText>ing</w:delText>
        </w:r>
      </w:del>
      <w:r w:rsidR="00B0372E">
        <w:t xml:space="preserve"> </w:t>
      </w:r>
      <w:del w:id="53" w:author="DM" w:date="2012-08-19T05:00:00Z">
        <w:r w:rsidR="00B0372E" w:rsidDel="00FF4172">
          <w:delText>I</w:delText>
        </w:r>
      </w:del>
      <w:ins w:id="54" w:author="DM" w:date="2012-08-19T05:00:00Z">
        <w:r>
          <w:t>i</w:t>
        </w:r>
      </w:ins>
      <w:r w:rsidR="00B0372E">
        <w:t>ssues</w:t>
      </w:r>
      <w:ins w:id="55" w:author="DM" w:date="2012-08-19T05:01:00Z">
        <w:r>
          <w:t>,</w:t>
        </w:r>
        <w:r w:rsidDel="00FF4172">
          <w:t xml:space="preserve"> </w:t>
        </w:r>
      </w:ins>
      <w:del w:id="56" w:author="DM" w:date="2012-08-19T05:01:00Z">
        <w:r w:rsidR="00B0372E" w:rsidDel="00FF4172">
          <w:delText xml:space="preserve"> </w:delText>
        </w:r>
      </w:del>
      <w:del w:id="57" w:author="DM" w:date="2012-08-19T05:00:00Z">
        <w:r w:rsidR="00B0372E" w:rsidDel="00FF4172">
          <w:delText>&amp;</w:delText>
        </w:r>
      </w:del>
      <w:r w:rsidR="00B0372E">
        <w:t xml:space="preserve"> Risks</w:t>
      </w:r>
      <w:ins w:id="58" w:author="DM" w:date="2012-08-19T05:01:00Z">
        <w:r>
          <w:t>,</w:t>
        </w:r>
      </w:ins>
      <w:r w:rsidR="00B0372E">
        <w:t xml:space="preserve"> </w:t>
      </w:r>
      <w:r w:rsidR="00B673D5">
        <w:t xml:space="preserve">and </w:t>
      </w:r>
      <w:del w:id="59" w:author="DM" w:date="2012-08-19T05:01:00Z">
        <w:r w:rsidR="00B673D5" w:rsidDel="00FF4172">
          <w:delText>D</w:delText>
        </w:r>
      </w:del>
      <w:ins w:id="60" w:author="DM" w:date="2012-08-19T05:01:00Z">
        <w:r>
          <w:t>d</w:t>
        </w:r>
      </w:ins>
      <w:r w:rsidR="00B673D5">
        <w:t>eliverables with</w:t>
      </w:r>
      <w:r w:rsidR="00B0372E">
        <w:t xml:space="preserve"> PPM</w:t>
      </w:r>
    </w:p>
    <w:p w:rsidR="00057B4B" w:rsidRDefault="00B673D5" w:rsidP="00ED6F95">
      <w:pPr>
        <w:pStyle w:val="ListBulleted"/>
      </w:pPr>
      <w:r>
        <w:t>Graphical (</w:t>
      </w:r>
      <w:del w:id="61" w:author="DM" w:date="2012-08-19T05:01:00Z">
        <w:r w:rsidDel="00FF4172">
          <w:delText>S</w:delText>
        </w:r>
      </w:del>
      <w:ins w:id="62" w:author="DM" w:date="2012-08-19T05:01:00Z">
        <w:r w:rsidR="00FF4172">
          <w:t>s</w:t>
        </w:r>
      </w:ins>
      <w:r>
        <w:t xml:space="preserve">tatic </w:t>
      </w:r>
      <w:ins w:id="63" w:author="DM" w:date="2012-08-19T05:01:00Z">
        <w:r w:rsidR="00FF4172">
          <w:t>and</w:t>
        </w:r>
      </w:ins>
      <w:del w:id="64" w:author="DM" w:date="2012-08-19T05:01:00Z">
        <w:r w:rsidDel="00FF4172">
          <w:delText>&amp;</w:delText>
        </w:r>
      </w:del>
      <w:r>
        <w:t xml:space="preserve"> </w:t>
      </w:r>
      <w:del w:id="65" w:author="DM" w:date="2012-08-19T05:01:00Z">
        <w:r w:rsidDel="00FF4172">
          <w:delText>D</w:delText>
        </w:r>
      </w:del>
      <w:ins w:id="66" w:author="DM" w:date="2012-08-19T05:01:00Z">
        <w:r w:rsidR="00FF4172">
          <w:t>d</w:t>
        </w:r>
      </w:ins>
      <w:r>
        <w:t>rill</w:t>
      </w:r>
      <w:del w:id="67" w:author="DM" w:date="2012-08-19T05:01:00Z">
        <w:r w:rsidDel="00FF4172">
          <w:delText xml:space="preserve"> D</w:delText>
        </w:r>
      </w:del>
      <w:ins w:id="68" w:author="DM" w:date="2012-08-19T05:01:00Z">
        <w:r w:rsidR="00FF4172">
          <w:t>d</w:t>
        </w:r>
      </w:ins>
      <w:r>
        <w:t xml:space="preserve">own) </w:t>
      </w:r>
      <w:del w:id="69" w:author="DM" w:date="2012-08-19T05:01:00Z">
        <w:r w:rsidDel="00FF4172">
          <w:delText>C</w:delText>
        </w:r>
      </w:del>
      <w:ins w:id="70" w:author="DM" w:date="2012-08-19T05:01:00Z">
        <w:r w:rsidR="00FF4172">
          <w:t>c</w:t>
        </w:r>
      </w:ins>
      <w:r>
        <w:t xml:space="preserve">apabilities </w:t>
      </w:r>
      <w:del w:id="71" w:author="DM" w:date="2012-08-19T05:01:00Z">
        <w:r w:rsidDel="00FF4172">
          <w:delText>E</w:delText>
        </w:r>
      </w:del>
      <w:ins w:id="72" w:author="DM" w:date="2012-08-19T05:01:00Z">
        <w:r w:rsidR="00FF4172">
          <w:t>e</w:t>
        </w:r>
      </w:ins>
      <w:r>
        <w:t>nabled in PPM 2010</w:t>
      </w:r>
    </w:p>
    <w:p w:rsidR="00A72EA8" w:rsidRDefault="00A72EA8" w:rsidP="0014358E">
      <w:pPr>
        <w:pStyle w:val="Para"/>
      </w:pPr>
      <w:r w:rsidRPr="00712241">
        <w:t xml:space="preserve">A </w:t>
      </w:r>
      <w:ins w:id="73" w:author="DM" w:date="2012-08-18T12:34:00Z">
        <w:r w:rsidR="00A20921">
          <w:t>p</w:t>
        </w:r>
      </w:ins>
      <w:del w:id="74" w:author="DM" w:date="2012-08-18T12:34:00Z">
        <w:r w:rsidRPr="00712241" w:rsidDel="00A20921">
          <w:delText>P</w:delText>
        </w:r>
      </w:del>
      <w:r w:rsidRPr="00712241">
        <w:t xml:space="preserve">roject </w:t>
      </w:r>
      <w:del w:id="75" w:author="DM" w:date="2012-08-18T12:34:00Z">
        <w:r w:rsidRPr="00712241" w:rsidDel="00A20921">
          <w:delText>M</w:delText>
        </w:r>
      </w:del>
      <w:ins w:id="76" w:author="DM" w:date="2012-08-18T12:34:00Z">
        <w:r w:rsidR="00A20921">
          <w:t>m</w:t>
        </w:r>
      </w:ins>
      <w:r w:rsidRPr="00712241">
        <w:t xml:space="preserve">anagement </w:t>
      </w:r>
      <w:ins w:id="77" w:author="DM" w:date="2012-08-18T12:34:00Z">
        <w:r w:rsidR="00A20921">
          <w:t>o</w:t>
        </w:r>
      </w:ins>
      <w:del w:id="78" w:author="DM" w:date="2012-08-18T12:34:00Z">
        <w:r w:rsidRPr="00712241" w:rsidDel="00A20921">
          <w:delText>O</w:delText>
        </w:r>
      </w:del>
      <w:r w:rsidRPr="00712241">
        <w:t>ffice (PMO) rarely achieves its full potential. Project</w:t>
      </w:r>
      <w:r>
        <w:t xml:space="preserve"> </w:t>
      </w:r>
      <w:r w:rsidRPr="00712241">
        <w:t>managers find themselves short on resources and budget</w:t>
      </w:r>
      <w:del w:id="79" w:author="DM" w:date="2012-08-19T05:03:00Z">
        <w:r w:rsidRPr="00712241" w:rsidDel="00FF4172">
          <w:delText>,</w:delText>
        </w:r>
      </w:del>
      <w:r w:rsidRPr="00712241">
        <w:t xml:space="preserve"> or incapable of</w:t>
      </w:r>
      <w:r>
        <w:t xml:space="preserve"> </w:t>
      </w:r>
      <w:r w:rsidRPr="00712241">
        <w:t xml:space="preserve">delivering projects on time. Without visibility into </w:t>
      </w:r>
      <w:r>
        <w:t>b</w:t>
      </w:r>
      <w:r w:rsidRPr="00712241">
        <w:t xml:space="preserve">usiness </w:t>
      </w:r>
      <w:r w:rsidRPr="00712241">
        <w:lastRenderedPageBreak/>
        <w:t>goals, the PMO is</w:t>
      </w:r>
      <w:r>
        <w:t xml:space="preserve"> </w:t>
      </w:r>
      <w:r w:rsidRPr="00712241">
        <w:t>unable to align project priorities with the long</w:t>
      </w:r>
      <w:r w:rsidRPr="00712241">
        <w:rPr>
          <w:rFonts w:ascii="Cambria Math" w:hAnsi="Cambria Math" w:cs="Cambria Math"/>
        </w:rPr>
        <w:t>‐</w:t>
      </w:r>
      <w:r w:rsidRPr="00712241">
        <w:t>term strategic requirements of</w:t>
      </w:r>
      <w:r>
        <w:t xml:space="preserve"> </w:t>
      </w:r>
      <w:r w:rsidR="00DB1F64">
        <w:t>the enterprise. S</w:t>
      </w:r>
      <w:r w:rsidRPr="00712241">
        <w:t>ome PMOs even fall short o</w:t>
      </w:r>
      <w:r w:rsidR="00363C09">
        <w:t>f</w:t>
      </w:r>
      <w:r w:rsidRPr="00712241">
        <w:t xml:space="preserve"> their initial promise to</w:t>
      </w:r>
      <w:r>
        <w:t xml:space="preserve"> </w:t>
      </w:r>
      <w:r w:rsidRPr="00712241">
        <w:t>define and standardize processes and practices, which makes it difficult to</w:t>
      </w:r>
      <w:r>
        <w:t xml:space="preserve"> </w:t>
      </w:r>
      <w:r w:rsidRPr="00712241">
        <w:t>leverage institutional knowledge or to reduce the effects of common</w:t>
      </w:r>
      <w:r>
        <w:t xml:space="preserve"> </w:t>
      </w:r>
      <w:r w:rsidRPr="00712241">
        <w:t>operational challenges.</w:t>
      </w:r>
      <w:r>
        <w:t xml:space="preserve"> We </w:t>
      </w:r>
      <w:del w:id="80" w:author="DM" w:date="2012-08-19T05:04:00Z">
        <w:r w:rsidDel="009D3907">
          <w:delText>will</w:delText>
        </w:r>
        <w:r w:rsidRPr="00712241" w:rsidDel="009D3907">
          <w:delText xml:space="preserve"> </w:delText>
        </w:r>
      </w:del>
      <w:r w:rsidRPr="00712241">
        <w:t>examine why some PMOs fail to deliver much beyond</w:t>
      </w:r>
      <w:r>
        <w:t xml:space="preserve"> </w:t>
      </w:r>
      <w:r w:rsidRPr="00712241">
        <w:t>modest increases in efficiency and tighter monitoring of projects</w:t>
      </w:r>
      <w:del w:id="81" w:author="DM" w:date="2012-08-19T05:05:00Z">
        <w:r w:rsidRPr="00712241" w:rsidDel="009D3907">
          <w:delText>,</w:delText>
        </w:r>
      </w:del>
      <w:r w:rsidRPr="00712241">
        <w:t xml:space="preserve"> while others</w:t>
      </w:r>
      <w:r>
        <w:t xml:space="preserve"> </w:t>
      </w:r>
      <w:r w:rsidRPr="00712241">
        <w:t xml:space="preserve">become </w:t>
      </w:r>
      <w:del w:id="82" w:author="DM" w:date="2012-08-19T05:05:00Z">
        <w:r w:rsidRPr="00712241" w:rsidDel="009D3907">
          <w:delText xml:space="preserve">a </w:delText>
        </w:r>
      </w:del>
      <w:r w:rsidRPr="00712241">
        <w:t>centralized hub</w:t>
      </w:r>
      <w:ins w:id="83" w:author="DM" w:date="2012-08-19T05:05:00Z">
        <w:r w:rsidR="009D3907">
          <w:t>s</w:t>
        </w:r>
      </w:ins>
      <w:r w:rsidRPr="00712241">
        <w:t xml:space="preserve"> for integrating general business management</w:t>
      </w:r>
      <w:r>
        <w:t xml:space="preserve"> </w:t>
      </w:r>
      <w:r w:rsidRPr="00712241">
        <w:t>processes and enabling the free flow of information across the organization.</w:t>
      </w:r>
    </w:p>
    <w:p w:rsidR="00DB1F64" w:rsidRPr="00712241" w:rsidRDefault="00DB1F64" w:rsidP="00DB1F64">
      <w:pPr>
        <w:pStyle w:val="H1"/>
      </w:pPr>
      <w:r>
        <w:t xml:space="preserve">Projects </w:t>
      </w:r>
      <w:del w:id="84" w:author="DM" w:date="2012-08-19T05:05:00Z">
        <w:r w:rsidDel="009D3907">
          <w:delText>a</w:delText>
        </w:r>
      </w:del>
      <w:ins w:id="85" w:author="DM" w:date="2012-08-19T05:05:00Z">
        <w:r w:rsidR="009D3907">
          <w:t>A</w:t>
        </w:r>
      </w:ins>
      <w:r>
        <w:t xml:space="preserve">re the </w:t>
      </w:r>
      <w:r w:rsidR="00363C09">
        <w:t>“</w:t>
      </w:r>
      <w:r>
        <w:t>How</w:t>
      </w:r>
      <w:r w:rsidR="0071684C">
        <w:t>,</w:t>
      </w:r>
      <w:r w:rsidR="00363C09">
        <w:t>”</w:t>
      </w:r>
      <w:r>
        <w:t xml:space="preserve"> Programs </w:t>
      </w:r>
      <w:del w:id="86" w:author="DM" w:date="2012-08-19T05:05:00Z">
        <w:r w:rsidDel="009D3907">
          <w:delText>a</w:delText>
        </w:r>
      </w:del>
      <w:ins w:id="87" w:author="DM" w:date="2012-08-19T05:05:00Z">
        <w:r w:rsidR="009D3907">
          <w:t>A</w:t>
        </w:r>
      </w:ins>
      <w:r>
        <w:t xml:space="preserve">re the </w:t>
      </w:r>
      <w:r w:rsidR="00363C09">
        <w:t>“</w:t>
      </w:r>
      <w:r>
        <w:t>Why</w:t>
      </w:r>
      <w:r w:rsidR="00363C09">
        <w:t>”</w:t>
      </w:r>
    </w:p>
    <w:p w:rsidR="00A72EA8" w:rsidRDefault="00A72EA8" w:rsidP="0014358E">
      <w:pPr>
        <w:pStyle w:val="Para"/>
      </w:pPr>
      <w:r w:rsidRPr="00712241">
        <w:t>Being more strategic requires PMO applications, or support</w:t>
      </w:r>
      <w:r>
        <w:t xml:space="preserve"> </w:t>
      </w:r>
      <w:r w:rsidRPr="00712241">
        <w:t xml:space="preserve">tools, that provide visibility, accountability, </w:t>
      </w:r>
      <w:r w:rsidR="00DB1F64">
        <w:t xml:space="preserve">and control, including resource </w:t>
      </w:r>
      <w:r w:rsidRPr="00712241">
        <w:t>request</w:t>
      </w:r>
      <w:r w:rsidR="00DB1F64">
        <w:t>s</w:t>
      </w:r>
      <w:del w:id="88" w:author="DM" w:date="2012-08-19T05:05:00Z">
        <w:r w:rsidRPr="00712241" w:rsidDel="009D3907">
          <w:delText>,</w:delText>
        </w:r>
      </w:del>
      <w:r w:rsidRPr="00712241">
        <w:t xml:space="preserve"> and time</w:t>
      </w:r>
      <w:r w:rsidR="00EE3EC8">
        <w:t xml:space="preserve"> </w:t>
      </w:r>
      <w:del w:id="89" w:author="DM" w:date="2012-08-19T05:05:00Z">
        <w:r w:rsidR="00EE3EC8" w:rsidDel="009D3907">
          <w:delText>&amp;</w:delText>
        </w:r>
      </w:del>
      <w:ins w:id="90" w:author="DM" w:date="2012-08-19T05:05:00Z">
        <w:r w:rsidR="009D3907">
          <w:t>and</w:t>
        </w:r>
      </w:ins>
      <w:r w:rsidR="00EE3EC8">
        <w:t xml:space="preserve"> </w:t>
      </w:r>
      <w:r w:rsidRPr="00712241">
        <w:t>financial management.</w:t>
      </w:r>
    </w:p>
    <w:p w:rsidR="00A72EA8" w:rsidRPr="00712241" w:rsidRDefault="00A72EA8" w:rsidP="0014358E">
      <w:pPr>
        <w:pStyle w:val="Para"/>
      </w:pPr>
      <w:r w:rsidRPr="00712241">
        <w:t>In the mid</w:t>
      </w:r>
      <w:r w:rsidRPr="00712241">
        <w:rPr>
          <w:rFonts w:ascii="Cambria Math" w:hAnsi="Cambria Math" w:cs="Cambria Math"/>
        </w:rPr>
        <w:t>‐</w:t>
      </w:r>
      <w:r w:rsidRPr="00712241">
        <w:t xml:space="preserve">2000s, there was a major push </w:t>
      </w:r>
      <w:r w:rsidR="00EA2907">
        <w:t>for</w:t>
      </w:r>
      <w:r w:rsidR="00EA2907" w:rsidRPr="00712241">
        <w:t xml:space="preserve"> </w:t>
      </w:r>
      <w:r w:rsidRPr="00712241">
        <w:t>corporations to establish P</w:t>
      </w:r>
      <w:ins w:id="91" w:author="DM" w:date="2012-08-19T05:03:00Z">
        <w:r w:rsidR="00FF4172">
          <w:t>MOs</w:t>
        </w:r>
      </w:ins>
      <w:del w:id="92" w:author="DM" w:date="2012-08-19T05:03:00Z">
        <w:r w:rsidRPr="00712241" w:rsidDel="00FF4172">
          <w:delText>roject</w:delText>
        </w:r>
        <w:r w:rsidDel="00FF4172">
          <w:delText xml:space="preserve"> </w:delText>
        </w:r>
        <w:r w:rsidRPr="00712241" w:rsidDel="00FF4172">
          <w:delText>Management Offices</w:delText>
        </w:r>
      </w:del>
      <w:r w:rsidRPr="00712241">
        <w:t xml:space="preserve"> with the goal of instilling much</w:t>
      </w:r>
      <w:ins w:id="93" w:author="DM" w:date="2012-08-19T05:05:00Z">
        <w:r w:rsidR="009D3907">
          <w:t>-</w:t>
        </w:r>
      </w:ins>
      <w:del w:id="94" w:author="DM" w:date="2012-08-19T05:05:00Z">
        <w:r w:rsidR="00EA2907" w:rsidDel="009D3907">
          <w:rPr>
            <w:rFonts w:ascii="Cambria Math" w:hAnsi="Cambria Math" w:cs="Cambria Math"/>
          </w:rPr>
          <w:delText xml:space="preserve"> </w:delText>
        </w:r>
      </w:del>
      <w:r w:rsidRPr="00712241">
        <w:t>needed project</w:t>
      </w:r>
      <w:r>
        <w:t xml:space="preserve"> </w:t>
      </w:r>
      <w:r w:rsidRPr="00712241">
        <w:t xml:space="preserve">management </w:t>
      </w:r>
      <w:ins w:id="95" w:author="DM" w:date="2012-08-19T05:05:00Z">
        <w:r w:rsidR="009D3907">
          <w:t xml:space="preserve">(PM) </w:t>
        </w:r>
      </w:ins>
      <w:r w:rsidRPr="00712241">
        <w:t xml:space="preserve">discipline in every department across the enterprise, especially </w:t>
      </w:r>
      <w:r w:rsidR="00EA2907">
        <w:t>with</w:t>
      </w:r>
      <w:r w:rsidRPr="00712241">
        <w:t xml:space="preserve">in </w:t>
      </w:r>
      <w:ins w:id="96" w:author="DM" w:date="2012-08-19T05:09:00Z">
        <w:r w:rsidR="008F31A6">
          <w:t>i</w:t>
        </w:r>
        <w:r w:rsidR="008F31A6" w:rsidRPr="00EB764F">
          <w:t xml:space="preserve">nformation </w:t>
        </w:r>
        <w:r w:rsidR="008F31A6">
          <w:t>t</w:t>
        </w:r>
        <w:r w:rsidR="008F31A6" w:rsidRPr="00EB764F">
          <w:t xml:space="preserve">echnology </w:t>
        </w:r>
        <w:r w:rsidR="008F31A6">
          <w:t>(</w:t>
        </w:r>
      </w:ins>
      <w:r w:rsidRPr="00712241">
        <w:t>IT</w:t>
      </w:r>
      <w:ins w:id="97" w:author="DM" w:date="2012-08-19T05:09:00Z">
        <w:r w:rsidR="008F31A6">
          <w:t>)</w:t>
        </w:r>
      </w:ins>
      <w:r w:rsidRPr="00712241">
        <w:t xml:space="preserve"> groups. This</w:t>
      </w:r>
      <w:r w:rsidR="00DB1F64">
        <w:t xml:space="preserve"> trend was </w:t>
      </w:r>
      <w:del w:id="98" w:author="DM" w:date="2012-08-19T05:09:00Z">
        <w:r w:rsidR="00DB1F64" w:rsidDel="008F31A6">
          <w:delText xml:space="preserve">partly </w:delText>
        </w:r>
      </w:del>
      <w:r w:rsidR="00DB1F64">
        <w:t xml:space="preserve">driven </w:t>
      </w:r>
      <w:ins w:id="99" w:author="DM" w:date="2012-08-19T05:09:00Z">
        <w:r w:rsidR="008F31A6">
          <w:t xml:space="preserve">partly </w:t>
        </w:r>
      </w:ins>
      <w:r w:rsidR="00DB1F64">
        <w:t xml:space="preserve">by </w:t>
      </w:r>
      <w:ins w:id="100" w:author="DM" w:date="2012-08-19T05:09:00Z">
        <w:r w:rsidR="008F31A6">
          <w:t xml:space="preserve">the passage of </w:t>
        </w:r>
      </w:ins>
      <w:r w:rsidRPr="00712241">
        <w:t>Sarbanes</w:t>
      </w:r>
      <w:r w:rsidRPr="00712241">
        <w:rPr>
          <w:rFonts w:ascii="Cambria Math" w:hAnsi="Cambria Math" w:cs="Cambria Math"/>
        </w:rPr>
        <w:t>‐</w:t>
      </w:r>
      <w:r w:rsidR="00DB1F64">
        <w:t>Oxley</w:t>
      </w:r>
      <w:r w:rsidR="0093040E">
        <w:t xml:space="preserve"> (</w:t>
      </w:r>
      <w:r w:rsidR="0094735F">
        <w:t xml:space="preserve">the legislation spawned </w:t>
      </w:r>
      <w:ins w:id="101" w:author="DM" w:date="2012-08-19T05:09:00Z">
        <w:r w:rsidR="008F31A6">
          <w:t>by</w:t>
        </w:r>
      </w:ins>
      <w:del w:id="102" w:author="DM" w:date="2012-08-19T05:09:00Z">
        <w:r w:rsidR="0094735F" w:rsidDel="008F31A6">
          <w:delText>out of</w:delText>
        </w:r>
      </w:del>
      <w:r w:rsidR="0094735F">
        <w:t xml:space="preserve"> the Enron, Tyco</w:t>
      </w:r>
      <w:ins w:id="103" w:author="DM" w:date="2012-08-19T05:09:00Z">
        <w:r w:rsidR="008F31A6">
          <w:t>,</w:t>
        </w:r>
      </w:ins>
      <w:r w:rsidR="0094735F">
        <w:t xml:space="preserve"> and WorldCom scandals that cost investors billions of dollars</w:t>
      </w:r>
      <w:r w:rsidR="0093040E">
        <w:t>)</w:t>
      </w:r>
      <w:del w:id="104" w:author="DM" w:date="2012-08-19T05:09:00Z">
        <w:r w:rsidR="0094735F" w:rsidDel="008F31A6">
          <w:delText>,</w:delText>
        </w:r>
      </w:del>
      <w:r w:rsidR="0094735F">
        <w:t xml:space="preserve"> </w:t>
      </w:r>
      <w:r w:rsidRPr="00712241">
        <w:t xml:space="preserve">but more often by the desire to define and standardize </w:t>
      </w:r>
      <w:del w:id="105" w:author="DM" w:date="2012-08-19T05:06:00Z">
        <w:r w:rsidRPr="00712241" w:rsidDel="009D3907">
          <w:delText>project management</w:delText>
        </w:r>
        <w:r w:rsidDel="009D3907">
          <w:delText xml:space="preserve"> </w:delText>
        </w:r>
      </w:del>
      <w:ins w:id="106" w:author="DM" w:date="2012-08-19T05:06:00Z">
        <w:r w:rsidR="009D3907">
          <w:t xml:space="preserve">PM </w:t>
        </w:r>
      </w:ins>
      <w:r w:rsidRPr="00712241">
        <w:t>practices and facilitate project portfolio management</w:t>
      </w:r>
      <w:ins w:id="107" w:author="DM" w:date="2012-08-19T05:10:00Z">
        <w:r w:rsidR="008F31A6">
          <w:t xml:space="preserve"> (PPM)</w:t>
        </w:r>
      </w:ins>
      <w:del w:id="108" w:author="DM" w:date="2012-08-19T05:10:00Z">
        <w:r w:rsidRPr="00712241" w:rsidDel="008F31A6">
          <w:delText>,</w:delText>
        </w:r>
      </w:del>
      <w:r w:rsidRPr="00712241">
        <w:t xml:space="preserve"> as well as </w:t>
      </w:r>
      <w:r w:rsidR="00563DC5">
        <w:t xml:space="preserve">the desire to </w:t>
      </w:r>
      <w:r w:rsidRPr="00712241">
        <w:t>determine</w:t>
      </w:r>
      <w:r>
        <w:t xml:space="preserve"> </w:t>
      </w:r>
      <w:r w:rsidRPr="00712241">
        <w:t>methodologies for repeatable processes.</w:t>
      </w:r>
    </w:p>
    <w:p w:rsidR="00A72EA8" w:rsidRPr="00712241" w:rsidRDefault="00A72EA8" w:rsidP="0014358E">
      <w:pPr>
        <w:pStyle w:val="Para"/>
      </w:pPr>
      <w:r w:rsidRPr="00712241">
        <w:t xml:space="preserve">From an organizational perspective, a </w:t>
      </w:r>
      <w:ins w:id="109" w:author="DM" w:date="2012-08-19T05:07:00Z">
        <w:r w:rsidR="009D3907">
          <w:t>p</w:t>
        </w:r>
      </w:ins>
      <w:del w:id="110" w:author="DM" w:date="2012-08-19T05:07:00Z">
        <w:r w:rsidRPr="00712241" w:rsidDel="009D3907">
          <w:delText>P</w:delText>
        </w:r>
      </w:del>
      <w:r w:rsidRPr="00712241">
        <w:t xml:space="preserve">roject, </w:t>
      </w:r>
      <w:del w:id="111" w:author="DM" w:date="2012-08-19T05:07:00Z">
        <w:r w:rsidRPr="00712241" w:rsidDel="009D3907">
          <w:delText>P</w:delText>
        </w:r>
      </w:del>
      <w:ins w:id="112" w:author="DM" w:date="2012-08-19T05:07:00Z">
        <w:r w:rsidR="009D3907">
          <w:t>p</w:t>
        </w:r>
      </w:ins>
      <w:r w:rsidRPr="00712241">
        <w:t xml:space="preserve">rogram, and </w:t>
      </w:r>
      <w:ins w:id="113" w:author="DM" w:date="2012-08-19T05:07:00Z">
        <w:r w:rsidR="009D3907">
          <w:t>p</w:t>
        </w:r>
      </w:ins>
      <w:del w:id="114" w:author="DM" w:date="2012-08-19T05:07:00Z">
        <w:r w:rsidRPr="00712241" w:rsidDel="009D3907">
          <w:delText>P</w:delText>
        </w:r>
      </w:del>
      <w:r w:rsidRPr="00712241">
        <w:t>ortfolio</w:t>
      </w:r>
      <w:r>
        <w:t xml:space="preserve"> </w:t>
      </w:r>
      <w:del w:id="115" w:author="DM" w:date="2012-08-19T05:07:00Z">
        <w:r w:rsidRPr="00712241" w:rsidDel="009D3907">
          <w:delText>M</w:delText>
        </w:r>
      </w:del>
      <w:ins w:id="116" w:author="DM" w:date="2012-08-19T05:07:00Z">
        <w:r w:rsidR="009D3907">
          <w:t>m</w:t>
        </w:r>
      </w:ins>
      <w:r w:rsidRPr="00712241">
        <w:t xml:space="preserve">anagement </w:t>
      </w:r>
      <w:del w:id="117" w:author="DM" w:date="2012-08-19T05:07:00Z">
        <w:r w:rsidRPr="00712241" w:rsidDel="009D3907">
          <w:delText>O</w:delText>
        </w:r>
      </w:del>
      <w:ins w:id="118" w:author="DM" w:date="2012-08-19T05:07:00Z">
        <w:r w:rsidR="009D3907">
          <w:t>o</w:t>
        </w:r>
      </w:ins>
      <w:r w:rsidRPr="00712241">
        <w:t>ffice can be one of three types:</w:t>
      </w:r>
    </w:p>
    <w:p w:rsidR="001D73CE" w:rsidRDefault="009D3907">
      <w:pPr>
        <w:pStyle w:val="ListNumbered"/>
        <w:pPrChange w:id="119" w:author="DM" w:date="2012-08-19T05:07:00Z">
          <w:pPr>
            <w:pStyle w:val="ListBulleted"/>
          </w:pPr>
        </w:pPrChange>
      </w:pPr>
      <w:ins w:id="120" w:author="DM" w:date="2012-08-19T05:07:00Z">
        <w:r>
          <w:t xml:space="preserve">1. </w:t>
        </w:r>
      </w:ins>
      <w:r w:rsidR="00563DC5">
        <w:t xml:space="preserve">An </w:t>
      </w:r>
      <w:del w:id="121" w:author="DM" w:date="2012-08-19T05:08:00Z">
        <w:r w:rsidR="001D73CE" w:rsidRPr="001D73CE">
          <w:rPr>
            <w:rStyle w:val="DefinitionTerm"/>
            <w:b/>
            <w:i w:val="0"/>
            <w:rPrChange w:id="122" w:author="DM" w:date="2012-08-19T05:08:00Z">
              <w:rPr>
                <w:rStyle w:val="DefinitionTerm"/>
                <w:i w:val="0"/>
              </w:rPr>
            </w:rPrChange>
          </w:rPr>
          <w:delText>E</w:delText>
        </w:r>
      </w:del>
      <w:ins w:id="123" w:author="DM" w:date="2012-08-19T05:08:00Z">
        <w:r w:rsidR="008F31A6">
          <w:rPr>
            <w:rStyle w:val="DefinitionTerm"/>
            <w:b/>
            <w:i w:val="0"/>
          </w:rPr>
          <w:t>e</w:t>
        </w:r>
      </w:ins>
      <w:r w:rsidR="001D73CE" w:rsidRPr="001D73CE">
        <w:rPr>
          <w:rStyle w:val="DefinitionTerm"/>
          <w:b/>
          <w:i w:val="0"/>
          <w:rPrChange w:id="124" w:author="DM" w:date="2012-08-19T05:08:00Z">
            <w:rPr>
              <w:rStyle w:val="DefinitionTerm"/>
              <w:i w:val="0"/>
            </w:rPr>
          </w:rPrChange>
        </w:rPr>
        <w:t>nterprise PMO (</w:t>
      </w:r>
      <w:proofErr w:type="spellStart"/>
      <w:r w:rsidR="001D73CE" w:rsidRPr="001D73CE">
        <w:rPr>
          <w:rStyle w:val="DefinitionTerm"/>
          <w:b/>
          <w:i w:val="0"/>
          <w:rPrChange w:id="125" w:author="DM" w:date="2012-08-19T05:08:00Z">
            <w:rPr>
              <w:rStyle w:val="DefinitionTerm"/>
              <w:i w:val="0"/>
            </w:rPr>
          </w:rPrChange>
        </w:rPr>
        <w:t>ePMO</w:t>
      </w:r>
      <w:proofErr w:type="spellEnd"/>
      <w:r w:rsidR="001D73CE" w:rsidRPr="001D73CE">
        <w:rPr>
          <w:rStyle w:val="DefinitionTerm"/>
          <w:b/>
          <w:i w:val="0"/>
          <w:rPrChange w:id="126" w:author="DM" w:date="2012-08-19T05:08:00Z">
            <w:rPr>
              <w:rStyle w:val="DefinitionTerm"/>
              <w:i w:val="0"/>
            </w:rPr>
          </w:rPrChange>
        </w:rPr>
        <w:t>)</w:t>
      </w:r>
      <w:r w:rsidR="00A72EA8" w:rsidRPr="00EB764F">
        <w:t xml:space="preserve"> </w:t>
      </w:r>
      <w:r w:rsidR="00563DC5">
        <w:t>s</w:t>
      </w:r>
      <w:r w:rsidR="00A72EA8" w:rsidRPr="00EB764F">
        <w:t>pans multiple departments</w:t>
      </w:r>
      <w:r w:rsidR="001F3C84">
        <w:t xml:space="preserve"> to</w:t>
      </w:r>
      <w:r w:rsidR="00A72EA8" w:rsidRPr="00EB764F">
        <w:t xml:space="preserve"> integrate processes across business units.</w:t>
      </w:r>
    </w:p>
    <w:p w:rsidR="001D73CE" w:rsidRDefault="009D3907">
      <w:pPr>
        <w:pStyle w:val="ListNumbered"/>
        <w:pPrChange w:id="127" w:author="DM" w:date="2012-08-19T05:07:00Z">
          <w:pPr>
            <w:pStyle w:val="ListBulleted"/>
          </w:pPr>
        </w:pPrChange>
      </w:pPr>
      <w:ins w:id="128" w:author="DM" w:date="2012-08-19T05:07:00Z">
        <w:r>
          <w:t xml:space="preserve">2. </w:t>
        </w:r>
      </w:ins>
      <w:r w:rsidR="00BB2048">
        <w:t xml:space="preserve">A </w:t>
      </w:r>
      <w:del w:id="129" w:author="DM" w:date="2012-08-19T05:08:00Z">
        <w:r w:rsidR="001D73CE" w:rsidRPr="001D73CE">
          <w:rPr>
            <w:rStyle w:val="DefinitionTerm"/>
            <w:b/>
            <w:i w:val="0"/>
            <w:rPrChange w:id="130" w:author="DM" w:date="2012-08-19T05:08:00Z">
              <w:rPr>
                <w:rStyle w:val="DefinitionTerm"/>
                <w:i w:val="0"/>
              </w:rPr>
            </w:rPrChange>
          </w:rPr>
          <w:delText>D</w:delText>
        </w:r>
      </w:del>
      <w:ins w:id="131" w:author="DM" w:date="2012-08-19T05:08:00Z">
        <w:r w:rsidR="008F31A6">
          <w:rPr>
            <w:rStyle w:val="DefinitionTerm"/>
            <w:b/>
            <w:i w:val="0"/>
          </w:rPr>
          <w:t>d</w:t>
        </w:r>
      </w:ins>
      <w:r w:rsidR="001D73CE" w:rsidRPr="001D73CE">
        <w:rPr>
          <w:rStyle w:val="DefinitionTerm"/>
          <w:b/>
          <w:i w:val="0"/>
          <w:rPrChange w:id="132" w:author="DM" w:date="2012-08-19T05:08:00Z">
            <w:rPr>
              <w:rStyle w:val="DefinitionTerm"/>
              <w:i w:val="0"/>
            </w:rPr>
          </w:rPrChange>
        </w:rPr>
        <w:t>epartmental PMO</w:t>
      </w:r>
      <w:r w:rsidR="00A72EA8" w:rsidRPr="00EB764F">
        <w:t xml:space="preserve"> </w:t>
      </w:r>
      <w:del w:id="133" w:author="DM" w:date="2012-08-19T05:08:00Z">
        <w:r w:rsidR="00BB2048" w:rsidDel="008F31A6">
          <w:delText xml:space="preserve">is </w:delText>
        </w:r>
      </w:del>
      <w:r w:rsidR="00BB2048">
        <w:t>t</w:t>
      </w:r>
      <w:r w:rsidR="00A72EA8" w:rsidRPr="00EB764F">
        <w:t xml:space="preserve">ypically </w:t>
      </w:r>
      <w:ins w:id="134" w:author="DM" w:date="2012-08-19T05:08:00Z">
        <w:r w:rsidR="008F31A6">
          <w:t xml:space="preserve">is </w:t>
        </w:r>
      </w:ins>
      <w:r w:rsidR="00A72EA8" w:rsidRPr="00EB764F">
        <w:t xml:space="preserve">established in </w:t>
      </w:r>
      <w:del w:id="135" w:author="DM" w:date="2012-08-19T05:09:00Z">
        <w:r w:rsidR="00A72EA8" w:rsidRPr="00EB764F" w:rsidDel="008F31A6">
          <w:delText xml:space="preserve">Information Technology </w:delText>
        </w:r>
      </w:del>
      <w:r w:rsidR="00A72EA8" w:rsidRPr="00EB764F">
        <w:t xml:space="preserve">(IT) departments, but </w:t>
      </w:r>
      <w:r w:rsidR="00BB2048">
        <w:t xml:space="preserve">is </w:t>
      </w:r>
      <w:r w:rsidR="00A72EA8" w:rsidRPr="00EB764F">
        <w:t xml:space="preserve">also found in marketing, </w:t>
      </w:r>
      <w:ins w:id="136" w:author="DM" w:date="2012-08-19T05:07:00Z">
        <w:r>
          <w:t>research and design</w:t>
        </w:r>
      </w:ins>
      <w:del w:id="137" w:author="DM" w:date="2012-08-19T05:07:00Z">
        <w:r w:rsidR="00A72EA8" w:rsidRPr="00EB764F" w:rsidDel="009D3907">
          <w:delText>R&amp;D</w:delText>
        </w:r>
      </w:del>
      <w:r w:rsidR="00A72EA8" w:rsidRPr="00EB764F">
        <w:t>, and other department</w:t>
      </w:r>
      <w:r w:rsidR="00A72EA8" w:rsidRPr="00EB764F">
        <w:rPr>
          <w:rFonts w:ascii="Cambria Math" w:hAnsi="Cambria Math" w:cs="Cambria Math"/>
        </w:rPr>
        <w:t>‐</w:t>
      </w:r>
      <w:r w:rsidR="00A72EA8" w:rsidRPr="00EB764F">
        <w:t>level organizations.</w:t>
      </w:r>
    </w:p>
    <w:p w:rsidR="001D73CE" w:rsidRDefault="009D3907">
      <w:pPr>
        <w:pStyle w:val="ListNumbered"/>
        <w:rPr>
          <w:rFonts w:cstheme="minorHAnsi"/>
        </w:rPr>
        <w:pPrChange w:id="138" w:author="DM" w:date="2012-08-19T05:07:00Z">
          <w:pPr>
            <w:pStyle w:val="ListBulleted"/>
            <w:spacing w:after="0"/>
          </w:pPr>
        </w:pPrChange>
      </w:pPr>
      <w:ins w:id="139" w:author="DM" w:date="2012-08-19T05:07:00Z">
        <w:r>
          <w:t xml:space="preserve">3. </w:t>
        </w:r>
      </w:ins>
      <w:r w:rsidR="00BB2048">
        <w:t xml:space="preserve">A </w:t>
      </w:r>
      <w:del w:id="140" w:author="DM" w:date="2012-08-19T05:10:00Z">
        <w:r w:rsidR="001D73CE" w:rsidRPr="001D73CE">
          <w:rPr>
            <w:rStyle w:val="DefinitionTerm"/>
            <w:b/>
            <w:i w:val="0"/>
            <w:rPrChange w:id="141" w:author="DM" w:date="2012-08-19T05:10:00Z">
              <w:rPr>
                <w:rStyle w:val="DefinitionTerm"/>
              </w:rPr>
            </w:rPrChange>
          </w:rPr>
          <w:delText>S</w:delText>
        </w:r>
      </w:del>
      <w:ins w:id="142" w:author="DM" w:date="2012-08-19T05:10:00Z">
        <w:r w:rsidR="008F31A6">
          <w:rPr>
            <w:rStyle w:val="DefinitionTerm"/>
            <w:b/>
            <w:i w:val="0"/>
          </w:rPr>
          <w:t>s</w:t>
        </w:r>
      </w:ins>
      <w:r w:rsidR="001D73CE" w:rsidRPr="001D73CE">
        <w:rPr>
          <w:rStyle w:val="DefinitionTerm"/>
          <w:b/>
          <w:i w:val="0"/>
          <w:rPrChange w:id="143" w:author="DM" w:date="2012-08-19T05:10:00Z">
            <w:rPr>
              <w:rStyle w:val="DefinitionTerm"/>
            </w:rPr>
          </w:rPrChange>
        </w:rPr>
        <w:t>pecial</w:t>
      </w:r>
      <w:ins w:id="144" w:author="DM" w:date="2012-08-19T05:11:00Z">
        <w:r w:rsidR="008F31A6">
          <w:rPr>
            <w:rStyle w:val="DefinitionTerm"/>
            <w:b/>
            <w:i w:val="0"/>
          </w:rPr>
          <w:t>-</w:t>
        </w:r>
      </w:ins>
      <w:del w:id="145" w:author="DM" w:date="2012-08-19T05:11:00Z">
        <w:r w:rsidR="001D73CE" w:rsidRPr="001D73CE">
          <w:rPr>
            <w:rStyle w:val="DefinitionTerm"/>
            <w:b/>
            <w:i w:val="0"/>
            <w:rPrChange w:id="146" w:author="DM" w:date="2012-08-19T05:10:00Z">
              <w:rPr>
                <w:rStyle w:val="DefinitionTerm"/>
              </w:rPr>
            </w:rPrChange>
          </w:rPr>
          <w:delText xml:space="preserve"> P</w:delText>
        </w:r>
      </w:del>
      <w:ins w:id="147" w:author="DM" w:date="2012-08-19T05:11:00Z">
        <w:r w:rsidR="008F31A6">
          <w:rPr>
            <w:rStyle w:val="DefinitionTerm"/>
            <w:b/>
            <w:i w:val="0"/>
          </w:rPr>
          <w:t>p</w:t>
        </w:r>
      </w:ins>
      <w:r w:rsidR="001D73CE" w:rsidRPr="001D73CE">
        <w:rPr>
          <w:rStyle w:val="DefinitionTerm"/>
          <w:b/>
          <w:i w:val="0"/>
          <w:rPrChange w:id="148" w:author="DM" w:date="2012-08-19T05:10:00Z">
            <w:rPr>
              <w:rStyle w:val="DefinitionTerm"/>
            </w:rPr>
          </w:rPrChange>
        </w:rPr>
        <w:t>urpose PMO</w:t>
      </w:r>
      <w:r w:rsidR="001D73CE" w:rsidRPr="001D73CE">
        <w:rPr>
          <w:b/>
          <w:rPrChange w:id="149" w:author="DM" w:date="2012-08-19T05:10:00Z">
            <w:rPr>
              <w:i/>
            </w:rPr>
          </w:rPrChange>
        </w:rPr>
        <w:t xml:space="preserve"> </w:t>
      </w:r>
      <w:r w:rsidR="00BB2048">
        <w:t>is</w:t>
      </w:r>
      <w:r w:rsidR="00A72EA8" w:rsidRPr="00EB764F">
        <w:t xml:space="preserve"> </w:t>
      </w:r>
      <w:r w:rsidR="00BB2048">
        <w:t>c</w:t>
      </w:r>
      <w:r w:rsidR="00A72EA8" w:rsidRPr="00EB764F">
        <w:t>reated for a single major project</w:t>
      </w:r>
      <w:del w:id="150" w:author="DM" w:date="2012-08-19T05:11:00Z">
        <w:r w:rsidR="00A72EA8" w:rsidRPr="00EB764F" w:rsidDel="008F31A6">
          <w:delText>,</w:delText>
        </w:r>
      </w:del>
      <w:r w:rsidR="00A72EA8" w:rsidRPr="00EB764F">
        <w:t xml:space="preserve"> or set of projects.</w:t>
      </w:r>
    </w:p>
    <w:p w:rsidR="00A72EA8" w:rsidRPr="00712241" w:rsidRDefault="00A72EA8" w:rsidP="0014358E">
      <w:pPr>
        <w:pStyle w:val="Para"/>
      </w:pPr>
      <w:r w:rsidRPr="00712241">
        <w:t>There is also a wide variety of governance and organizational structures. Some</w:t>
      </w:r>
      <w:r>
        <w:t xml:space="preserve"> </w:t>
      </w:r>
      <w:r w:rsidRPr="00712241">
        <w:t xml:space="preserve">enterprises have PMOs that operate as a unique entity </w:t>
      </w:r>
      <w:r w:rsidRPr="00712241">
        <w:lastRenderedPageBreak/>
        <w:t>within their</w:t>
      </w:r>
      <w:r>
        <w:t xml:space="preserve"> </w:t>
      </w:r>
      <w:r w:rsidRPr="00712241">
        <w:t>organizations</w:t>
      </w:r>
      <w:del w:id="151" w:author="DM" w:date="2012-08-19T05:11:00Z">
        <w:r w:rsidRPr="00712241" w:rsidDel="008F31A6">
          <w:delText>,</w:delText>
        </w:r>
      </w:del>
      <w:r w:rsidRPr="00712241">
        <w:t xml:space="preserve"> while other enterprises have some combination of multiple</w:t>
      </w:r>
      <w:r>
        <w:t xml:space="preserve"> </w:t>
      </w:r>
      <w:r w:rsidRPr="00712241">
        <w:t>PMOs that are operating independently, are organizationally aligned, or are</w:t>
      </w:r>
      <w:r>
        <w:t xml:space="preserve"> </w:t>
      </w:r>
      <w:r w:rsidRPr="00712241">
        <w:t>based on the division of PMO functional responsibilities.</w:t>
      </w:r>
    </w:p>
    <w:p w:rsidR="00A72EA8" w:rsidRPr="00712241" w:rsidRDefault="00A72EA8" w:rsidP="00846AB6">
      <w:pPr>
        <w:pStyle w:val="H2"/>
      </w:pPr>
      <w:r w:rsidRPr="00712241">
        <w:t xml:space="preserve">What </w:t>
      </w:r>
      <w:r w:rsidR="00054745" w:rsidRPr="00712241">
        <w:t>Is the Purpose of the P</w:t>
      </w:r>
      <w:r w:rsidR="00054745">
        <w:t>MO</w:t>
      </w:r>
      <w:r w:rsidR="00054745" w:rsidRPr="00712241">
        <w:t>?</w:t>
      </w:r>
    </w:p>
    <w:p w:rsidR="00A72EA8" w:rsidRPr="00712241" w:rsidRDefault="00A72EA8" w:rsidP="0014358E">
      <w:pPr>
        <w:pStyle w:val="Para"/>
      </w:pPr>
      <w:r w:rsidRPr="00712241">
        <w:t xml:space="preserve">The basic definition of the PMO in a business or professional enterprise is </w:t>
      </w:r>
      <w:r w:rsidRPr="00846AB6">
        <w:rPr>
          <w:rStyle w:val="DefinitionTerm"/>
        </w:rPr>
        <w:t>a permanent organization</w:t>
      </w:r>
      <w:r w:rsidRPr="00712241">
        <w:t xml:space="preserve"> tasked with one or more of the</w:t>
      </w:r>
      <w:ins w:id="152" w:author="DM" w:date="2012-08-19T05:11:00Z">
        <w:r w:rsidR="008F31A6">
          <w:t>se</w:t>
        </w:r>
      </w:ins>
      <w:del w:id="153" w:author="DM" w:date="2012-08-19T05:11:00Z">
        <w:r w:rsidRPr="00712241" w:rsidDel="008F31A6">
          <w:delText xml:space="preserve"> following</w:delText>
        </w:r>
      </w:del>
      <w:r w:rsidRPr="00712241">
        <w:t xml:space="preserve"> objectives:</w:t>
      </w:r>
    </w:p>
    <w:p w:rsidR="00A72EA8" w:rsidRDefault="001D73CE" w:rsidP="0014358E">
      <w:pPr>
        <w:pStyle w:val="ListBulleted"/>
      </w:pPr>
      <w:r w:rsidRPr="001D73CE">
        <w:rPr>
          <w:rStyle w:val="DefinitionTerm"/>
          <w:b/>
          <w:i w:val="0"/>
          <w:rPrChange w:id="154" w:author="DM" w:date="2012-08-19T05:11:00Z">
            <w:rPr>
              <w:rStyle w:val="DefinitionTerm"/>
            </w:rPr>
          </w:rPrChange>
        </w:rPr>
        <w:t>Define and maintain</w:t>
      </w:r>
      <w:r w:rsidRPr="001D73CE">
        <w:rPr>
          <w:b/>
          <w:rPrChange w:id="155" w:author="DM" w:date="2012-08-19T05:11:00Z">
            <w:rPr>
              <w:i/>
            </w:rPr>
          </w:rPrChange>
        </w:rPr>
        <w:t xml:space="preserve"> </w:t>
      </w:r>
      <w:r w:rsidR="00A72EA8" w:rsidRPr="00C941F7">
        <w:t>the guidelines, policies, processes, and standard documentation around projects</w:t>
      </w:r>
      <w:ins w:id="156" w:author="DM" w:date="2012-08-19T05:11:00Z">
        <w:r w:rsidR="008F31A6">
          <w:t>.</w:t>
        </w:r>
      </w:ins>
    </w:p>
    <w:p w:rsidR="00A72EA8" w:rsidRDefault="001D73CE" w:rsidP="0014358E">
      <w:pPr>
        <w:pStyle w:val="ListBulleted"/>
      </w:pPr>
      <w:r w:rsidRPr="001D73CE">
        <w:rPr>
          <w:rStyle w:val="DefinitionTerm"/>
          <w:b/>
          <w:i w:val="0"/>
          <w:rPrChange w:id="157" w:author="DM" w:date="2012-08-19T05:11:00Z">
            <w:rPr>
              <w:rStyle w:val="DefinitionTerm"/>
            </w:rPr>
          </w:rPrChange>
        </w:rPr>
        <w:t>Encourage and sustain repeatability</w:t>
      </w:r>
      <w:r w:rsidR="00A72EA8" w:rsidRPr="00C941F7">
        <w:t xml:space="preserve"> related to project management</w:t>
      </w:r>
      <w:ins w:id="158" w:author="DM" w:date="2012-08-19T05:11:00Z">
        <w:r w:rsidR="008F31A6">
          <w:t>.</w:t>
        </w:r>
      </w:ins>
    </w:p>
    <w:p w:rsidR="00A72EA8" w:rsidRDefault="001D73CE" w:rsidP="0014358E">
      <w:pPr>
        <w:pStyle w:val="ListBulleted"/>
      </w:pPr>
      <w:r w:rsidRPr="001D73CE">
        <w:rPr>
          <w:rStyle w:val="DefinitionTerm"/>
          <w:b/>
          <w:i w:val="0"/>
          <w:rPrChange w:id="159" w:author="DM" w:date="2012-08-19T05:11:00Z">
            <w:rPr>
              <w:rStyle w:val="DefinitionTerm"/>
            </w:rPr>
          </w:rPrChange>
        </w:rPr>
        <w:t>Provide central, coordinated management and oversight</w:t>
      </w:r>
      <w:r w:rsidR="00A72EA8" w:rsidRPr="00C941F7">
        <w:t xml:space="preserve"> into the initiation and strategic planning of projects</w:t>
      </w:r>
      <w:ins w:id="160" w:author="DM" w:date="2012-08-19T05:11:00Z">
        <w:r w:rsidR="008F31A6">
          <w:t>.</w:t>
        </w:r>
      </w:ins>
    </w:p>
    <w:p w:rsidR="00A72EA8" w:rsidRDefault="001D73CE" w:rsidP="0014358E">
      <w:pPr>
        <w:pStyle w:val="ListBulleted"/>
      </w:pPr>
      <w:r w:rsidRPr="001D73CE">
        <w:rPr>
          <w:rStyle w:val="DefinitionTerm"/>
          <w:b/>
          <w:i w:val="0"/>
          <w:rPrChange w:id="161" w:author="DM" w:date="2012-08-19T05:12:00Z">
            <w:rPr>
              <w:rStyle w:val="DefinitionTerm"/>
            </w:rPr>
          </w:rPrChange>
        </w:rPr>
        <w:t xml:space="preserve">Coordinate and develop </w:t>
      </w:r>
      <w:del w:id="162" w:author="DM" w:date="2012-08-19T05:06:00Z">
        <w:r w:rsidRPr="001D73CE">
          <w:rPr>
            <w:rStyle w:val="DefinitionTerm"/>
            <w:b/>
            <w:i w:val="0"/>
            <w:rPrChange w:id="163" w:author="DM" w:date="2012-08-19T05:12:00Z">
              <w:rPr>
                <w:rStyle w:val="DefinitionTerm"/>
              </w:rPr>
            </w:rPrChange>
          </w:rPr>
          <w:delText xml:space="preserve">project management </w:delText>
        </w:r>
      </w:del>
      <w:ins w:id="164" w:author="DM" w:date="2012-08-19T05:06:00Z">
        <w:r w:rsidRPr="001D73CE">
          <w:rPr>
            <w:rStyle w:val="DefinitionTerm"/>
            <w:b/>
            <w:i w:val="0"/>
            <w:rPrChange w:id="165" w:author="DM" w:date="2012-08-19T05:12:00Z">
              <w:rPr>
                <w:rStyle w:val="DefinitionTerm"/>
              </w:rPr>
            </w:rPrChange>
          </w:rPr>
          <w:t xml:space="preserve">PM </w:t>
        </w:r>
      </w:ins>
      <w:r w:rsidRPr="001D73CE">
        <w:rPr>
          <w:rStyle w:val="DefinitionTerm"/>
          <w:b/>
          <w:i w:val="0"/>
          <w:rPrChange w:id="166" w:author="DM" w:date="2012-08-19T05:12:00Z">
            <w:rPr>
              <w:rStyle w:val="DefinitionTerm"/>
            </w:rPr>
          </w:rPrChange>
        </w:rPr>
        <w:t>training</w:t>
      </w:r>
      <w:r w:rsidR="00A72EA8" w:rsidRPr="00C941F7">
        <w:t xml:space="preserve"> for continuous organizational improvement</w:t>
      </w:r>
      <w:ins w:id="167" w:author="DM" w:date="2012-08-19T05:12:00Z">
        <w:r w:rsidR="008F31A6">
          <w:t>.</w:t>
        </w:r>
      </w:ins>
    </w:p>
    <w:p w:rsidR="00A72EA8" w:rsidRDefault="001D73CE" w:rsidP="0014358E">
      <w:pPr>
        <w:pStyle w:val="ListBulleted"/>
      </w:pPr>
      <w:r w:rsidRPr="001D73CE">
        <w:rPr>
          <w:rStyle w:val="DefinitionTerm"/>
          <w:b/>
          <w:i w:val="0"/>
          <w:rPrChange w:id="168" w:author="DM" w:date="2012-08-19T05:12:00Z">
            <w:rPr>
              <w:rStyle w:val="DefinitionTerm"/>
            </w:rPr>
          </w:rPrChange>
        </w:rPr>
        <w:t>Offer a broad range of services</w:t>
      </w:r>
      <w:r w:rsidR="00A72EA8" w:rsidRPr="00C941F7">
        <w:t xml:space="preserve"> from budgeting, to product management, to direct project leadership, to support functions such as coaching, consulting, and marketing</w:t>
      </w:r>
      <w:ins w:id="169" w:author="DM" w:date="2012-08-19T05:12:00Z">
        <w:r w:rsidR="008F31A6">
          <w:t>.</w:t>
        </w:r>
      </w:ins>
    </w:p>
    <w:p w:rsidR="00A72EA8" w:rsidRDefault="001D73CE" w:rsidP="0014358E">
      <w:pPr>
        <w:pStyle w:val="ListBulleted"/>
      </w:pPr>
      <w:r w:rsidRPr="001D73CE">
        <w:rPr>
          <w:rStyle w:val="DefinitionTerm"/>
          <w:b/>
          <w:i w:val="0"/>
          <w:rPrChange w:id="170" w:author="DM" w:date="2012-08-19T05:12:00Z">
            <w:rPr>
              <w:rStyle w:val="DefinitionTerm"/>
            </w:rPr>
          </w:rPrChange>
        </w:rPr>
        <w:t>Support the prioritization of strategic projects</w:t>
      </w:r>
      <w:r w:rsidR="00A72EA8" w:rsidRPr="00C941F7">
        <w:t xml:space="preserve"> to ensure that the organization is working on initiatives aligned with strategic business goals</w:t>
      </w:r>
    </w:p>
    <w:p w:rsidR="00A72EA8" w:rsidRPr="00CF3D78" w:rsidRDefault="001D73CE" w:rsidP="00A72EA8">
      <w:pPr>
        <w:pStyle w:val="ListBulleted"/>
        <w:spacing w:after="0"/>
        <w:rPr>
          <w:rFonts w:cstheme="minorHAnsi"/>
        </w:rPr>
      </w:pPr>
      <w:r w:rsidRPr="001D73CE">
        <w:rPr>
          <w:rStyle w:val="DefinitionTerm"/>
          <w:b/>
          <w:i w:val="0"/>
          <w:rPrChange w:id="171" w:author="DM" w:date="2012-08-19T05:12:00Z">
            <w:rPr>
              <w:rStyle w:val="DefinitionTerm"/>
            </w:rPr>
          </w:rPrChange>
        </w:rPr>
        <w:t>Provide oversight across the resource pool</w:t>
      </w:r>
      <w:r w:rsidR="00A72EA8" w:rsidRPr="00C941F7">
        <w:t xml:space="preserve"> to support the assignment of resources to the </w:t>
      </w:r>
      <w:r w:rsidR="00A72EA8">
        <w:t>highest prioritized initiatives</w:t>
      </w:r>
    </w:p>
    <w:p w:rsidR="00A72EA8" w:rsidRDefault="00A72EA8" w:rsidP="0014358E">
      <w:pPr>
        <w:pStyle w:val="Para"/>
      </w:pPr>
      <w:r w:rsidRPr="00712241">
        <w:t>Enterprise PMOs can have an even wider scope of responsibilities that includes</w:t>
      </w:r>
      <w:r>
        <w:t xml:space="preserve"> </w:t>
      </w:r>
      <w:r w:rsidRPr="00712241">
        <w:t>all planned work and comprehensive resource management, including</w:t>
      </w:r>
      <w:r>
        <w:t xml:space="preserve"> </w:t>
      </w:r>
      <w:r w:rsidRPr="00712241">
        <w:t>operations.</w:t>
      </w:r>
    </w:p>
    <w:p w:rsidR="00A72EA8" w:rsidRPr="00712241" w:rsidRDefault="00A72EA8" w:rsidP="00846AB6">
      <w:pPr>
        <w:pStyle w:val="H2"/>
      </w:pPr>
      <w:r w:rsidRPr="00712241">
        <w:t xml:space="preserve">What </w:t>
      </w:r>
      <w:del w:id="172" w:author="DM" w:date="2012-08-19T05:12:00Z">
        <w:r w:rsidRPr="00712241" w:rsidDel="003827DD">
          <w:delText>a</w:delText>
        </w:r>
      </w:del>
      <w:ins w:id="173" w:author="DM" w:date="2012-08-19T05:12:00Z">
        <w:r w:rsidR="003827DD">
          <w:t>A</w:t>
        </w:r>
      </w:ins>
      <w:r w:rsidRPr="00712241">
        <w:t xml:space="preserve">re the </w:t>
      </w:r>
      <w:del w:id="174" w:author="DM" w:date="2012-08-19T05:12:00Z">
        <w:r w:rsidRPr="00712241" w:rsidDel="003827DD">
          <w:delText>c</w:delText>
        </w:r>
      </w:del>
      <w:ins w:id="175" w:author="DM" w:date="2012-08-19T05:12:00Z">
        <w:r w:rsidR="003827DD">
          <w:t>C</w:t>
        </w:r>
      </w:ins>
      <w:r w:rsidRPr="00712241">
        <w:t>hallenges of the PMO?</w:t>
      </w:r>
    </w:p>
    <w:p w:rsidR="00A72EA8" w:rsidRPr="00712241" w:rsidRDefault="00A72EA8" w:rsidP="0014358E">
      <w:pPr>
        <w:pStyle w:val="Para"/>
      </w:pPr>
      <w:r w:rsidRPr="00712241">
        <w:t xml:space="preserve">Each of the business management services </w:t>
      </w:r>
      <w:ins w:id="176" w:author="DM" w:date="2012-08-19T05:12:00Z">
        <w:r w:rsidR="003827DD">
          <w:t xml:space="preserve">just </w:t>
        </w:r>
      </w:ins>
      <w:r w:rsidRPr="00712241">
        <w:t xml:space="preserve">listed </w:t>
      </w:r>
      <w:del w:id="177" w:author="DM" w:date="2012-08-19T05:12:00Z">
        <w:r w:rsidRPr="00712241" w:rsidDel="003827DD">
          <w:delText xml:space="preserve">above </w:delText>
        </w:r>
      </w:del>
      <w:r w:rsidR="00DB1F64">
        <w:t>has</w:t>
      </w:r>
      <w:r w:rsidRPr="00712241">
        <w:t xml:space="preserve"> one goal:</w:t>
      </w:r>
      <w:r>
        <w:t xml:space="preserve"> </w:t>
      </w:r>
      <w:r w:rsidRPr="00712241">
        <w:t>delivering the highest</w:t>
      </w:r>
      <w:ins w:id="178" w:author="DM" w:date="2012-08-19T05:12:00Z">
        <w:r w:rsidR="003827DD">
          <w:t>-</w:t>
        </w:r>
      </w:ins>
      <w:del w:id="179" w:author="DM" w:date="2012-08-19T05:12:00Z">
        <w:r w:rsidRPr="00712241" w:rsidDel="003827DD">
          <w:delText xml:space="preserve"> </w:delText>
        </w:r>
      </w:del>
      <w:r w:rsidRPr="00712241">
        <w:t>priority projects on time, on budget, and within scope.</w:t>
      </w:r>
    </w:p>
    <w:p w:rsidR="00A72EA8" w:rsidRDefault="00A72EA8" w:rsidP="0014358E">
      <w:pPr>
        <w:pStyle w:val="Para"/>
      </w:pPr>
      <w:r w:rsidRPr="00712241">
        <w:t>This is the first and most important challenge of the PMO</w:t>
      </w:r>
      <w:del w:id="180" w:author="DM" w:date="2012-08-19T05:12:00Z">
        <w:r w:rsidRPr="00712241" w:rsidDel="003827DD">
          <w:delText>,</w:delText>
        </w:r>
      </w:del>
      <w:r w:rsidRPr="00712241">
        <w:t xml:space="preserve"> and the best</w:t>
      </w:r>
      <w:r>
        <w:t xml:space="preserve"> </w:t>
      </w:r>
      <w:r w:rsidRPr="00712241">
        <w:t>measure of a PMO’s effectiveness. If projects are being delivered late or over</w:t>
      </w:r>
      <w:del w:id="181" w:author="DM" w:date="2012-08-19T05:12:00Z">
        <w:r w:rsidRPr="00712241" w:rsidDel="003827DD">
          <w:delText xml:space="preserve"> </w:delText>
        </w:r>
      </w:del>
      <w:ins w:id="182" w:author="DM" w:date="2012-08-19T05:13:00Z">
        <w:r w:rsidR="003827DD">
          <w:t xml:space="preserve"> </w:t>
        </w:r>
      </w:ins>
      <w:r w:rsidRPr="00712241">
        <w:t>budget</w:t>
      </w:r>
      <w:r>
        <w:t xml:space="preserve"> </w:t>
      </w:r>
      <w:r w:rsidRPr="00712241">
        <w:t xml:space="preserve">or </w:t>
      </w:r>
      <w:del w:id="183" w:author="DM" w:date="2012-08-19T05:12:00Z">
        <w:r w:rsidR="00DB1F64" w:rsidDel="003827DD">
          <w:delText xml:space="preserve">they </w:delText>
        </w:r>
      </w:del>
      <w:r w:rsidRPr="00712241">
        <w:t xml:space="preserve">do not meet objectives, </w:t>
      </w:r>
      <w:del w:id="184" w:author="DM" w:date="2012-08-19T05:12:00Z">
        <w:r w:rsidRPr="00712241" w:rsidDel="003827DD">
          <w:delText xml:space="preserve">then </w:delText>
        </w:r>
      </w:del>
      <w:r w:rsidRPr="00712241">
        <w:t>the PMO has room for improvement.</w:t>
      </w:r>
    </w:p>
    <w:p w:rsidR="00A72EA8" w:rsidRPr="00090BC0" w:rsidRDefault="00A72EA8" w:rsidP="0014358E">
      <w:pPr>
        <w:pStyle w:val="Para"/>
      </w:pPr>
      <w:r w:rsidRPr="00090BC0">
        <w:t xml:space="preserve">Unfortunately, </w:t>
      </w:r>
      <w:r w:rsidR="00F3758F">
        <w:t>“room for improvement”</w:t>
      </w:r>
      <w:r w:rsidR="00F3758F" w:rsidRPr="00090BC0">
        <w:t xml:space="preserve"> </w:t>
      </w:r>
      <w:r w:rsidRPr="00090BC0">
        <w:t xml:space="preserve">is the case at most companies. </w:t>
      </w:r>
      <w:ins w:id="185" w:author="Tim Runcie" w:date="2012-09-13T11:22:00Z">
        <w:del w:id="186" w:author="Jeff Jacobson" w:date="2012-09-13T16:44:00Z">
          <w:r w:rsidR="004A5AEF" w:rsidDel="007C0E42">
            <w:delText>Essentially t</w:delText>
          </w:r>
        </w:del>
      </w:ins>
      <w:ins w:id="187" w:author="Jeff Jacobson" w:date="2012-09-13T16:44:00Z">
        <w:r w:rsidR="007C0E42">
          <w:t>T</w:t>
        </w:r>
      </w:ins>
      <w:ins w:id="188" w:author="Tim Runcie" w:date="2012-09-13T11:22:00Z">
        <w:r w:rsidR="004A5AEF">
          <w:t xml:space="preserve">here is a significant gap </w:t>
        </w:r>
        <w:del w:id="189" w:author="Jeff Jacobson" w:date="2012-09-13T16:45:00Z">
          <w:r w:rsidR="004A5AEF" w:rsidDel="007C0E42">
            <w:delText>in</w:delText>
          </w:r>
        </w:del>
      </w:ins>
      <w:ins w:id="190" w:author="Jeff Jacobson" w:date="2012-09-13T16:45:00Z">
        <w:r w:rsidR="007C0E42">
          <w:t>between</w:t>
        </w:r>
      </w:ins>
      <w:ins w:id="191" w:author="Tim Runcie" w:date="2012-09-13T11:22:00Z">
        <w:r w:rsidR="004A5AEF">
          <w:t xml:space="preserve"> </w:t>
        </w:r>
        <w:del w:id="192" w:author="Jeff Jacobson" w:date="2012-09-13T16:44:00Z">
          <w:r w:rsidR="004A5AEF" w:rsidDel="007C0E42">
            <w:delText>what is</w:delText>
          </w:r>
        </w:del>
      </w:ins>
      <w:ins w:id="193" w:author="Jeff Jacobson" w:date="2012-09-13T16:44:00Z">
        <w:r w:rsidR="007C0E42">
          <w:t>the</w:t>
        </w:r>
      </w:ins>
      <w:ins w:id="194" w:author="Tim Runcie" w:date="2012-09-13T11:22:00Z">
        <w:r w:rsidR="004A5AEF">
          <w:t xml:space="preserve"> current</w:t>
        </w:r>
        <w:del w:id="195" w:author="Jeff Jacobson" w:date="2012-09-13T16:44:00Z">
          <w:r w:rsidR="004A5AEF" w:rsidDel="007C0E42">
            <w:delText>ly</w:delText>
          </w:r>
        </w:del>
        <w:r w:rsidR="004A5AEF">
          <w:t xml:space="preserve"> </w:t>
        </w:r>
        <w:del w:id="196" w:author="Jeff Jacobson" w:date="2012-09-13T16:44:00Z">
          <w:r w:rsidR="004A5AEF" w:rsidDel="007C0E42">
            <w:delText xml:space="preserve">the </w:delText>
          </w:r>
        </w:del>
        <w:r w:rsidR="004A5AEF">
          <w:t xml:space="preserve">ongoing practice of managing, tracking and reporting on </w:t>
        </w:r>
        <w:r w:rsidR="004A5AEF">
          <w:lastRenderedPageBreak/>
          <w:t xml:space="preserve">projects and what can be done.  </w:t>
        </w:r>
      </w:ins>
      <w:r w:rsidRPr="00090BC0">
        <w:t>According to the Standish</w:t>
      </w:r>
      <w:r>
        <w:t xml:space="preserve"> </w:t>
      </w:r>
      <w:r w:rsidRPr="00090BC0">
        <w:t>Group</w:t>
      </w:r>
      <w:r w:rsidR="00B42AB4">
        <w:t>’</w:t>
      </w:r>
      <w:r w:rsidRPr="00090BC0">
        <w:t>s</w:t>
      </w:r>
      <w:ins w:id="197" w:author="DM" w:date="2012-08-19T05:14:00Z">
        <w:del w:id="198" w:author="Jeff Jacobson" w:date="2012-10-03T11:23:00Z">
          <w:r w:rsidR="003827DD" w:rsidDel="001F7D94">
            <w:rPr>
              <w:rStyle w:val="QueryInline"/>
            </w:rPr>
            <w:delText>[</w:delText>
          </w:r>
          <w:commentRangeStart w:id="199"/>
          <w:r w:rsidR="003827DD" w:rsidDel="001F7D94">
            <w:rPr>
              <w:rStyle w:val="QueryInline"/>
            </w:rPr>
            <w:delText>AU: briefly explain what this is.]</w:delText>
          </w:r>
        </w:del>
      </w:ins>
      <w:r w:rsidRPr="00090BC0">
        <w:t xml:space="preserve"> </w:t>
      </w:r>
      <w:commentRangeEnd w:id="199"/>
      <w:r w:rsidR="004A5AEF">
        <w:rPr>
          <w:rStyle w:val="CommentReference"/>
          <w:rFonts w:asciiTheme="minorHAnsi" w:eastAsiaTheme="minorHAnsi" w:hAnsiTheme="minorHAnsi" w:cstheme="minorBidi"/>
          <w:snapToGrid/>
        </w:rPr>
        <w:commentReference w:id="199"/>
      </w:r>
      <w:r w:rsidRPr="00090BC0">
        <w:t>most recent report</w:t>
      </w:r>
      <w:del w:id="200" w:author="DM" w:date="2012-08-19T05:15:00Z">
        <w:r w:rsidRPr="00090BC0" w:rsidDel="003827DD">
          <w:delText xml:space="preserve"> </w:delText>
        </w:r>
      </w:del>
      <w:ins w:id="201" w:author="Jeff Jacobson" w:date="2012-10-03T12:21:00Z">
        <w:r w:rsidR="001313B9">
          <w:t>(</w:t>
        </w:r>
      </w:ins>
      <w:ins w:id="202" w:author="Jeff Jacobson" w:date="2012-10-03T12:22:00Z">
        <w:r w:rsidR="001313B9">
          <w:t xml:space="preserve">A copy of this report is available at </w:t>
        </w:r>
        <w:r w:rsidR="001313B9">
          <w:fldChar w:fldCharType="begin"/>
        </w:r>
        <w:r w:rsidR="001313B9">
          <w:instrText xml:space="preserve"> HYPERLINK "http://www.pmhut.com/the-chaos-report-2009-on-it-project-failure" </w:instrText>
        </w:r>
        <w:r w:rsidR="001313B9">
          <w:fldChar w:fldCharType="separate"/>
        </w:r>
        <w:r w:rsidR="001313B9">
          <w:rPr>
            <w:rStyle w:val="Hyperlink"/>
          </w:rPr>
          <w:t>http://www.pmhut.com/the-chaos-report-2009-on-it-project-failure</w:t>
        </w:r>
        <w:r w:rsidR="001313B9">
          <w:fldChar w:fldCharType="end"/>
        </w:r>
        <w:r w:rsidR="001313B9">
          <w:t>, accessed September 2012</w:t>
        </w:r>
      </w:ins>
      <w:ins w:id="203" w:author="Jeff Jacobson" w:date="2012-10-03T12:21:00Z">
        <w:r w:rsidR="001313B9">
          <w:t xml:space="preserve">) </w:t>
        </w:r>
      </w:ins>
      <w:del w:id="204" w:author="DM" w:date="2012-08-19T05:15:00Z">
        <w:r w:rsidRPr="00F3758F" w:rsidDel="003827DD">
          <w:delText>CHAOS Summary 2009</w:delText>
        </w:r>
      </w:del>
      <w:r w:rsidRPr="00090BC0">
        <w:t>, 32% of all IT projects</w:t>
      </w:r>
      <w:r>
        <w:t xml:space="preserve"> </w:t>
      </w:r>
      <w:r w:rsidRPr="00090BC0">
        <w:t xml:space="preserve">succeed </w:t>
      </w:r>
      <w:r w:rsidR="006805D9">
        <w:t xml:space="preserve">(i.e., </w:t>
      </w:r>
      <w:r w:rsidR="008D46B0">
        <w:t xml:space="preserve">the projects were </w:t>
      </w:r>
      <w:r w:rsidRPr="00090BC0">
        <w:t>delivered on time, on budget, with required</w:t>
      </w:r>
      <w:r>
        <w:t xml:space="preserve"> </w:t>
      </w:r>
      <w:r w:rsidRPr="00090BC0">
        <w:t>features and functions</w:t>
      </w:r>
      <w:r w:rsidR="006805D9">
        <w:t>),</w:t>
      </w:r>
      <w:r w:rsidRPr="00090BC0">
        <w:t xml:space="preserve"> 44% were challenged </w:t>
      </w:r>
      <w:r w:rsidR="006805D9">
        <w:t>(i.e.,</w:t>
      </w:r>
      <w:r w:rsidRPr="00090BC0">
        <w:t xml:space="preserve"> </w:t>
      </w:r>
      <w:r w:rsidR="008D46B0">
        <w:t xml:space="preserve">these projects were </w:t>
      </w:r>
      <w:r w:rsidRPr="00090BC0">
        <w:t>late,</w:t>
      </w:r>
      <w:r>
        <w:t xml:space="preserve"> </w:t>
      </w:r>
      <w:r w:rsidRPr="00090BC0">
        <w:t xml:space="preserve">over budget, or </w:t>
      </w:r>
      <w:r w:rsidR="008D46B0">
        <w:t xml:space="preserve">delivered </w:t>
      </w:r>
      <w:r w:rsidRPr="00090BC0">
        <w:t>with less than the required features and functions</w:t>
      </w:r>
      <w:r w:rsidR="006805D9">
        <w:t>),</w:t>
      </w:r>
      <w:r w:rsidRPr="00090BC0">
        <w:t xml:space="preserve"> and</w:t>
      </w:r>
      <w:r>
        <w:t xml:space="preserve"> </w:t>
      </w:r>
      <w:r w:rsidRPr="00090BC0">
        <w:t xml:space="preserve">24% failed </w:t>
      </w:r>
      <w:r w:rsidR="006805D9">
        <w:t>(i.e.,</w:t>
      </w:r>
      <w:r w:rsidRPr="00090BC0">
        <w:t xml:space="preserve"> cancel</w:t>
      </w:r>
      <w:del w:id="205" w:author="DM" w:date="2012-08-19T05:13:00Z">
        <w:r w:rsidRPr="00090BC0" w:rsidDel="003827DD">
          <w:delText>l</w:delText>
        </w:r>
      </w:del>
      <w:r w:rsidRPr="00090BC0">
        <w:t>ed prior to completion or delivered</w:t>
      </w:r>
      <w:r>
        <w:t xml:space="preserve"> </w:t>
      </w:r>
      <w:r w:rsidRPr="00090BC0">
        <w:t>and never used</w:t>
      </w:r>
      <w:r w:rsidR="006805D9">
        <w:t>)</w:t>
      </w:r>
      <w:r w:rsidR="0087306F">
        <w:t>.</w:t>
      </w:r>
      <w:ins w:id="206" w:author="Jeff Jacobson" w:date="2012-10-03T12:23:00Z">
        <w:r w:rsidR="001313B9" w:rsidDel="001313B9">
          <w:rPr>
            <w:rStyle w:val="QueryInline"/>
          </w:rPr>
          <w:t xml:space="preserve"> </w:t>
        </w:r>
      </w:ins>
      <w:commentRangeStart w:id="207"/>
      <w:ins w:id="208" w:author="DM" w:date="2012-08-19T07:03:00Z">
        <w:del w:id="209" w:author="Jeff Jacobson" w:date="2012-10-03T12:23:00Z">
          <w:r w:rsidR="007E57A7" w:rsidDel="001313B9">
            <w:rPr>
              <w:rStyle w:val="QueryInline"/>
            </w:rPr>
            <w:delText xml:space="preserve"> </w:delText>
          </w:r>
        </w:del>
      </w:ins>
      <w:ins w:id="210" w:author="DM" w:date="2012-08-19T05:13:00Z">
        <w:del w:id="211" w:author="Jeff Jacobson" w:date="2012-10-03T12:23:00Z">
          <w:r w:rsidR="003827DD" w:rsidDel="001313B9">
            <w:rPr>
              <w:rStyle w:val="QueryInline"/>
            </w:rPr>
            <w:delText>[</w:delText>
          </w:r>
          <w:commentRangeStart w:id="212"/>
          <w:r w:rsidR="003827DD" w:rsidDel="001313B9">
            <w:rPr>
              <w:rStyle w:val="QueryInline"/>
            </w:rPr>
            <w:delText xml:space="preserve">AU: provide clear </w:delText>
          </w:r>
        </w:del>
      </w:ins>
      <w:ins w:id="213" w:author="DM" w:date="2012-08-19T07:03:00Z">
        <w:del w:id="214" w:author="Jeff Jacobson" w:date="2012-10-03T12:23:00Z">
          <w:r w:rsidR="007E57A7" w:rsidDel="001313B9">
            <w:rPr>
              <w:rStyle w:val="QueryInline"/>
            </w:rPr>
            <w:delText>reference</w:delText>
          </w:r>
        </w:del>
      </w:ins>
      <w:ins w:id="215" w:author="DM" w:date="2012-08-19T05:13:00Z">
        <w:del w:id="216" w:author="Jeff Jacobson" w:date="2012-10-03T12:23:00Z">
          <w:r w:rsidR="003827DD" w:rsidDel="001313B9">
            <w:rPr>
              <w:rStyle w:val="QueryInline"/>
            </w:rPr>
            <w:delText xml:space="preserve"> to Standish</w:delText>
          </w:r>
        </w:del>
      </w:ins>
      <w:commentRangeEnd w:id="212"/>
      <w:del w:id="217" w:author="Jeff Jacobson" w:date="2012-10-03T12:23:00Z">
        <w:r w:rsidR="00A843E1" w:rsidDel="001313B9">
          <w:rPr>
            <w:rStyle w:val="CommentReference"/>
            <w:rFonts w:asciiTheme="minorHAnsi" w:eastAsiaTheme="minorHAnsi" w:hAnsiTheme="minorHAnsi" w:cstheme="minorBidi"/>
            <w:snapToGrid/>
          </w:rPr>
          <w:commentReference w:id="212"/>
        </w:r>
      </w:del>
      <w:ins w:id="218" w:author="DM" w:date="2012-08-19T05:13:00Z">
        <w:del w:id="219" w:author="Jeff Jacobson" w:date="2012-10-03T12:23:00Z">
          <w:r w:rsidR="003827DD" w:rsidDel="001313B9">
            <w:rPr>
              <w:rStyle w:val="QueryInline"/>
            </w:rPr>
            <w:delText>]</w:delText>
          </w:r>
        </w:del>
      </w:ins>
      <w:commentRangeEnd w:id="207"/>
      <w:r w:rsidR="0060272E">
        <w:rPr>
          <w:rStyle w:val="CommentReference"/>
          <w:rFonts w:asciiTheme="minorHAnsi" w:eastAsiaTheme="minorHAnsi" w:hAnsiTheme="minorHAnsi" w:cstheme="minorBidi"/>
          <w:snapToGrid/>
        </w:rPr>
        <w:commentReference w:id="207"/>
      </w:r>
      <w:r w:rsidR="0087306F">
        <w:t xml:space="preserve"> </w:t>
      </w:r>
      <w:r w:rsidRPr="00090BC0">
        <w:t>One of the biggest determining factors in the success of a PMO is its relative</w:t>
      </w:r>
      <w:r>
        <w:t xml:space="preserve"> </w:t>
      </w:r>
      <w:r w:rsidRPr="00090BC0">
        <w:t>level in accepted process maturity models</w:t>
      </w:r>
      <w:ins w:id="220" w:author="DM" w:date="2012-08-19T05:15:00Z">
        <w:r w:rsidR="007F3D8F">
          <w:t>, described next.</w:t>
        </w:r>
        <w:r w:rsidR="007F3D8F" w:rsidRPr="00090BC0" w:rsidDel="007F3D8F">
          <w:t xml:space="preserve"> </w:t>
        </w:r>
      </w:ins>
      <w:del w:id="221" w:author="DM" w:date="2012-08-19T05:15:00Z">
        <w:r w:rsidRPr="00090BC0" w:rsidDel="007F3D8F">
          <w:delText xml:space="preserve"> (see below). </w:delText>
        </w:r>
      </w:del>
      <w:r w:rsidRPr="00090BC0">
        <w:t>As the PMO matures,</w:t>
      </w:r>
      <w:r>
        <w:t xml:space="preserve"> </w:t>
      </w:r>
      <w:r w:rsidRPr="00090BC0">
        <w:t>its general effectiveness increases accordingly.</w:t>
      </w:r>
    </w:p>
    <w:p w:rsidR="00A72EA8" w:rsidRPr="00090BC0" w:rsidRDefault="001D73CE" w:rsidP="00846AB6">
      <w:pPr>
        <w:pStyle w:val="ListBulleted"/>
      </w:pPr>
      <w:r w:rsidRPr="001D73CE">
        <w:rPr>
          <w:rStyle w:val="DefinitionTerm"/>
          <w:b/>
          <w:i w:val="0"/>
          <w:rPrChange w:id="222" w:author="DM" w:date="2012-08-19T05:15:00Z">
            <w:rPr>
              <w:rStyle w:val="DefinitionTerm"/>
            </w:rPr>
          </w:rPrChange>
        </w:rPr>
        <w:t>Level 1</w:t>
      </w:r>
      <w:ins w:id="223" w:author="DM" w:date="2012-08-19T05:16:00Z">
        <w:r w:rsidR="007F3D8F">
          <w:rPr>
            <w:rStyle w:val="DefinitionTerm"/>
            <w:b/>
            <w:i w:val="0"/>
          </w:rPr>
          <w:t>.</w:t>
        </w:r>
      </w:ins>
      <w:del w:id="224" w:author="DM" w:date="2012-08-19T05:16:00Z">
        <w:r w:rsidRPr="001D73CE">
          <w:rPr>
            <w:rStyle w:val="DefinitionTerm"/>
            <w:b/>
            <w:i w:val="0"/>
            <w:rPrChange w:id="225" w:author="DM" w:date="2012-08-19T05:15:00Z">
              <w:rPr>
                <w:rStyle w:val="DefinitionTerm"/>
              </w:rPr>
            </w:rPrChange>
          </w:rPr>
          <w:delText>:</w:delText>
        </w:r>
      </w:del>
      <w:r w:rsidR="00A72EA8" w:rsidRPr="00090BC0">
        <w:t xml:space="preserve"> Most business processes are informal or undefined</w:t>
      </w:r>
      <w:ins w:id="226" w:author="DM" w:date="2012-08-19T05:16:00Z">
        <w:r w:rsidR="007F3D8F">
          <w:t>.</w:t>
        </w:r>
      </w:ins>
    </w:p>
    <w:p w:rsidR="00A72EA8" w:rsidRPr="00090BC0" w:rsidRDefault="001D73CE" w:rsidP="00846AB6">
      <w:pPr>
        <w:pStyle w:val="ListBulleted"/>
      </w:pPr>
      <w:r w:rsidRPr="001D73CE">
        <w:rPr>
          <w:rStyle w:val="DefinitionTerm"/>
          <w:b/>
          <w:i w:val="0"/>
          <w:rPrChange w:id="227" w:author="DM" w:date="2012-08-19T05:16:00Z">
            <w:rPr>
              <w:rStyle w:val="DefinitionTerm"/>
            </w:rPr>
          </w:rPrChange>
        </w:rPr>
        <w:t>Level 2</w:t>
      </w:r>
      <w:ins w:id="228" w:author="DM" w:date="2012-08-19T05:16:00Z">
        <w:r w:rsidR="007F3D8F">
          <w:rPr>
            <w:rStyle w:val="DefinitionTerm"/>
            <w:b/>
            <w:i w:val="0"/>
          </w:rPr>
          <w:t>.</w:t>
        </w:r>
      </w:ins>
      <w:del w:id="229" w:author="DM" w:date="2012-08-19T05:16:00Z">
        <w:r w:rsidRPr="001D73CE">
          <w:rPr>
            <w:rStyle w:val="DefinitionTerm"/>
            <w:b/>
            <w:i w:val="0"/>
            <w:rPrChange w:id="230" w:author="DM" w:date="2012-08-19T05:16:00Z">
              <w:rPr>
                <w:rStyle w:val="DefinitionTerm"/>
              </w:rPr>
            </w:rPrChange>
          </w:rPr>
          <w:delText>:</w:delText>
        </w:r>
      </w:del>
      <w:r w:rsidR="00A72EA8" w:rsidRPr="00090BC0">
        <w:t xml:space="preserve"> Most business processes are defined</w:t>
      </w:r>
      <w:del w:id="231" w:author="DM" w:date="2012-08-19T05:16:00Z">
        <w:r w:rsidR="00A72EA8" w:rsidRPr="00090BC0" w:rsidDel="007F3D8F">
          <w:delText>,</w:delText>
        </w:r>
      </w:del>
      <w:r w:rsidR="00A72EA8" w:rsidRPr="00090BC0">
        <w:t xml:space="preserve"> but not well adopted</w:t>
      </w:r>
      <w:ins w:id="232" w:author="DM" w:date="2012-08-19T05:16:00Z">
        <w:r w:rsidR="007F3D8F">
          <w:t>.</w:t>
        </w:r>
      </w:ins>
    </w:p>
    <w:p w:rsidR="00A72EA8" w:rsidRPr="00090BC0" w:rsidRDefault="001D73CE" w:rsidP="00846AB6">
      <w:pPr>
        <w:pStyle w:val="ListBulleted"/>
      </w:pPr>
      <w:r w:rsidRPr="001D73CE">
        <w:rPr>
          <w:rStyle w:val="DefinitionTerm"/>
          <w:b/>
          <w:i w:val="0"/>
          <w:rPrChange w:id="233" w:author="DM" w:date="2012-08-19T05:16:00Z">
            <w:rPr>
              <w:rStyle w:val="DefinitionTerm"/>
            </w:rPr>
          </w:rPrChange>
        </w:rPr>
        <w:t>Level 3</w:t>
      </w:r>
      <w:ins w:id="234" w:author="DM" w:date="2012-08-19T05:16:00Z">
        <w:r w:rsidR="007F3D8F">
          <w:rPr>
            <w:rStyle w:val="DefinitionTerm"/>
            <w:b/>
            <w:i w:val="0"/>
          </w:rPr>
          <w:t>.</w:t>
        </w:r>
      </w:ins>
      <w:del w:id="235" w:author="DM" w:date="2012-08-19T05:16:00Z">
        <w:r w:rsidRPr="001D73CE">
          <w:rPr>
            <w:rStyle w:val="DefinitionTerm"/>
            <w:b/>
            <w:i w:val="0"/>
            <w:rPrChange w:id="236" w:author="DM" w:date="2012-08-19T05:16:00Z">
              <w:rPr>
                <w:rStyle w:val="DefinitionTerm"/>
              </w:rPr>
            </w:rPrChange>
          </w:rPr>
          <w:delText>:</w:delText>
        </w:r>
      </w:del>
      <w:r w:rsidR="00A72EA8" w:rsidRPr="00090BC0">
        <w:t xml:space="preserve"> Most business processes are defined, repeatable, and</w:t>
      </w:r>
      <w:r w:rsidR="00A72EA8">
        <w:t xml:space="preserve"> </w:t>
      </w:r>
      <w:r w:rsidR="00A72EA8" w:rsidRPr="00090BC0">
        <w:t>followed</w:t>
      </w:r>
      <w:ins w:id="237" w:author="DM" w:date="2012-08-19T05:16:00Z">
        <w:r w:rsidR="007F3D8F">
          <w:t>.</w:t>
        </w:r>
      </w:ins>
    </w:p>
    <w:p w:rsidR="00A72EA8" w:rsidRPr="00090BC0" w:rsidRDefault="001D73CE" w:rsidP="00846AB6">
      <w:pPr>
        <w:pStyle w:val="ListBulleted"/>
      </w:pPr>
      <w:r w:rsidRPr="001D73CE">
        <w:rPr>
          <w:rStyle w:val="DefinitionTerm"/>
          <w:b/>
          <w:i w:val="0"/>
          <w:rPrChange w:id="238" w:author="DM" w:date="2012-08-19T05:16:00Z">
            <w:rPr>
              <w:rStyle w:val="DefinitionTerm"/>
            </w:rPr>
          </w:rPrChange>
        </w:rPr>
        <w:t>Level 4</w:t>
      </w:r>
      <w:ins w:id="239" w:author="DM" w:date="2012-08-19T05:16:00Z">
        <w:r w:rsidR="007F3D8F">
          <w:rPr>
            <w:rStyle w:val="DefinitionTerm"/>
            <w:b/>
            <w:i w:val="0"/>
          </w:rPr>
          <w:t>.</w:t>
        </w:r>
      </w:ins>
      <w:del w:id="240" w:author="DM" w:date="2012-08-19T05:16:00Z">
        <w:r w:rsidRPr="001D73CE">
          <w:rPr>
            <w:rStyle w:val="DefinitionTerm"/>
            <w:b/>
            <w:i w:val="0"/>
            <w:rPrChange w:id="241" w:author="DM" w:date="2012-08-19T05:16:00Z">
              <w:rPr>
                <w:rStyle w:val="DefinitionTerm"/>
              </w:rPr>
            </w:rPrChange>
          </w:rPr>
          <w:delText>:</w:delText>
        </w:r>
      </w:del>
      <w:r w:rsidR="00A72EA8" w:rsidRPr="00090BC0">
        <w:t xml:space="preserve"> Most business processes are aligned</w:t>
      </w:r>
      <w:ins w:id="242" w:author="DM" w:date="2012-08-19T05:16:00Z">
        <w:r w:rsidR="007F3D8F">
          <w:t>,</w:t>
        </w:r>
      </w:ins>
      <w:r w:rsidR="00A72EA8" w:rsidRPr="00090BC0">
        <w:t xml:space="preserve"> and performance is</w:t>
      </w:r>
      <w:r w:rsidR="00A72EA8">
        <w:t xml:space="preserve"> </w:t>
      </w:r>
      <w:r w:rsidR="00A72EA8" w:rsidRPr="00090BC0">
        <w:t>measured</w:t>
      </w:r>
      <w:ins w:id="243" w:author="DM" w:date="2012-08-19T05:16:00Z">
        <w:r w:rsidR="007F3D8F">
          <w:t>.</w:t>
        </w:r>
      </w:ins>
    </w:p>
    <w:p w:rsidR="00A72EA8" w:rsidRPr="00090BC0" w:rsidRDefault="001D73CE" w:rsidP="00846AB6">
      <w:pPr>
        <w:pStyle w:val="ListBulleted"/>
      </w:pPr>
      <w:r w:rsidRPr="001D73CE">
        <w:rPr>
          <w:rStyle w:val="DefinitionTerm"/>
          <w:b/>
          <w:i w:val="0"/>
          <w:rPrChange w:id="244" w:author="DM" w:date="2012-08-19T05:16:00Z">
            <w:rPr>
              <w:rStyle w:val="DefinitionTerm"/>
            </w:rPr>
          </w:rPrChange>
        </w:rPr>
        <w:t>Level 5</w:t>
      </w:r>
      <w:ins w:id="245" w:author="DM" w:date="2012-08-19T05:16:00Z">
        <w:r w:rsidR="007F3D8F">
          <w:rPr>
            <w:rStyle w:val="DefinitionTerm"/>
            <w:b/>
            <w:i w:val="0"/>
          </w:rPr>
          <w:t>.</w:t>
        </w:r>
      </w:ins>
      <w:del w:id="246" w:author="DM" w:date="2012-08-19T05:16:00Z">
        <w:r w:rsidRPr="001D73CE">
          <w:rPr>
            <w:rStyle w:val="DefinitionTerm"/>
            <w:b/>
            <w:i w:val="0"/>
            <w:rPrChange w:id="247" w:author="DM" w:date="2012-08-19T05:16:00Z">
              <w:rPr>
                <w:rStyle w:val="DefinitionTerm"/>
              </w:rPr>
            </w:rPrChange>
          </w:rPr>
          <w:delText>:</w:delText>
        </w:r>
      </w:del>
      <w:r w:rsidR="00A72EA8" w:rsidRPr="00090BC0">
        <w:t xml:space="preserve"> Most business processes are optimized and continually</w:t>
      </w:r>
      <w:r w:rsidR="00A72EA8">
        <w:t xml:space="preserve"> </w:t>
      </w:r>
      <w:r w:rsidR="00A72EA8" w:rsidRPr="00090BC0">
        <w:t>improved</w:t>
      </w:r>
      <w:ins w:id="248" w:author="DM" w:date="2012-08-19T05:16:00Z">
        <w:r w:rsidR="007F3D8F">
          <w:t>.</w:t>
        </w:r>
      </w:ins>
    </w:p>
    <w:p w:rsidR="00A72EA8" w:rsidRPr="00090BC0" w:rsidRDefault="00A72EA8" w:rsidP="0014358E">
      <w:pPr>
        <w:pStyle w:val="Para"/>
      </w:pPr>
      <w:r w:rsidRPr="00090BC0">
        <w:t>Maturity comes not only with time</w:t>
      </w:r>
      <w:del w:id="249" w:author="DM" w:date="2012-08-19T05:16:00Z">
        <w:r w:rsidRPr="00090BC0" w:rsidDel="007F3D8F">
          <w:delText>,</w:delText>
        </w:r>
      </w:del>
      <w:r w:rsidRPr="00090BC0">
        <w:t xml:space="preserve"> but also with the ability to overcome a</w:t>
      </w:r>
      <w:r>
        <w:t xml:space="preserve"> </w:t>
      </w:r>
      <w:r w:rsidRPr="00090BC0">
        <w:t>host of other challenges</w:t>
      </w:r>
      <w:ins w:id="250" w:author="DM" w:date="2012-08-19T05:16:00Z">
        <w:r w:rsidR="007F3D8F">
          <w:t>,</w:t>
        </w:r>
      </w:ins>
      <w:r w:rsidRPr="00090BC0">
        <w:t xml:space="preserve"> </w:t>
      </w:r>
      <w:del w:id="251" w:author="DM" w:date="2012-08-19T05:16:00Z">
        <w:r w:rsidRPr="00090BC0" w:rsidDel="007F3D8F">
          <w:delText xml:space="preserve">which </w:delText>
        </w:r>
      </w:del>
      <w:r w:rsidRPr="00090BC0">
        <w:t>includ</w:t>
      </w:r>
      <w:ins w:id="252" w:author="DM" w:date="2012-08-19T05:17:00Z">
        <w:r w:rsidR="007F3D8F">
          <w:t>ing</w:t>
        </w:r>
      </w:ins>
      <w:del w:id="253" w:author="DM" w:date="2012-08-19T05:17:00Z">
        <w:r w:rsidRPr="00090BC0" w:rsidDel="007F3D8F">
          <w:delText>e</w:delText>
        </w:r>
      </w:del>
      <w:r w:rsidRPr="00090BC0">
        <w:t>:</w:t>
      </w:r>
    </w:p>
    <w:p w:rsidR="00A72EA8" w:rsidRPr="00090BC0" w:rsidRDefault="00A72EA8" w:rsidP="0014358E">
      <w:pPr>
        <w:pStyle w:val="ListBulleted"/>
      </w:pPr>
      <w:r w:rsidRPr="00090BC0">
        <w:t>Insight into ongoing operations</w:t>
      </w:r>
    </w:p>
    <w:p w:rsidR="00A72EA8" w:rsidRPr="00090BC0" w:rsidRDefault="00A72EA8" w:rsidP="0014358E">
      <w:pPr>
        <w:pStyle w:val="ListBulleted"/>
      </w:pPr>
      <w:r w:rsidRPr="00090BC0">
        <w:t>Ability to support methodologies</w:t>
      </w:r>
    </w:p>
    <w:p w:rsidR="00A72EA8" w:rsidRPr="00090BC0" w:rsidRDefault="00A72EA8" w:rsidP="0014358E">
      <w:pPr>
        <w:pStyle w:val="ListBulleted"/>
      </w:pPr>
      <w:r w:rsidRPr="00090BC0">
        <w:t>Departmental silos</w:t>
      </w:r>
    </w:p>
    <w:p w:rsidR="00A72EA8" w:rsidRPr="00090BC0" w:rsidRDefault="00A72EA8" w:rsidP="0014358E">
      <w:pPr>
        <w:pStyle w:val="ListBulleted"/>
      </w:pPr>
      <w:r w:rsidRPr="00090BC0">
        <w:t>Alignment with enterprise strategy and priorities</w:t>
      </w:r>
    </w:p>
    <w:p w:rsidR="00A72EA8" w:rsidRPr="00090BC0" w:rsidRDefault="00A72EA8" w:rsidP="0014358E">
      <w:pPr>
        <w:pStyle w:val="ListBulleted"/>
      </w:pPr>
      <w:r w:rsidRPr="00090BC0">
        <w:t>Effective</w:t>
      </w:r>
      <w:r w:rsidR="00166F8A">
        <w:t xml:space="preserve"> </w:t>
      </w:r>
      <w:r w:rsidRPr="00090BC0">
        <w:t>on</w:t>
      </w:r>
      <w:r w:rsidR="00037D85">
        <w:rPr>
          <w:rFonts w:ascii="Cambria Math" w:hAnsi="Cambria Math" w:cs="Cambria Math"/>
        </w:rPr>
        <w:t>-</w:t>
      </w:r>
      <w:r w:rsidRPr="00090BC0">
        <w:t>demand tools</w:t>
      </w:r>
    </w:p>
    <w:p w:rsidR="00A72EA8" w:rsidRPr="00090BC0" w:rsidRDefault="00A72EA8" w:rsidP="0014358E">
      <w:pPr>
        <w:pStyle w:val="ListBulleted"/>
      </w:pPr>
      <w:r w:rsidRPr="00090BC0">
        <w:t>Infrastructure</w:t>
      </w:r>
    </w:p>
    <w:p w:rsidR="00A72EA8" w:rsidRPr="00090BC0" w:rsidRDefault="00A72EA8" w:rsidP="0014358E">
      <w:pPr>
        <w:pStyle w:val="ListBulleted"/>
      </w:pPr>
      <w:r w:rsidRPr="00090BC0">
        <w:t>Determining requirements</w:t>
      </w:r>
    </w:p>
    <w:p w:rsidR="00A72EA8" w:rsidRPr="00090BC0" w:rsidRDefault="00A72EA8" w:rsidP="0014358E">
      <w:pPr>
        <w:pStyle w:val="ListBulleted"/>
      </w:pPr>
      <w:r w:rsidRPr="00090BC0">
        <w:t>Financial management</w:t>
      </w:r>
    </w:p>
    <w:p w:rsidR="00A07648" w:rsidRPr="00A07648" w:rsidRDefault="00A72EA8" w:rsidP="0071684C">
      <w:pPr>
        <w:pStyle w:val="ListBulleted"/>
        <w:rPr>
          <w:rFonts w:cstheme="minorHAnsi"/>
        </w:rPr>
      </w:pPr>
      <w:r w:rsidRPr="00A07648">
        <w:t>Communications</w:t>
      </w:r>
    </w:p>
    <w:p w:rsidR="00A72EA8" w:rsidRPr="00A07648" w:rsidRDefault="00A72EA8" w:rsidP="00A07648">
      <w:pPr>
        <w:pStyle w:val="Para"/>
      </w:pPr>
      <w:r w:rsidRPr="00A07648">
        <w:t xml:space="preserve">The PMO </w:t>
      </w:r>
      <w:r w:rsidR="0007211F" w:rsidRPr="00A07648">
        <w:t xml:space="preserve">should be capable of </w:t>
      </w:r>
      <w:r w:rsidRPr="00166F8A">
        <w:t>successfully deliver</w:t>
      </w:r>
      <w:r w:rsidR="0007211F" w:rsidRPr="00B67013">
        <w:t>ing</w:t>
      </w:r>
      <w:r w:rsidRPr="00453296">
        <w:t xml:space="preserve"> on strategic in</w:t>
      </w:r>
      <w:r w:rsidR="0007211F" w:rsidRPr="00A70732">
        <w:t>itiatives and achieving</w:t>
      </w:r>
      <w:r w:rsidRPr="00A70732">
        <w:t xml:space="preserve"> strategic results. For most companies, </w:t>
      </w:r>
      <w:del w:id="254" w:author="Jeff Jacobson" w:date="2012-09-05T11:53:00Z">
        <w:r w:rsidRPr="00A70732" w:rsidDel="00304E9F">
          <w:delText>it</w:delText>
        </w:r>
      </w:del>
      <w:ins w:id="255" w:author="DM" w:date="2012-08-19T05:17:00Z">
        <w:del w:id="256" w:author="Jeff Jacobson" w:date="2012-09-05T11:53:00Z">
          <w:r w:rsidR="007F3D8F" w:rsidDel="00304E9F">
            <w:rPr>
              <w:rStyle w:val="QueryInline"/>
            </w:rPr>
            <w:delText>[AU: clarify what “it” refers to]</w:delText>
          </w:r>
        </w:del>
      </w:ins>
      <w:ins w:id="257" w:author="Jeff Jacobson" w:date="2012-09-05T11:53:00Z">
        <w:r w:rsidR="00304E9F">
          <w:t>reaching this capability</w:t>
        </w:r>
      </w:ins>
      <w:r w:rsidRPr="00A70732">
        <w:t xml:space="preserve"> begins with the</w:t>
      </w:r>
      <w:r w:rsidRPr="00D12817">
        <w:t xml:space="preserve"> </w:t>
      </w:r>
      <w:r w:rsidRPr="008353A8">
        <w:t>realization that in addition to managing projects and methodology, the PMO</w:t>
      </w:r>
      <w:r w:rsidRPr="00A07648">
        <w:t xml:space="preserve"> must also manage resources that are shared across projects </w:t>
      </w:r>
      <w:r w:rsidR="0007211F" w:rsidRPr="00A07648">
        <w:t>and help sustain</w:t>
      </w:r>
      <w:r w:rsidRPr="00A07648">
        <w:t xml:space="preserve"> operations.</w:t>
      </w:r>
    </w:p>
    <w:p w:rsidR="00A72EA8" w:rsidRPr="00090BC0" w:rsidRDefault="00A72EA8" w:rsidP="0014358E">
      <w:pPr>
        <w:pStyle w:val="Para"/>
      </w:pPr>
      <w:r w:rsidRPr="00090BC0">
        <w:t>In order to clarify demand on available resources and define and enable</w:t>
      </w:r>
      <w:r>
        <w:t xml:space="preserve"> </w:t>
      </w:r>
      <w:r w:rsidRPr="00090BC0">
        <w:t>prioritization, the PMO needs to be able to see the impact of sustaining</w:t>
      </w:r>
      <w:r>
        <w:t xml:space="preserve"> </w:t>
      </w:r>
      <w:r w:rsidRPr="00090BC0">
        <w:t>operations</w:t>
      </w:r>
      <w:del w:id="258" w:author="Jeff Jacobson" w:date="2012-09-13T17:08:00Z">
        <w:r w:rsidRPr="00090BC0" w:rsidDel="00195D0E">
          <w:delText>, as well as</w:delText>
        </w:r>
      </w:del>
      <w:r w:rsidRPr="00090BC0">
        <w:t xml:space="preserve"> </w:t>
      </w:r>
      <w:r w:rsidR="00F673E9">
        <w:t xml:space="preserve">on </w:t>
      </w:r>
      <w:r w:rsidRPr="00090BC0">
        <w:t>strategic projects</w:t>
      </w:r>
      <w:ins w:id="259" w:author="Jeff Jacobson" w:date="2012-09-13T17:08:00Z">
        <w:r w:rsidR="00195D0E">
          <w:t>.</w:t>
        </w:r>
      </w:ins>
      <w:ins w:id="260" w:author="Tim Runcie" w:date="2012-09-13T11:35:00Z">
        <w:del w:id="261" w:author="Jeff Jacobson" w:date="2012-09-13T17:09:00Z">
          <w:r w:rsidR="00717AE9" w:rsidDel="00195D0E">
            <w:delText>,</w:delText>
          </w:r>
        </w:del>
        <w:r w:rsidR="00717AE9">
          <w:t xml:space="preserve"> </w:t>
        </w:r>
        <w:del w:id="262" w:author="Jeff Jacobson" w:date="2012-09-13T17:09:00Z">
          <w:r w:rsidR="00717AE9" w:rsidDel="00195D0E">
            <w:delText xml:space="preserve">for example </w:delText>
          </w:r>
        </w:del>
      </w:ins>
      <w:ins w:id="263" w:author="Jeff Jacobson" w:date="2012-09-13T17:09:00Z">
        <w:r w:rsidR="00195D0E">
          <w:t xml:space="preserve">This </w:t>
        </w:r>
        <w:r w:rsidR="00195D0E">
          <w:lastRenderedPageBreak/>
          <w:t xml:space="preserve">way, the PMO can compare the results of </w:t>
        </w:r>
      </w:ins>
      <w:ins w:id="264" w:author="Tim Runcie" w:date="2012-09-13T11:35:00Z">
        <w:r w:rsidR="00717AE9">
          <w:t xml:space="preserve">supporting existing </w:t>
        </w:r>
      </w:ins>
      <w:ins w:id="265" w:author="Jeff Jacobson" w:date="2012-09-13T17:10:00Z">
        <w:r w:rsidR="00A639DB">
          <w:t xml:space="preserve">system </w:t>
        </w:r>
      </w:ins>
      <w:ins w:id="266" w:author="Tim Runcie" w:date="2012-09-13T11:35:00Z">
        <w:r w:rsidR="00717AE9">
          <w:t>environments</w:t>
        </w:r>
        <w:del w:id="267" w:author="Jeff Jacobson" w:date="2012-09-13T17:10:00Z">
          <w:r w:rsidR="00717AE9" w:rsidDel="00A639DB">
            <w:delText>, systems</w:delText>
          </w:r>
        </w:del>
        <w:r w:rsidR="00717AE9">
          <w:t xml:space="preserve"> </w:t>
        </w:r>
        <w:del w:id="268" w:author="Jeff Jacobson" w:date="2012-09-13T17:10:00Z">
          <w:r w:rsidR="00717AE9" w:rsidDel="00A639DB">
            <w:delText xml:space="preserve">versus </w:delText>
          </w:r>
        </w:del>
      </w:ins>
      <w:ins w:id="269" w:author="Jeff Jacobson" w:date="2012-09-13T17:10:00Z">
        <w:r w:rsidR="00A639DB">
          <w:t xml:space="preserve">to the results of </w:t>
        </w:r>
      </w:ins>
      <w:ins w:id="270" w:author="Tim Runcie" w:date="2012-09-13T11:35:00Z">
        <w:r w:rsidR="00717AE9">
          <w:t>implementing a new ERP system.</w:t>
        </w:r>
        <w:del w:id="271" w:author="Jeff Jacobson" w:date="2012-09-13T17:10:00Z">
          <w:r w:rsidR="00717AE9" w:rsidDel="00A639DB">
            <w:delText xml:space="preserve"> </w:delText>
          </w:r>
        </w:del>
        <w:r w:rsidR="00717AE9">
          <w:t xml:space="preserve"> </w:t>
        </w:r>
        <w:del w:id="272" w:author="Jeff Jacobson" w:date="2012-09-13T17:14:00Z">
          <w:r w:rsidR="00717AE9" w:rsidDel="00A639DB">
            <w:delText xml:space="preserve">This understanding of </w:delText>
          </w:r>
        </w:del>
      </w:ins>
      <w:ins w:id="273" w:author="Jeff Jacobson" w:date="2012-09-13T17:14:00Z">
        <w:r w:rsidR="00A639DB">
          <w:t xml:space="preserve">Seeing </w:t>
        </w:r>
      </w:ins>
      <w:ins w:id="274" w:author="Tim Runcie" w:date="2012-09-13T11:35:00Z">
        <w:r w:rsidR="00717AE9">
          <w:t>the balance between strategic projects</w:t>
        </w:r>
      </w:ins>
      <w:ins w:id="275" w:author="Tim Runcie" w:date="2012-09-13T11:36:00Z">
        <w:r w:rsidR="00717AE9">
          <w:t xml:space="preserve"> and continuing existing operational projects will help the PMO</w:t>
        </w:r>
      </w:ins>
      <w:ins w:id="276" w:author="DM" w:date="2012-08-19T05:17:00Z">
        <w:del w:id="277" w:author="Jeff Jacobson" w:date="2012-09-13T17:15:00Z">
          <w:r w:rsidR="007F3D8F" w:rsidDel="00A639DB">
            <w:rPr>
              <w:rStyle w:val="QueryInline"/>
            </w:rPr>
            <w:delText>[</w:delText>
          </w:r>
          <w:commentRangeStart w:id="278"/>
          <w:r w:rsidR="007F3D8F" w:rsidDel="00A639DB">
            <w:rPr>
              <w:rStyle w:val="QueryInline"/>
            </w:rPr>
            <w:delText>AU: clarify meaning: impact of what on operations and projects?]</w:delText>
          </w:r>
        </w:del>
      </w:ins>
      <w:del w:id="279" w:author="Tim Runcie" w:date="2012-09-13T11:36:00Z">
        <w:r w:rsidRPr="00090BC0" w:rsidDel="00717AE9">
          <w:delText>,</w:delText>
        </w:r>
      </w:del>
      <w:commentRangeEnd w:id="278"/>
      <w:r w:rsidR="00717AE9">
        <w:rPr>
          <w:rStyle w:val="CommentReference"/>
          <w:rFonts w:asciiTheme="minorHAnsi" w:eastAsiaTheme="minorHAnsi" w:hAnsiTheme="minorHAnsi" w:cstheme="minorBidi"/>
          <w:snapToGrid/>
        </w:rPr>
        <w:commentReference w:id="278"/>
      </w:r>
      <w:r w:rsidRPr="00090BC0">
        <w:t xml:space="preserve"> to understand </w:t>
      </w:r>
      <w:ins w:id="280" w:author="Tim Runcie" w:date="2012-09-13T11:36:00Z">
        <w:r w:rsidR="00717AE9">
          <w:t xml:space="preserve">the </w:t>
        </w:r>
      </w:ins>
      <w:r w:rsidRPr="00090BC0">
        <w:t xml:space="preserve">total </w:t>
      </w:r>
      <w:r>
        <w:t>d</w:t>
      </w:r>
      <w:r w:rsidRPr="00090BC0">
        <w:t>emands on</w:t>
      </w:r>
      <w:r>
        <w:t xml:space="preserve"> </w:t>
      </w:r>
      <w:r w:rsidRPr="00090BC0">
        <w:t xml:space="preserve">resources, budgets, </w:t>
      </w:r>
      <w:ins w:id="281" w:author="DM" w:date="2012-08-19T05:18:00Z">
        <w:r w:rsidR="007F3D8F">
          <w:t>and the like</w:t>
        </w:r>
      </w:ins>
      <w:del w:id="282" w:author="DM" w:date="2012-08-19T05:18:00Z">
        <w:r w:rsidRPr="00090BC0" w:rsidDel="007F3D8F">
          <w:delText>etc</w:delText>
        </w:r>
      </w:del>
      <w:r w:rsidRPr="00090BC0">
        <w:t xml:space="preserve">. This </w:t>
      </w:r>
      <w:ins w:id="283" w:author="DM" w:date="2012-08-19T05:18:00Z">
        <w:r w:rsidR="007F3D8F">
          <w:t xml:space="preserve">insight </w:t>
        </w:r>
      </w:ins>
      <w:r w:rsidRPr="00090BC0">
        <w:t xml:space="preserve">is impossible to achieve </w:t>
      </w:r>
      <w:ins w:id="284" w:author="Tim Runcie" w:date="2012-09-13T11:37:00Z">
        <w:r w:rsidR="00717AE9">
          <w:t>without using the combined metrics of an integrated resource pool</w:t>
        </w:r>
        <w:del w:id="285" w:author="Jeff Jacobson" w:date="2012-09-13T17:15:00Z">
          <w:r w:rsidR="00717AE9" w:rsidDel="00A639DB">
            <w:delText>,</w:delText>
          </w:r>
        </w:del>
        <w:r w:rsidR="00717AE9">
          <w:t xml:space="preserve"> connected to current projects, future projects and operational initiatives. </w:t>
        </w:r>
      </w:ins>
      <w:ins w:id="286" w:author="Tim Runcie" w:date="2012-09-13T11:38:00Z">
        <w:r w:rsidR="00717AE9">
          <w:t xml:space="preserve"> </w:t>
        </w:r>
      </w:ins>
      <w:del w:id="287" w:author="Tim Runcie" w:date="2012-09-13T11:38:00Z">
        <w:r w:rsidRPr="00090BC0" w:rsidDel="00717AE9">
          <w:delText>u</w:delText>
        </w:r>
      </w:del>
      <w:ins w:id="288" w:author="Tim Runcie" w:date="2012-09-13T11:38:00Z">
        <w:r w:rsidR="00717AE9">
          <w:t>U</w:t>
        </w:r>
      </w:ins>
      <w:r w:rsidRPr="00090BC0">
        <w:t>sing a point tool like</w:t>
      </w:r>
      <w:r>
        <w:t xml:space="preserve"> </w:t>
      </w:r>
      <w:r w:rsidRPr="00090BC0">
        <w:t>Microsoft Project Server</w:t>
      </w:r>
      <w:ins w:id="289" w:author="Tim Runcie" w:date="2012-09-13T11:38:00Z">
        <w:r w:rsidR="00717AE9">
          <w:t xml:space="preserve"> allows this information to be readily available to the PMO.</w:t>
        </w:r>
      </w:ins>
      <w:del w:id="290" w:author="Tim Runcie" w:date="2012-09-13T11:38:00Z">
        <w:r w:rsidRPr="00090BC0" w:rsidDel="00717AE9">
          <w:delText>.</w:delText>
        </w:r>
      </w:del>
    </w:p>
    <w:p w:rsidR="00A72EA8" w:rsidRDefault="00717AE9" w:rsidP="0014358E">
      <w:pPr>
        <w:pStyle w:val="Para"/>
      </w:pPr>
      <w:ins w:id="291" w:author="Tim Runcie" w:date="2012-09-13T11:38:00Z">
        <w:r>
          <w:t xml:space="preserve">As stated earlier, many organizations are </w:t>
        </w:r>
      </w:ins>
      <w:del w:id="292" w:author="Tim Runcie" w:date="2012-09-13T11:39:00Z">
        <w:r w:rsidR="00A72EA8" w:rsidRPr="00090BC0" w:rsidDel="00717AE9">
          <w:delText>Key</w:delText>
        </w:r>
      </w:del>
      <w:r w:rsidR="00A72EA8" w:rsidRPr="00090BC0">
        <w:t xml:space="preserve"> missing </w:t>
      </w:r>
      <w:ins w:id="293" w:author="Tim Runcie" w:date="2012-09-13T11:39:00Z">
        <w:r>
          <w:t xml:space="preserve">key </w:t>
        </w:r>
      </w:ins>
      <w:r w:rsidR="00A72EA8" w:rsidRPr="00090BC0">
        <w:t xml:space="preserve">elements </w:t>
      </w:r>
      <w:del w:id="294" w:author="Tim Runcie" w:date="2012-09-13T11:39:00Z">
        <w:r w:rsidR="00A72EA8" w:rsidRPr="00090BC0" w:rsidDel="00717AE9">
          <w:delText xml:space="preserve">include </w:delText>
        </w:r>
      </w:del>
      <w:ins w:id="295" w:author="Tim Runcie" w:date="2012-09-13T11:39:00Z">
        <w:r>
          <w:t>like</w:t>
        </w:r>
        <w:r w:rsidRPr="00090BC0">
          <w:t xml:space="preserve"> </w:t>
        </w:r>
      </w:ins>
      <w:r w:rsidR="00A72EA8" w:rsidRPr="00090BC0">
        <w:t>resource management, which provides a full</w:t>
      </w:r>
      <w:r w:rsidR="00A72EA8">
        <w:t xml:space="preserve"> </w:t>
      </w:r>
      <w:r w:rsidR="00F673E9">
        <w:t xml:space="preserve">overall </w:t>
      </w:r>
      <w:r w:rsidR="00A72EA8" w:rsidRPr="00090BC0">
        <w:t xml:space="preserve">view </w:t>
      </w:r>
      <w:r w:rsidR="00F673E9">
        <w:t xml:space="preserve">of </w:t>
      </w:r>
      <w:r w:rsidR="00A72EA8" w:rsidRPr="00090BC0">
        <w:t>capacity for staffing projects and applications even at the</w:t>
      </w:r>
      <w:r w:rsidR="00A72EA8">
        <w:t xml:space="preserve"> </w:t>
      </w:r>
      <w:r w:rsidR="00A72EA8" w:rsidRPr="00090BC0">
        <w:t>earliest planning stages. Also absent is request management to help the PMO</w:t>
      </w:r>
      <w:r w:rsidR="00A72EA8">
        <w:t xml:space="preserve"> </w:t>
      </w:r>
      <w:r w:rsidR="00A72EA8" w:rsidRPr="00090BC0">
        <w:t>prioritize and align with enterprise goals when projects are coming from all</w:t>
      </w:r>
      <w:r w:rsidR="00A72EA8">
        <w:t xml:space="preserve"> </w:t>
      </w:r>
      <w:r w:rsidR="00A72EA8" w:rsidRPr="00090BC0">
        <w:t>directions. Finally, time and financial management tools are needed to ensure</w:t>
      </w:r>
      <w:r w:rsidR="00A72EA8">
        <w:t xml:space="preserve"> </w:t>
      </w:r>
      <w:r w:rsidR="00A72EA8" w:rsidRPr="00090BC0">
        <w:t>that budgets are met and projects delivered on schedule.</w:t>
      </w:r>
    </w:p>
    <w:p w:rsidR="00A72EA8" w:rsidRPr="00F31424" w:rsidRDefault="00A72EA8" w:rsidP="00CF3D78">
      <w:pPr>
        <w:pStyle w:val="Para"/>
        <w:rPr>
          <w:rFonts w:cstheme="minorHAnsi"/>
        </w:rPr>
      </w:pPr>
      <w:r w:rsidRPr="00F31424">
        <w:t>The project manager wears many hats, pays attention to many areas</w:t>
      </w:r>
      <w:ins w:id="296" w:author="DM" w:date="2012-08-19T05:18:00Z">
        <w:r w:rsidR="007A5FA7">
          <w:t>,</w:t>
        </w:r>
      </w:ins>
      <w:r w:rsidRPr="00F31424">
        <w:t xml:space="preserve"> and, most important</w:t>
      </w:r>
      <w:del w:id="297" w:author="DM" w:date="2012-08-19T05:18:00Z">
        <w:r w:rsidRPr="00F31424" w:rsidDel="007A5FA7">
          <w:delText>ly</w:delText>
        </w:r>
      </w:del>
      <w:r w:rsidRPr="00F31424">
        <w:t xml:space="preserve">, manages the project. In short, the </w:t>
      </w:r>
      <w:ins w:id="298" w:author="DM" w:date="2012-08-20T13:20:00Z">
        <w:r w:rsidR="00204678" w:rsidRPr="00F31424">
          <w:t xml:space="preserve">project manager </w:t>
        </w:r>
      </w:ins>
      <w:del w:id="299" w:author="DM" w:date="2012-08-20T13:20:00Z">
        <w:r w:rsidRPr="00F31424" w:rsidDel="00204678">
          <w:delText xml:space="preserve">PM </w:delText>
        </w:r>
      </w:del>
      <w:r w:rsidRPr="00F31424">
        <w:t>embodies many elements that need to be coordinated and brought together as a single united effort to produce the prescribed deliverable</w:t>
      </w:r>
      <w:r w:rsidR="0087306F">
        <w:t xml:space="preserve">. </w:t>
      </w:r>
      <w:del w:id="300" w:author="DM" w:date="2012-08-19T05:18:00Z">
        <w:r w:rsidRPr="00F31424" w:rsidDel="007A5FA7">
          <w:delText>Like the glue holding the pieces of a model together, t</w:delText>
        </w:r>
      </w:del>
      <w:ins w:id="301" w:author="DM" w:date="2012-08-19T05:18:00Z">
        <w:r w:rsidR="007A5FA7">
          <w:t>T</w:t>
        </w:r>
      </w:ins>
      <w:r w:rsidRPr="00F31424">
        <w:t>h</w:t>
      </w:r>
      <w:ins w:id="302" w:author="DM" w:date="2012-08-19T05:19:00Z">
        <w:r w:rsidR="007A5FA7">
          <w:t>e</w:t>
        </w:r>
      </w:ins>
      <w:del w:id="303" w:author="DM" w:date="2012-08-19T05:19:00Z">
        <w:r w:rsidRPr="00F31424" w:rsidDel="007A5FA7">
          <w:delText>is</w:delText>
        </w:r>
      </w:del>
      <w:r w:rsidRPr="00F31424">
        <w:t xml:space="preserve"> skill </w:t>
      </w:r>
      <w:ins w:id="304" w:author="DM" w:date="2012-08-19T05:19:00Z">
        <w:r w:rsidR="007A5FA7">
          <w:t xml:space="preserve">to do this </w:t>
        </w:r>
      </w:ins>
      <w:r w:rsidRPr="00F31424">
        <w:t xml:space="preserve">is the glue </w:t>
      </w:r>
      <w:r w:rsidR="00B10FC8">
        <w:t>that holds together</w:t>
      </w:r>
      <w:r w:rsidRPr="00F31424">
        <w:t xml:space="preserve"> the various functional and management elements of a project to form the project team. Keeping everyone together as a solid team is the greatest challenge facing a </w:t>
      </w:r>
      <w:ins w:id="305" w:author="DM" w:date="2012-08-19T05:19:00Z">
        <w:r w:rsidR="007A5FA7">
          <w:t>project manager</w:t>
        </w:r>
      </w:ins>
      <w:del w:id="306" w:author="DM" w:date="2012-08-19T05:19:00Z">
        <w:r w:rsidRPr="00F31424" w:rsidDel="007A5FA7">
          <w:delText>PM</w:delText>
        </w:r>
      </w:del>
      <w:r w:rsidRPr="00F31424">
        <w:t>.</w:t>
      </w:r>
    </w:p>
    <w:p w:rsidR="00A72EA8" w:rsidRPr="00F31424" w:rsidRDefault="00A72EA8" w:rsidP="00CF3D78">
      <w:pPr>
        <w:pStyle w:val="Para"/>
        <w:rPr>
          <w:rFonts w:cstheme="minorHAnsi"/>
        </w:rPr>
      </w:pPr>
      <w:r w:rsidRPr="00F31424">
        <w:t xml:space="preserve">The project manager has a diverse audience that spans multiple functional areas and management levels. This diversity requires the </w:t>
      </w:r>
      <w:ins w:id="307" w:author="DM" w:date="2012-08-19T05:19:00Z">
        <w:r w:rsidR="007A5FA7" w:rsidRPr="00F31424">
          <w:t xml:space="preserve">project manager </w:t>
        </w:r>
      </w:ins>
      <w:del w:id="308" w:author="DM" w:date="2012-08-19T05:19:00Z">
        <w:r w:rsidRPr="00F31424" w:rsidDel="007A5FA7">
          <w:delText xml:space="preserve">PM </w:delText>
        </w:r>
      </w:del>
      <w:r w:rsidRPr="00F31424">
        <w:t>to invest time in developing a solid communications plan that will provide a continuous means of communication to the entire project team. This diversity also requires the identification of information that is needed by the various project team members and</w:t>
      </w:r>
      <w:r w:rsidR="00DA19DD">
        <w:t xml:space="preserve"> knowledge about</w:t>
      </w:r>
      <w:r w:rsidRPr="00F31424">
        <w:t xml:space="preserve"> how to </w:t>
      </w:r>
      <w:r w:rsidR="00DA19DD">
        <w:t xml:space="preserve">best </w:t>
      </w:r>
      <w:r w:rsidRPr="00F31424">
        <w:t xml:space="preserve">communicate this information. An effective communications plan is an integral part of the overall project plan and a critical factor in </w:t>
      </w:r>
      <w:del w:id="309" w:author="DM" w:date="2012-08-19T05:21:00Z">
        <w:r w:rsidRPr="00F31424" w:rsidDel="007A5FA7">
          <w:delText xml:space="preserve">the </w:delText>
        </w:r>
      </w:del>
      <w:r w:rsidRPr="00F31424">
        <w:t xml:space="preserve">overall </w:t>
      </w:r>
      <w:ins w:id="310" w:author="DM" w:date="2012-08-19T05:21:00Z">
        <w:r w:rsidR="007A5FA7" w:rsidRPr="00F31424">
          <w:t xml:space="preserve">project </w:t>
        </w:r>
      </w:ins>
      <w:r w:rsidRPr="00F31424">
        <w:t>success</w:t>
      </w:r>
      <w:del w:id="311" w:author="DM" w:date="2012-08-19T05:21:00Z">
        <w:r w:rsidRPr="00F31424" w:rsidDel="007A5FA7">
          <w:delText xml:space="preserve"> of the project</w:delText>
        </w:r>
      </w:del>
      <w:r w:rsidRPr="00F31424">
        <w:t>. Developing the communications plan must include the implementation project team</w:t>
      </w:r>
      <w:del w:id="312" w:author="DM" w:date="2012-08-19T05:22:00Z">
        <w:r w:rsidRPr="00F31424" w:rsidDel="00E2438E">
          <w:delText>,</w:delText>
        </w:r>
      </w:del>
      <w:ins w:id="313" w:author="DM" w:date="2012-08-19T05:22:00Z">
        <w:r w:rsidR="00E2438E">
          <w:t xml:space="preserve"> and</w:t>
        </w:r>
      </w:ins>
      <w:r w:rsidRPr="00F31424">
        <w:t xml:space="preserve"> principal management and project stakeholders</w:t>
      </w:r>
      <w:ins w:id="314" w:author="DM" w:date="2012-08-19T05:21:00Z">
        <w:r w:rsidR="00E2438E">
          <w:t>,</w:t>
        </w:r>
      </w:ins>
      <w:r w:rsidRPr="00F31424">
        <w:t xml:space="preserve"> and </w:t>
      </w:r>
      <w:ins w:id="315" w:author="DM" w:date="2012-08-19T05:22:00Z">
        <w:r w:rsidR="00E2438E">
          <w:t xml:space="preserve">must </w:t>
        </w:r>
      </w:ins>
      <w:r w:rsidRPr="00F31424">
        <w:t>address management of information, information content, communications skill</w:t>
      </w:r>
      <w:ins w:id="316" w:author="DM" w:date="2012-08-19T05:22:00Z">
        <w:r w:rsidR="00E2438E">
          <w:t>,</w:t>
        </w:r>
      </w:ins>
      <w:r w:rsidRPr="00F31424">
        <w:t xml:space="preserve"> and accuracy. These elements are the glue behind the communications plan.</w:t>
      </w:r>
    </w:p>
    <w:p w:rsidR="00A72EA8" w:rsidRPr="00F31424" w:rsidRDefault="00A72EA8" w:rsidP="00846AB6">
      <w:pPr>
        <w:pStyle w:val="H2"/>
        <w:rPr>
          <w:rFonts w:cstheme="minorHAnsi"/>
        </w:rPr>
      </w:pPr>
      <w:r w:rsidRPr="00F31424">
        <w:lastRenderedPageBreak/>
        <w:t>Information Management</w:t>
      </w:r>
    </w:p>
    <w:p w:rsidR="00A72EA8" w:rsidRPr="00F31424" w:rsidRDefault="00A72EA8" w:rsidP="00CF3D78">
      <w:pPr>
        <w:pStyle w:val="Para"/>
        <w:rPr>
          <w:rFonts w:cstheme="minorHAnsi"/>
        </w:rPr>
      </w:pPr>
      <w:r w:rsidRPr="00F31424">
        <w:t xml:space="preserve">During the course of a project, a large amount of information is produced </w:t>
      </w:r>
      <w:r w:rsidR="00D35FFB">
        <w:t>and</w:t>
      </w:r>
      <w:r w:rsidR="00D35FFB" w:rsidRPr="00F31424">
        <w:t xml:space="preserve"> </w:t>
      </w:r>
      <w:r w:rsidRPr="00F31424">
        <w:t>received. Management of this information is the responsibility of the project manager</w:t>
      </w:r>
      <w:ins w:id="317" w:author="Tim Runcie" w:date="2012-09-13T11:40:00Z">
        <w:r w:rsidR="00DA3943">
          <w:t xml:space="preserve"> and the PMO</w:t>
        </w:r>
      </w:ins>
      <w:commentRangeStart w:id="318"/>
      <w:ins w:id="319" w:author="DM" w:date="2012-08-19T05:22:00Z">
        <w:del w:id="320" w:author="Jeff Jacobson" w:date="2012-09-13T17:18:00Z">
          <w:r w:rsidR="00E2438E" w:rsidDel="00DE21E3">
            <w:rPr>
              <w:rStyle w:val="QueryInline"/>
            </w:rPr>
            <w:delText>[</w:delText>
          </w:r>
          <w:commentRangeStart w:id="321"/>
          <w:r w:rsidR="00E2438E" w:rsidDel="00DE21E3">
            <w:rPr>
              <w:rStyle w:val="QueryInline"/>
            </w:rPr>
            <w:delText>AU: not the PMO?]</w:delText>
          </w:r>
        </w:del>
      </w:ins>
      <w:commentRangeEnd w:id="318"/>
      <w:del w:id="322" w:author="Jeff Jacobson" w:date="2012-09-13T17:18:00Z">
        <w:r w:rsidR="008A5AE4" w:rsidDel="00DE21E3">
          <w:rPr>
            <w:rStyle w:val="CommentReference"/>
            <w:rFonts w:asciiTheme="minorHAnsi" w:eastAsiaTheme="minorHAnsi" w:hAnsiTheme="minorHAnsi" w:cstheme="minorBidi"/>
            <w:snapToGrid/>
          </w:rPr>
          <w:commentReference w:id="318"/>
        </w:r>
      </w:del>
      <w:r w:rsidRPr="00F31424">
        <w:t xml:space="preserve"> </w:t>
      </w:r>
      <w:commentRangeEnd w:id="321"/>
      <w:r w:rsidR="00DA3943">
        <w:rPr>
          <w:rStyle w:val="CommentReference"/>
          <w:rFonts w:asciiTheme="minorHAnsi" w:eastAsiaTheme="minorHAnsi" w:hAnsiTheme="minorHAnsi" w:cstheme="minorBidi"/>
          <w:snapToGrid/>
        </w:rPr>
        <w:commentReference w:id="321"/>
      </w:r>
      <w:r w:rsidRPr="00F31424">
        <w:t xml:space="preserve">as the </w:t>
      </w:r>
      <w:del w:id="323" w:author="DM" w:date="2012-08-19T05:22:00Z">
        <w:r w:rsidR="00D12817" w:rsidDel="00E2438E">
          <w:delText>“</w:delText>
        </w:r>
      </w:del>
      <w:r w:rsidRPr="00F31424">
        <w:t>office of record</w:t>
      </w:r>
      <w:del w:id="324" w:author="DM" w:date="2012-08-19T05:22:00Z">
        <w:r w:rsidR="00D12817" w:rsidDel="00E2438E">
          <w:delText>”</w:delText>
        </w:r>
      </w:del>
      <w:r w:rsidRPr="00F31424">
        <w:t xml:space="preserve"> for all project information. The communications plan addresses the policies and procedures to manage project information. A well-developed report matrix determines how project information is packaged and distributed. This matrix should identify the type of report (formal report, project status reviews, memos, etc.), </w:t>
      </w:r>
      <w:del w:id="325" w:author="DM" w:date="2012-08-19T05:22:00Z">
        <w:r w:rsidRPr="00F31424" w:rsidDel="00E2438E">
          <w:delText xml:space="preserve">the </w:delText>
        </w:r>
      </w:del>
      <w:r w:rsidRPr="00F31424">
        <w:t xml:space="preserve">recipients, </w:t>
      </w:r>
      <w:del w:id="326" w:author="DM" w:date="2012-08-19T05:22:00Z">
        <w:r w:rsidRPr="00F31424" w:rsidDel="00E2438E">
          <w:delText xml:space="preserve">the </w:delText>
        </w:r>
      </w:del>
      <w:r w:rsidRPr="00F31424">
        <w:t>frequency of reports</w:t>
      </w:r>
      <w:ins w:id="327" w:author="DM" w:date="2012-08-19T05:22:00Z">
        <w:r w:rsidR="00E2438E">
          <w:t>,</w:t>
        </w:r>
      </w:ins>
      <w:r w:rsidRPr="00F31424">
        <w:t xml:space="preserve"> and what action is expected from the recipients. The development of the report matrix must include any contract provisions regarding reports.</w:t>
      </w:r>
    </w:p>
    <w:p w:rsidR="00A72EA8" w:rsidRPr="00F31424" w:rsidRDefault="00A72EA8" w:rsidP="00846AB6">
      <w:pPr>
        <w:pStyle w:val="H2"/>
        <w:rPr>
          <w:rFonts w:cstheme="minorHAnsi"/>
        </w:rPr>
      </w:pPr>
      <w:r w:rsidRPr="00F31424">
        <w:t>Information Content</w:t>
      </w:r>
    </w:p>
    <w:p w:rsidR="00A72EA8" w:rsidRPr="00F31424" w:rsidRDefault="00A72EA8" w:rsidP="00CF3D78">
      <w:pPr>
        <w:pStyle w:val="Para"/>
        <w:rPr>
          <w:rFonts w:cstheme="minorHAnsi"/>
        </w:rPr>
      </w:pPr>
      <w:r w:rsidRPr="00F31424">
        <w:t>Once the needed reports are identified, specific data elements, content structure</w:t>
      </w:r>
      <w:r w:rsidR="003D6E1E">
        <w:t>,</w:t>
      </w:r>
      <w:r w:rsidRPr="00F31424">
        <w:t xml:space="preserve"> and </w:t>
      </w:r>
      <w:del w:id="328" w:author="DM" w:date="2012-08-19T05:23:00Z">
        <w:r w:rsidRPr="00F31424" w:rsidDel="00E2438E">
          <w:delText xml:space="preserve">the </w:delText>
        </w:r>
      </w:del>
      <w:r w:rsidRPr="00F31424">
        <w:t xml:space="preserve">level of detail must be documented in templates for each report. The draft templates are provided to the requesting functional or management element for final approval and then made available to the team. The list of the approved project reports is made part of the communications plan with samples </w:t>
      </w:r>
      <w:ins w:id="329" w:author="DM" w:date="2012-08-19T05:23:00Z">
        <w:r w:rsidR="00E2438E">
          <w:t xml:space="preserve">in </w:t>
        </w:r>
      </w:ins>
      <w:del w:id="330" w:author="DM" w:date="2012-08-19T05:23:00Z">
        <w:r w:rsidRPr="00F31424" w:rsidDel="00E2438E">
          <w:delText xml:space="preserve">as </w:delText>
        </w:r>
      </w:del>
      <w:r w:rsidRPr="00F31424">
        <w:t xml:space="preserve">an appendix. In organizations that have a mature </w:t>
      </w:r>
      <w:del w:id="331" w:author="DM" w:date="2012-08-19T05:06:00Z">
        <w:r w:rsidRPr="00F31424" w:rsidDel="009D3907">
          <w:delText xml:space="preserve">project management </w:delText>
        </w:r>
      </w:del>
      <w:ins w:id="332" w:author="DM" w:date="2012-08-19T05:06:00Z">
        <w:r w:rsidR="009D3907">
          <w:t xml:space="preserve">PM </w:t>
        </w:r>
      </w:ins>
      <w:r w:rsidRPr="00F31424">
        <w:t xml:space="preserve">process, </w:t>
      </w:r>
      <w:del w:id="333" w:author="Jeff Jacobson" w:date="2012-09-05T11:58:00Z">
        <w:r w:rsidRPr="00F31424" w:rsidDel="00BB6A03">
          <w:delText>this element</w:delText>
        </w:r>
      </w:del>
      <w:ins w:id="334" w:author="DM" w:date="2012-08-19T05:23:00Z">
        <w:del w:id="335" w:author="Jeff Jacobson" w:date="2012-09-05T11:58:00Z">
          <w:r w:rsidR="00E2438E" w:rsidDel="00BB6A03">
            <w:rPr>
              <w:rStyle w:val="QueryInline"/>
            </w:rPr>
            <w:delText>[AU: which element? Please name it]</w:delText>
          </w:r>
        </w:del>
      </w:ins>
      <w:ins w:id="336" w:author="Jeff Jacobson" w:date="2012-09-05T11:58:00Z">
        <w:r w:rsidR="00BB6A03">
          <w:t>the inclusion of this approved project list</w:t>
        </w:r>
      </w:ins>
      <w:r w:rsidRPr="00F31424">
        <w:t xml:space="preserve"> </w:t>
      </w:r>
      <w:del w:id="337" w:author="Jeff Jacobson" w:date="2012-09-05T11:58:00Z">
        <w:r w:rsidRPr="00F31424" w:rsidDel="00BB6A03">
          <w:delText>of</w:delText>
        </w:r>
      </w:del>
      <w:ins w:id="338" w:author="Jeff Jacobson" w:date="2012-09-05T11:58:00Z">
        <w:r w:rsidR="00BB6A03">
          <w:t>into</w:t>
        </w:r>
      </w:ins>
      <w:r w:rsidRPr="00F31424">
        <w:t xml:space="preserve"> the communications plan has become a standard for all projects. However, these standardized reports and their content still might need to be reviewed for unique data elements and accommodation of specified reports in the contract.</w:t>
      </w:r>
    </w:p>
    <w:p w:rsidR="00A72EA8" w:rsidRPr="00F31424" w:rsidRDefault="00A72EA8" w:rsidP="00846AB6">
      <w:pPr>
        <w:pStyle w:val="H2"/>
        <w:rPr>
          <w:rFonts w:cstheme="minorHAnsi"/>
        </w:rPr>
      </w:pPr>
      <w:r w:rsidRPr="00F31424">
        <w:t>Communications Skills</w:t>
      </w:r>
    </w:p>
    <w:p w:rsidR="00A72EA8" w:rsidRPr="00F31424" w:rsidRDefault="00A72EA8" w:rsidP="0014358E">
      <w:pPr>
        <w:pStyle w:val="Para"/>
      </w:pPr>
      <w:r w:rsidRPr="00F31424">
        <w:t>Project delivery is the first activity that determines how well the information is received. The report matrix indicates whether the information is presented as a stand-alone report</w:t>
      </w:r>
      <w:del w:id="339" w:author="DM" w:date="2012-08-19T05:23:00Z">
        <w:r w:rsidRPr="00F31424" w:rsidDel="00E2438E">
          <w:delText>,</w:delText>
        </w:r>
      </w:del>
      <w:r w:rsidRPr="00F31424">
        <w:t xml:space="preserve"> </w:t>
      </w:r>
      <w:ins w:id="340" w:author="DM" w:date="2012-08-19T05:24:00Z">
        <w:r w:rsidR="00E2438E">
          <w:t xml:space="preserve">or </w:t>
        </w:r>
      </w:ins>
      <w:r w:rsidRPr="00F31424">
        <w:t>part of a larger report or given as an oral presentation, and in what venue (project status reviews, stakeholder updates, team meetings, etc.).</w:t>
      </w:r>
    </w:p>
    <w:p w:rsidR="00A72EA8" w:rsidRPr="00F31424" w:rsidRDefault="00A72EA8" w:rsidP="00CF3D78">
      <w:pPr>
        <w:pStyle w:val="Para"/>
        <w:rPr>
          <w:rFonts w:cstheme="minorHAnsi"/>
        </w:rPr>
      </w:pPr>
      <w:r w:rsidRPr="00F31424">
        <w:t xml:space="preserve">Clear, concise communication is the essential ingredient to </w:t>
      </w:r>
      <w:ins w:id="341" w:author="DM" w:date="2012-08-19T05:24:00Z">
        <w:r w:rsidR="00E2438E">
          <w:t>en</w:t>
        </w:r>
      </w:ins>
      <w:del w:id="342" w:author="DM" w:date="2012-08-19T05:24:00Z">
        <w:r w:rsidRPr="00F31424" w:rsidDel="00E2438E">
          <w:delText>as</w:delText>
        </w:r>
      </w:del>
      <w:r w:rsidRPr="00F31424">
        <w:t>suring complete understanding. The information presented must be unambiguous, leaving no room for latent interpretation.</w:t>
      </w:r>
    </w:p>
    <w:p w:rsidR="00A72EA8" w:rsidRPr="00F31424" w:rsidRDefault="00A72EA8" w:rsidP="00846AB6">
      <w:pPr>
        <w:pStyle w:val="H2"/>
        <w:rPr>
          <w:rFonts w:cstheme="minorHAnsi"/>
        </w:rPr>
      </w:pPr>
      <w:r w:rsidRPr="00F31424">
        <w:lastRenderedPageBreak/>
        <w:t>Accuracy</w:t>
      </w:r>
    </w:p>
    <w:p w:rsidR="00A72EA8" w:rsidRPr="00F31424" w:rsidRDefault="00A72EA8" w:rsidP="00CF3D78">
      <w:pPr>
        <w:pStyle w:val="Para"/>
        <w:rPr>
          <w:rFonts w:cstheme="minorHAnsi"/>
        </w:rPr>
      </w:pPr>
      <w:del w:id="343" w:author="DM" w:date="2012-08-19T05:24:00Z">
        <w:r w:rsidRPr="00F31424" w:rsidDel="00E2438E">
          <w:delText>Be factual i</w:delText>
        </w:r>
      </w:del>
      <w:ins w:id="344" w:author="DM" w:date="2012-08-19T05:24:00Z">
        <w:r w:rsidR="00E2438E">
          <w:t>I</w:t>
        </w:r>
      </w:ins>
      <w:r w:rsidRPr="00F31424">
        <w:t>n the presentation</w:t>
      </w:r>
      <w:ins w:id="345" w:author="DM" w:date="2012-08-19T05:24:00Z">
        <w:r w:rsidR="00E2438E">
          <w:t xml:space="preserve">, </w:t>
        </w:r>
      </w:ins>
      <w:ins w:id="346" w:author="DM" w:date="2012-08-19T05:25:00Z">
        <w:r w:rsidR="00324647">
          <w:t xml:space="preserve">you must </w:t>
        </w:r>
      </w:ins>
      <w:ins w:id="347" w:author="DM" w:date="2012-08-19T05:24:00Z">
        <w:r w:rsidR="00E2438E">
          <w:t>be factual</w:t>
        </w:r>
      </w:ins>
      <w:r w:rsidRPr="00F31424">
        <w:t xml:space="preserve"> and tell the whole story</w:t>
      </w:r>
      <w:ins w:id="348" w:author="DM" w:date="2012-08-19T05:24:00Z">
        <w:r w:rsidR="00E2438E">
          <w:t>,</w:t>
        </w:r>
      </w:ins>
      <w:r w:rsidR="00503ED4">
        <w:t xml:space="preserve"> </w:t>
      </w:r>
      <w:del w:id="349" w:author="DM" w:date="2012-08-19T05:24:00Z">
        <w:r w:rsidR="00503ED4" w:rsidDel="00E2438E">
          <w:delText xml:space="preserve">– </w:delText>
        </w:r>
      </w:del>
      <w:r w:rsidRPr="00F31424">
        <w:t xml:space="preserve">the good </w:t>
      </w:r>
      <w:r w:rsidR="003A287A">
        <w:rPr>
          <w:i/>
        </w:rPr>
        <w:t>and</w:t>
      </w:r>
      <w:r w:rsidRPr="00F31424">
        <w:t xml:space="preserve"> the bad. Do not sacrifice </w:t>
      </w:r>
      <w:ins w:id="350" w:author="DM" w:date="2012-08-19T05:25:00Z">
        <w:r w:rsidR="00324647">
          <w:t>your</w:t>
        </w:r>
      </w:ins>
      <w:del w:id="351" w:author="DM" w:date="2012-08-19T05:25:00Z">
        <w:r w:rsidRPr="00F31424" w:rsidDel="00324647">
          <w:delText>the project manager</w:delText>
        </w:r>
        <w:r w:rsidR="00B42AB4" w:rsidDel="00324647">
          <w:delText>’</w:delText>
        </w:r>
        <w:r w:rsidRPr="00F31424" w:rsidDel="00324647">
          <w:delText>s</w:delText>
        </w:r>
      </w:del>
      <w:r w:rsidRPr="00F31424">
        <w:t xml:space="preserve"> most important assets: honesty and integrity. Once you have been caught trying to understate a situation or </w:t>
      </w:r>
      <w:del w:id="352" w:author="DM" w:date="2012-08-19T05:24:00Z">
        <w:r w:rsidRPr="00F31424" w:rsidDel="00E2438E">
          <w:delText xml:space="preserve">totally </w:delText>
        </w:r>
      </w:del>
      <w:r w:rsidRPr="00F31424">
        <w:t>omit</w:t>
      </w:r>
      <w:del w:id="353" w:author="DM" w:date="2012-08-19T05:24:00Z">
        <w:r w:rsidRPr="00F31424" w:rsidDel="00324647">
          <w:delText>ting</w:delText>
        </w:r>
      </w:del>
      <w:r w:rsidRPr="00F31424">
        <w:t xml:space="preserve"> it</w:t>
      </w:r>
      <w:ins w:id="354" w:author="DM" w:date="2012-08-19T05:25:00Z">
        <w:r w:rsidR="00324647">
          <w:t xml:space="preserve"> entirely</w:t>
        </w:r>
      </w:ins>
      <w:r w:rsidRPr="00F31424">
        <w:t>, your reputation as an effective project manager is fatally tarnished forever. A project manager may be forgiven for many missteps</w:t>
      </w:r>
      <w:del w:id="355" w:author="DM" w:date="2012-08-19T05:25:00Z">
        <w:r w:rsidRPr="00F31424" w:rsidDel="00324647">
          <w:delText>,</w:delText>
        </w:r>
      </w:del>
      <w:r w:rsidRPr="00F31424">
        <w:t xml:space="preserve"> but </w:t>
      </w:r>
      <w:ins w:id="356" w:author="DM" w:date="2012-08-19T05:25:00Z">
        <w:r w:rsidR="00324647">
          <w:t xml:space="preserve">is </w:t>
        </w:r>
        <w:r w:rsidR="00324647" w:rsidRPr="00F31424">
          <w:t xml:space="preserve">never forgiven </w:t>
        </w:r>
        <w:r w:rsidR="00324647">
          <w:t>for being</w:t>
        </w:r>
      </w:ins>
      <w:del w:id="357" w:author="DM" w:date="2012-08-19T05:25:00Z">
        <w:r w:rsidRPr="00F31424" w:rsidDel="00324647">
          <w:delText>to be</w:delText>
        </w:r>
      </w:del>
      <w:r w:rsidRPr="00F31424">
        <w:t xml:space="preserve"> found guilty of being less than honest</w:t>
      </w:r>
      <w:del w:id="358" w:author="DM" w:date="2012-08-19T05:26:00Z">
        <w:r w:rsidRPr="00F31424" w:rsidDel="00324647">
          <w:delText xml:space="preserve"> is</w:delText>
        </w:r>
      </w:del>
      <w:del w:id="359" w:author="DM" w:date="2012-08-19T05:25:00Z">
        <w:r w:rsidRPr="00F31424" w:rsidDel="00324647">
          <w:delText xml:space="preserve"> never forgiven</w:delText>
        </w:r>
      </w:del>
      <w:r w:rsidRPr="00F31424">
        <w:t xml:space="preserve">. </w:t>
      </w:r>
      <w:del w:id="360" w:author="DM" w:date="2012-08-19T05:26:00Z">
        <w:r w:rsidRPr="00F31424" w:rsidDel="00324647">
          <w:delText>An h</w:delText>
        </w:r>
      </w:del>
      <w:ins w:id="361" w:author="DM" w:date="2012-08-19T05:26:00Z">
        <w:r w:rsidR="00324647">
          <w:t>H</w:t>
        </w:r>
      </w:ins>
      <w:r w:rsidRPr="00F31424">
        <w:t>onest project</w:t>
      </w:r>
      <w:del w:id="362" w:author="DM" w:date="2012-08-20T13:21:00Z">
        <w:r w:rsidRPr="00F31424" w:rsidDel="00792CFC">
          <w:delText xml:space="preserve"> </w:delText>
        </w:r>
      </w:del>
      <w:ins w:id="363" w:author="DM" w:date="2012-08-20T13:21:00Z">
        <w:r w:rsidR="00792CFC">
          <w:t xml:space="preserve"> </w:t>
        </w:r>
      </w:ins>
      <w:r w:rsidRPr="00F31424">
        <w:t>manager</w:t>
      </w:r>
      <w:ins w:id="364" w:author="DM" w:date="2012-08-20T13:21:00Z">
        <w:r w:rsidR="00792CFC">
          <w:t>s</w:t>
        </w:r>
      </w:ins>
      <w:r w:rsidRPr="00F31424">
        <w:t xml:space="preserve"> </w:t>
      </w:r>
      <w:r w:rsidR="00CD1FB0">
        <w:t>with</w:t>
      </w:r>
      <w:r w:rsidR="00CD1FB0" w:rsidRPr="00F31424">
        <w:t xml:space="preserve"> </w:t>
      </w:r>
      <w:r w:rsidRPr="00F31424">
        <w:t xml:space="preserve">a high level of integrity will display </w:t>
      </w:r>
      <w:r w:rsidRPr="0072755B">
        <w:rPr>
          <w:highlight w:val="yellow"/>
          <w:rPrChange w:id="365" w:author="Odum, Amy - Hoboken" w:date="2012-08-27T15:45:00Z">
            <w:rPr/>
          </w:rPrChange>
        </w:rPr>
        <w:t>enhanced</w:t>
      </w:r>
      <w:commentRangeStart w:id="366"/>
      <w:ins w:id="367" w:author="DM" w:date="2012-08-19T05:26:00Z">
        <w:del w:id="368" w:author="Jeff Jacobson" w:date="2012-09-13T17:18:00Z">
          <w:r w:rsidR="00324647" w:rsidDel="00633359">
            <w:rPr>
              <w:rStyle w:val="QueryInline"/>
            </w:rPr>
            <w:delText>[AU: how?]</w:delText>
          </w:r>
        </w:del>
      </w:ins>
      <w:r w:rsidRPr="00F31424">
        <w:t xml:space="preserve"> </w:t>
      </w:r>
      <w:commentRangeEnd w:id="366"/>
      <w:r w:rsidR="0063783C">
        <w:rPr>
          <w:rStyle w:val="CommentReference"/>
          <w:rFonts w:asciiTheme="minorHAnsi" w:eastAsiaTheme="minorHAnsi" w:hAnsiTheme="minorHAnsi" w:cstheme="minorBidi"/>
          <w:snapToGrid/>
        </w:rPr>
        <w:commentReference w:id="366"/>
      </w:r>
      <w:r w:rsidRPr="00F31424">
        <w:t>team leadership</w:t>
      </w:r>
      <w:ins w:id="369" w:author="Tim Runcie" w:date="2012-09-13T11:41:00Z">
        <w:r w:rsidR="0063783C">
          <w:t xml:space="preserve">. </w:t>
        </w:r>
        <w:del w:id="370" w:author="Jeff Jacobson" w:date="2012-09-13T17:18:00Z">
          <w:r w:rsidR="0063783C" w:rsidDel="00633359">
            <w:delText xml:space="preserve"> </w:delText>
          </w:r>
        </w:del>
        <w:r w:rsidR="0063783C">
          <w:t>By maintaining the standards of communication, one source of truth reporting in their project schedules</w:t>
        </w:r>
        <w:del w:id="371" w:author="Jeff Jacobson" w:date="2012-09-13T17:20:00Z">
          <w:r w:rsidR="0063783C" w:rsidDel="008761EB">
            <w:delText>, this</w:delText>
          </w:r>
        </w:del>
        <w:r w:rsidR="0063783C">
          <w:t xml:space="preserve"> simplifies and </w:t>
        </w:r>
      </w:ins>
      <w:ins w:id="372" w:author="Tim Runcie" w:date="2012-09-13T11:42:00Z">
        <w:r w:rsidR="0063783C">
          <w:t>creates good standards and leadership for getting to best practices around project management</w:t>
        </w:r>
      </w:ins>
      <w:r w:rsidRPr="00F31424">
        <w:t xml:space="preserve">. Senior management will welcome </w:t>
      </w:r>
      <w:ins w:id="373" w:author="DM" w:date="2012-08-19T05:26:00Z">
        <w:r w:rsidR="00324647">
          <w:t>their</w:t>
        </w:r>
      </w:ins>
      <w:del w:id="374" w:author="DM" w:date="2012-08-19T05:26:00Z">
        <w:r w:rsidRPr="00F31424" w:rsidDel="00324647">
          <w:delText>his</w:delText>
        </w:r>
      </w:del>
      <w:r w:rsidRPr="00F31424">
        <w:t xml:space="preserve"> presence, even if it does not like what </w:t>
      </w:r>
      <w:ins w:id="375" w:author="DM" w:date="2012-08-19T05:26:00Z">
        <w:r w:rsidR="00324647">
          <w:t>they</w:t>
        </w:r>
      </w:ins>
      <w:del w:id="376" w:author="DM" w:date="2012-08-19T05:26:00Z">
        <w:r w:rsidRPr="00F31424" w:rsidDel="00324647">
          <w:delText>he</w:delText>
        </w:r>
      </w:del>
      <w:r w:rsidRPr="00F31424">
        <w:t xml:space="preserve"> </w:t>
      </w:r>
      <w:ins w:id="377" w:author="DM" w:date="2012-08-19T05:26:00Z">
        <w:r w:rsidR="00324647">
          <w:t>are</w:t>
        </w:r>
      </w:ins>
      <w:del w:id="378" w:author="DM" w:date="2012-08-19T05:26:00Z">
        <w:r w:rsidRPr="00F31424" w:rsidDel="00324647">
          <w:delText>is telling</w:delText>
        </w:r>
      </w:del>
      <w:ins w:id="379" w:author="DM" w:date="2012-08-19T05:26:00Z">
        <w:r w:rsidR="00324647">
          <w:t xml:space="preserve"> saying</w:t>
        </w:r>
      </w:ins>
      <w:del w:id="380" w:author="DM" w:date="2012-08-19T05:26:00Z">
        <w:r w:rsidRPr="00F31424" w:rsidDel="00324647">
          <w:delText xml:space="preserve"> them</w:delText>
        </w:r>
      </w:del>
      <w:r w:rsidRPr="00F31424">
        <w:t xml:space="preserve">. </w:t>
      </w:r>
      <w:del w:id="381" w:author="DM" w:date="2012-08-19T05:26:00Z">
        <w:r w:rsidRPr="00F31424" w:rsidDel="00324647">
          <w:delText xml:space="preserve">I have never known of an </w:delText>
        </w:r>
      </w:del>
      <w:ins w:id="382" w:author="DM" w:date="2012-08-19T05:26:00Z">
        <w:r w:rsidR="00324647">
          <w:t>H</w:t>
        </w:r>
      </w:ins>
      <w:del w:id="383" w:author="DM" w:date="2012-08-19T05:26:00Z">
        <w:r w:rsidRPr="00F31424" w:rsidDel="00324647">
          <w:delText>h</w:delText>
        </w:r>
      </w:del>
      <w:r w:rsidRPr="00F31424">
        <w:t>onest messenger</w:t>
      </w:r>
      <w:ins w:id="384" w:author="DM" w:date="2012-08-20T13:21:00Z">
        <w:r w:rsidR="00792CFC">
          <w:t>s</w:t>
        </w:r>
      </w:ins>
      <w:r w:rsidRPr="00F31424">
        <w:t xml:space="preserve"> </w:t>
      </w:r>
      <w:ins w:id="385" w:author="DM" w:date="2012-08-19T05:26:00Z">
        <w:r w:rsidR="00324647">
          <w:t xml:space="preserve">are never </w:t>
        </w:r>
      </w:ins>
      <w:del w:id="386" w:author="DM" w:date="2012-08-19T05:26:00Z">
        <w:r w:rsidRPr="00F31424" w:rsidDel="00324647">
          <w:delText xml:space="preserve">being </w:delText>
        </w:r>
      </w:del>
      <w:r w:rsidRPr="00F31424">
        <w:t>shot</w:t>
      </w:r>
      <w:ins w:id="387" w:author="DM" w:date="2012-08-19T05:26:00Z">
        <w:r w:rsidR="00324647">
          <w:t xml:space="preserve"> in these situations</w:t>
        </w:r>
      </w:ins>
      <w:r w:rsidRPr="00F31424">
        <w:t>.</w:t>
      </w:r>
      <w:ins w:id="388" w:author="Tim Runcie" w:date="2012-09-13T11:42:00Z">
        <w:del w:id="389" w:author="Jeff Jacobson" w:date="2012-09-13T17:21:00Z">
          <w:r w:rsidR="0063783C" w:rsidDel="008761EB">
            <w:delText xml:space="preserve"> </w:delText>
          </w:r>
        </w:del>
        <w:r w:rsidR="0063783C">
          <w:t xml:space="preserve"> We the authors have spent many years consulting and one truth we can rely on is that </w:t>
        </w:r>
        <w:del w:id="390" w:author="Jeff Jacobson" w:date="2012-09-13T17:21:00Z">
          <w:r w:rsidR="0063783C" w:rsidDel="008761EB">
            <w:delText xml:space="preserve">the </w:delText>
          </w:r>
        </w:del>
        <w:r w:rsidR="0063783C">
          <w:t>information is not good or bad, it</w:t>
        </w:r>
      </w:ins>
      <w:ins w:id="391" w:author="Tim Runcie" w:date="2012-09-13T11:43:00Z">
        <w:r w:rsidR="0063783C">
          <w:t xml:space="preserve">’s just information. </w:t>
        </w:r>
        <w:del w:id="392" w:author="Jeff Jacobson" w:date="2012-09-13T17:22:00Z">
          <w:r w:rsidR="0063783C" w:rsidDel="008761EB">
            <w:delText xml:space="preserve"> </w:delText>
          </w:r>
        </w:del>
        <w:r w:rsidR="0063783C">
          <w:t xml:space="preserve">Executives and senior management </w:t>
        </w:r>
        <w:del w:id="393" w:author="Jeff Jacobson" w:date="2012-09-13T17:22:00Z">
          <w:r w:rsidR="0063783C" w:rsidDel="008761EB">
            <w:delText xml:space="preserve">in so many cases </w:delText>
          </w:r>
        </w:del>
        <w:r w:rsidR="0063783C">
          <w:t xml:space="preserve">have </w:t>
        </w:r>
      </w:ins>
      <w:ins w:id="394" w:author="Jeff Jacobson" w:date="2012-09-13T17:22:00Z">
        <w:r w:rsidR="008761EB">
          <w:t xml:space="preserve">such </w:t>
        </w:r>
      </w:ins>
      <w:ins w:id="395" w:author="Tim Runcie" w:date="2012-09-13T11:43:00Z">
        <w:r w:rsidR="0063783C">
          <w:t xml:space="preserve">a </w:t>
        </w:r>
        <w:del w:id="396" w:author="Jeff Jacobson" w:date="2012-09-13T17:22:00Z">
          <w:r w:rsidR="0063783C" w:rsidDel="008761EB">
            <w:delText xml:space="preserve">very </w:delText>
          </w:r>
        </w:del>
        <w:r w:rsidR="0063783C">
          <w:t>difficult time getting accurate metrics and status, that clear and honest reporting is appreciated</w:t>
        </w:r>
        <w:del w:id="397" w:author="Jeff Jacobson" w:date="2012-09-13T17:23:00Z">
          <w:r w:rsidR="0063783C" w:rsidDel="008761EB">
            <w:delText>,</w:delText>
          </w:r>
        </w:del>
        <w:r w:rsidR="0063783C">
          <w:t xml:space="preserve"> </w:t>
        </w:r>
      </w:ins>
      <w:ins w:id="398" w:author="Jeff Jacobson" w:date="2012-09-13T17:23:00Z">
        <w:r w:rsidR="008761EB">
          <w:t>(</w:t>
        </w:r>
      </w:ins>
      <w:ins w:id="399" w:author="Tim Runcie" w:date="2012-09-13T11:43:00Z">
        <w:r w:rsidR="0063783C">
          <w:t xml:space="preserve">especially if the </w:t>
        </w:r>
      </w:ins>
      <w:ins w:id="400" w:author="Tim Runcie" w:date="2012-09-13T11:44:00Z">
        <w:r w:rsidR="0063783C">
          <w:t>information</w:t>
        </w:r>
      </w:ins>
      <w:ins w:id="401" w:author="Tim Runcie" w:date="2012-09-13T11:43:00Z">
        <w:r w:rsidR="0063783C">
          <w:t xml:space="preserve"> </w:t>
        </w:r>
      </w:ins>
      <w:ins w:id="402" w:author="Tim Runcie" w:date="2012-09-13T11:44:00Z">
        <w:r w:rsidR="0063783C">
          <w:t>comes sooner in the project lifecycle rather than later</w:t>
        </w:r>
      </w:ins>
      <w:ins w:id="403" w:author="Jeff Jacobson" w:date="2012-09-13T17:23:00Z">
        <w:r w:rsidR="008761EB">
          <w:t>)</w:t>
        </w:r>
      </w:ins>
      <w:ins w:id="404" w:author="Tim Runcie" w:date="2012-09-13T11:44:00Z">
        <w:r w:rsidR="0063783C">
          <w:t>.</w:t>
        </w:r>
      </w:ins>
    </w:p>
    <w:p w:rsidR="00A72EA8" w:rsidRPr="00F31424" w:rsidRDefault="00A72EA8" w:rsidP="00846AB6">
      <w:pPr>
        <w:pStyle w:val="H2"/>
        <w:rPr>
          <w:rFonts w:cstheme="minorHAnsi"/>
        </w:rPr>
      </w:pPr>
      <w:r w:rsidRPr="00F31424">
        <w:t>Other Considerations</w:t>
      </w:r>
    </w:p>
    <w:p w:rsidR="00A72EA8" w:rsidRPr="00F31424" w:rsidRDefault="00A72EA8" w:rsidP="0014358E">
      <w:pPr>
        <w:pStyle w:val="Para"/>
      </w:pPr>
      <w:r w:rsidRPr="00F31424">
        <w:t xml:space="preserve">Over the last couple of decades, managing the delivery of a product or service has been a </w:t>
      </w:r>
      <w:r w:rsidR="008353A8">
        <w:t>“</w:t>
      </w:r>
      <w:r w:rsidRPr="00F31424">
        <w:t>company team</w:t>
      </w:r>
      <w:r w:rsidR="008353A8">
        <w:t>”</w:t>
      </w:r>
      <w:r w:rsidRPr="00F31424">
        <w:t xml:space="preserve"> effort. All team members worked in the same office and held their meetings in a conference room. It was easy to get the word out or solve project issues, brainstorm</w:t>
      </w:r>
      <w:ins w:id="405" w:author="DM" w:date="2012-08-19T05:27:00Z">
        <w:r w:rsidR="00324647">
          <w:t>,</w:t>
        </w:r>
      </w:ins>
      <w:r w:rsidRPr="00F31424">
        <w:t xml:space="preserve"> or </w:t>
      </w:r>
      <w:del w:id="406" w:author="DM" w:date="2012-08-19T05:27:00Z">
        <w:r w:rsidRPr="00F31424" w:rsidDel="00324647">
          <w:delText xml:space="preserve">provide </w:delText>
        </w:r>
      </w:del>
      <w:r w:rsidRPr="00F31424">
        <w:t>quick</w:t>
      </w:r>
      <w:ins w:id="407" w:author="DM" w:date="2012-08-19T05:27:00Z">
        <w:r w:rsidR="00324647">
          <w:t>ly</w:t>
        </w:r>
      </w:ins>
      <w:r w:rsidRPr="00F31424">
        <w:t xml:space="preserve"> disseminat</w:t>
      </w:r>
      <w:ins w:id="408" w:author="DM" w:date="2012-08-19T05:27:00Z">
        <w:r w:rsidR="00324647">
          <w:t>e</w:t>
        </w:r>
      </w:ins>
      <w:del w:id="409" w:author="DM" w:date="2012-08-19T05:27:00Z">
        <w:r w:rsidRPr="00F31424" w:rsidDel="00324647">
          <w:delText>ion of</w:delText>
        </w:r>
      </w:del>
      <w:r w:rsidRPr="00F31424">
        <w:t xml:space="preserve"> project information. The team was also able to mentor others and provide </w:t>
      </w:r>
      <w:r w:rsidRPr="00127B90">
        <w:t>team maturity</w:t>
      </w:r>
      <w:ins w:id="410" w:author="Tim Runcie" w:date="2012-09-13T11:45:00Z">
        <w:r w:rsidR="00127B90">
          <w:t xml:space="preserve"> through knowledge transfer and </w:t>
        </w:r>
        <w:del w:id="411" w:author="Jeff Jacobson" w:date="2012-09-13T17:24:00Z">
          <w:r w:rsidR="00127B90" w:rsidDel="00CC2905">
            <w:delText xml:space="preserve">the </w:delText>
          </w:r>
        </w:del>
      </w:ins>
      <w:ins w:id="412" w:author="Jeff Jacobson" w:date="2012-09-13T17:24:00Z">
        <w:r w:rsidR="00CC2905">
          <w:t xml:space="preserve">through </w:t>
        </w:r>
      </w:ins>
      <w:ins w:id="413" w:author="Tim Runcie" w:date="2012-09-13T11:45:00Z">
        <w:r w:rsidR="00127B90">
          <w:t>working together to solve issues.</w:t>
        </w:r>
        <w:del w:id="414" w:author="Jeff Jacobson" w:date="2012-09-13T17:24:00Z">
          <w:r w:rsidR="00127B90" w:rsidDel="00CC2905">
            <w:delText xml:space="preserve"> </w:delText>
          </w:r>
        </w:del>
        <w:r w:rsidR="00127B90">
          <w:t xml:space="preserve"> In many cases this lead to succession planning</w:t>
        </w:r>
      </w:ins>
      <w:ins w:id="415" w:author="Jeff Jacobson" w:date="2012-09-13T17:24:00Z">
        <w:r w:rsidR="00CC2905">
          <w:t>,</w:t>
        </w:r>
      </w:ins>
      <w:ins w:id="416" w:author="Tim Runcie" w:date="2012-09-13T11:45:00Z">
        <w:r w:rsidR="00127B90">
          <w:t xml:space="preserve"> enabling junior team members to </w:t>
        </w:r>
        <w:del w:id="417" w:author="Jeff Jacobson" w:date="2012-09-13T17:24:00Z">
          <w:r w:rsidR="00127B90" w:rsidDel="00CC2905">
            <w:delText xml:space="preserve">more </w:delText>
          </w:r>
        </w:del>
        <w:r w:rsidR="00127B90">
          <w:t xml:space="preserve">rapidly step up </w:t>
        </w:r>
        <w:del w:id="418" w:author="Jeff Jacobson" w:date="2012-09-13T17:24:00Z">
          <w:r w:rsidR="00127B90" w:rsidDel="00CC2905">
            <w:delText xml:space="preserve">and </w:delText>
          </w:r>
        </w:del>
        <w:r w:rsidR="00127B90">
          <w:t xml:space="preserve">into </w:t>
        </w:r>
        <w:del w:id="419" w:author="Jeff Jacobson" w:date="2012-09-13T17:24:00Z">
          <w:r w:rsidR="00127B90" w:rsidDel="00CC2905">
            <w:delText xml:space="preserve">more </w:delText>
          </w:r>
        </w:del>
        <w:r w:rsidR="00127B90">
          <w:t>senior roles.</w:t>
        </w:r>
      </w:ins>
      <w:ins w:id="420" w:author="Jeff Jacobson" w:date="2012-09-13T17:25:00Z">
        <w:r w:rsidR="00CC2905" w:rsidDel="00CC2905">
          <w:rPr>
            <w:rStyle w:val="QueryInline"/>
          </w:rPr>
          <w:t xml:space="preserve"> </w:t>
        </w:r>
      </w:ins>
      <w:ins w:id="421" w:author="DM" w:date="2012-08-19T05:27:00Z">
        <w:del w:id="422" w:author="Jeff Jacobson" w:date="2012-09-13T17:25:00Z">
          <w:r w:rsidR="00324647" w:rsidDel="00CC2905">
            <w:rPr>
              <w:rStyle w:val="QueryInline"/>
            </w:rPr>
            <w:delText>[</w:delText>
          </w:r>
          <w:commentRangeStart w:id="423"/>
          <w:r w:rsidR="00324647" w:rsidDel="00CC2905">
            <w:rPr>
              <w:rStyle w:val="QueryInline"/>
            </w:rPr>
            <w:delText>AU: explain term</w:delText>
          </w:r>
        </w:del>
      </w:ins>
      <w:commentRangeEnd w:id="423"/>
      <w:del w:id="424" w:author="Jeff Jacobson" w:date="2012-09-13T17:25:00Z">
        <w:r w:rsidR="00127B90" w:rsidDel="00CC2905">
          <w:rPr>
            <w:rStyle w:val="CommentReference"/>
            <w:rFonts w:asciiTheme="minorHAnsi" w:eastAsiaTheme="minorHAnsi" w:hAnsiTheme="minorHAnsi" w:cstheme="minorBidi"/>
            <w:snapToGrid/>
          </w:rPr>
          <w:commentReference w:id="423"/>
        </w:r>
      </w:del>
      <w:ins w:id="425" w:author="DM" w:date="2012-08-19T05:27:00Z">
        <w:del w:id="426" w:author="Jeff Jacobson" w:date="2012-09-13T17:25:00Z">
          <w:r w:rsidR="00324647" w:rsidDel="00CC2905">
            <w:rPr>
              <w:rStyle w:val="QueryInline"/>
            </w:rPr>
            <w:delText>]</w:delText>
          </w:r>
        </w:del>
      </w:ins>
      <w:r w:rsidRPr="00F31424">
        <w:t xml:space="preserve">. Advancements in communications technology have spawned </w:t>
      </w:r>
      <w:del w:id="427" w:author="DM" w:date="2012-08-19T05:27:00Z">
        <w:r w:rsidRPr="00F31424" w:rsidDel="00324647">
          <w:delText xml:space="preserve">the </w:delText>
        </w:r>
        <w:r w:rsidR="008353A8" w:rsidDel="00324647">
          <w:delText>“</w:delText>
        </w:r>
      </w:del>
      <w:r w:rsidRPr="00F31424">
        <w:t>global team</w:t>
      </w:r>
      <w:ins w:id="428" w:author="DM" w:date="2012-08-19T05:27:00Z">
        <w:r w:rsidR="00324647">
          <w:t>s</w:t>
        </w:r>
      </w:ins>
      <w:del w:id="429" w:author="DM" w:date="2012-08-19T05:27:00Z">
        <w:r w:rsidR="008353A8" w:rsidDel="00324647">
          <w:delText>”</w:delText>
        </w:r>
      </w:del>
      <w:r w:rsidRPr="00F31424">
        <w:t xml:space="preserve"> that </w:t>
      </w:r>
      <w:ins w:id="430" w:author="DM" w:date="2012-08-19T05:27:00Z">
        <w:r w:rsidR="00324647">
          <w:t>are</w:t>
        </w:r>
      </w:ins>
      <w:del w:id="431" w:author="DM" w:date="2012-08-19T05:27:00Z">
        <w:r w:rsidRPr="00F31424" w:rsidDel="00324647">
          <w:delText>is</w:delText>
        </w:r>
      </w:del>
      <w:r w:rsidRPr="00F31424">
        <w:t xml:space="preserve"> separated by time zones, cultures</w:t>
      </w:r>
      <w:ins w:id="432" w:author="DM" w:date="2012-08-19T05:27:00Z">
        <w:r w:rsidR="00324647">
          <w:t>,</w:t>
        </w:r>
      </w:ins>
      <w:r w:rsidRPr="00F31424">
        <w:t xml:space="preserve"> and customs. The acceptance of English as the language of global trade helps overcome some multicultural difficulties</w:t>
      </w:r>
      <w:del w:id="433" w:author="DM" w:date="2012-08-19T05:27:00Z">
        <w:r w:rsidRPr="00F31424" w:rsidDel="00324647">
          <w:delText>,</w:delText>
        </w:r>
      </w:del>
      <w:r w:rsidRPr="00F31424">
        <w:t xml:space="preserve"> but can </w:t>
      </w:r>
      <w:ins w:id="434" w:author="DM" w:date="2012-08-19T05:27:00Z">
        <w:r w:rsidR="00324647">
          <w:t>hinder</w:t>
        </w:r>
      </w:ins>
      <w:del w:id="435" w:author="DM" w:date="2012-08-19T05:27:00Z">
        <w:r w:rsidRPr="00F31424" w:rsidDel="00324647">
          <w:delText xml:space="preserve">add obstacles </w:delText>
        </w:r>
        <w:r w:rsidR="00880BFB" w:rsidDel="00324647">
          <w:delText>to</w:delText>
        </w:r>
      </w:del>
      <w:r w:rsidR="00880BFB" w:rsidRPr="00F31424">
        <w:t xml:space="preserve"> </w:t>
      </w:r>
      <w:r w:rsidRPr="00F31424">
        <w:t xml:space="preserve">clear communications when </w:t>
      </w:r>
      <w:r w:rsidR="00880BFB">
        <w:t>colloquialisms are used</w:t>
      </w:r>
      <w:r w:rsidRPr="00F31424">
        <w:t>. The global delivery team is a reality. With it come greater challenges to the project manager for effective project communications.</w:t>
      </w:r>
    </w:p>
    <w:p w:rsidR="00A72EA8" w:rsidRPr="00F31424" w:rsidRDefault="00A72EA8" w:rsidP="00CF3D78">
      <w:pPr>
        <w:pStyle w:val="Para"/>
        <w:rPr>
          <w:rFonts w:cstheme="minorHAnsi"/>
        </w:rPr>
      </w:pPr>
      <w:r w:rsidRPr="00F31424">
        <w:lastRenderedPageBreak/>
        <w:t>The communication tools of the global team include e-mail, video teleconferencing</w:t>
      </w:r>
      <w:r w:rsidR="00CA5159">
        <w:t>,</w:t>
      </w:r>
      <w:r w:rsidRPr="00F31424">
        <w:t xml:space="preserve"> and virtual conferencing </w:t>
      </w:r>
      <w:r w:rsidR="00CA5159">
        <w:t>(</w:t>
      </w:r>
      <w:r w:rsidRPr="00F31424">
        <w:t>using both the telephone for conversation and the Internet for graphics</w:t>
      </w:r>
      <w:r w:rsidR="00CA5159">
        <w:t>)</w:t>
      </w:r>
      <w:r w:rsidRPr="00F31424">
        <w:t xml:space="preserve">. The virtual project team brings a new dimension to ensuring </w:t>
      </w:r>
      <w:del w:id="436" w:author="DM" w:date="2012-08-19T05:28:00Z">
        <w:r w:rsidRPr="00F31424" w:rsidDel="00256073">
          <w:delText xml:space="preserve">a </w:delText>
        </w:r>
      </w:del>
      <w:r w:rsidRPr="00F31424">
        <w:t xml:space="preserve">successful delivery. The use of e-mail is the norm for </w:t>
      </w:r>
      <w:r w:rsidR="00564268">
        <w:t>digital</w:t>
      </w:r>
      <w:r w:rsidR="00564268" w:rsidRPr="00F31424">
        <w:t xml:space="preserve"> </w:t>
      </w:r>
      <w:r w:rsidRPr="00F31424">
        <w:t xml:space="preserve">communications </w:t>
      </w:r>
      <w:ins w:id="437" w:author="DM" w:date="2012-08-19T05:28:00Z">
        <w:r w:rsidR="00256073">
          <w:t>as it</w:t>
        </w:r>
      </w:ins>
      <w:del w:id="438" w:author="DM" w:date="2012-08-19T05:28:00Z">
        <w:r w:rsidRPr="00F31424" w:rsidDel="00256073">
          <w:delText>and</w:delText>
        </w:r>
      </w:del>
      <w:r w:rsidRPr="00F31424">
        <w:t xml:space="preserve"> provides almost instantaneous delivery to the far reaches of the globe. However</w:t>
      </w:r>
      <w:r w:rsidR="00D636FF">
        <w:t>,</w:t>
      </w:r>
      <w:r w:rsidRPr="00F31424">
        <w:t xml:space="preserve"> crossing ti</w:t>
      </w:r>
      <w:r w:rsidR="00D636FF">
        <w:t>me zones presents some problems,</w:t>
      </w:r>
      <w:r w:rsidRPr="00F31424">
        <w:t xml:space="preserve"> such as an extended workday. In addition, virtual teams lose the benefits of spontaneous exchanges of ideas and team growth through professional discussions.</w:t>
      </w:r>
    </w:p>
    <w:p w:rsidR="00A72EA8" w:rsidRPr="00F31424" w:rsidRDefault="00AD3A1D" w:rsidP="0014358E">
      <w:pPr>
        <w:pStyle w:val="Para"/>
      </w:pPr>
      <w:del w:id="439" w:author="DM" w:date="2012-08-19T05:28:00Z">
        <w:r w:rsidDel="00256073">
          <w:delText>It is a problem i</w:delText>
        </w:r>
      </w:del>
      <w:ins w:id="440" w:author="DM" w:date="2012-08-19T05:28:00Z">
        <w:r w:rsidR="00256073">
          <w:t>I</w:t>
        </w:r>
      </w:ins>
      <w:r>
        <w:t xml:space="preserve">f you find yourself </w:t>
      </w:r>
      <w:del w:id="441" w:author="DM" w:date="2012-08-19T05:28:00Z">
        <w:r w:rsidDel="00256073">
          <w:delText xml:space="preserve">in the scenario of </w:delText>
        </w:r>
      </w:del>
      <w:r>
        <w:t>explaining</w:t>
      </w:r>
      <w:del w:id="442" w:author="DM" w:date="2012-08-19T05:28:00Z">
        <w:r w:rsidDel="00256073">
          <w:delText>,</w:delText>
        </w:r>
      </w:del>
      <w:r>
        <w:t xml:space="preserve"> </w:t>
      </w:r>
      <w:r w:rsidR="008353A8">
        <w:t>“</w:t>
      </w:r>
      <w:r w:rsidR="00A72EA8" w:rsidRPr="00F31424">
        <w:t>What I said is not necessarily what you heard and may not be what I meant</w:t>
      </w:r>
      <w:ins w:id="443" w:author="DM" w:date="2012-08-19T05:28:00Z">
        <w:r w:rsidR="00256073">
          <w:t>,</w:t>
        </w:r>
      </w:ins>
      <w:del w:id="444" w:author="DM" w:date="2012-08-19T05:28:00Z">
        <w:r w:rsidDel="00256073">
          <w:delText>.</w:delText>
        </w:r>
      </w:del>
      <w:r w:rsidR="008353A8">
        <w:t>”</w:t>
      </w:r>
      <w:ins w:id="445" w:author="DM" w:date="2012-08-19T05:28:00Z">
        <w:r w:rsidR="00256073">
          <w:t xml:space="preserve"> you have a problem.</w:t>
        </w:r>
      </w:ins>
      <w:r>
        <w:t xml:space="preserve"> </w:t>
      </w:r>
      <w:r w:rsidR="00A72EA8" w:rsidRPr="00F31424">
        <w:t xml:space="preserve">If your message cannot be received and understood by those you are addressing, your communication attempt is </w:t>
      </w:r>
      <w:r>
        <w:t>ineffective</w:t>
      </w:r>
      <w:r w:rsidR="00A72EA8" w:rsidRPr="00F31424">
        <w:t xml:space="preserve">, resulting in </w:t>
      </w:r>
      <w:del w:id="446" w:author="DM" w:date="2012-08-19T05:29:00Z">
        <w:r w:rsidDel="00256073">
          <w:delText>your</w:delText>
        </w:r>
        <w:r w:rsidRPr="00F31424" w:rsidDel="00256073">
          <w:delText xml:space="preserve"> </w:delText>
        </w:r>
      </w:del>
      <w:r w:rsidR="00A72EA8" w:rsidRPr="00F31424">
        <w:t xml:space="preserve">group </w:t>
      </w:r>
      <w:ins w:id="447" w:author="DM" w:date="2012-08-19T05:29:00Z">
        <w:r w:rsidR="00256073">
          <w:t xml:space="preserve">members </w:t>
        </w:r>
      </w:ins>
      <w:r w:rsidR="00A72EA8" w:rsidRPr="00F31424">
        <w:t>not being at the same level of knowledge</w:t>
      </w:r>
      <w:ins w:id="448" w:author="DM" w:date="2012-08-19T05:29:00Z">
        <w:r w:rsidR="00256073">
          <w:t>.</w:t>
        </w:r>
      </w:ins>
      <w:r w:rsidR="00A72EA8" w:rsidRPr="00F31424">
        <w:t xml:space="preserve"> </w:t>
      </w:r>
      <w:del w:id="449" w:author="DM" w:date="2012-08-19T05:29:00Z">
        <w:r w:rsidR="00A72EA8" w:rsidRPr="00F31424" w:rsidDel="00256073">
          <w:delText>and thus contributing to u</w:delText>
        </w:r>
      </w:del>
      <w:ins w:id="450" w:author="DM" w:date="2012-08-19T05:29:00Z">
        <w:r w:rsidR="00256073">
          <w:t>U</w:t>
        </w:r>
      </w:ins>
      <w:r w:rsidR="00A72EA8" w:rsidRPr="00F31424">
        <w:t>ncoordinated team activities and poor decisions</w:t>
      </w:r>
      <w:ins w:id="451" w:author="DM" w:date="2012-08-19T05:29:00Z">
        <w:r w:rsidR="00256073">
          <w:t xml:space="preserve"> can result</w:t>
        </w:r>
      </w:ins>
      <w:r w:rsidR="00A72EA8" w:rsidRPr="00F31424">
        <w:t xml:space="preserve">. Listed </w:t>
      </w:r>
      <w:ins w:id="452" w:author="DM" w:date="2012-08-19T05:29:00Z">
        <w:r w:rsidR="00256073">
          <w:t>next</w:t>
        </w:r>
      </w:ins>
      <w:del w:id="453" w:author="DM" w:date="2012-08-19T05:29:00Z">
        <w:r w:rsidR="00A72EA8" w:rsidRPr="00F31424" w:rsidDel="00256073">
          <w:delText>below</w:delText>
        </w:r>
      </w:del>
      <w:r w:rsidR="00A72EA8" w:rsidRPr="00F31424">
        <w:t xml:space="preserve"> are some sources of information and suggested management procedures</w:t>
      </w:r>
      <w:ins w:id="454" w:author="DM" w:date="2012-08-20T13:22:00Z">
        <w:r w:rsidR="00792CFC">
          <w:t>.</w:t>
        </w:r>
      </w:ins>
      <w:del w:id="455" w:author="DM" w:date="2012-08-20T13:22:00Z">
        <w:r w:rsidR="00A72EA8" w:rsidRPr="00F31424" w:rsidDel="00792CFC">
          <w:delText>:</w:delText>
        </w:r>
      </w:del>
    </w:p>
    <w:p w:rsidR="00A72EA8" w:rsidRPr="00F31424" w:rsidRDefault="001D73CE" w:rsidP="00846AB6">
      <w:pPr>
        <w:pStyle w:val="ListBulleted"/>
      </w:pPr>
      <w:r w:rsidRPr="001D73CE">
        <w:rPr>
          <w:rStyle w:val="DefinitionTerm"/>
          <w:b/>
          <w:i w:val="0"/>
          <w:rPrChange w:id="456" w:author="DM" w:date="2012-08-19T05:29:00Z">
            <w:rPr>
              <w:rStyle w:val="DefinitionTerm"/>
            </w:rPr>
          </w:rPrChange>
        </w:rPr>
        <w:t>Correspondence</w:t>
      </w:r>
      <w:r w:rsidRPr="001D73CE">
        <w:rPr>
          <w:b/>
          <w:rPrChange w:id="457" w:author="DM" w:date="2012-08-19T05:29:00Z">
            <w:rPr>
              <w:i/>
            </w:rPr>
          </w:rPrChange>
        </w:rPr>
        <w:t>.</w:t>
      </w:r>
      <w:r w:rsidR="00297725">
        <w:t xml:space="preserve"> </w:t>
      </w:r>
      <w:r w:rsidR="00A72EA8" w:rsidRPr="00F31424">
        <w:t xml:space="preserve">Letters, memos, faxes, call records, </w:t>
      </w:r>
      <w:ins w:id="458" w:author="DM" w:date="2012-08-19T05:29:00Z">
        <w:r w:rsidR="00256073">
          <w:t>and the like</w:t>
        </w:r>
      </w:ins>
      <w:del w:id="459" w:author="DM" w:date="2012-08-19T05:29:00Z">
        <w:r w:rsidR="00A72EA8" w:rsidRPr="00F31424" w:rsidDel="00256073">
          <w:delText>etc.</w:delText>
        </w:r>
      </w:del>
      <w:r w:rsidR="00A72EA8" w:rsidRPr="00F31424">
        <w:t xml:space="preserve"> need to be accounted for and filed either as </w:t>
      </w:r>
      <w:r w:rsidR="008353A8">
        <w:t>“</w:t>
      </w:r>
      <w:r w:rsidR="00A72EA8" w:rsidRPr="00F31424">
        <w:t>in</w:t>
      </w:r>
      <w:r w:rsidR="008353A8">
        <w:t>”</w:t>
      </w:r>
      <w:r w:rsidR="00A72EA8" w:rsidRPr="00F31424">
        <w:t xml:space="preserve"> or </w:t>
      </w:r>
      <w:r w:rsidR="008353A8">
        <w:t>“</w:t>
      </w:r>
      <w:r w:rsidR="00A72EA8" w:rsidRPr="00F31424">
        <w:t>out</w:t>
      </w:r>
      <w:r w:rsidR="008353A8">
        <w:t>”</w:t>
      </w:r>
      <w:r w:rsidR="00A72EA8" w:rsidRPr="00F31424">
        <w:t xml:space="preserve"> correspondence. The project manager controls the document numbers to all project correspondence. A simple document numbering scheme will provide the </w:t>
      </w:r>
      <w:ins w:id="460" w:author="DM" w:date="2012-08-19T05:29:00Z">
        <w:r w:rsidR="00256073">
          <w:t>necessary</w:t>
        </w:r>
      </w:ins>
      <w:del w:id="461" w:author="DM" w:date="2012-08-19T05:29:00Z">
        <w:r w:rsidR="00A72EA8" w:rsidRPr="00F31424" w:rsidDel="00256073">
          <w:delText>needed</w:delText>
        </w:r>
      </w:del>
      <w:r w:rsidR="00A72EA8" w:rsidRPr="00F31424">
        <w:t xml:space="preserve"> document accountability (</w:t>
      </w:r>
      <w:ins w:id="462" w:author="DM" w:date="2012-08-19T05:29:00Z">
        <w:r w:rsidR="00256073">
          <w:t>e.g.</w:t>
        </w:r>
      </w:ins>
      <w:del w:id="463" w:author="DM" w:date="2012-08-19T05:29:00Z">
        <w:r w:rsidR="00005726" w:rsidDel="00256073">
          <w:delText>f</w:delText>
        </w:r>
        <w:r w:rsidR="00A72EA8" w:rsidRPr="00F31424" w:rsidDel="00256073">
          <w:delText>or example</w:delText>
        </w:r>
      </w:del>
      <w:r w:rsidR="00A72EA8" w:rsidRPr="00F31424">
        <w:t>, use the project number as a prefix followed by the initials or code for the customer and then a sequential four</w:t>
      </w:r>
      <w:ins w:id="464" w:author="DM" w:date="2012-08-19T05:30:00Z">
        <w:r w:rsidR="00256073">
          <w:t>-</w:t>
        </w:r>
      </w:ins>
      <w:del w:id="465" w:author="DM" w:date="2012-08-19T05:30:00Z">
        <w:r w:rsidR="008875BD" w:rsidDel="00256073">
          <w:delText xml:space="preserve"> </w:delText>
        </w:r>
      </w:del>
      <w:r w:rsidR="008875BD">
        <w:t>digit</w:t>
      </w:r>
      <w:r w:rsidR="00A72EA8" w:rsidRPr="00F31424">
        <w:t xml:space="preserve"> number)</w:t>
      </w:r>
      <w:r w:rsidR="008875BD">
        <w:t>.</w:t>
      </w:r>
      <w:r w:rsidR="00A72EA8" w:rsidRPr="00F31424">
        <w:t xml:space="preserve"> </w:t>
      </w:r>
      <w:del w:id="466" w:author="DM" w:date="2012-08-20T13:22:00Z">
        <w:r w:rsidR="00A72EA8" w:rsidRPr="00F31424" w:rsidDel="00792CFC">
          <w:delText>U</w:delText>
        </w:r>
        <w:r w:rsidR="00134A32" w:rsidDel="00792CFC">
          <w:delText>sing a</w:delText>
        </w:r>
      </w:del>
      <w:ins w:id="467" w:author="DM" w:date="2012-08-20T13:22:00Z">
        <w:r w:rsidR="00792CFC">
          <w:t>A</w:t>
        </w:r>
      </w:ins>
      <w:r w:rsidR="00134A32">
        <w:t xml:space="preserve"> spreadsheet log will </w:t>
      </w:r>
      <w:r w:rsidR="00A72EA8" w:rsidRPr="00F31424">
        <w:t xml:space="preserve">help you assign document numbers and catalog the type of document (internal, received, </w:t>
      </w:r>
      <w:r w:rsidR="006C592B">
        <w:t xml:space="preserve">or </w:t>
      </w:r>
      <w:r w:rsidR="00A72EA8" w:rsidRPr="00F31424">
        <w:t>originated)</w:t>
      </w:r>
      <w:ins w:id="468" w:author="DM" w:date="2012-08-19T05:30:00Z">
        <w:r w:rsidR="00256073">
          <w:t>—</w:t>
        </w:r>
      </w:ins>
      <w:del w:id="469" w:author="DM" w:date="2012-08-19T05:30:00Z">
        <w:r w:rsidR="00A72EA8" w:rsidRPr="00F31424" w:rsidDel="00256073">
          <w:delText xml:space="preserve">, </w:delText>
        </w:r>
      </w:del>
      <w:r w:rsidR="00631D78">
        <w:t xml:space="preserve">for example, </w:t>
      </w:r>
      <w:r w:rsidR="00A72EA8" w:rsidRPr="00F31424">
        <w:t>location, subject, author, date received/sent</w:t>
      </w:r>
      <w:r w:rsidR="00383EE7">
        <w:t>,</w:t>
      </w:r>
      <w:r w:rsidR="00A72EA8" w:rsidRPr="00F31424">
        <w:t xml:space="preserve"> and any related documents. Project team members need access to the document log </w:t>
      </w:r>
      <w:ins w:id="470" w:author="DM" w:date="2012-08-19T05:30:00Z">
        <w:r w:rsidR="00256073">
          <w:t>so they can</w:t>
        </w:r>
      </w:ins>
      <w:del w:id="471" w:author="DM" w:date="2012-08-19T05:30:00Z">
        <w:r w:rsidR="00A72EA8" w:rsidRPr="00F31424" w:rsidDel="00256073">
          <w:delText>to allow them to</w:delText>
        </w:r>
      </w:del>
      <w:r w:rsidR="00A72EA8" w:rsidRPr="00F31424">
        <w:t xml:space="preserve"> record project documents. If the document was created using a word processing program, the document number can be used to identify the document in the name field.</w:t>
      </w:r>
    </w:p>
    <w:p w:rsidR="00A72EA8" w:rsidRPr="00F31424" w:rsidRDefault="001D73CE" w:rsidP="00846AB6">
      <w:pPr>
        <w:pStyle w:val="ListBulleted"/>
      </w:pPr>
      <w:r w:rsidRPr="001D73CE">
        <w:rPr>
          <w:rStyle w:val="DefinitionTerm"/>
          <w:b/>
          <w:i w:val="0"/>
          <w:rPrChange w:id="472" w:author="DM" w:date="2012-08-19T05:30:00Z">
            <w:rPr>
              <w:rStyle w:val="DefinitionTerm"/>
            </w:rPr>
          </w:rPrChange>
        </w:rPr>
        <w:t>Forms</w:t>
      </w:r>
      <w:r w:rsidRPr="001D73CE">
        <w:rPr>
          <w:b/>
          <w:i/>
          <w:rPrChange w:id="473" w:author="DM" w:date="2012-08-19T05:30:00Z">
            <w:rPr>
              <w:i/>
            </w:rPr>
          </w:rPrChange>
        </w:rPr>
        <w:t>.</w:t>
      </w:r>
      <w:r w:rsidR="001E7171">
        <w:t xml:space="preserve"> </w:t>
      </w:r>
      <w:r w:rsidR="00A72EA8" w:rsidRPr="00F31424">
        <w:t xml:space="preserve">All standard forms used in the </w:t>
      </w:r>
      <w:ins w:id="474" w:author="DM" w:date="2012-08-19T05:30:00Z">
        <w:r w:rsidR="00256073" w:rsidRPr="00F31424">
          <w:t xml:space="preserve">project </w:t>
        </w:r>
      </w:ins>
      <w:r w:rsidR="00A72EA8" w:rsidRPr="00F31424">
        <w:t xml:space="preserve">lifecycle </w:t>
      </w:r>
      <w:del w:id="475" w:author="DM" w:date="2012-08-19T05:30:00Z">
        <w:r w:rsidR="00A72EA8" w:rsidRPr="00F31424" w:rsidDel="00256073">
          <w:delText xml:space="preserve">of a project </w:delText>
        </w:r>
      </w:del>
      <w:r w:rsidR="00A72EA8" w:rsidRPr="00F31424">
        <w:t>need to be listed in the project plan along with their purpose and source location. Standardized forms should have a unique number for quick identification.</w:t>
      </w:r>
    </w:p>
    <w:p w:rsidR="00A72EA8" w:rsidRPr="00F31424" w:rsidRDefault="001D73CE" w:rsidP="00846AB6">
      <w:pPr>
        <w:pStyle w:val="ListBulleted"/>
      </w:pPr>
      <w:r w:rsidRPr="001D73CE">
        <w:rPr>
          <w:rStyle w:val="DefinitionTerm"/>
          <w:b/>
          <w:i w:val="0"/>
          <w:rPrChange w:id="476" w:author="DM" w:date="2012-08-19T05:31:00Z">
            <w:rPr>
              <w:rStyle w:val="DefinitionTerm"/>
            </w:rPr>
          </w:rPrChange>
        </w:rPr>
        <w:t xml:space="preserve">Staffing and </w:t>
      </w:r>
      <w:del w:id="477" w:author="DM" w:date="2012-08-19T05:31:00Z">
        <w:r w:rsidRPr="001D73CE">
          <w:rPr>
            <w:rStyle w:val="DefinitionTerm"/>
            <w:b/>
            <w:i w:val="0"/>
            <w:rPrChange w:id="478" w:author="DM" w:date="2012-08-19T05:31:00Z">
              <w:rPr>
                <w:rStyle w:val="DefinitionTerm"/>
              </w:rPr>
            </w:rPrChange>
          </w:rPr>
          <w:delText>C</w:delText>
        </w:r>
      </w:del>
      <w:ins w:id="479" w:author="DM" w:date="2012-08-19T05:31:00Z">
        <w:r w:rsidR="004C6939">
          <w:rPr>
            <w:rStyle w:val="DefinitionTerm"/>
            <w:b/>
            <w:i w:val="0"/>
          </w:rPr>
          <w:t>c</w:t>
        </w:r>
      </w:ins>
      <w:r w:rsidRPr="001D73CE">
        <w:rPr>
          <w:rStyle w:val="DefinitionTerm"/>
          <w:b/>
          <w:i w:val="0"/>
          <w:rPrChange w:id="480" w:author="DM" w:date="2012-08-19T05:31:00Z">
            <w:rPr>
              <w:rStyle w:val="DefinitionTerm"/>
            </w:rPr>
          </w:rPrChange>
        </w:rPr>
        <w:t xml:space="preserve">oordination </w:t>
      </w:r>
      <w:del w:id="481" w:author="DM" w:date="2012-08-19T05:31:00Z">
        <w:r w:rsidRPr="001D73CE">
          <w:rPr>
            <w:rStyle w:val="DefinitionTerm"/>
            <w:b/>
            <w:i w:val="0"/>
            <w:rPrChange w:id="482" w:author="DM" w:date="2012-08-19T05:31:00Z">
              <w:rPr>
                <w:rStyle w:val="DefinitionTerm"/>
              </w:rPr>
            </w:rPrChange>
          </w:rPr>
          <w:delText>P</w:delText>
        </w:r>
      </w:del>
      <w:ins w:id="483" w:author="DM" w:date="2012-08-19T05:31:00Z">
        <w:r w:rsidR="004C6939">
          <w:rPr>
            <w:rStyle w:val="DefinitionTerm"/>
            <w:b/>
            <w:i w:val="0"/>
          </w:rPr>
          <w:t>p</w:t>
        </w:r>
      </w:ins>
      <w:r w:rsidRPr="001D73CE">
        <w:rPr>
          <w:rStyle w:val="DefinitionTerm"/>
          <w:b/>
          <w:i w:val="0"/>
          <w:rPrChange w:id="484" w:author="DM" w:date="2012-08-19T05:31:00Z">
            <w:rPr>
              <w:rStyle w:val="DefinitionTerm"/>
            </w:rPr>
          </w:rPrChange>
        </w:rPr>
        <w:t>rocedures.</w:t>
      </w:r>
      <w:r w:rsidR="00D944E7">
        <w:rPr>
          <w:rStyle w:val="DefinitionTerm"/>
        </w:rPr>
        <w:t xml:space="preserve"> </w:t>
      </w:r>
      <w:del w:id="485" w:author="DM" w:date="2012-08-19T05:31:00Z">
        <w:r w:rsidR="00A72EA8" w:rsidRPr="00F31424" w:rsidDel="004C6939">
          <w:delText>The coordination of a</w:delText>
        </w:r>
      </w:del>
      <w:ins w:id="486" w:author="DM" w:date="2012-08-19T05:31:00Z">
        <w:r w:rsidR="004C6939">
          <w:t>A</w:t>
        </w:r>
      </w:ins>
      <w:r w:rsidR="00A72EA8" w:rsidRPr="00F31424">
        <w:t xml:space="preserve">ctivities and decisions must </w:t>
      </w:r>
      <w:ins w:id="487" w:author="DM" w:date="2012-08-19T05:31:00Z">
        <w:r w:rsidR="004C6939">
          <w:t>be coordinated via</w:t>
        </w:r>
      </w:ins>
      <w:del w:id="488" w:author="DM" w:date="2012-08-19T05:31:00Z">
        <w:r w:rsidR="00A72EA8" w:rsidRPr="00F31424" w:rsidDel="004C6939">
          <w:delText>have</w:delText>
        </w:r>
      </w:del>
      <w:r w:rsidR="00A72EA8" w:rsidRPr="00F31424">
        <w:t xml:space="preserve"> a prescribed process and procedure that follow</w:t>
      </w:r>
      <w:r w:rsidR="00947F73">
        <w:t>s</w:t>
      </w:r>
      <w:r w:rsidR="00A72EA8" w:rsidRPr="00F31424">
        <w:t xml:space="preserve"> established corporate guidelines. These procedures should include an </w:t>
      </w:r>
      <w:r w:rsidR="00A72EA8" w:rsidRPr="00F31424">
        <w:lastRenderedPageBreak/>
        <w:t>escalation matrix that clearly indicates the various levels of decision authority.</w:t>
      </w:r>
    </w:p>
    <w:p w:rsidR="00A72EA8" w:rsidRPr="00F31424" w:rsidRDefault="001D73CE" w:rsidP="00846AB6">
      <w:pPr>
        <w:pStyle w:val="ListBulleted"/>
        <w:rPr>
          <w:rFonts w:cstheme="minorHAnsi"/>
        </w:rPr>
      </w:pPr>
      <w:r w:rsidRPr="001D73CE">
        <w:rPr>
          <w:rStyle w:val="DefinitionTerm"/>
          <w:b/>
          <w:i w:val="0"/>
          <w:rPrChange w:id="489" w:author="DM" w:date="2012-08-19T05:31:00Z">
            <w:rPr>
              <w:rStyle w:val="DefinitionTerm"/>
            </w:rPr>
          </w:rPrChange>
        </w:rPr>
        <w:t>Trip/</w:t>
      </w:r>
      <w:ins w:id="490" w:author="DM" w:date="2012-08-19T05:31:00Z">
        <w:r w:rsidR="003A287A" w:rsidRPr="003A287A">
          <w:rPr>
            <w:rStyle w:val="DefinitionTerm"/>
            <w:b/>
            <w:i w:val="0"/>
          </w:rPr>
          <w:t>m</w:t>
        </w:r>
      </w:ins>
      <w:del w:id="491" w:author="DM" w:date="2012-08-19T05:31:00Z">
        <w:r w:rsidRPr="001D73CE">
          <w:rPr>
            <w:rStyle w:val="DefinitionTerm"/>
            <w:b/>
            <w:i w:val="0"/>
            <w:rPrChange w:id="492" w:author="DM" w:date="2012-08-19T05:31:00Z">
              <w:rPr>
                <w:rStyle w:val="DefinitionTerm"/>
              </w:rPr>
            </w:rPrChange>
          </w:rPr>
          <w:delText>M</w:delText>
        </w:r>
      </w:del>
      <w:r w:rsidRPr="001D73CE">
        <w:rPr>
          <w:rStyle w:val="DefinitionTerm"/>
          <w:b/>
          <w:i w:val="0"/>
          <w:rPrChange w:id="493" w:author="DM" w:date="2012-08-19T05:31:00Z">
            <w:rPr>
              <w:rStyle w:val="DefinitionTerm"/>
            </w:rPr>
          </w:rPrChange>
        </w:rPr>
        <w:t xml:space="preserve">eeting </w:t>
      </w:r>
      <w:del w:id="494" w:author="DM" w:date="2012-08-19T05:31:00Z">
        <w:r w:rsidRPr="001D73CE">
          <w:rPr>
            <w:rStyle w:val="DefinitionTerm"/>
            <w:b/>
            <w:i w:val="0"/>
            <w:rPrChange w:id="495" w:author="DM" w:date="2012-08-19T05:31:00Z">
              <w:rPr>
                <w:rStyle w:val="DefinitionTerm"/>
              </w:rPr>
            </w:rPrChange>
          </w:rPr>
          <w:delText>R</w:delText>
        </w:r>
      </w:del>
      <w:ins w:id="496" w:author="DM" w:date="2012-08-19T05:31:00Z">
        <w:r w:rsidR="003A287A" w:rsidRPr="003A287A">
          <w:rPr>
            <w:rStyle w:val="DefinitionTerm"/>
            <w:b/>
            <w:i w:val="0"/>
          </w:rPr>
          <w:t>r</w:t>
        </w:r>
      </w:ins>
      <w:r w:rsidRPr="001D73CE">
        <w:rPr>
          <w:rStyle w:val="DefinitionTerm"/>
          <w:b/>
          <w:i w:val="0"/>
          <w:rPrChange w:id="497" w:author="DM" w:date="2012-08-19T05:31:00Z">
            <w:rPr>
              <w:rStyle w:val="DefinitionTerm"/>
            </w:rPr>
          </w:rPrChange>
        </w:rPr>
        <w:t>eports.</w:t>
      </w:r>
      <w:r w:rsidR="00947F73">
        <w:t xml:space="preserve"> </w:t>
      </w:r>
      <w:r w:rsidR="00A72EA8" w:rsidRPr="00F31424">
        <w:t xml:space="preserve">Whenever a </w:t>
      </w:r>
      <w:r w:rsidR="0061703B">
        <w:t>project team member</w:t>
      </w:r>
      <w:r w:rsidR="0061703B" w:rsidRPr="00F31424">
        <w:t xml:space="preserve"> </w:t>
      </w:r>
      <w:r w:rsidR="00A72EA8" w:rsidRPr="00F31424">
        <w:t>meets with the customer or project vendor, this meeting must be documented, numbered</w:t>
      </w:r>
      <w:ins w:id="498" w:author="DM" w:date="2012-08-19T05:32:00Z">
        <w:r w:rsidR="004C6939">
          <w:t>,</w:t>
        </w:r>
      </w:ins>
      <w:r w:rsidR="00A72EA8" w:rsidRPr="00F31424">
        <w:t xml:space="preserve"> and filed in the project files. These documents detail the meeting agenda, what was discussed, decisions made</w:t>
      </w:r>
      <w:ins w:id="499" w:author="DM" w:date="2012-08-19T05:32:00Z">
        <w:r w:rsidR="004C6939">
          <w:t>,</w:t>
        </w:r>
      </w:ins>
      <w:r w:rsidR="00A72EA8" w:rsidRPr="00F31424">
        <w:t xml:space="preserve"> and </w:t>
      </w:r>
      <w:del w:id="500" w:author="DM" w:date="2012-08-19T05:32:00Z">
        <w:r w:rsidR="007D3FE0" w:rsidDel="004C6939">
          <w:delText xml:space="preserve">who was assigned </w:delText>
        </w:r>
      </w:del>
      <w:r w:rsidR="00A72EA8" w:rsidRPr="00F31424">
        <w:t>action item</w:t>
      </w:r>
      <w:del w:id="501" w:author="DM" w:date="2012-08-19T05:32:00Z">
        <w:r w:rsidR="00A72EA8" w:rsidRPr="00F31424" w:rsidDel="004C6939">
          <w:delText>s</w:delText>
        </w:r>
      </w:del>
      <w:ins w:id="502" w:author="DM" w:date="2012-08-19T05:32:00Z">
        <w:r w:rsidR="004C6939">
          <w:t xml:space="preserve"> assignments</w:t>
        </w:r>
      </w:ins>
      <w:r w:rsidR="00A72EA8" w:rsidRPr="00F31424">
        <w:t>. Distribution of these reports needs to be determined and documented in the report matrix.</w:t>
      </w:r>
    </w:p>
    <w:p w:rsidR="00A72EA8" w:rsidRPr="00F31424" w:rsidRDefault="001D73CE" w:rsidP="00846AB6">
      <w:pPr>
        <w:pStyle w:val="ListBulleted"/>
      </w:pPr>
      <w:r w:rsidRPr="001D73CE">
        <w:rPr>
          <w:rStyle w:val="DefinitionTerm"/>
          <w:b/>
          <w:i w:val="0"/>
          <w:rPrChange w:id="503" w:author="DM" w:date="2012-08-19T05:32:00Z">
            <w:rPr>
              <w:rStyle w:val="DefinitionTerm"/>
            </w:rPr>
          </w:rPrChange>
        </w:rPr>
        <w:t xml:space="preserve">Project and </w:t>
      </w:r>
      <w:del w:id="504" w:author="DM" w:date="2012-08-19T05:32:00Z">
        <w:r w:rsidRPr="001D73CE">
          <w:rPr>
            <w:rStyle w:val="DefinitionTerm"/>
            <w:b/>
            <w:i w:val="0"/>
            <w:rPrChange w:id="505" w:author="DM" w:date="2012-08-19T05:32:00Z">
              <w:rPr>
                <w:rStyle w:val="DefinitionTerm"/>
              </w:rPr>
            </w:rPrChange>
          </w:rPr>
          <w:delText>C</w:delText>
        </w:r>
      </w:del>
      <w:ins w:id="506" w:author="DM" w:date="2012-08-19T05:32:00Z">
        <w:r w:rsidR="004C6939">
          <w:rPr>
            <w:rStyle w:val="DefinitionTerm"/>
            <w:b/>
            <w:i w:val="0"/>
          </w:rPr>
          <w:t>c</w:t>
        </w:r>
      </w:ins>
      <w:r w:rsidRPr="001D73CE">
        <w:rPr>
          <w:rStyle w:val="DefinitionTerm"/>
          <w:b/>
          <w:i w:val="0"/>
          <w:rPrChange w:id="507" w:author="DM" w:date="2012-08-19T05:32:00Z">
            <w:rPr>
              <w:rStyle w:val="DefinitionTerm"/>
            </w:rPr>
          </w:rPrChange>
        </w:rPr>
        <w:t xml:space="preserve">ustomer </w:t>
      </w:r>
      <w:del w:id="508" w:author="DM" w:date="2012-08-19T05:32:00Z">
        <w:r w:rsidRPr="001D73CE">
          <w:rPr>
            <w:rStyle w:val="DefinitionTerm"/>
            <w:b/>
            <w:i w:val="0"/>
            <w:rPrChange w:id="509" w:author="DM" w:date="2012-08-19T05:32:00Z">
              <w:rPr>
                <w:rStyle w:val="DefinitionTerm"/>
              </w:rPr>
            </w:rPrChange>
          </w:rPr>
          <w:delText>S</w:delText>
        </w:r>
      </w:del>
      <w:ins w:id="510" w:author="DM" w:date="2012-08-19T05:32:00Z">
        <w:r w:rsidR="004C6939">
          <w:rPr>
            <w:rStyle w:val="DefinitionTerm"/>
            <w:b/>
            <w:i w:val="0"/>
          </w:rPr>
          <w:t>s</w:t>
        </w:r>
      </w:ins>
      <w:r w:rsidRPr="001D73CE">
        <w:rPr>
          <w:rStyle w:val="DefinitionTerm"/>
          <w:b/>
          <w:i w:val="0"/>
          <w:rPrChange w:id="511" w:author="DM" w:date="2012-08-19T05:32:00Z">
            <w:rPr>
              <w:rStyle w:val="DefinitionTerm"/>
            </w:rPr>
          </w:rPrChange>
        </w:rPr>
        <w:t xml:space="preserve">tatus </w:t>
      </w:r>
      <w:del w:id="512" w:author="DM" w:date="2012-08-19T05:32:00Z">
        <w:r w:rsidRPr="001D73CE">
          <w:rPr>
            <w:rStyle w:val="DefinitionTerm"/>
            <w:b/>
            <w:i w:val="0"/>
            <w:rPrChange w:id="513" w:author="DM" w:date="2012-08-19T05:32:00Z">
              <w:rPr>
                <w:rStyle w:val="DefinitionTerm"/>
              </w:rPr>
            </w:rPrChange>
          </w:rPr>
          <w:delText>R</w:delText>
        </w:r>
      </w:del>
      <w:ins w:id="514" w:author="DM" w:date="2012-08-19T05:32:00Z">
        <w:r w:rsidR="004C6939">
          <w:rPr>
            <w:rStyle w:val="DefinitionTerm"/>
            <w:b/>
            <w:i w:val="0"/>
          </w:rPr>
          <w:t>r</w:t>
        </w:r>
      </w:ins>
      <w:r w:rsidRPr="001D73CE">
        <w:rPr>
          <w:rStyle w:val="DefinitionTerm"/>
          <w:b/>
          <w:i w:val="0"/>
          <w:rPrChange w:id="515" w:author="DM" w:date="2012-08-19T05:32:00Z">
            <w:rPr>
              <w:rStyle w:val="DefinitionTerm"/>
            </w:rPr>
          </w:rPrChange>
        </w:rPr>
        <w:t>eviews.</w:t>
      </w:r>
      <w:r w:rsidR="00AA45D4">
        <w:t xml:space="preserve"> </w:t>
      </w:r>
      <w:r w:rsidR="00A72EA8" w:rsidRPr="00F31424">
        <w:t>These reviews are the project</w:t>
      </w:r>
      <w:r w:rsidR="00B42AB4">
        <w:t>’</w:t>
      </w:r>
      <w:r w:rsidR="00A72EA8" w:rsidRPr="00F31424">
        <w:t xml:space="preserve">s frontline reports and address its current performance. They include </w:t>
      </w:r>
      <w:r w:rsidR="0084221D">
        <w:t>progress</w:t>
      </w:r>
      <w:r w:rsidR="0084221D" w:rsidRPr="00F31424">
        <w:t xml:space="preserve"> </w:t>
      </w:r>
      <w:r w:rsidR="00A72EA8" w:rsidRPr="00F31424">
        <w:t>reports, expedit</w:t>
      </w:r>
      <w:r w:rsidR="0084221D">
        <w:t>ing</w:t>
      </w:r>
      <w:r w:rsidR="00A72EA8" w:rsidRPr="00F31424">
        <w:t xml:space="preserve"> and forecasting </w:t>
      </w:r>
      <w:r w:rsidR="0084221D">
        <w:t xml:space="preserve">reports </w:t>
      </w:r>
      <w:r w:rsidR="00A72EA8" w:rsidRPr="00F31424">
        <w:t>of project resources, and milestone completion</w:t>
      </w:r>
      <w:r w:rsidR="0084221D">
        <w:t xml:space="preserve"> reports</w:t>
      </w:r>
      <w:r w:rsidR="00A72EA8" w:rsidRPr="00F31424">
        <w:t xml:space="preserve">. These reviews </w:t>
      </w:r>
      <w:del w:id="516" w:author="DM" w:date="2012-08-19T05:32:00Z">
        <w:r w:rsidR="00A72EA8" w:rsidRPr="00F31424" w:rsidDel="004C6939">
          <w:delText xml:space="preserve">are </w:delText>
        </w:r>
      </w:del>
      <w:r w:rsidR="00A72EA8" w:rsidRPr="00F31424">
        <w:t xml:space="preserve">usually </w:t>
      </w:r>
      <w:ins w:id="517" w:author="DM" w:date="2012-08-19T05:32:00Z">
        <w:r w:rsidR="004C6939">
          <w:t xml:space="preserve">are </w:t>
        </w:r>
      </w:ins>
      <w:r w:rsidR="00A72EA8" w:rsidRPr="00F31424">
        <w:t xml:space="preserve">given monthly and </w:t>
      </w:r>
      <w:del w:id="518" w:author="DM" w:date="2012-08-19T05:33:00Z">
        <w:r w:rsidR="00A72EA8" w:rsidRPr="00F31424" w:rsidDel="004C6939">
          <w:delText xml:space="preserve">can be presented </w:delText>
        </w:r>
      </w:del>
      <w:r w:rsidR="00A72EA8" w:rsidRPr="00F31424">
        <w:t>in either written or presentation format.</w:t>
      </w:r>
    </w:p>
    <w:p w:rsidR="00A72EA8" w:rsidRPr="00F31424" w:rsidRDefault="001D73CE" w:rsidP="00846AB6">
      <w:pPr>
        <w:pStyle w:val="ListBulleted"/>
        <w:rPr>
          <w:rFonts w:cstheme="minorHAnsi"/>
        </w:rPr>
      </w:pPr>
      <w:r w:rsidRPr="001D73CE">
        <w:rPr>
          <w:rStyle w:val="DefinitionTerm"/>
          <w:b/>
          <w:i w:val="0"/>
          <w:rPrChange w:id="519" w:author="DM" w:date="2012-08-19T05:33:00Z">
            <w:rPr>
              <w:rStyle w:val="DefinitionTerm"/>
            </w:rPr>
          </w:rPrChange>
        </w:rPr>
        <w:t xml:space="preserve">Project </w:t>
      </w:r>
      <w:ins w:id="520" w:author="DM" w:date="2012-08-19T05:33:00Z">
        <w:r w:rsidR="004C6939">
          <w:rPr>
            <w:rStyle w:val="DefinitionTerm"/>
            <w:b/>
            <w:i w:val="0"/>
          </w:rPr>
          <w:t>h</w:t>
        </w:r>
      </w:ins>
      <w:del w:id="521" w:author="DM" w:date="2012-08-19T05:33:00Z">
        <w:r w:rsidRPr="001D73CE">
          <w:rPr>
            <w:rStyle w:val="DefinitionTerm"/>
            <w:b/>
            <w:i w:val="0"/>
            <w:rPrChange w:id="522" w:author="DM" w:date="2012-08-19T05:33:00Z">
              <w:rPr>
                <w:rStyle w:val="DefinitionTerm"/>
              </w:rPr>
            </w:rPrChange>
          </w:rPr>
          <w:delText>H</w:delText>
        </w:r>
      </w:del>
      <w:r w:rsidRPr="001D73CE">
        <w:rPr>
          <w:rStyle w:val="DefinitionTerm"/>
          <w:b/>
          <w:i w:val="0"/>
          <w:rPrChange w:id="523" w:author="DM" w:date="2012-08-19T05:33:00Z">
            <w:rPr>
              <w:rStyle w:val="DefinitionTerm"/>
            </w:rPr>
          </w:rPrChange>
        </w:rPr>
        <w:t>istory.</w:t>
      </w:r>
      <w:r w:rsidR="00405A76">
        <w:t xml:space="preserve"> </w:t>
      </w:r>
      <w:r w:rsidR="00A72EA8" w:rsidRPr="00F31424">
        <w:t xml:space="preserve">This report is the collection of all project material into a document that provides the history of the project from inception to lessons learned. </w:t>
      </w:r>
      <w:ins w:id="524" w:author="DM" w:date="2012-08-20T13:23:00Z">
        <w:r w:rsidR="00792CFC">
          <w:t>It</w:t>
        </w:r>
      </w:ins>
      <w:del w:id="525" w:author="DM" w:date="2012-08-20T13:23:00Z">
        <w:r w:rsidR="00A72EA8" w:rsidRPr="00F31424" w:rsidDel="00792CFC">
          <w:delText>This report</w:delText>
        </w:r>
      </w:del>
      <w:r w:rsidR="00A72EA8" w:rsidRPr="00F31424">
        <w:t xml:space="preserve"> is a compilation of documents that chronicle the </w:t>
      </w:r>
      <w:ins w:id="526" w:author="DM" w:date="2012-08-19T05:33:00Z">
        <w:r w:rsidR="004C6939">
          <w:t xml:space="preserve">project </w:t>
        </w:r>
      </w:ins>
      <w:r w:rsidR="00A72EA8" w:rsidRPr="00F31424">
        <w:t>lifecycle</w:t>
      </w:r>
      <w:del w:id="527" w:author="DM" w:date="2012-08-19T05:33:00Z">
        <w:r w:rsidR="00A72EA8" w:rsidRPr="00F31424" w:rsidDel="004C6939">
          <w:delText xml:space="preserve"> of the project</w:delText>
        </w:r>
      </w:del>
      <w:r w:rsidR="00A72EA8" w:rsidRPr="00F31424">
        <w:t>.</w:t>
      </w:r>
    </w:p>
    <w:p w:rsidR="00A72EA8" w:rsidRPr="00F31424" w:rsidRDefault="00A72EA8" w:rsidP="00846AB6">
      <w:pPr>
        <w:pStyle w:val="H2"/>
        <w:rPr>
          <w:rFonts w:cstheme="minorHAnsi"/>
        </w:rPr>
      </w:pPr>
      <w:r w:rsidRPr="00F31424">
        <w:t>Holding It Together</w:t>
      </w:r>
    </w:p>
    <w:p w:rsidR="00A72EA8" w:rsidRDefault="00A72EA8" w:rsidP="00CF3D78">
      <w:pPr>
        <w:pStyle w:val="Para"/>
        <w:rPr>
          <w:rFonts w:cstheme="minorHAnsi"/>
        </w:rPr>
      </w:pPr>
      <w:r w:rsidRPr="00F31424">
        <w:t>Rigorous adherence to a well-developed project communications plan will result in all team members and stakeholders being informed to their level of expectation. Meeting these expectations results in a high level of coordination among team members and fully informed participants</w:t>
      </w:r>
      <w:del w:id="528" w:author="DM" w:date="2012-08-19T05:33:00Z">
        <w:r w:rsidRPr="00F31424" w:rsidDel="004C6939">
          <w:delText>,</w:delText>
        </w:r>
      </w:del>
      <w:r w:rsidRPr="00F31424">
        <w:t xml:space="preserve"> and minimizes the risk of misinformation, frustration </w:t>
      </w:r>
      <w:ins w:id="529" w:author="DM" w:date="2012-08-19T05:33:00Z">
        <w:r w:rsidR="004C6939">
          <w:t>about</w:t>
        </w:r>
      </w:ins>
      <w:del w:id="530" w:author="DM" w:date="2012-08-19T05:33:00Z">
        <w:r w:rsidRPr="00F31424" w:rsidDel="004C6939">
          <w:delText>of</w:delText>
        </w:r>
      </w:del>
      <w:r w:rsidRPr="00F31424">
        <w:t xml:space="preserve"> the </w:t>
      </w:r>
      <w:proofErr w:type="gramStart"/>
      <w:r w:rsidRPr="00F31424">
        <w:t>unknown</w:t>
      </w:r>
      <w:ins w:id="531" w:author="DM" w:date="2012-08-19T05:33:00Z">
        <w:r w:rsidR="004C6939">
          <w:t>,</w:t>
        </w:r>
      </w:ins>
      <w:proofErr w:type="gramEnd"/>
      <w:r w:rsidRPr="00F31424">
        <w:t xml:space="preserve"> and ultimate collapse of the project. Effectively applied, project communication is the glue that holds your project together. Stick to it!</w:t>
      </w:r>
    </w:p>
    <w:p w:rsidR="00A72EA8" w:rsidRPr="008A77DC" w:rsidRDefault="00A72EA8" w:rsidP="00846AB6">
      <w:pPr>
        <w:pStyle w:val="H2"/>
      </w:pPr>
      <w:bookmarkStart w:id="532" w:name="_Toc265846509"/>
      <w:r>
        <w:t xml:space="preserve">Program </w:t>
      </w:r>
      <w:r w:rsidRPr="008A77DC">
        <w:t>Collaboration</w:t>
      </w:r>
      <w:r>
        <w:t xml:space="preserve"> Means Business Results</w:t>
      </w:r>
      <w:bookmarkEnd w:id="532"/>
    </w:p>
    <w:p w:rsidR="00A72EA8" w:rsidRDefault="00323F75" w:rsidP="0014358E">
      <w:pPr>
        <w:pStyle w:val="Para"/>
      </w:pPr>
      <w:r>
        <w:t>When t</w:t>
      </w:r>
      <w:r w:rsidR="00A72EA8">
        <w:t xml:space="preserve">he </w:t>
      </w:r>
      <w:del w:id="533" w:author="Odum, Amy - Hoboken" w:date="2012-08-27T15:46:00Z">
        <w:r w:rsidR="00A72EA8" w:rsidDel="0072755B">
          <w:delText>P</w:delText>
        </w:r>
      </w:del>
      <w:ins w:id="534" w:author="Odum, Amy - Hoboken" w:date="2012-08-27T15:46:00Z">
        <w:r w:rsidR="0072755B">
          <w:t>p</w:t>
        </w:r>
      </w:ins>
      <w:r w:rsidR="00A72EA8">
        <w:t xml:space="preserve">roject </w:t>
      </w:r>
      <w:del w:id="535" w:author="Odum, Amy - Hoboken" w:date="2012-08-27T15:46:00Z">
        <w:r w:rsidR="00A72EA8" w:rsidDel="0072755B">
          <w:delText>S</w:delText>
        </w:r>
      </w:del>
      <w:ins w:id="536" w:author="Odum, Amy - Hoboken" w:date="2012-08-27T15:46:00Z">
        <w:r w:rsidR="0072755B">
          <w:t>s</w:t>
        </w:r>
      </w:ins>
      <w:r w:rsidR="00A72EA8">
        <w:t xml:space="preserve">ite </w:t>
      </w:r>
      <w:r>
        <w:t xml:space="preserve">(Project SharePoint </w:t>
      </w:r>
      <w:del w:id="537" w:author="Odum, Amy - Hoboken" w:date="2012-08-27T15:46:00Z">
        <w:r w:rsidDel="0072755B">
          <w:delText>W</w:delText>
        </w:r>
      </w:del>
      <w:ins w:id="538" w:author="Odum, Amy - Hoboken" w:date="2012-08-27T15:46:00Z">
        <w:r w:rsidR="0072755B">
          <w:t>w</w:t>
        </w:r>
      </w:ins>
      <w:r>
        <w:t xml:space="preserve">orkspace) </w:t>
      </w:r>
      <w:r w:rsidR="00A72EA8">
        <w:t>is created on the SharePoint Server platform as a common place for project asset</w:t>
      </w:r>
      <w:r>
        <w:t>s, artifacts</w:t>
      </w:r>
      <w:ins w:id="539" w:author="Odum, Amy - Hoboken" w:date="2012-08-27T15:46:00Z">
        <w:r w:rsidR="0072755B">
          <w:t>,</w:t>
        </w:r>
      </w:ins>
      <w:r>
        <w:t xml:space="preserve"> and document</w:t>
      </w:r>
      <w:r w:rsidR="00A72EA8">
        <w:t xml:space="preserve"> storage</w:t>
      </w:r>
      <w:r>
        <w:t xml:space="preserve">, </w:t>
      </w:r>
      <w:del w:id="540" w:author="Odum, Amy - Hoboken" w:date="2012-08-27T15:46:00Z">
        <w:r w:rsidR="00B0509D" w:rsidDel="0072755B">
          <w:delText xml:space="preserve">this </w:delText>
        </w:r>
      </w:del>
      <w:ins w:id="541" w:author="Odum, Amy - Hoboken" w:date="2012-08-27T15:46:00Z">
        <w:r w:rsidR="0072755B">
          <w:t xml:space="preserve">it </w:t>
        </w:r>
      </w:ins>
      <w:r w:rsidR="00B0509D">
        <w:t>provides</w:t>
      </w:r>
      <w:r w:rsidR="00A72EA8">
        <w:t xml:space="preserve"> a </w:t>
      </w:r>
      <w:del w:id="542" w:author="Odum, Amy - Hoboken" w:date="2012-08-27T15:46:00Z">
        <w:r w:rsidR="00A72EA8" w:rsidDel="0072755B">
          <w:delText xml:space="preserve">strong </w:delText>
        </w:r>
      </w:del>
      <w:r w:rsidR="00A72EA8">
        <w:t xml:space="preserve">platform to support </w:t>
      </w:r>
      <w:ins w:id="543" w:author="DM" w:date="2012-08-19T05:36:00Z">
        <w:r w:rsidR="00860DFD">
          <w:t>p</w:t>
        </w:r>
      </w:ins>
      <w:del w:id="544" w:author="DM" w:date="2012-08-19T05:36:00Z">
        <w:r w:rsidR="00A72EA8" w:rsidDel="00860DFD">
          <w:delText>P</w:delText>
        </w:r>
      </w:del>
      <w:r w:rsidR="00A72EA8">
        <w:t xml:space="preserve">roject </w:t>
      </w:r>
      <w:del w:id="545" w:author="DM" w:date="2012-08-19T05:36:00Z">
        <w:r w:rsidR="00A72EA8" w:rsidDel="00860DFD">
          <w:delText>T</w:delText>
        </w:r>
      </w:del>
      <w:ins w:id="546" w:author="DM" w:date="2012-08-19T05:36:00Z">
        <w:r w:rsidR="00860DFD">
          <w:t>t</w:t>
        </w:r>
      </w:ins>
      <w:r w:rsidR="00A72EA8">
        <w:t>eam and stakeholder communication around project documents, issues, risks</w:t>
      </w:r>
      <w:ins w:id="547" w:author="DM" w:date="2012-08-19T05:36:00Z">
        <w:r w:rsidR="00860DFD">
          <w:t>,</w:t>
        </w:r>
      </w:ins>
      <w:r w:rsidR="00A72EA8">
        <w:t xml:space="preserve"> and deliverables. </w:t>
      </w:r>
      <w:r w:rsidR="003A39AC">
        <w:t>The site can also contain</w:t>
      </w:r>
      <w:r w:rsidR="00A72EA8">
        <w:t xml:space="preserve"> individual collaboration to</w:t>
      </w:r>
      <w:r w:rsidR="003A39AC">
        <w:t>ols</w:t>
      </w:r>
      <w:ins w:id="548" w:author="DM" w:date="2012-08-19T05:36:00Z">
        <w:r w:rsidR="00860DFD">
          <w:t>, such as</w:t>
        </w:r>
      </w:ins>
      <w:del w:id="549" w:author="DM" w:date="2012-08-19T05:36:00Z">
        <w:r w:rsidR="003A39AC" w:rsidDel="00860DFD">
          <w:delText xml:space="preserve"> like</w:delText>
        </w:r>
      </w:del>
      <w:r w:rsidR="003A39AC">
        <w:t xml:space="preserve"> workspaces, discussion</w:t>
      </w:r>
      <w:r w:rsidR="00A72EA8">
        <w:t xml:space="preserve"> boards, surveys, wikis, blogs, </w:t>
      </w:r>
      <w:r w:rsidR="00255583">
        <w:t xml:space="preserve">and </w:t>
      </w:r>
      <w:r w:rsidR="00A72EA8">
        <w:t>contact lists</w:t>
      </w:r>
      <w:r w:rsidR="00255583">
        <w:t>.</w:t>
      </w:r>
      <w:r w:rsidR="00A72EA8">
        <w:t xml:space="preserve"> </w:t>
      </w:r>
    </w:p>
    <w:p w:rsidR="00A72EA8" w:rsidRDefault="00A72EA8" w:rsidP="0014358E">
      <w:pPr>
        <w:pStyle w:val="Para"/>
      </w:pPr>
      <w:r>
        <w:lastRenderedPageBreak/>
        <w:t xml:space="preserve">Team members should be active in the </w:t>
      </w:r>
      <w:del w:id="550" w:author="Odum, Amy - Hoboken" w:date="2012-08-27T15:46:00Z">
        <w:r w:rsidDel="0072755B">
          <w:delText>P</w:delText>
        </w:r>
      </w:del>
      <w:ins w:id="551" w:author="Odum, Amy - Hoboken" w:date="2012-08-27T15:46:00Z">
        <w:r w:rsidR="0072755B">
          <w:t>p</w:t>
        </w:r>
      </w:ins>
      <w:r>
        <w:t xml:space="preserve">roject </w:t>
      </w:r>
      <w:del w:id="552" w:author="DM" w:date="2012-08-19T05:37:00Z">
        <w:r w:rsidDel="00860DFD">
          <w:delText>S</w:delText>
        </w:r>
      </w:del>
      <w:ins w:id="553" w:author="DM" w:date="2012-08-19T05:37:00Z">
        <w:r w:rsidR="00860DFD">
          <w:t>s</w:t>
        </w:r>
      </w:ins>
      <w:r>
        <w:t xml:space="preserve">ite, as their understanding of the project’s big picture is valuable in the effort to achieve successful results. The Project </w:t>
      </w:r>
      <w:del w:id="554" w:author="DM" w:date="2012-08-19T05:44:00Z">
        <w:r w:rsidDel="001030BD">
          <w:delText>S</w:delText>
        </w:r>
      </w:del>
      <w:ins w:id="555" w:author="DM" w:date="2012-08-19T05:44:00Z">
        <w:r w:rsidR="001030BD">
          <w:t>s</w:t>
        </w:r>
      </w:ins>
      <w:r>
        <w:t xml:space="preserve">ite is visible through a browser portal called Project Web App (PWA). PWA allows team members to view the </w:t>
      </w:r>
      <w:del w:id="556" w:author="Odum, Amy - Hoboken" w:date="2012-08-27T15:47:00Z">
        <w:r w:rsidDel="0072755B">
          <w:delText>P</w:delText>
        </w:r>
      </w:del>
      <w:ins w:id="557" w:author="Odum, Amy - Hoboken" w:date="2012-08-27T15:47:00Z">
        <w:r w:rsidR="0072755B">
          <w:t>p</w:t>
        </w:r>
      </w:ins>
      <w:r>
        <w:t xml:space="preserve">roject </w:t>
      </w:r>
      <w:del w:id="558" w:author="DM" w:date="2012-08-19T05:38:00Z">
        <w:r w:rsidDel="00860DFD">
          <w:delText>S</w:delText>
        </w:r>
      </w:del>
      <w:ins w:id="559" w:author="DM" w:date="2012-08-19T05:38:00Z">
        <w:r w:rsidR="00860DFD">
          <w:t>s</w:t>
        </w:r>
      </w:ins>
      <w:r>
        <w:t xml:space="preserve">ite, collaborate on documents, share files, contribute to wikis and blogs, participate in team discussions, </w:t>
      </w:r>
      <w:r w:rsidR="00393F2E">
        <w:t>and more</w:t>
      </w:r>
      <w:r>
        <w:t xml:space="preserve"> via their </w:t>
      </w:r>
      <w:del w:id="560" w:author="DM" w:date="2012-08-19T05:38:00Z">
        <w:r w:rsidDel="00860DFD">
          <w:delText>w</w:delText>
        </w:r>
      </w:del>
      <w:ins w:id="561" w:author="DM" w:date="2012-08-19T05:38:00Z">
        <w:r w:rsidR="00860DFD">
          <w:t>W</w:t>
        </w:r>
      </w:ins>
      <w:r>
        <w:t xml:space="preserve">eb browser. This </w:t>
      </w:r>
      <w:del w:id="562" w:author="DM" w:date="2012-08-19T05:38:00Z">
        <w:r w:rsidDel="00860DFD">
          <w:delText>w</w:delText>
        </w:r>
      </w:del>
      <w:ins w:id="563" w:author="DM" w:date="2012-08-19T05:38:00Z">
        <w:r w:rsidR="00860DFD">
          <w:t>W</w:t>
        </w:r>
      </w:ins>
      <w:r>
        <w:t>eb visibility removes the requirement for every team member to have Project Professional 2010 on their individual machines</w:t>
      </w:r>
      <w:del w:id="564" w:author="DM" w:date="2012-08-19T05:39:00Z">
        <w:r w:rsidDel="00860DFD">
          <w:delText>,</w:delText>
        </w:r>
      </w:del>
      <w:r>
        <w:t xml:space="preserve"> and allows for </w:t>
      </w:r>
      <w:ins w:id="565" w:author="DM" w:date="2012-08-19T05:39:00Z">
        <w:r w:rsidR="00860DFD">
          <w:t xml:space="preserve">remote </w:t>
        </w:r>
      </w:ins>
      <w:r>
        <w:t>team participation</w:t>
      </w:r>
      <w:del w:id="566" w:author="DM" w:date="2012-08-19T05:39:00Z">
        <w:r w:rsidDel="00860DFD">
          <w:delText xml:space="preserve"> remotely</w:delText>
        </w:r>
      </w:del>
      <w:r>
        <w:t xml:space="preserve">. </w:t>
      </w:r>
      <w:del w:id="567" w:author="DM" w:date="2012-08-19T05:39:00Z">
        <w:r w:rsidDel="00860DFD">
          <w:delText xml:space="preserve">You can configure </w:delText>
        </w:r>
      </w:del>
      <w:r>
        <w:t xml:space="preserve">PWA </w:t>
      </w:r>
      <w:ins w:id="568" w:author="DM" w:date="2012-08-19T05:39:00Z">
        <w:r w:rsidR="00860DFD">
          <w:t xml:space="preserve">can be configured </w:t>
        </w:r>
      </w:ins>
      <w:r>
        <w:t xml:space="preserve">so that each time a user creates a new </w:t>
      </w:r>
      <w:proofErr w:type="gramStart"/>
      <w:r>
        <w:t>project</w:t>
      </w:r>
      <w:ins w:id="569" w:author="DM" w:date="2012-08-19T05:39:00Z">
        <w:r w:rsidR="00860DFD">
          <w:t>,</w:t>
        </w:r>
      </w:ins>
      <w:proofErr w:type="gramEnd"/>
      <w:del w:id="570" w:author="DM" w:date="2012-08-19T05:39:00Z">
        <w:r w:rsidDel="00860DFD">
          <w:delText>;</w:delText>
        </w:r>
      </w:del>
      <w:r>
        <w:t xml:space="preserve"> an associated Project </w:t>
      </w:r>
      <w:del w:id="571" w:author="DM" w:date="2012-08-19T05:40:00Z">
        <w:r w:rsidDel="00860DFD">
          <w:delText>S</w:delText>
        </w:r>
      </w:del>
      <w:ins w:id="572" w:author="DM" w:date="2012-08-19T05:40:00Z">
        <w:r w:rsidR="00860DFD">
          <w:t>s</w:t>
        </w:r>
      </w:ins>
      <w:r>
        <w:t xml:space="preserve">ite is set up automatically. </w:t>
      </w:r>
      <w:r w:rsidR="00393F2E">
        <w:t>I</w:t>
      </w:r>
      <w:r>
        <w:t xml:space="preserve">f you prefer, you can allow team members to manually create a Project </w:t>
      </w:r>
      <w:del w:id="573" w:author="DM" w:date="2012-08-19T05:41:00Z">
        <w:r w:rsidDel="00860DFD">
          <w:delText>S</w:delText>
        </w:r>
      </w:del>
      <w:ins w:id="574" w:author="DM" w:date="2012-08-19T05:41:00Z">
        <w:r w:rsidR="00860DFD">
          <w:t>s</w:t>
        </w:r>
      </w:ins>
      <w:r>
        <w:t>ite</w:t>
      </w:r>
      <w:r w:rsidR="00393F2E">
        <w:t xml:space="preserve"> instead</w:t>
      </w:r>
      <w:r>
        <w:t xml:space="preserve"> </w:t>
      </w:r>
      <w:r w:rsidR="00393F2E">
        <w:t>a</w:t>
      </w:r>
      <w:r>
        <w:t>nd all the while have the benefit of contro</w:t>
      </w:r>
      <w:r w:rsidR="006814E9">
        <w:t>l</w:t>
      </w:r>
      <w:r>
        <w:t>l</w:t>
      </w:r>
      <w:r w:rsidR="007814B1">
        <w:t>ing</w:t>
      </w:r>
      <w:r>
        <w:t xml:space="preserve"> content and </w:t>
      </w:r>
      <w:r w:rsidR="007814B1">
        <w:t xml:space="preserve">user </w:t>
      </w:r>
      <w:r>
        <w:t>access through permissions.</w:t>
      </w:r>
    </w:p>
    <w:p w:rsidR="00A72EA8" w:rsidRPr="001030BD" w:rsidRDefault="00A72EA8" w:rsidP="0014358E">
      <w:pPr>
        <w:pStyle w:val="Para"/>
      </w:pPr>
      <w:r w:rsidRPr="009F4588">
        <w:t xml:space="preserve">Microsoft has worked </w:t>
      </w:r>
      <w:r>
        <w:t>diligently</w:t>
      </w:r>
      <w:r w:rsidRPr="009F4588">
        <w:t xml:space="preserve"> </w:t>
      </w:r>
      <w:r w:rsidR="003A39AC">
        <w:t>to make</w:t>
      </w:r>
      <w:r w:rsidRPr="009F4588">
        <w:t xml:space="preserve"> a truly collaborative workspace</w:t>
      </w:r>
      <w:r w:rsidR="0087306F">
        <w:t xml:space="preserve">. </w:t>
      </w:r>
      <w:r w:rsidRPr="009F4588">
        <w:t xml:space="preserve">This </w:t>
      </w:r>
      <w:del w:id="575" w:author="Odum, Amy - Hoboken" w:date="2012-08-27T15:47:00Z">
        <w:r w:rsidRPr="009F4588" w:rsidDel="0072755B">
          <w:delText>translates into</w:delText>
        </w:r>
      </w:del>
      <w:ins w:id="576" w:author="Odum, Amy - Hoboken" w:date="2012-08-27T15:47:00Z">
        <w:r w:rsidR="0072755B">
          <w:t>has resulted in</w:t>
        </w:r>
      </w:ins>
      <w:r w:rsidRPr="009F4588">
        <w:t xml:space="preserve"> a singular design with numerous mouse</w:t>
      </w:r>
      <w:r>
        <w:t>-</w:t>
      </w:r>
      <w:r w:rsidRPr="009F4588">
        <w:t>over features, hidden menus</w:t>
      </w:r>
      <w:ins w:id="577" w:author="DM" w:date="2012-08-19T05:45:00Z">
        <w:r w:rsidR="008332D7">
          <w:t>,</w:t>
        </w:r>
      </w:ins>
      <w:r w:rsidRPr="009F4588">
        <w:t xml:space="preserve"> and other ways to deliver functionality without clutter</w:t>
      </w:r>
      <w:r w:rsidR="0087306F">
        <w:t xml:space="preserve">. </w:t>
      </w:r>
      <w:del w:id="578" w:author="DM" w:date="2012-08-19T05:45:00Z">
        <w:r w:rsidDel="008332D7">
          <w:delText>Now i</w:delText>
        </w:r>
      </w:del>
      <w:ins w:id="579" w:author="DM" w:date="2012-08-19T05:45:00Z">
        <w:r w:rsidR="008332D7">
          <w:t>I</w:t>
        </w:r>
      </w:ins>
      <w:r>
        <w:t xml:space="preserve">t is easy to have a SharePoint Project </w:t>
      </w:r>
      <w:del w:id="580" w:author="DM" w:date="2012-08-19T05:45:00Z">
        <w:r w:rsidDel="008332D7">
          <w:delText>S</w:delText>
        </w:r>
      </w:del>
      <w:ins w:id="581" w:author="DM" w:date="2012-08-19T05:45:00Z">
        <w:r w:rsidR="008332D7">
          <w:t>s</w:t>
        </w:r>
      </w:ins>
      <w:r>
        <w:t>ite for every type of project the organization has, allowing collaboration to be more flexible in the information that should be shared in the project</w:t>
      </w:r>
      <w:ins w:id="582" w:author="DM" w:date="2012-08-20T13:24:00Z">
        <w:r w:rsidR="0000479F">
          <w:t>.</w:t>
        </w:r>
      </w:ins>
      <w:r>
        <w:t xml:space="preserve"> </w:t>
      </w:r>
      <w:proofErr w:type="gramStart"/>
      <w:r>
        <w:t>(</w:t>
      </w:r>
      <w:ins w:id="583" w:author="DM" w:date="2012-08-20T13:24:00Z">
        <w:r w:rsidR="0000479F">
          <w:t>S</w:t>
        </w:r>
      </w:ins>
      <w:ins w:id="584" w:author="DM" w:date="2012-08-19T05:42:00Z">
        <w:r w:rsidR="001030BD">
          <w:t xml:space="preserve">ee </w:t>
        </w:r>
      </w:ins>
      <w:r w:rsidR="00867C8E">
        <w:t>Figure 8.1</w:t>
      </w:r>
      <w:ins w:id="585" w:author="DM" w:date="2012-08-20T13:24:00Z">
        <w:r w:rsidR="0000479F">
          <w:t>.</w:t>
        </w:r>
      </w:ins>
      <w:r>
        <w:t>)</w:t>
      </w:r>
      <w:proofErr w:type="gramEnd"/>
      <w:del w:id="586" w:author="DM" w:date="2012-08-20T13:24:00Z">
        <w:r w:rsidDel="0000479F">
          <w:delText>.</w:delText>
        </w:r>
      </w:del>
      <w:del w:id="587" w:author="DM" w:date="2012-08-19T05:43:00Z">
        <w:r w:rsidDel="001030BD">
          <w:delText xml:space="preserve"> </w:delText>
        </w:r>
      </w:del>
    </w:p>
    <w:p w:rsidR="008332D7" w:rsidRDefault="00546C4F" w:rsidP="00546C4F">
      <w:pPr>
        <w:pStyle w:val="Slug"/>
        <w:rPr>
          <w:ins w:id="588" w:author="DM" w:date="2012-08-19T05:46:00Z"/>
          <w:b w:val="0"/>
        </w:rPr>
      </w:pPr>
      <w:bookmarkStart w:id="589" w:name="_Toc265846510"/>
      <w:r>
        <w:t>Figure 8.1</w:t>
      </w:r>
      <w:del w:id="590" w:author="DM" w:date="2012-08-19T05:46:00Z">
        <w:r w:rsidDel="008332D7">
          <w:delText>:</w:delText>
        </w:r>
      </w:del>
      <w:r>
        <w:t xml:space="preserve"> SharePoint Server 2010 Project Site Example</w:t>
      </w:r>
      <w:r w:rsidR="00FD77C9">
        <w:t xml:space="preserve"> </w:t>
      </w:r>
      <w:del w:id="591" w:author="DM" w:date="2012-08-19T05:46:00Z">
        <w:r w:rsidR="00FD77C9" w:rsidDel="008332D7">
          <w:rPr>
            <w:b w:val="0"/>
          </w:rPr>
          <w:delText>(Source: Advisicon)</w:delText>
        </w:r>
      </w:del>
      <w:r>
        <w:tab/>
        <w:t>[</w:t>
      </w:r>
      <w:r w:rsidR="00586427">
        <w:t>08-01-</w:t>
      </w:r>
      <w:r w:rsidRPr="00546C4F">
        <w:t>sharePointServer2010ProjectSiteExample</w:t>
      </w:r>
      <w:r>
        <w:t>.</w:t>
      </w:r>
      <w:r w:rsidR="00512A2D">
        <w:t>tif</w:t>
      </w:r>
      <w:r>
        <w:t>]</w:t>
      </w:r>
      <w:ins w:id="592" w:author="DM" w:date="2012-08-19T05:46:00Z">
        <w:r w:rsidR="008332D7" w:rsidRPr="008332D7">
          <w:rPr>
            <w:b w:val="0"/>
          </w:rPr>
          <w:t xml:space="preserve"> </w:t>
        </w:r>
      </w:ins>
    </w:p>
    <w:p w:rsidR="001D73CE" w:rsidRDefault="008332D7">
      <w:pPr>
        <w:pStyle w:val="FigureSource"/>
        <w:pPrChange w:id="593" w:author="DM" w:date="2012-08-19T05:46:00Z">
          <w:pPr>
            <w:pStyle w:val="Slug"/>
          </w:pPr>
        </w:pPrChange>
      </w:pPr>
      <w:ins w:id="594" w:author="DM" w:date="2012-08-19T05:46:00Z">
        <w:r>
          <w:t>Source: Advisicon</w:t>
        </w:r>
      </w:ins>
    </w:p>
    <w:p w:rsidR="00A72EA8" w:rsidRDefault="00A72EA8" w:rsidP="00846AB6">
      <w:pPr>
        <w:pStyle w:val="H2"/>
      </w:pPr>
      <w:r>
        <w:t>Project Manager Empowerment</w:t>
      </w:r>
      <w:bookmarkEnd w:id="589"/>
    </w:p>
    <w:p w:rsidR="00A72EA8" w:rsidRPr="00401B10" w:rsidRDefault="00A72EA8" w:rsidP="0014358E">
      <w:pPr>
        <w:pStyle w:val="H3"/>
      </w:pPr>
      <w:bookmarkStart w:id="595" w:name="_Toc265846511"/>
      <w:del w:id="596" w:author="DM" w:date="2012-08-19T05:47:00Z">
        <w:r w:rsidRPr="00401B10" w:rsidDel="008332D7">
          <w:delText xml:space="preserve">The </w:delText>
        </w:r>
      </w:del>
      <w:r w:rsidRPr="00401B10">
        <w:t xml:space="preserve">Project </w:t>
      </w:r>
      <w:r w:rsidR="00AC6BB7" w:rsidRPr="00401B10">
        <w:t xml:space="preserve">Lifecycle </w:t>
      </w:r>
      <w:r w:rsidRPr="00401B10">
        <w:t>Management</w:t>
      </w:r>
      <w:bookmarkEnd w:id="595"/>
    </w:p>
    <w:p w:rsidR="00A72EA8" w:rsidRDefault="00AC6BB7" w:rsidP="0014358E">
      <w:pPr>
        <w:pStyle w:val="Para"/>
        <w:rPr>
          <w:rFonts w:cstheme="minorHAnsi"/>
        </w:rPr>
      </w:pPr>
      <w:r>
        <w:t xml:space="preserve">Project </w:t>
      </w:r>
      <w:ins w:id="597" w:author="DM" w:date="2012-08-19T05:49:00Z">
        <w:r w:rsidR="00B757B1">
          <w:t>l</w:t>
        </w:r>
      </w:ins>
      <w:del w:id="598" w:author="DM" w:date="2012-08-19T05:49:00Z">
        <w:r w:rsidDel="00B757B1">
          <w:delText>L</w:delText>
        </w:r>
      </w:del>
      <w:r>
        <w:t xml:space="preserve">ifecycle </w:t>
      </w:r>
      <w:del w:id="599" w:author="DM" w:date="2012-08-19T05:49:00Z">
        <w:r w:rsidDel="00B757B1">
          <w:delText>M</w:delText>
        </w:r>
      </w:del>
      <w:ins w:id="600" w:author="DM" w:date="2012-08-19T05:49:00Z">
        <w:r w:rsidR="00B757B1">
          <w:t>m</w:t>
        </w:r>
      </w:ins>
      <w:r>
        <w:t>anagement (</w:t>
      </w:r>
      <w:r w:rsidR="00A72EA8">
        <w:t>PLM</w:t>
      </w:r>
      <w:commentRangeStart w:id="601"/>
      <w:ins w:id="602" w:author="DM" w:date="2012-08-19T05:48:00Z">
        <w:del w:id="603" w:author="Jeff Jacobson" w:date="2012-09-13T17:33:00Z">
          <w:r w:rsidR="00B757B1" w:rsidDel="0061538F">
            <w:rPr>
              <w:rStyle w:val="QueryInline"/>
            </w:rPr>
            <w:delText>[</w:delText>
          </w:r>
          <w:commentRangeStart w:id="604"/>
          <w:r w:rsidR="00B757B1" w:rsidDel="0061538F">
            <w:rPr>
              <w:rStyle w:val="QueryInline"/>
            </w:rPr>
            <w:delText xml:space="preserve">AU: elsewhere this acronym was used for </w:delText>
          </w:r>
          <w:r w:rsidR="00B757B1" w:rsidRPr="000D2868" w:rsidDel="0061538F">
            <w:delText>product line management (PLM)</w:delText>
          </w:r>
          <w:r w:rsidR="00B757B1" w:rsidDel="0061538F">
            <w:rPr>
              <w:rStyle w:val="QueryInline"/>
            </w:rPr>
            <w:delText>]; volume can’t use same acronym for 2 different things; please adjust</w:delText>
          </w:r>
        </w:del>
      </w:ins>
      <w:ins w:id="605" w:author="DM" w:date="2012-08-19T05:50:00Z">
        <w:del w:id="606" w:author="Jeff Jacobson" w:date="2012-09-13T17:33:00Z">
          <w:r w:rsidR="00B757B1" w:rsidDel="0061538F">
            <w:rPr>
              <w:rStyle w:val="QueryInline"/>
            </w:rPr>
            <w:delText xml:space="preserve"> throughout</w:delText>
          </w:r>
        </w:del>
      </w:ins>
      <w:commentRangeEnd w:id="601"/>
      <w:del w:id="607" w:author="Jeff Jacobson" w:date="2012-09-13T17:33:00Z">
        <w:r w:rsidR="004827BC" w:rsidDel="0061538F">
          <w:rPr>
            <w:rStyle w:val="CommentReference"/>
            <w:rFonts w:asciiTheme="minorHAnsi" w:eastAsiaTheme="minorHAnsi" w:hAnsiTheme="minorHAnsi" w:cstheme="minorBidi"/>
            <w:snapToGrid/>
          </w:rPr>
          <w:commentReference w:id="601"/>
        </w:r>
      </w:del>
      <w:commentRangeEnd w:id="604"/>
      <w:r w:rsidR="00064BC2">
        <w:rPr>
          <w:rStyle w:val="CommentReference"/>
          <w:rFonts w:asciiTheme="minorHAnsi" w:eastAsiaTheme="minorHAnsi" w:hAnsiTheme="minorHAnsi" w:cstheme="minorBidi"/>
          <w:snapToGrid/>
        </w:rPr>
        <w:commentReference w:id="604"/>
      </w:r>
      <w:r>
        <w:t>)</w:t>
      </w:r>
      <w:r w:rsidR="00A72EA8">
        <w:t xml:space="preserve">, also known as </w:t>
      </w:r>
      <w:ins w:id="608" w:author="DM" w:date="2012-08-19T05:50:00Z">
        <w:r w:rsidR="00B757B1">
          <w:t>d</w:t>
        </w:r>
      </w:ins>
      <w:del w:id="609" w:author="DM" w:date="2012-08-19T05:50:00Z">
        <w:r w:rsidR="00A72EA8" w:rsidRPr="00F71B2F" w:rsidDel="00B757B1">
          <w:delText>D</w:delText>
        </w:r>
      </w:del>
      <w:r w:rsidR="00A72EA8" w:rsidRPr="00F71B2F">
        <w:t xml:space="preserve">emand </w:t>
      </w:r>
      <w:del w:id="610" w:author="DM" w:date="2012-08-19T05:50:00Z">
        <w:r w:rsidR="00A72EA8" w:rsidDel="00B757B1">
          <w:delText>M</w:delText>
        </w:r>
      </w:del>
      <w:ins w:id="611" w:author="DM" w:date="2012-08-19T05:50:00Z">
        <w:r w:rsidR="00B757B1">
          <w:t>m</w:t>
        </w:r>
      </w:ins>
      <w:r w:rsidR="00A72EA8" w:rsidRPr="00F71B2F">
        <w:t>anagement</w:t>
      </w:r>
      <w:r w:rsidR="00CF56C0">
        <w:t xml:space="preserve"> (DM)</w:t>
      </w:r>
      <w:r w:rsidR="00A72EA8">
        <w:t>,</w:t>
      </w:r>
      <w:r w:rsidR="00A72EA8" w:rsidRPr="00F71B2F">
        <w:t xml:space="preserve"> </w:t>
      </w:r>
      <w:r w:rsidR="00A72EA8">
        <w:t xml:space="preserve">is </w:t>
      </w:r>
      <w:r w:rsidR="00A72EA8" w:rsidRPr="00F71B2F">
        <w:t xml:space="preserve">a unified </w:t>
      </w:r>
      <w:r w:rsidR="00A72EA8">
        <w:t xml:space="preserve">approach that </w:t>
      </w:r>
      <w:r w:rsidR="00A72EA8" w:rsidRPr="00F71B2F">
        <w:t>optimiz</w:t>
      </w:r>
      <w:r w:rsidR="00A72EA8">
        <w:t>es</w:t>
      </w:r>
      <w:r w:rsidR="00A72EA8" w:rsidRPr="00F71B2F">
        <w:t xml:space="preserve"> the consolidation of a significant number of essentially related processes and capabilities</w:t>
      </w:r>
      <w:r w:rsidR="0087306F">
        <w:t xml:space="preserve">. </w:t>
      </w:r>
      <w:r w:rsidR="00A72EA8">
        <w:rPr>
          <w:rFonts w:cstheme="minorHAnsi"/>
        </w:rPr>
        <w:t>PLM</w:t>
      </w:r>
      <w:r w:rsidR="00A72EA8" w:rsidRPr="00F71B2F">
        <w:rPr>
          <w:rFonts w:cstheme="minorHAnsi"/>
        </w:rPr>
        <w:t xml:space="preserve"> offers a unified view of all work in a central location. Its purpose is to quickly help organizations gain visibility into projects and operational activities</w:t>
      </w:r>
      <w:r w:rsidR="00A72EA8">
        <w:rPr>
          <w:rFonts w:cstheme="minorHAnsi"/>
        </w:rPr>
        <w:t xml:space="preserve">, </w:t>
      </w:r>
      <w:r w:rsidR="00A72EA8" w:rsidRPr="00F71B2F">
        <w:rPr>
          <w:rFonts w:cstheme="minorHAnsi"/>
        </w:rPr>
        <w:t>standardize and streamline data collection</w:t>
      </w:r>
      <w:r w:rsidR="00A72EA8">
        <w:rPr>
          <w:rFonts w:cstheme="minorHAnsi"/>
        </w:rPr>
        <w:t xml:space="preserve">, </w:t>
      </w:r>
      <w:r w:rsidR="00A72EA8" w:rsidRPr="00F71B2F">
        <w:rPr>
          <w:rFonts w:cstheme="minorHAnsi"/>
        </w:rPr>
        <w:t>enhance decision making</w:t>
      </w:r>
      <w:r w:rsidR="00A72EA8">
        <w:rPr>
          <w:rFonts w:cstheme="minorHAnsi"/>
        </w:rPr>
        <w:t xml:space="preserve">, </w:t>
      </w:r>
      <w:r w:rsidR="00A72EA8" w:rsidRPr="00F71B2F">
        <w:rPr>
          <w:rFonts w:cstheme="minorHAnsi"/>
        </w:rPr>
        <w:t xml:space="preserve">and subject initiatives to the appropriate governance controls throughout </w:t>
      </w:r>
      <w:r w:rsidR="00A72EA8">
        <w:rPr>
          <w:rFonts w:cstheme="minorHAnsi"/>
        </w:rPr>
        <w:t>the PLM</w:t>
      </w:r>
      <w:r w:rsidR="00A72EA8" w:rsidRPr="00F71B2F">
        <w:rPr>
          <w:rFonts w:cstheme="minorHAnsi"/>
        </w:rPr>
        <w:t>.</w:t>
      </w:r>
    </w:p>
    <w:p w:rsidR="00A72EA8" w:rsidRPr="00F71B2F" w:rsidRDefault="00A72EA8" w:rsidP="0014358E">
      <w:pPr>
        <w:pStyle w:val="Para"/>
        <w:rPr>
          <w:rFonts w:cstheme="minorHAnsi"/>
        </w:rPr>
      </w:pPr>
      <w:r>
        <w:rPr>
          <w:rFonts w:cstheme="minorHAnsi"/>
        </w:rPr>
        <w:lastRenderedPageBreak/>
        <w:t>PLM</w:t>
      </w:r>
      <w:r w:rsidRPr="00F71B2F">
        <w:rPr>
          <w:rFonts w:cstheme="minorHAnsi"/>
        </w:rPr>
        <w:t xml:space="preserve"> </w:t>
      </w:r>
      <w:r>
        <w:rPr>
          <w:rFonts w:cstheme="minorHAnsi"/>
        </w:rPr>
        <w:t>sets</w:t>
      </w:r>
      <w:r w:rsidRPr="00F71B2F">
        <w:rPr>
          <w:rFonts w:cstheme="minorHAnsi"/>
        </w:rPr>
        <w:t xml:space="preserve"> the tone for the evolution </w:t>
      </w:r>
      <w:ins w:id="612" w:author="Tim Runcie" w:date="2012-09-13T11:49:00Z">
        <w:r w:rsidR="00B05AC6">
          <w:rPr>
            <w:rFonts w:cstheme="minorHAnsi"/>
          </w:rPr>
          <w:t>and process</w:t>
        </w:r>
        <w:del w:id="613" w:author="Jeff Jacobson" w:date="2012-09-13T17:35:00Z">
          <w:r w:rsidR="00B05AC6" w:rsidDel="00CD47B0">
            <w:rPr>
              <w:rFonts w:cstheme="minorHAnsi"/>
            </w:rPr>
            <w:delText xml:space="preserve"> </w:delText>
          </w:r>
        </w:del>
        <w:r w:rsidR="00B05AC6">
          <w:rPr>
            <w:rFonts w:cstheme="minorHAnsi"/>
          </w:rPr>
          <w:t>/</w:t>
        </w:r>
        <w:del w:id="614" w:author="Jeff Jacobson" w:date="2012-09-13T17:35:00Z">
          <w:r w:rsidR="00B05AC6" w:rsidDel="00CD47B0">
            <w:rPr>
              <w:rFonts w:cstheme="minorHAnsi"/>
            </w:rPr>
            <w:delText xml:space="preserve"> </w:delText>
          </w:r>
        </w:del>
        <w:r w:rsidR="00B05AC6">
          <w:rPr>
            <w:rFonts w:cstheme="minorHAnsi"/>
          </w:rPr>
          <w:t xml:space="preserve">organizational improvement </w:t>
        </w:r>
      </w:ins>
      <w:r w:rsidRPr="00F71B2F">
        <w:rPr>
          <w:rFonts w:cstheme="minorHAnsi"/>
        </w:rPr>
        <w:t xml:space="preserve">of </w:t>
      </w:r>
      <w:del w:id="615" w:author="Tim Runcie" w:date="2012-09-13T11:49:00Z">
        <w:r w:rsidRPr="00F71B2F" w:rsidDel="00B05AC6">
          <w:rPr>
            <w:rFonts w:cstheme="minorHAnsi"/>
          </w:rPr>
          <w:delText>the campaign</w:delText>
        </w:r>
      </w:del>
      <w:ins w:id="616" w:author="Tim Runcie" w:date="2012-09-13T11:49:00Z">
        <w:r w:rsidR="00B05AC6">
          <w:rPr>
            <w:rFonts w:cstheme="minorHAnsi"/>
          </w:rPr>
          <w:t>projects to their completion</w:t>
        </w:r>
      </w:ins>
      <w:r w:rsidR="0087306F">
        <w:rPr>
          <w:rFonts w:cstheme="minorHAnsi"/>
        </w:rPr>
        <w:t xml:space="preserve">. </w:t>
      </w:r>
      <w:ins w:id="617" w:author="Tim Runcie" w:date="2012-09-13T11:49:00Z">
        <w:r w:rsidR="00B05AC6">
          <w:rPr>
            <w:rFonts w:cstheme="minorHAnsi"/>
          </w:rPr>
          <w:t xml:space="preserve">The </w:t>
        </w:r>
      </w:ins>
      <w:del w:id="618" w:author="Tim Runcie" w:date="2012-09-13T11:49:00Z">
        <w:r w:rsidRPr="00F71B2F" w:rsidDel="00B05AC6">
          <w:rPr>
            <w:rFonts w:cstheme="minorHAnsi"/>
          </w:rPr>
          <w:delText>I</w:delText>
        </w:r>
      </w:del>
      <w:ins w:id="619" w:author="Tim Runcie" w:date="2012-09-13T11:49:00Z">
        <w:r w:rsidR="00B05AC6">
          <w:rPr>
            <w:rFonts w:cstheme="minorHAnsi"/>
          </w:rPr>
          <w:t>i</w:t>
        </w:r>
      </w:ins>
      <w:r w:rsidRPr="00F71B2F">
        <w:rPr>
          <w:rFonts w:cstheme="minorHAnsi"/>
        </w:rPr>
        <w:t>nformation traceability paths</w:t>
      </w:r>
      <w:ins w:id="620" w:author="Tim Runcie" w:date="2012-09-13T11:49:00Z">
        <w:r w:rsidR="00B05AC6">
          <w:rPr>
            <w:rFonts w:cstheme="minorHAnsi"/>
          </w:rPr>
          <w:t>, through each phase, also embedded</w:t>
        </w:r>
      </w:ins>
      <w:ins w:id="621" w:author="Tim Runcie" w:date="2012-09-13T11:50:00Z">
        <w:r w:rsidR="00B05AC6">
          <w:rPr>
            <w:rFonts w:cstheme="minorHAnsi"/>
          </w:rPr>
          <w:t xml:space="preserve"> in the </w:t>
        </w:r>
      </w:ins>
      <w:del w:id="622" w:author="Tim Runcie" w:date="2012-09-13T11:49:00Z">
        <w:r w:rsidRPr="00F71B2F" w:rsidDel="00B05AC6">
          <w:rPr>
            <w:rFonts w:cstheme="minorHAnsi"/>
          </w:rPr>
          <w:delText xml:space="preserve"> </w:delText>
        </w:r>
      </w:del>
      <w:del w:id="623" w:author="Tim Runcie" w:date="2012-09-13T11:50:00Z">
        <w:r w:rsidRPr="00F71B2F" w:rsidDel="00B05AC6">
          <w:rPr>
            <w:rFonts w:cstheme="minorHAnsi"/>
          </w:rPr>
          <w:delText xml:space="preserve">as a </w:delText>
        </w:r>
      </w:del>
      <w:r w:rsidRPr="00F71B2F">
        <w:rPr>
          <w:rFonts w:cstheme="minorHAnsi"/>
        </w:rPr>
        <w:t xml:space="preserve">project or task </w:t>
      </w:r>
      <w:ins w:id="624" w:author="Tim Runcie" w:date="2012-09-13T11:50:00Z">
        <w:r w:rsidR="00B05AC6">
          <w:rPr>
            <w:rFonts w:cstheme="minorHAnsi"/>
          </w:rPr>
          <w:t xml:space="preserve">tracking </w:t>
        </w:r>
      </w:ins>
      <w:del w:id="625" w:author="Tim Runcie" w:date="2012-09-13T11:50:00Z">
        <w:r w:rsidRPr="00F71B2F" w:rsidDel="00B05AC6">
          <w:rPr>
            <w:rFonts w:cstheme="minorHAnsi"/>
          </w:rPr>
          <w:delText>delivery</w:delText>
        </w:r>
      </w:del>
      <w:r w:rsidRPr="00F71B2F">
        <w:rPr>
          <w:rFonts w:cstheme="minorHAnsi"/>
        </w:rPr>
        <w:t xml:space="preserve"> system have many </w:t>
      </w:r>
      <w:ins w:id="626" w:author="Tim Runcie" w:date="2012-09-13T11:50:00Z">
        <w:r w:rsidR="00B05AC6">
          <w:rPr>
            <w:rFonts w:cstheme="minorHAnsi"/>
          </w:rPr>
          <w:t xml:space="preserve">different </w:t>
        </w:r>
      </w:ins>
      <w:r w:rsidRPr="00F71B2F">
        <w:rPr>
          <w:rFonts w:cstheme="minorHAnsi"/>
        </w:rPr>
        <w:t>elements</w:t>
      </w:r>
      <w:r w:rsidR="0087306F">
        <w:rPr>
          <w:rFonts w:cstheme="minorHAnsi"/>
        </w:rPr>
        <w:t>.</w:t>
      </w:r>
      <w:ins w:id="627" w:author="Jeff Jacobson" w:date="2012-09-13T17:36:00Z">
        <w:r w:rsidR="00CD47B0" w:rsidDel="00CD47B0">
          <w:rPr>
            <w:rStyle w:val="QueryInline"/>
          </w:rPr>
          <w:t xml:space="preserve"> </w:t>
        </w:r>
      </w:ins>
      <w:ins w:id="628" w:author="DM" w:date="2012-08-19T05:51:00Z">
        <w:del w:id="629" w:author="Jeff Jacobson" w:date="2012-09-13T17:36:00Z">
          <w:r w:rsidR="00EB0624" w:rsidDel="00CD47B0">
            <w:rPr>
              <w:rStyle w:val="QueryInline"/>
            </w:rPr>
            <w:delText>[</w:delText>
          </w:r>
          <w:commentRangeStart w:id="630"/>
          <w:r w:rsidR="00EB0624" w:rsidDel="00CD47B0">
            <w:rPr>
              <w:rStyle w:val="QueryInline"/>
            </w:rPr>
            <w:delText>AU: clarify: paths are delivery systems?]</w:delText>
          </w:r>
        </w:del>
      </w:ins>
      <w:commentRangeEnd w:id="630"/>
      <w:r w:rsidR="00B05AC6">
        <w:rPr>
          <w:rStyle w:val="CommentReference"/>
          <w:rFonts w:asciiTheme="minorHAnsi" w:eastAsiaTheme="minorHAnsi" w:hAnsiTheme="minorHAnsi" w:cstheme="minorBidi"/>
          <w:snapToGrid/>
        </w:rPr>
        <w:commentReference w:id="630"/>
      </w:r>
      <w:r w:rsidR="0087306F">
        <w:rPr>
          <w:rFonts w:cstheme="minorHAnsi"/>
        </w:rPr>
        <w:t xml:space="preserve"> </w:t>
      </w:r>
      <w:r w:rsidRPr="00F71B2F">
        <w:rPr>
          <w:rFonts w:cstheme="minorHAnsi"/>
        </w:rPr>
        <w:t>The</w:t>
      </w:r>
      <w:r>
        <w:rPr>
          <w:rFonts w:cstheme="minorHAnsi"/>
        </w:rPr>
        <w:t>se</w:t>
      </w:r>
      <w:r w:rsidRPr="00F71B2F">
        <w:rPr>
          <w:rFonts w:cstheme="minorHAnsi"/>
        </w:rPr>
        <w:t xml:space="preserve"> elements </w:t>
      </w:r>
      <w:r w:rsidR="007B63F0">
        <w:rPr>
          <w:rFonts w:cstheme="minorHAnsi"/>
        </w:rPr>
        <w:t>include</w:t>
      </w:r>
      <w:r w:rsidRPr="00F71B2F">
        <w:rPr>
          <w:rFonts w:cstheme="minorHAnsi"/>
        </w:rPr>
        <w:t xml:space="preserve"> </w:t>
      </w:r>
      <w:r>
        <w:rPr>
          <w:rFonts w:cstheme="minorHAnsi"/>
        </w:rPr>
        <w:t xml:space="preserve">tasks, </w:t>
      </w:r>
      <w:r w:rsidRPr="00F71B2F">
        <w:rPr>
          <w:rFonts w:cstheme="minorHAnsi"/>
        </w:rPr>
        <w:t xml:space="preserve">assumptions, risks, </w:t>
      </w:r>
      <w:r>
        <w:rPr>
          <w:rFonts w:cstheme="minorHAnsi"/>
        </w:rPr>
        <w:t xml:space="preserve">issues, </w:t>
      </w:r>
      <w:r w:rsidRPr="00F71B2F">
        <w:rPr>
          <w:rFonts w:cstheme="minorHAnsi"/>
        </w:rPr>
        <w:t>stakeholder requirements (or functional requirements), time/cost restrictions, quality/regulatory requirements, and so on</w:t>
      </w:r>
      <w:r w:rsidR="0087306F">
        <w:rPr>
          <w:rFonts w:cstheme="minorHAnsi"/>
        </w:rPr>
        <w:t xml:space="preserve">. </w:t>
      </w:r>
      <w:r w:rsidRPr="00F71B2F">
        <w:rPr>
          <w:rFonts w:cstheme="minorHAnsi"/>
        </w:rPr>
        <w:t xml:space="preserve">Each path has to be </w:t>
      </w:r>
      <w:r w:rsidR="00E82F89">
        <w:rPr>
          <w:rFonts w:cstheme="minorHAnsi"/>
        </w:rPr>
        <w:t xml:space="preserve">both </w:t>
      </w:r>
      <w:r w:rsidRPr="00F71B2F">
        <w:rPr>
          <w:rFonts w:cstheme="minorHAnsi"/>
        </w:rPr>
        <w:t>an inbound and an outbound</w:t>
      </w:r>
      <w:r>
        <w:rPr>
          <w:rFonts w:cstheme="minorHAnsi"/>
        </w:rPr>
        <w:t xml:space="preserve"> component </w:t>
      </w:r>
      <w:r w:rsidRPr="00F71B2F">
        <w:rPr>
          <w:rFonts w:cstheme="minorHAnsi"/>
        </w:rPr>
        <w:t>through the</w:t>
      </w:r>
      <w:ins w:id="631" w:author="DM" w:date="2012-08-19T05:51:00Z">
        <w:r w:rsidR="00EB0624">
          <w:rPr>
            <w:rFonts w:cstheme="minorHAnsi"/>
          </w:rPr>
          <w:t>se</w:t>
        </w:r>
      </w:ins>
      <w:del w:id="632" w:author="DM" w:date="2012-08-19T05:51:00Z">
        <w:r w:rsidRPr="00F71B2F" w:rsidDel="00EB0624">
          <w:rPr>
            <w:rFonts w:cstheme="minorHAnsi"/>
          </w:rPr>
          <w:delText xml:space="preserve"> following</w:delText>
        </w:r>
      </w:del>
      <w:r w:rsidRPr="00F71B2F">
        <w:rPr>
          <w:rFonts w:cstheme="minorHAnsi"/>
        </w:rPr>
        <w:t xml:space="preserve"> </w:t>
      </w:r>
      <w:r>
        <w:rPr>
          <w:rFonts w:cstheme="minorHAnsi"/>
        </w:rPr>
        <w:t>lifecycle</w:t>
      </w:r>
      <w:r w:rsidRPr="00F71B2F">
        <w:rPr>
          <w:rFonts w:cstheme="minorHAnsi"/>
        </w:rPr>
        <w:t xml:space="preserve"> states:</w:t>
      </w:r>
    </w:p>
    <w:p w:rsidR="00A72EA8" w:rsidRPr="00F71B2F" w:rsidRDefault="00A72EA8" w:rsidP="0014358E">
      <w:pPr>
        <w:pStyle w:val="ListBulleted"/>
      </w:pPr>
      <w:r w:rsidRPr="00F71B2F">
        <w:t>Create</w:t>
      </w:r>
    </w:p>
    <w:p w:rsidR="00A72EA8" w:rsidRPr="00F71B2F" w:rsidRDefault="00A72EA8" w:rsidP="0014358E">
      <w:pPr>
        <w:pStyle w:val="ListBulleted"/>
      </w:pPr>
      <w:r w:rsidRPr="00F71B2F">
        <w:t>Select</w:t>
      </w:r>
    </w:p>
    <w:p w:rsidR="00A72EA8" w:rsidRPr="00F71B2F" w:rsidRDefault="00A72EA8" w:rsidP="0014358E">
      <w:pPr>
        <w:pStyle w:val="ListBulleted"/>
      </w:pPr>
      <w:r w:rsidRPr="00F71B2F">
        <w:t xml:space="preserve">Plan </w:t>
      </w:r>
    </w:p>
    <w:p w:rsidR="00A72EA8" w:rsidRPr="00F71B2F" w:rsidRDefault="00A72EA8" w:rsidP="0014358E">
      <w:pPr>
        <w:pStyle w:val="ListBulleted"/>
      </w:pPr>
      <w:r w:rsidRPr="00F71B2F">
        <w:t>Manage</w:t>
      </w:r>
    </w:p>
    <w:p w:rsidR="00A72EA8" w:rsidRPr="00F71B2F" w:rsidRDefault="00A72EA8" w:rsidP="0014358E">
      <w:pPr>
        <w:pStyle w:val="ListBulleted"/>
      </w:pPr>
      <w:r w:rsidRPr="00F71B2F">
        <w:t>Closure</w:t>
      </w:r>
    </w:p>
    <w:p w:rsidR="00A72EA8" w:rsidRDefault="00A72EA8" w:rsidP="0014358E">
      <w:pPr>
        <w:pStyle w:val="Para"/>
      </w:pPr>
      <w:r w:rsidRPr="00F71B2F">
        <w:t xml:space="preserve">The advantage of understanding and using </w:t>
      </w:r>
      <w:proofErr w:type="gramStart"/>
      <w:r w:rsidRPr="00F71B2F">
        <w:t xml:space="preserve">the </w:t>
      </w:r>
      <w:del w:id="633" w:author="DM" w:date="2012-08-19T05:52:00Z">
        <w:r w:rsidRPr="00F71B2F" w:rsidDel="00EB0624">
          <w:delText>C</w:delText>
        </w:r>
      </w:del>
      <w:ins w:id="634" w:author="DM" w:date="2012-08-19T05:52:00Z">
        <w:r w:rsidR="00EB0624">
          <w:t>c</w:t>
        </w:r>
      </w:ins>
      <w:r w:rsidRPr="00F71B2F">
        <w:t>reate</w:t>
      </w:r>
      <w:proofErr w:type="gramEnd"/>
      <w:r w:rsidRPr="00F71B2F">
        <w:t xml:space="preserve">, </w:t>
      </w:r>
      <w:del w:id="635" w:author="DM" w:date="2012-08-19T05:52:00Z">
        <w:r w:rsidRPr="00F71B2F" w:rsidDel="00EB0624">
          <w:delText>S</w:delText>
        </w:r>
      </w:del>
      <w:ins w:id="636" w:author="DM" w:date="2012-08-19T05:52:00Z">
        <w:r w:rsidR="00EB0624">
          <w:t>s</w:t>
        </w:r>
      </w:ins>
      <w:r w:rsidRPr="00F71B2F">
        <w:t>elect,</w:t>
      </w:r>
      <w:r>
        <w:t xml:space="preserve"> </w:t>
      </w:r>
      <w:del w:id="637" w:author="DM" w:date="2012-08-19T05:52:00Z">
        <w:r w:rsidRPr="00F71B2F" w:rsidDel="00EB0624">
          <w:delText>P</w:delText>
        </w:r>
      </w:del>
      <w:ins w:id="638" w:author="DM" w:date="2012-08-19T05:52:00Z">
        <w:r w:rsidR="00EB0624">
          <w:t>p</w:t>
        </w:r>
      </w:ins>
      <w:r w:rsidRPr="00F71B2F">
        <w:t>lan,</w:t>
      </w:r>
      <w:r>
        <w:t xml:space="preserve"> </w:t>
      </w:r>
      <w:del w:id="639" w:author="DM" w:date="2012-08-19T05:52:00Z">
        <w:r w:rsidRPr="00F71B2F" w:rsidDel="00EB0624">
          <w:delText>M</w:delText>
        </w:r>
      </w:del>
      <w:ins w:id="640" w:author="DM" w:date="2012-08-19T05:52:00Z">
        <w:r w:rsidR="00EB0624">
          <w:t>m</w:t>
        </w:r>
      </w:ins>
      <w:r w:rsidRPr="00F71B2F">
        <w:t>anage</w:t>
      </w:r>
      <w:ins w:id="641" w:author="DM" w:date="2012-08-19T05:52:00Z">
        <w:r w:rsidR="00EB0624">
          <w:t>,</w:t>
        </w:r>
      </w:ins>
      <w:r w:rsidRPr="00F71B2F">
        <w:t xml:space="preserve"> and</w:t>
      </w:r>
      <w:r>
        <w:t xml:space="preserve"> </w:t>
      </w:r>
      <w:del w:id="642" w:author="DM" w:date="2012-08-19T05:52:00Z">
        <w:r w:rsidDel="00EB0624">
          <w:delText>C</w:delText>
        </w:r>
      </w:del>
      <w:ins w:id="643" w:author="DM" w:date="2012-08-19T05:52:00Z">
        <w:r w:rsidR="00EB0624">
          <w:t>c</w:t>
        </w:r>
      </w:ins>
      <w:r w:rsidRPr="00F71B2F">
        <w:t>los</w:t>
      </w:r>
      <w:r>
        <w:t xml:space="preserve">ure </w:t>
      </w:r>
      <w:del w:id="644" w:author="Tim Runcie" w:date="2012-09-13T11:50:00Z">
        <w:r w:rsidDel="003B0B4A">
          <w:delText>processes</w:delText>
        </w:r>
      </w:del>
      <w:ins w:id="645" w:author="Tim Runcie" w:date="2012-09-13T11:50:00Z">
        <w:r w:rsidR="003B0B4A">
          <w:t>phases</w:t>
        </w:r>
      </w:ins>
      <w:ins w:id="646" w:author="Tim Runcie" w:date="2012-09-13T11:51:00Z">
        <w:r w:rsidR="003B0B4A">
          <w:t xml:space="preserve"> and processes (the governance activities surrounding that phase</w:t>
        </w:r>
      </w:ins>
      <w:ins w:id="647" w:author="Tim Runcie" w:date="2012-09-13T11:52:00Z">
        <w:r w:rsidR="003B0B4A">
          <w:t>)</w:t>
        </w:r>
      </w:ins>
      <w:ins w:id="648" w:author="Tim Runcie" w:date="2012-09-13T11:51:00Z">
        <w:r w:rsidR="003B0B4A">
          <w:t xml:space="preserve">, </w:t>
        </w:r>
      </w:ins>
      <w:commentRangeStart w:id="649"/>
      <w:ins w:id="650" w:author="DM" w:date="2012-08-19T05:52:00Z">
        <w:del w:id="651" w:author="Jeff Jacobson" w:date="2012-09-13T17:41:00Z">
          <w:r w:rsidR="00EB0624" w:rsidDel="009D66CB">
            <w:rPr>
              <w:rStyle w:val="QueryInline"/>
            </w:rPr>
            <w:delText>[</w:delText>
          </w:r>
          <w:commentRangeStart w:id="652"/>
          <w:r w:rsidR="00EB0624" w:rsidDel="009D66CB">
            <w:rPr>
              <w:rStyle w:val="QueryInline"/>
            </w:rPr>
            <w:delText>AU: processes or phases, as elsewhere?]</w:delText>
          </w:r>
        </w:del>
      </w:ins>
      <w:commentRangeEnd w:id="649"/>
      <w:del w:id="653" w:author="Jeff Jacobson" w:date="2012-09-13T17:41:00Z">
        <w:r w:rsidR="004827BC" w:rsidDel="009D66CB">
          <w:rPr>
            <w:rStyle w:val="CommentReference"/>
            <w:rFonts w:asciiTheme="minorHAnsi" w:eastAsiaTheme="minorHAnsi" w:hAnsiTheme="minorHAnsi" w:cstheme="minorBidi"/>
            <w:snapToGrid/>
          </w:rPr>
          <w:commentReference w:id="649"/>
        </w:r>
      </w:del>
      <w:commentRangeEnd w:id="652"/>
      <w:r w:rsidR="003B0B4A">
        <w:rPr>
          <w:rStyle w:val="CommentReference"/>
          <w:rFonts w:asciiTheme="minorHAnsi" w:eastAsiaTheme="minorHAnsi" w:hAnsiTheme="minorHAnsi" w:cstheme="minorBidi"/>
          <w:snapToGrid/>
        </w:rPr>
        <w:commentReference w:id="652"/>
      </w:r>
      <w:r>
        <w:t xml:space="preserve"> </w:t>
      </w:r>
      <w:r w:rsidRPr="00F71B2F">
        <w:t xml:space="preserve">is that it provides a simple framework for improving </w:t>
      </w:r>
      <w:r>
        <w:t>D</w:t>
      </w:r>
      <w:ins w:id="654" w:author="DM" w:date="2012-08-19T05:52:00Z">
        <w:r w:rsidR="00EB0624">
          <w:t>M</w:t>
        </w:r>
      </w:ins>
      <w:del w:id="655" w:author="DM" w:date="2012-08-19T05:52:00Z">
        <w:r w:rsidDel="00EB0624">
          <w:delText>emand Management</w:delText>
        </w:r>
      </w:del>
      <w:r w:rsidRPr="00F71B2F">
        <w:t xml:space="preserve"> capabilities</w:t>
      </w:r>
      <w:r w:rsidR="0087306F">
        <w:t xml:space="preserve">. </w:t>
      </w:r>
    </w:p>
    <w:p w:rsidR="00A72EA8" w:rsidRPr="008A77DC" w:rsidRDefault="00A72EA8" w:rsidP="0014358E">
      <w:pPr>
        <w:pStyle w:val="H3"/>
      </w:pPr>
      <w:bookmarkStart w:id="656" w:name="_Toc265846512"/>
      <w:r w:rsidRPr="00EA6964">
        <w:t>Workflows</w:t>
      </w:r>
      <w:bookmarkEnd w:id="656"/>
      <w:r w:rsidR="008F406F">
        <w:t xml:space="preserve"> in a PPM Implementation</w:t>
      </w:r>
    </w:p>
    <w:p w:rsidR="00A72EA8" w:rsidRDefault="00A72EA8" w:rsidP="0014358E">
      <w:pPr>
        <w:pStyle w:val="Para"/>
      </w:pPr>
      <w:r>
        <w:t>SharePoint 2010 supports workflows for collaborative applications</w:t>
      </w:r>
      <w:ins w:id="657" w:author="DM" w:date="2012-08-19T05:53:00Z">
        <w:r w:rsidR="00EB0624">
          <w:t>.</w:t>
        </w:r>
      </w:ins>
      <w:r>
        <w:t xml:space="preserve"> </w:t>
      </w:r>
      <w:del w:id="658" w:author="DM" w:date="2012-08-19T05:53:00Z">
        <w:r w:rsidDel="00EB0624">
          <w:delText>and m</w:delText>
        </w:r>
      </w:del>
      <w:ins w:id="659" w:author="DM" w:date="2012-08-19T05:53:00Z">
        <w:r w:rsidR="00EB0624">
          <w:t>M</w:t>
        </w:r>
      </w:ins>
      <w:r>
        <w:t>any organizations have benefited by moving manual processes into a SharePoint w</w:t>
      </w:r>
      <w:r w:rsidR="00AC6BB7">
        <w:t xml:space="preserve">orkflow. The primary reason </w:t>
      </w:r>
      <w:r>
        <w:t>we use workflows in software design is to manage long</w:t>
      </w:r>
      <w:ins w:id="660" w:author="DM" w:date="2012-08-19T05:53:00Z">
        <w:r w:rsidR="00EB0624">
          <w:t>-</w:t>
        </w:r>
      </w:ins>
      <w:del w:id="661" w:author="DM" w:date="2012-08-19T05:53:00Z">
        <w:r w:rsidDel="00EB0624">
          <w:delText xml:space="preserve"> </w:delText>
        </w:r>
      </w:del>
      <w:r>
        <w:t xml:space="preserve">running processes. </w:t>
      </w:r>
      <w:r w:rsidRPr="009E16B0">
        <w:t>SharePoint workflow</w:t>
      </w:r>
      <w:r>
        <w:t>s</w:t>
      </w:r>
      <w:r w:rsidRPr="009E16B0">
        <w:t xml:space="preserve"> </w:t>
      </w:r>
      <w:r w:rsidR="00EE0509">
        <w:t>are</w:t>
      </w:r>
      <w:r w:rsidR="00EE0509" w:rsidRPr="009E16B0">
        <w:t xml:space="preserve"> </w:t>
      </w:r>
      <w:r w:rsidRPr="009E16B0">
        <w:t xml:space="preserve">the ideal way to automate </w:t>
      </w:r>
      <w:del w:id="662" w:author="DM" w:date="2012-08-19T05:53:00Z">
        <w:r w:rsidRPr="009E16B0" w:rsidDel="00EB0624">
          <w:delText xml:space="preserve">manual </w:delText>
        </w:r>
      </w:del>
      <w:r w:rsidRPr="009E16B0">
        <w:t xml:space="preserve">processes </w:t>
      </w:r>
      <w:ins w:id="663" w:author="DM" w:date="2012-08-19T05:53:00Z">
        <w:r w:rsidR="00EB0624">
          <w:t>that</w:t>
        </w:r>
      </w:ins>
      <w:del w:id="664" w:author="DM" w:date="2012-08-19T05:53:00Z">
        <w:r w:rsidRPr="009E16B0" w:rsidDel="00EB0624">
          <w:delText>which</w:delText>
        </w:r>
      </w:del>
      <w:r w:rsidRPr="009E16B0">
        <w:t xml:space="preserve"> previously required paper or the use of complex software to record and monitor any long</w:t>
      </w:r>
      <w:ins w:id="665" w:author="DM" w:date="2012-08-19T05:53:00Z">
        <w:r w:rsidR="00EB0624">
          <w:t>-</w:t>
        </w:r>
      </w:ins>
      <w:del w:id="666" w:author="DM" w:date="2012-08-19T05:53:00Z">
        <w:r w:rsidRPr="009E16B0" w:rsidDel="00EB0624">
          <w:delText xml:space="preserve"> </w:delText>
        </w:r>
      </w:del>
      <w:r w:rsidRPr="009E16B0">
        <w:t>running activities.</w:t>
      </w:r>
    </w:p>
    <w:p w:rsidR="00725B70" w:rsidRDefault="00A72EA8" w:rsidP="00725B70">
      <w:pPr>
        <w:pStyle w:val="Para"/>
      </w:pPr>
      <w:r>
        <w:t>With Project Server</w:t>
      </w:r>
      <w:r w:rsidR="00AC6BB7">
        <w:t xml:space="preserve"> </w:t>
      </w:r>
      <w:r>
        <w:t xml:space="preserve">2010 now a part of the SharePoint platform, </w:t>
      </w:r>
      <w:del w:id="667" w:author="DM" w:date="2012-08-19T05:53:00Z">
        <w:r w:rsidDel="00EB0624">
          <w:delText xml:space="preserve">Demand Management </w:delText>
        </w:r>
        <w:r w:rsidR="0030301B" w:rsidDel="00EB0624">
          <w:delText xml:space="preserve">(sometimes referenced as </w:delText>
        </w:r>
      </w:del>
      <w:r w:rsidR="0030301B">
        <w:t>DM</w:t>
      </w:r>
      <w:del w:id="668" w:author="DM" w:date="2012-08-19T05:53:00Z">
        <w:r w:rsidR="0030301B" w:rsidDel="00EB0624">
          <w:delText>),</w:delText>
        </w:r>
      </w:del>
      <w:r w:rsidR="0030301B">
        <w:t xml:space="preserve"> </w:t>
      </w:r>
      <w:r w:rsidR="005F3369">
        <w:t xml:space="preserve">now </w:t>
      </w:r>
      <w:r>
        <w:t>includes workflows that help you manage project pr</w:t>
      </w:r>
      <w:r w:rsidR="00725B70">
        <w:t>oposals and portfolio analyses.</w:t>
      </w:r>
    </w:p>
    <w:p w:rsidR="00A72EA8" w:rsidRDefault="00A72EA8" w:rsidP="00725B70">
      <w:pPr>
        <w:pStyle w:val="Para"/>
        <w:rPr>
          <w:rFonts w:ascii="Segoe UI" w:hAnsi="Segoe UI" w:cs="Segoe UI"/>
          <w:color w:val="000000"/>
          <w:sz w:val="20"/>
        </w:rPr>
      </w:pPr>
      <w:r w:rsidRPr="00725B70">
        <w:t>D</w:t>
      </w:r>
      <w:ins w:id="669" w:author="DM" w:date="2012-08-19T05:53:00Z">
        <w:r w:rsidR="00EB0624">
          <w:t>M</w:t>
        </w:r>
      </w:ins>
      <w:del w:id="670" w:author="DM" w:date="2012-08-19T05:53:00Z">
        <w:r w:rsidRPr="00725B70" w:rsidDel="00EB0624">
          <w:delText>emand Management</w:delText>
        </w:r>
      </w:del>
      <w:r w:rsidRPr="00725B70">
        <w:t xml:space="preserve"> is a new concept in Project Server 2010 that integrates project proposals, portfolio analysis, and </w:t>
      </w:r>
      <w:del w:id="671" w:author="DM" w:date="2012-08-19T05:06:00Z">
        <w:r w:rsidRPr="00725B70" w:rsidDel="009D3907">
          <w:delText xml:space="preserve">Project Management </w:delText>
        </w:r>
      </w:del>
      <w:ins w:id="672" w:author="DM" w:date="2012-08-19T05:06:00Z">
        <w:r w:rsidR="009D3907">
          <w:t xml:space="preserve">PM </w:t>
        </w:r>
      </w:ins>
      <w:r w:rsidRPr="00725B70">
        <w:t xml:space="preserve">through workflows and project detail pages. The goal of </w:t>
      </w:r>
      <w:del w:id="673" w:author="DM" w:date="2012-08-19T05:54:00Z">
        <w:r w:rsidRPr="00725B70" w:rsidDel="00EB0624">
          <w:delText xml:space="preserve">Demand Management </w:delText>
        </w:r>
      </w:del>
      <w:ins w:id="674" w:author="DM" w:date="2012-08-19T05:54:00Z">
        <w:r w:rsidR="00EB0624">
          <w:t xml:space="preserve">DM </w:t>
        </w:r>
      </w:ins>
      <w:r w:rsidRPr="00725B70">
        <w:t xml:space="preserve">is to enable users to propose, view, categorize, prioritize, select, and track projects within their organization. A key component within </w:t>
      </w:r>
      <w:del w:id="675" w:author="DM" w:date="2012-08-19T05:54:00Z">
        <w:r w:rsidRPr="00725B70" w:rsidDel="00EB0624">
          <w:delText xml:space="preserve">Demand Management </w:delText>
        </w:r>
      </w:del>
      <w:ins w:id="676" w:author="DM" w:date="2012-08-19T05:54:00Z">
        <w:r w:rsidR="00EB0624">
          <w:t xml:space="preserve">DM </w:t>
        </w:r>
      </w:ins>
      <w:r w:rsidRPr="00725B70">
        <w:t xml:space="preserve">is the workflow governance model implemented in Project Server. </w:t>
      </w:r>
      <w:del w:id="677" w:author="DM" w:date="2012-08-19T05:54:00Z">
        <w:r w:rsidRPr="00725B70" w:rsidDel="00EB0624">
          <w:delText>There are s</w:delText>
        </w:r>
      </w:del>
      <w:ins w:id="678" w:author="DM" w:date="2012-08-19T05:54:00Z">
        <w:r w:rsidR="00EB0624">
          <w:t>S</w:t>
        </w:r>
      </w:ins>
      <w:r w:rsidRPr="00725B70">
        <w:t>ome out</w:t>
      </w:r>
      <w:ins w:id="679" w:author="DM" w:date="2012-08-19T05:54:00Z">
        <w:r w:rsidR="00EB0624">
          <w:t>-</w:t>
        </w:r>
      </w:ins>
      <w:del w:id="680" w:author="DM" w:date="2012-08-19T05:54:00Z">
        <w:r w:rsidRPr="00725B70" w:rsidDel="00EB0624">
          <w:delText xml:space="preserve"> </w:delText>
        </w:r>
      </w:del>
      <w:r w:rsidRPr="00725B70">
        <w:t>of</w:t>
      </w:r>
      <w:ins w:id="681" w:author="DM" w:date="2012-08-19T05:54:00Z">
        <w:r w:rsidR="00EB0624">
          <w:t>-</w:t>
        </w:r>
      </w:ins>
      <w:del w:id="682" w:author="DM" w:date="2012-08-19T05:54:00Z">
        <w:r w:rsidRPr="00725B70" w:rsidDel="00EB0624">
          <w:delText xml:space="preserve"> </w:delText>
        </w:r>
      </w:del>
      <w:r w:rsidRPr="00725B70">
        <w:t>the</w:t>
      </w:r>
      <w:ins w:id="683" w:author="DM" w:date="2012-08-19T05:54:00Z">
        <w:r w:rsidR="00EB0624">
          <w:t>-</w:t>
        </w:r>
      </w:ins>
      <w:del w:id="684" w:author="DM" w:date="2012-08-19T05:54:00Z">
        <w:r w:rsidRPr="00725B70" w:rsidDel="00EB0624">
          <w:delText xml:space="preserve"> </w:delText>
        </w:r>
      </w:del>
      <w:r w:rsidRPr="00725B70">
        <w:t xml:space="preserve">box workflows available, </w:t>
      </w:r>
      <w:ins w:id="685" w:author="DM" w:date="2012-08-19T05:54:00Z">
        <w:r w:rsidR="00EB0624">
          <w:t>but</w:t>
        </w:r>
      </w:ins>
      <w:del w:id="686" w:author="DM" w:date="2012-08-19T05:54:00Z">
        <w:r w:rsidRPr="00725B70" w:rsidDel="00EB0624">
          <w:delText>however</w:delText>
        </w:r>
      </w:del>
      <w:r w:rsidRPr="00725B70">
        <w:t xml:space="preserve"> new workflows can be customized</w:t>
      </w:r>
      <w:r w:rsidR="00126A82" w:rsidRPr="00126A82">
        <w:t xml:space="preserve"> </w:t>
      </w:r>
      <w:r w:rsidR="00126A82" w:rsidRPr="00725B70">
        <w:t>per your requirements</w:t>
      </w:r>
      <w:r>
        <w:rPr>
          <w:rFonts w:ascii="Segoe UI" w:hAnsi="Segoe UI" w:cs="Segoe UI"/>
          <w:color w:val="000000"/>
          <w:sz w:val="20"/>
        </w:rPr>
        <w:t xml:space="preserve">. </w:t>
      </w:r>
    </w:p>
    <w:p w:rsidR="00A72EA8" w:rsidRDefault="00A72EA8" w:rsidP="0014358E">
      <w:pPr>
        <w:pStyle w:val="Para"/>
      </w:pPr>
      <w:r>
        <w:lastRenderedPageBreak/>
        <w:t xml:space="preserve">Thanks to this </w:t>
      </w:r>
      <w:del w:id="687" w:author="DM" w:date="2012-08-19T05:54:00Z">
        <w:r w:rsidDel="00EB0624">
          <w:delText xml:space="preserve">new </w:delText>
        </w:r>
      </w:del>
      <w:r>
        <w:t>feature</w:t>
      </w:r>
      <w:ins w:id="688" w:author="DM" w:date="2012-08-19T05:54:00Z">
        <w:r w:rsidR="00EB0624">
          <w:t>,</w:t>
        </w:r>
      </w:ins>
      <w:r>
        <w:t xml:space="preserve"> </w:t>
      </w:r>
      <w:ins w:id="689" w:author="DM" w:date="2012-08-19T05:55:00Z">
        <w:r w:rsidR="00EB0624">
          <w:t>all</w:t>
        </w:r>
      </w:ins>
      <w:del w:id="690" w:author="DM" w:date="2012-08-19T05:55:00Z">
        <w:r w:rsidDel="00EB0624">
          <w:delText>every</w:delText>
        </w:r>
      </w:del>
      <w:r>
        <w:t xml:space="preserve"> organization</w:t>
      </w:r>
      <w:ins w:id="691" w:author="DM" w:date="2012-08-19T05:55:00Z">
        <w:r w:rsidR="00EB0624">
          <w:t>s</w:t>
        </w:r>
      </w:ins>
      <w:r>
        <w:t xml:space="preserve"> </w:t>
      </w:r>
      <w:ins w:id="692" w:author="DM" w:date="2012-08-19T05:54:00Z">
        <w:r w:rsidR="00EB0624">
          <w:t>can</w:t>
        </w:r>
      </w:ins>
      <w:del w:id="693" w:author="DM" w:date="2012-08-19T05:54:00Z">
        <w:r w:rsidDel="00EB0624">
          <w:delText>is able to</w:delText>
        </w:r>
      </w:del>
      <w:r>
        <w:t xml:space="preserve"> customize processes</w:t>
      </w:r>
      <w:ins w:id="694" w:author="DM" w:date="2012-08-19T05:54:00Z">
        <w:r w:rsidR="00EB0624">
          <w:t>,</w:t>
        </w:r>
      </w:ins>
      <w:r>
        <w:t xml:space="preserve"> allowing the</w:t>
      </w:r>
      <w:ins w:id="695" w:author="DM" w:date="2012-08-19T05:55:00Z">
        <w:r w:rsidR="00EB0624">
          <w:t>m</w:t>
        </w:r>
      </w:ins>
      <w:del w:id="696" w:author="DM" w:date="2012-08-19T05:55:00Z">
        <w:r w:rsidDel="00EB0624">
          <w:delText xml:space="preserve"> organization</w:delText>
        </w:r>
      </w:del>
      <w:r>
        <w:t xml:space="preserve"> to have standardized activities for DM and an easy way to authorize documents</w:t>
      </w:r>
      <w:r w:rsidR="00435712">
        <w:t xml:space="preserve"> and </w:t>
      </w:r>
      <w:r>
        <w:t>projects, making the flow of information among the users</w:t>
      </w:r>
      <w:r w:rsidR="00435712">
        <w:t xml:space="preserve"> more efficient</w:t>
      </w:r>
      <w:r>
        <w:t>. This level of customization can be achieved by using Visual Studio 2010 and SharePoint Designer 2010.</w:t>
      </w:r>
    </w:p>
    <w:p w:rsidR="00A72EA8" w:rsidRPr="00EA6964" w:rsidRDefault="00A72EA8" w:rsidP="0014358E">
      <w:pPr>
        <w:pStyle w:val="Para"/>
      </w:pPr>
      <w:r>
        <w:t xml:space="preserve">Having a collaborative environment based on different organizational workflows will make </w:t>
      </w:r>
      <w:r w:rsidR="007340ED">
        <w:t xml:space="preserve">it </w:t>
      </w:r>
      <w:r>
        <w:t xml:space="preserve">easy </w:t>
      </w:r>
      <w:r w:rsidR="007340ED">
        <w:t xml:space="preserve">for </w:t>
      </w:r>
      <w:r>
        <w:t xml:space="preserve">the organization </w:t>
      </w:r>
      <w:r w:rsidR="007340ED">
        <w:t xml:space="preserve">to </w:t>
      </w:r>
      <w:r>
        <w:t xml:space="preserve">make decisions </w:t>
      </w:r>
      <w:ins w:id="697" w:author="DM" w:date="2012-08-19T05:55:00Z">
        <w:r w:rsidR="003606F1">
          <w:t>regarding</w:t>
        </w:r>
      </w:ins>
      <w:del w:id="698" w:author="DM" w:date="2012-08-19T05:55:00Z">
        <w:r w:rsidDel="003606F1">
          <w:delText>like</w:delText>
        </w:r>
      </w:del>
      <w:r>
        <w:t xml:space="preserve"> which initiatives should be approved, </w:t>
      </w:r>
      <w:ins w:id="699" w:author="DM" w:date="2012-08-19T05:55:00Z">
        <w:r w:rsidR="003606F1">
          <w:t xml:space="preserve">and </w:t>
        </w:r>
      </w:ins>
      <w:r>
        <w:t xml:space="preserve">what skill set of resources should </w:t>
      </w:r>
      <w:r w:rsidR="007340ED">
        <w:t xml:space="preserve">be </w:t>
      </w:r>
      <w:r>
        <w:t>hire</w:t>
      </w:r>
      <w:r w:rsidR="007340ED">
        <w:t>d</w:t>
      </w:r>
      <w:r>
        <w:t xml:space="preserve"> or outsource</w:t>
      </w:r>
      <w:r w:rsidR="007340ED">
        <w:t>d</w:t>
      </w:r>
      <w:ins w:id="700" w:author="DM" w:date="2012-08-19T05:55:00Z">
        <w:r w:rsidR="003606F1">
          <w:t>;</w:t>
        </w:r>
      </w:ins>
      <w:del w:id="701" w:author="DM" w:date="2012-08-19T05:55:00Z">
        <w:r w:rsidDel="003606F1">
          <w:delText>,</w:delText>
        </w:r>
      </w:del>
      <w:r>
        <w:t xml:space="preserve"> </w:t>
      </w:r>
      <w:ins w:id="702" w:author="DM" w:date="2012-08-19T05:55:00Z">
        <w:r w:rsidR="003606F1">
          <w:t xml:space="preserve">it also provides </w:t>
        </w:r>
      </w:ins>
      <w:r w:rsidR="00DA28D0">
        <w:t xml:space="preserve">the ability to </w:t>
      </w:r>
      <w:r>
        <w:t xml:space="preserve">audit </w:t>
      </w:r>
      <w:del w:id="703" w:author="DM" w:date="2012-08-19T05:55:00Z">
        <w:r w:rsidDel="003606F1">
          <w:delText xml:space="preserve">the </w:delText>
        </w:r>
      </w:del>
      <w:ins w:id="704" w:author="DM" w:date="2012-08-19T05:55:00Z">
        <w:r w:rsidR="003606F1">
          <w:t xml:space="preserve">project </w:t>
        </w:r>
      </w:ins>
      <w:r>
        <w:t xml:space="preserve">execution </w:t>
      </w:r>
      <w:del w:id="705" w:author="DM" w:date="2012-08-19T05:55:00Z">
        <w:r w:rsidDel="003606F1">
          <w:delText>of the projects</w:delText>
        </w:r>
        <w:r w:rsidR="007340ED" w:rsidDel="003606F1">
          <w:delText>,</w:delText>
        </w:r>
      </w:del>
      <w:r>
        <w:t xml:space="preserve"> and </w:t>
      </w:r>
      <w:ins w:id="706" w:author="DM" w:date="2012-08-19T05:55:00Z">
        <w:r w:rsidR="003606F1">
          <w:t xml:space="preserve">determine </w:t>
        </w:r>
      </w:ins>
      <w:r w:rsidR="007340ED">
        <w:t>whether</w:t>
      </w:r>
      <w:r>
        <w:t xml:space="preserve"> the efforts should go to the next stages or not.</w:t>
      </w:r>
    </w:p>
    <w:p w:rsidR="00A72EA8" w:rsidRPr="008A77DC" w:rsidRDefault="00A72EA8" w:rsidP="00B915E8">
      <w:pPr>
        <w:pStyle w:val="H3"/>
        <w:rPr>
          <w:rFonts w:eastAsiaTheme="majorEastAsia"/>
        </w:rPr>
      </w:pPr>
      <w:r w:rsidRPr="008A77DC">
        <w:rPr>
          <w:rFonts w:eastAsiaTheme="majorEastAsia"/>
        </w:rPr>
        <w:t xml:space="preserve">Business </w:t>
      </w:r>
      <w:r>
        <w:rPr>
          <w:rFonts w:eastAsiaTheme="majorEastAsia"/>
        </w:rPr>
        <w:t>P</w:t>
      </w:r>
      <w:r w:rsidRPr="008A77DC">
        <w:rPr>
          <w:rFonts w:eastAsiaTheme="majorEastAsia"/>
        </w:rPr>
        <w:t xml:space="preserve">rocess and </w:t>
      </w:r>
      <w:r>
        <w:rPr>
          <w:rFonts w:eastAsiaTheme="majorEastAsia"/>
        </w:rPr>
        <w:t>F</w:t>
      </w:r>
      <w:r w:rsidRPr="008A77DC">
        <w:rPr>
          <w:rFonts w:eastAsiaTheme="majorEastAsia"/>
        </w:rPr>
        <w:t>orms</w:t>
      </w:r>
    </w:p>
    <w:p w:rsidR="00A72EA8" w:rsidRDefault="00A72EA8" w:rsidP="0014358E">
      <w:pPr>
        <w:pStyle w:val="Para"/>
      </w:pPr>
      <w:r>
        <w:t xml:space="preserve">An essential factor for efficient </w:t>
      </w:r>
      <w:del w:id="707" w:author="DM" w:date="2012-08-19T05:06:00Z">
        <w:r w:rsidDel="009D3907">
          <w:delText xml:space="preserve">Project Management </w:delText>
        </w:r>
      </w:del>
      <w:ins w:id="708" w:author="DM" w:date="2012-08-19T05:06:00Z">
        <w:r w:rsidR="009D3907">
          <w:t xml:space="preserve">PM </w:t>
        </w:r>
      </w:ins>
      <w:r>
        <w:t xml:space="preserve">is uniformity. Now all of the processes and </w:t>
      </w:r>
      <w:del w:id="709" w:author="DM" w:date="2012-08-19T05:06:00Z">
        <w:r w:rsidDel="009D3907">
          <w:delText xml:space="preserve">Project Management </w:delText>
        </w:r>
      </w:del>
      <w:ins w:id="710" w:author="DM" w:date="2012-08-19T05:06:00Z">
        <w:r w:rsidR="009D3907">
          <w:t xml:space="preserve">PM </w:t>
        </w:r>
      </w:ins>
      <w:r>
        <w:t xml:space="preserve">templates can be easily uploaded to avoid having several versions of a document. This </w:t>
      </w:r>
      <w:ins w:id="711" w:author="Odum, Amy - Hoboken" w:date="2012-08-27T15:49:00Z">
        <w:r w:rsidR="0072755B">
          <w:t xml:space="preserve">use of templates </w:t>
        </w:r>
      </w:ins>
      <w:r>
        <w:t>will allow standardization among the organization, streamline collection of data, and encourage user adoption.</w:t>
      </w:r>
    </w:p>
    <w:p w:rsidR="00A72EA8" w:rsidRPr="00443836" w:rsidRDefault="00A72EA8" w:rsidP="0014358E">
      <w:pPr>
        <w:pStyle w:val="H3"/>
      </w:pPr>
      <w:bookmarkStart w:id="712" w:name="_Toc265846513"/>
      <w:r>
        <w:t>Synchronize the PLM</w:t>
      </w:r>
      <w:bookmarkEnd w:id="712"/>
    </w:p>
    <w:p w:rsidR="00A72EA8" w:rsidRPr="003606F1" w:rsidRDefault="00A72EA8" w:rsidP="0014358E">
      <w:pPr>
        <w:pStyle w:val="Para"/>
        <w:rPr>
          <w:rStyle w:val="QueryInline"/>
          <w:rPrChange w:id="713" w:author="DM" w:date="2012-08-19T05:58:00Z">
            <w:rPr/>
          </w:rPrChange>
        </w:rPr>
      </w:pPr>
      <w:r>
        <w:t xml:space="preserve">Prior to and during a </w:t>
      </w:r>
      <w:del w:id="714" w:author="DM" w:date="2012-08-19T05:56:00Z">
        <w:r w:rsidDel="003606F1">
          <w:delText xml:space="preserve">project </w:delText>
        </w:r>
        <w:r w:rsidR="00AC6BB7" w:rsidDel="003606F1">
          <w:delText xml:space="preserve">management </w:delText>
        </w:r>
        <w:r w:rsidDel="003606F1">
          <w:delText>lifecycle (</w:delText>
        </w:r>
      </w:del>
      <w:r>
        <w:t>P</w:t>
      </w:r>
      <w:r w:rsidR="00E0012C">
        <w:t>LM</w:t>
      </w:r>
      <w:del w:id="715" w:author="DM" w:date="2012-08-19T05:56:00Z">
        <w:r w:rsidDel="003606F1">
          <w:delText>)</w:delText>
        </w:r>
      </w:del>
      <w:r>
        <w:t>, capturing specific information that needs to be accounted for is crucial</w:t>
      </w:r>
      <w:r w:rsidR="0087306F">
        <w:t xml:space="preserve">. </w:t>
      </w:r>
      <w:r>
        <w:t>Often</w:t>
      </w:r>
      <w:del w:id="716" w:author="DM" w:date="2012-08-19T05:56:00Z">
        <w:r w:rsidDel="003606F1">
          <w:delText>,</w:delText>
        </w:r>
      </w:del>
      <w:r>
        <w:t xml:space="preserve"> </w:t>
      </w:r>
      <w:del w:id="717" w:author="DM" w:date="2012-08-19T05:57:00Z">
        <w:r w:rsidDel="003606F1">
          <w:delText xml:space="preserve">the </w:delText>
        </w:r>
      </w:del>
      <w:r>
        <w:t>user</w:t>
      </w:r>
      <w:ins w:id="718" w:author="DM" w:date="2012-08-19T05:57:00Z">
        <w:r w:rsidR="003606F1">
          <w:t>s</w:t>
        </w:r>
      </w:ins>
      <w:r>
        <w:t xml:space="preserve"> </w:t>
      </w:r>
      <w:ins w:id="719" w:author="DM" w:date="2012-08-19T05:57:00Z">
        <w:r w:rsidR="003606F1">
          <w:t>cannot</w:t>
        </w:r>
      </w:ins>
      <w:del w:id="720" w:author="DM" w:date="2012-08-19T05:57:00Z">
        <w:r w:rsidDel="003606F1">
          <w:delText>is not able to</w:delText>
        </w:r>
      </w:del>
      <w:r>
        <w:t xml:space="preserve"> leverage a scheduling tool to capture the updates and perform an analysis. Us</w:t>
      </w:r>
      <w:ins w:id="721" w:author="DM" w:date="2012-08-19T05:57:00Z">
        <w:r w:rsidR="003606F1">
          <w:t>ers</w:t>
        </w:r>
      </w:ins>
      <w:del w:id="722" w:author="DM" w:date="2012-08-19T05:57:00Z">
        <w:r w:rsidDel="003606F1">
          <w:delText>ing</w:delText>
        </w:r>
      </w:del>
      <w:ins w:id="723" w:author="DM" w:date="2012-08-19T05:57:00Z">
        <w:r w:rsidR="003606F1">
          <w:t xml:space="preserve"> commonly employ</w:t>
        </w:r>
      </w:ins>
      <w:r>
        <w:t xml:space="preserve"> products such as Excel, Word, </w:t>
      </w:r>
      <w:ins w:id="724" w:author="DM" w:date="2012-08-19T05:57:00Z">
        <w:r w:rsidR="003606F1">
          <w:t xml:space="preserve">and </w:t>
        </w:r>
      </w:ins>
      <w:r>
        <w:t>Outlook</w:t>
      </w:r>
      <w:del w:id="725" w:author="DM" w:date="2012-08-19T05:57:00Z">
        <w:r w:rsidDel="003606F1">
          <w:delText>,</w:delText>
        </w:r>
        <w:r w:rsidR="00930297" w:rsidDel="003606F1">
          <w:delText xml:space="preserve"> and the like</w:delText>
        </w:r>
        <w:r w:rsidDel="003606F1">
          <w:delText xml:space="preserve"> is common </w:delText>
        </w:r>
      </w:del>
      <w:ins w:id="726" w:author="DM" w:date="2012-08-19T05:57:00Z">
        <w:r w:rsidR="003606F1">
          <w:t xml:space="preserve"> to</w:t>
        </w:r>
      </w:ins>
      <w:del w:id="727" w:author="DM" w:date="2012-08-19T05:57:00Z">
        <w:r w:rsidDel="003606F1">
          <w:delText>for</w:delText>
        </w:r>
      </w:del>
      <w:r>
        <w:t xml:space="preserve"> </w:t>
      </w:r>
      <w:r w:rsidR="00930297">
        <w:t>distribut</w:t>
      </w:r>
      <w:ins w:id="728" w:author="DM" w:date="2012-08-19T05:57:00Z">
        <w:r w:rsidR="003606F1">
          <w:t>e</w:t>
        </w:r>
      </w:ins>
      <w:del w:id="729" w:author="DM" w:date="2012-08-19T05:57:00Z">
        <w:r w:rsidR="00930297" w:rsidDel="003606F1">
          <w:delText>ing</w:delText>
        </w:r>
      </w:del>
      <w:r>
        <w:t xml:space="preserve"> updates</w:t>
      </w:r>
      <w:r w:rsidR="00930297">
        <w:t xml:space="preserve"> among team members</w:t>
      </w:r>
      <w:r>
        <w:t xml:space="preserve">, </w:t>
      </w:r>
      <w:r w:rsidR="00930297">
        <w:t>tak</w:t>
      </w:r>
      <w:ins w:id="730" w:author="DM" w:date="2012-08-19T05:57:00Z">
        <w:r w:rsidR="003606F1">
          <w:t>e</w:t>
        </w:r>
      </w:ins>
      <w:del w:id="731" w:author="DM" w:date="2012-08-19T05:57:00Z">
        <w:r w:rsidR="00930297" w:rsidDel="003606F1">
          <w:delText>ing</w:delText>
        </w:r>
      </w:del>
      <w:r w:rsidR="00930297">
        <w:t xml:space="preserve"> </w:t>
      </w:r>
      <w:r>
        <w:t>relevant notes</w:t>
      </w:r>
      <w:ins w:id="732" w:author="DM" w:date="2012-08-19T05:57:00Z">
        <w:r w:rsidR="003606F1">
          <w:t>,</w:t>
        </w:r>
      </w:ins>
      <w:r>
        <w:t xml:space="preserve"> and </w:t>
      </w:r>
      <w:r w:rsidR="00662BC8">
        <w:t>transfer</w:t>
      </w:r>
      <w:del w:id="733" w:author="DM" w:date="2012-08-19T05:57:00Z">
        <w:r w:rsidR="00662BC8" w:rsidDel="003606F1">
          <w:delText>ring</w:delText>
        </w:r>
      </w:del>
      <w:r>
        <w:t xml:space="preserve"> the information to the project schedules. </w:t>
      </w:r>
      <w:del w:id="734" w:author="DM" w:date="2012-08-19T05:57:00Z">
        <w:r w:rsidDel="003606F1">
          <w:delText>As tools developed w</w:delText>
        </w:r>
      </w:del>
      <w:ins w:id="735" w:author="DM" w:date="2012-08-19T05:57:00Z">
        <w:r w:rsidR="003606F1">
          <w:t>W</w:t>
        </w:r>
      </w:ins>
      <w:r>
        <w:t>ithin SharePoint, people have been able to leverage online tools</w:t>
      </w:r>
      <w:ins w:id="736" w:author="DM" w:date="2012-08-19T05:58:00Z">
        <w:r w:rsidR="003606F1">
          <w:t>,</w:t>
        </w:r>
      </w:ins>
      <w:r>
        <w:t xml:space="preserve"> such as Excel Services and SharePoint lists.</w:t>
      </w:r>
    </w:p>
    <w:p w:rsidR="00A72EA8" w:rsidRDefault="00A72EA8" w:rsidP="0014358E">
      <w:pPr>
        <w:pStyle w:val="Para"/>
      </w:pPr>
      <w:r>
        <w:t>A project task list in SharePoint displays a collection of tasks that are part of a project.</w:t>
      </w:r>
      <w:ins w:id="737" w:author="DM" w:date="2012-08-19T05:58:00Z">
        <w:r w:rsidR="00FD1F9C">
          <w:t xml:space="preserve"> </w:t>
        </w:r>
        <w:proofErr w:type="gramStart"/>
        <w:r w:rsidR="00FD1F9C">
          <w:t>(See Figure 8.2.)</w:t>
        </w:r>
      </w:ins>
      <w:proofErr w:type="gramEnd"/>
      <w:r>
        <w:t xml:space="preserve"> </w:t>
      </w:r>
      <w:del w:id="738" w:author="DM" w:date="2012-08-19T05:58:00Z">
        <w:r w:rsidDel="003606F1">
          <w:delText>Used i</w:delText>
        </w:r>
      </w:del>
      <w:ins w:id="739" w:author="DM" w:date="2012-08-19T05:58:00Z">
        <w:r w:rsidR="003606F1">
          <w:t>I</w:t>
        </w:r>
      </w:ins>
      <w:r>
        <w:t xml:space="preserve">n this sense, a </w:t>
      </w:r>
      <w:ins w:id="740" w:author="DM" w:date="2012-08-19T05:58:00Z">
        <w:r w:rsidR="00FD1F9C">
          <w:t>“</w:t>
        </w:r>
      </w:ins>
      <w:r>
        <w:t>task</w:t>
      </w:r>
      <w:ins w:id="741" w:author="DM" w:date="2012-08-19T05:58:00Z">
        <w:r w:rsidR="00FD1F9C">
          <w:t>”</w:t>
        </w:r>
      </w:ins>
      <w:r>
        <w:t xml:space="preserve"> is a discrete work item that a single person can be assigned to</w:t>
      </w:r>
      <w:r w:rsidR="0087306F">
        <w:t xml:space="preserve">. </w:t>
      </w:r>
      <w:r>
        <w:t xml:space="preserve">A </w:t>
      </w:r>
      <w:ins w:id="742" w:author="DM" w:date="2012-08-19T05:58:00Z">
        <w:r w:rsidR="00FD1F9C">
          <w:t>“</w:t>
        </w:r>
      </w:ins>
      <w:r>
        <w:t>project</w:t>
      </w:r>
      <w:ins w:id="743" w:author="DM" w:date="2012-08-19T05:58:00Z">
        <w:r w:rsidR="00FD1F9C">
          <w:t>”</w:t>
        </w:r>
      </w:ins>
      <w:r>
        <w:t xml:space="preserve"> is typically a series of activities that ha</w:t>
      </w:r>
      <w:r w:rsidR="00EA0141">
        <w:t>ve</w:t>
      </w:r>
      <w:r>
        <w:t xml:space="preserve"> a beginning, middle, and end and </w:t>
      </w:r>
      <w:ins w:id="744" w:author="DM" w:date="2012-08-19T05:58:00Z">
        <w:r w:rsidR="00FD1F9C">
          <w:t>that</w:t>
        </w:r>
      </w:ins>
      <w:del w:id="745" w:author="DM" w:date="2012-08-19T05:58:00Z">
        <w:r w:rsidDel="00FD1F9C">
          <w:delText>which</w:delText>
        </w:r>
      </w:del>
      <w:r>
        <w:t xml:space="preserve"> produces a product, result, or service </w:t>
      </w:r>
      <w:r w:rsidR="005968C1">
        <w:t>(</w:t>
      </w:r>
      <w:r>
        <w:t>such as producing a product demonstration for a trade show, creating a product proposal for stakeholders, or even putting together a corporate morale event</w:t>
      </w:r>
      <w:r w:rsidR="005968C1">
        <w:t>)</w:t>
      </w:r>
      <w:r>
        <w:t>.</w:t>
      </w:r>
    </w:p>
    <w:p w:rsidR="00EA0141" w:rsidRDefault="00EA0141" w:rsidP="00EA0141">
      <w:pPr>
        <w:pStyle w:val="Slug"/>
        <w:rPr>
          <w:ins w:id="746" w:author="DM" w:date="2012-08-19T05:59:00Z"/>
        </w:rPr>
      </w:pPr>
      <w:r>
        <w:t>Figure 8.2</w:t>
      </w:r>
      <w:del w:id="747" w:author="DM" w:date="2012-08-19T05:58:00Z">
        <w:r w:rsidDel="00FD1F9C">
          <w:delText>:</w:delText>
        </w:r>
      </w:del>
      <w:r>
        <w:t xml:space="preserve"> SharePoint Server 2010 Task List Example</w:t>
      </w:r>
      <w:del w:id="748" w:author="DM" w:date="2012-08-19T05:59:00Z">
        <w:r w:rsidR="00A724B5" w:rsidDel="00FD1F9C">
          <w:delText xml:space="preserve"> </w:delText>
        </w:r>
        <w:r w:rsidR="00A724B5" w:rsidDel="00FD1F9C">
          <w:rPr>
            <w:b w:val="0"/>
          </w:rPr>
          <w:delText>(Source: Advisicon)</w:delText>
        </w:r>
      </w:del>
      <w:r>
        <w:tab/>
        <w:t>[</w:t>
      </w:r>
      <w:r w:rsidR="007B7658">
        <w:t>08-02-</w:t>
      </w:r>
      <w:r w:rsidRPr="00EA0141">
        <w:t>sharePointServer2010TaskListExample</w:t>
      </w:r>
      <w:r>
        <w:t>.</w:t>
      </w:r>
      <w:r w:rsidR="00B24250">
        <w:t>tif</w:t>
      </w:r>
      <w:r>
        <w:t>]</w:t>
      </w:r>
    </w:p>
    <w:p w:rsidR="001D73CE" w:rsidRDefault="00FD1F9C">
      <w:pPr>
        <w:pStyle w:val="FigureSource"/>
        <w:pPrChange w:id="749" w:author="DM" w:date="2012-08-19T05:59:00Z">
          <w:pPr>
            <w:pStyle w:val="Slug"/>
          </w:pPr>
        </w:pPrChange>
      </w:pPr>
      <w:ins w:id="750" w:author="DM" w:date="2012-08-19T05:59:00Z">
        <w:r>
          <w:lastRenderedPageBreak/>
          <w:t>Source: Advisicon</w:t>
        </w:r>
      </w:ins>
    </w:p>
    <w:p w:rsidR="00A72EA8" w:rsidRDefault="00A72EA8" w:rsidP="0014358E">
      <w:pPr>
        <w:pStyle w:val="Para"/>
      </w:pPr>
      <w:r>
        <w:t>After</w:t>
      </w:r>
      <w:r w:rsidR="00EA0141">
        <w:t xml:space="preserve"> you create a project task list</w:t>
      </w:r>
      <w:ins w:id="751" w:author="DM" w:date="2012-08-19T05:59:00Z">
        <w:r w:rsidR="00FD1F9C">
          <w:t>,</w:t>
        </w:r>
      </w:ins>
      <w:r>
        <w:t xml:space="preserve"> you can add tasks, assign resources to tasks, update the progress on tasks, and view the task information on bars that are displayed along a timeline.</w:t>
      </w:r>
    </w:p>
    <w:p w:rsidR="00A72EA8" w:rsidRDefault="00A72EA8" w:rsidP="0014358E">
      <w:pPr>
        <w:pStyle w:val="Para"/>
      </w:pPr>
      <w:r>
        <w:t>Although some of the settings for the project task lists differ from those of other lists (such as for contact lists</w:t>
      </w:r>
      <w:r w:rsidR="00764C19">
        <w:t xml:space="preserve"> and </w:t>
      </w:r>
      <w:r>
        <w:t>announcements), you use the same basic procedure for creating a project task list as you do for other types of lists</w:t>
      </w:r>
      <w:r w:rsidR="00764C19">
        <w:t>:</w:t>
      </w:r>
      <w:r>
        <w:t xml:space="preserve"> adding columns, exporting to a spreadsheet, sorting and filtering, or organizing the task list. </w:t>
      </w:r>
    </w:p>
    <w:p w:rsidR="00A72EA8" w:rsidRPr="00443836" w:rsidRDefault="00A72EA8" w:rsidP="0014358E">
      <w:pPr>
        <w:pStyle w:val="H3"/>
      </w:pPr>
      <w:bookmarkStart w:id="752" w:name="_Toc265846514"/>
      <w:r>
        <w:t>Lists: Sync</w:t>
      </w:r>
      <w:del w:id="753" w:author="DM" w:date="2012-08-20T13:26:00Z">
        <w:r w:rsidDel="0000479F">
          <w:delText>-</w:delText>
        </w:r>
      </w:del>
      <w:ins w:id="754" w:author="DM" w:date="2012-08-20T13:26:00Z">
        <w:r w:rsidR="0000479F">
          <w:t xml:space="preserve"> </w:t>
        </w:r>
      </w:ins>
      <w:proofErr w:type="gramStart"/>
      <w:r w:rsidR="001E4895">
        <w:t>U</w:t>
      </w:r>
      <w:r>
        <w:t>p</w:t>
      </w:r>
      <w:proofErr w:type="gramEnd"/>
      <w:r>
        <w:t xml:space="preserve"> SharePoint and Project Data</w:t>
      </w:r>
      <w:bookmarkEnd w:id="752"/>
    </w:p>
    <w:p w:rsidR="00A72EA8" w:rsidRDefault="00A72EA8" w:rsidP="0014358E">
      <w:pPr>
        <w:pStyle w:val="Para"/>
      </w:pPr>
      <w:r>
        <w:t>The ability to capture relevant, critical information in a central repository is essential for organizations</w:t>
      </w:r>
      <w:r w:rsidR="0087306F">
        <w:t xml:space="preserve">. </w:t>
      </w:r>
      <w:r w:rsidR="006D2C99">
        <w:t xml:space="preserve">Because </w:t>
      </w:r>
      <w:r>
        <w:t>PPM is aligned with corporate objectives, any impact to components within the PPM environment has a direct correlation to the overall objectives</w:t>
      </w:r>
      <w:r w:rsidR="0087306F">
        <w:t xml:space="preserve">. </w:t>
      </w:r>
      <w:r>
        <w:t>As mentioned earlier, stakeholders within a PPM are migrating to using online features such as lists and discussion groups to capture key pieces of data related to the projects and programs</w:t>
      </w:r>
      <w:r w:rsidR="0087306F">
        <w:t xml:space="preserve">. </w:t>
      </w:r>
      <w:r>
        <w:t xml:space="preserve">Using SharePoint lists is a great first step, but </w:t>
      </w:r>
      <w:r w:rsidR="006D2C99">
        <w:t xml:space="preserve">the </w:t>
      </w:r>
      <w:r w:rsidR="00662BC8">
        <w:t>ability</w:t>
      </w:r>
      <w:r>
        <w:t xml:space="preserve"> to integrate those data points directly to a project </w:t>
      </w:r>
      <w:r w:rsidR="006D2C99">
        <w:t>is</w:t>
      </w:r>
      <w:r>
        <w:t xml:space="preserve"> a major improvement</w:t>
      </w:r>
      <w:r w:rsidR="0087306F">
        <w:t xml:space="preserve">. </w:t>
      </w:r>
      <w:r>
        <w:t xml:space="preserve">Previous versions of Project and SharePoint allowed for list integration, but </w:t>
      </w:r>
      <w:r w:rsidR="006D2C99">
        <w:t xml:space="preserve">only </w:t>
      </w:r>
      <w:r>
        <w:t>on a limited basis</w:t>
      </w:r>
      <w:r w:rsidR="0087306F">
        <w:t xml:space="preserve">. </w:t>
      </w:r>
    </w:p>
    <w:p w:rsidR="00A72EA8" w:rsidRDefault="00A72EA8" w:rsidP="0014358E">
      <w:pPr>
        <w:pStyle w:val="Para"/>
      </w:pPr>
      <w:r>
        <w:t xml:space="preserve">Project Server 2010 is </w:t>
      </w:r>
      <w:r w:rsidR="006D2C99">
        <w:t xml:space="preserve">now </w:t>
      </w:r>
      <w:r>
        <w:t>tightly coupled with SharePoint task lists</w:t>
      </w:r>
      <w:r w:rsidR="0087306F">
        <w:t xml:space="preserve">. </w:t>
      </w:r>
      <w:r>
        <w:t>In Project Server 2010, you have the option to create a fully managed portfolio project schedule composed entirely from entries in a SharePoint task list</w:t>
      </w:r>
      <w:r w:rsidR="0087306F">
        <w:t xml:space="preserve">. </w:t>
      </w:r>
      <w:r w:rsidR="00D04CDA">
        <w:t>I</w:t>
      </w:r>
      <w:r>
        <w:t>f you start with a Project 2010 file</w:t>
      </w:r>
      <w:ins w:id="755" w:author="DM" w:date="2012-08-19T06:00:00Z">
        <w:r w:rsidR="00FD1F9C">
          <w:t>,</w:t>
        </w:r>
      </w:ins>
      <w:r>
        <w:t xml:space="preserve"> you can generate</w:t>
      </w:r>
      <w:r w:rsidR="008A7ED9">
        <w:t xml:space="preserve"> an</w:t>
      </w:r>
      <w:r>
        <w:t xml:space="preserve"> ongoing two-way sync between the project schedule and a SharePoint task list. Hence, users can now publish a project schedule from Project Server to SharePoint Server and vice versa</w:t>
      </w:r>
      <w:r w:rsidR="0087306F">
        <w:t xml:space="preserve">. </w:t>
      </w:r>
      <w:r>
        <w:t>Any changes made in Project</w:t>
      </w:r>
      <w:r w:rsidR="00B73F46">
        <w:t xml:space="preserve"> or </w:t>
      </w:r>
      <w:r>
        <w:t xml:space="preserve">SharePoint can be easily updated into </w:t>
      </w:r>
      <w:r w:rsidR="00B73F46">
        <w:t>the other</w:t>
      </w:r>
      <w:r>
        <w:t xml:space="preserve"> with the click of a button.</w:t>
      </w:r>
    </w:p>
    <w:p w:rsidR="00A72EA8" w:rsidRDefault="00A72EA8" w:rsidP="0014358E">
      <w:pPr>
        <w:pStyle w:val="Para"/>
      </w:pPr>
      <w:r>
        <w:t xml:space="preserve">Here is how it works: The </w:t>
      </w:r>
      <w:del w:id="756" w:author="DM" w:date="2012-08-19T05:20:00Z">
        <w:r w:rsidDel="007A5FA7">
          <w:delText>PM</w:delText>
        </w:r>
      </w:del>
      <w:ins w:id="757" w:author="DM" w:date="2012-08-19T05:20:00Z">
        <w:r w:rsidR="007A5FA7">
          <w:t>project manager</w:t>
        </w:r>
      </w:ins>
      <w:r>
        <w:t xml:space="preserve"> creates a simple project schedule in Project Professional 2010, as shown </w:t>
      </w:r>
      <w:r w:rsidR="00A43A6A">
        <w:t xml:space="preserve">in </w:t>
      </w:r>
      <w:del w:id="758" w:author="DM" w:date="2012-08-19T06:00:00Z">
        <w:r w:rsidR="008A7ED9" w:rsidDel="00FD1F9C">
          <w:delText>f</w:delText>
        </w:r>
      </w:del>
      <w:ins w:id="759" w:author="DM" w:date="2012-08-19T06:00:00Z">
        <w:r w:rsidR="00FD1F9C">
          <w:t>F</w:t>
        </w:r>
      </w:ins>
      <w:r w:rsidR="008A7ED9">
        <w:t>igure 8.3</w:t>
      </w:r>
      <w:r>
        <w:t>:</w:t>
      </w:r>
    </w:p>
    <w:p w:rsidR="008A7ED9" w:rsidRDefault="008A7ED9" w:rsidP="008A7ED9">
      <w:pPr>
        <w:pStyle w:val="Slug"/>
        <w:rPr>
          <w:ins w:id="760" w:author="DM" w:date="2012-08-19T06:01:00Z"/>
        </w:rPr>
      </w:pPr>
      <w:r>
        <w:t>Figure 8.3</w:t>
      </w:r>
      <w:del w:id="761" w:author="DM" w:date="2012-08-19T06:01:00Z">
        <w:r w:rsidDel="00FD1F9C">
          <w:delText>:</w:delText>
        </w:r>
      </w:del>
      <w:r>
        <w:t xml:space="preserve"> Project 2010 List in SharePoint Server 2010 Steps</w:t>
      </w:r>
      <w:r w:rsidR="00532703">
        <w:t xml:space="preserve"> </w:t>
      </w:r>
      <w:del w:id="762" w:author="DM" w:date="2012-08-19T06:01:00Z">
        <w:r w:rsidR="00532703" w:rsidDel="00FD1F9C">
          <w:rPr>
            <w:b w:val="0"/>
          </w:rPr>
          <w:delText>(Source: Advisicon)</w:delText>
        </w:r>
      </w:del>
      <w:r>
        <w:tab/>
        <w:t>[</w:t>
      </w:r>
      <w:r w:rsidR="00673F10">
        <w:t>08-03-</w:t>
      </w:r>
      <w:r w:rsidRPr="008A7ED9">
        <w:t>project2010ListInSharePointServer2010Steps-part1</w:t>
      </w:r>
      <w:r>
        <w:t>.tif]</w:t>
      </w:r>
    </w:p>
    <w:p w:rsidR="001D73CE" w:rsidRDefault="00FD1F9C">
      <w:pPr>
        <w:pStyle w:val="FigureSource"/>
        <w:pPrChange w:id="763" w:author="DM" w:date="2012-08-19T06:01:00Z">
          <w:pPr>
            <w:pStyle w:val="Slug"/>
          </w:pPr>
        </w:pPrChange>
      </w:pPr>
      <w:ins w:id="764" w:author="DM" w:date="2012-08-19T06:01:00Z">
        <w:r>
          <w:t>Source: Advisicon</w:t>
        </w:r>
      </w:ins>
    </w:p>
    <w:p w:rsidR="00A72EA8" w:rsidRDefault="00FD1F9C" w:rsidP="0014358E">
      <w:pPr>
        <w:pStyle w:val="Para"/>
      </w:pPr>
      <w:ins w:id="765" w:author="DM" w:date="2012-08-19T06:01:00Z">
        <w:r>
          <w:lastRenderedPageBreak/>
          <w:t>Figure 8.4 shows</w:t>
        </w:r>
      </w:ins>
      <w:del w:id="766" w:author="DM" w:date="2012-08-19T06:01:00Z">
        <w:r w:rsidR="00A72EA8" w:rsidDel="00FD1F9C">
          <w:delText>Now let’s examine</w:delText>
        </w:r>
      </w:del>
      <w:r w:rsidR="00A72EA8">
        <w:t xml:space="preserve"> the process of supporting the PLM if we initiated the schedule in SharePoint by creating a task list and then synchronizing to Project</w:t>
      </w:r>
      <w:ins w:id="767" w:author="DM" w:date="2012-08-19T06:01:00Z">
        <w:r>
          <w:t>.</w:t>
        </w:r>
      </w:ins>
      <w:del w:id="768" w:author="DM" w:date="2012-08-19T06:01:00Z">
        <w:r w:rsidR="00A72EA8" w:rsidDel="00FD1F9C">
          <w:delText>:</w:delText>
        </w:r>
      </w:del>
    </w:p>
    <w:p w:rsidR="00344FA4" w:rsidRDefault="00344FA4" w:rsidP="00344FA4">
      <w:pPr>
        <w:pStyle w:val="Slug"/>
        <w:rPr>
          <w:ins w:id="769" w:author="DM" w:date="2012-08-19T06:01:00Z"/>
        </w:rPr>
      </w:pPr>
      <w:r>
        <w:t>Figure 8.4</w:t>
      </w:r>
      <w:del w:id="770" w:author="DM" w:date="2012-08-19T06:01:00Z">
        <w:r w:rsidDel="00FD1F9C">
          <w:delText>:</w:delText>
        </w:r>
      </w:del>
      <w:r>
        <w:t xml:space="preserve"> </w:t>
      </w:r>
      <w:r w:rsidR="00E02F5A">
        <w:t>Saving Project to SharePoint</w:t>
      </w:r>
      <w:del w:id="771" w:author="DM" w:date="2012-08-19T06:01:00Z">
        <w:r w:rsidR="00904E6E" w:rsidDel="00FD1F9C">
          <w:delText xml:space="preserve"> </w:delText>
        </w:r>
        <w:r w:rsidR="00904E6E" w:rsidDel="00FD1F9C">
          <w:rPr>
            <w:b w:val="0"/>
          </w:rPr>
          <w:delText>(Source: Advisicon)</w:delText>
        </w:r>
      </w:del>
      <w:r>
        <w:tab/>
        <w:t>[</w:t>
      </w:r>
      <w:r w:rsidR="00953371">
        <w:t>08-04-</w:t>
      </w:r>
      <w:r w:rsidRPr="00344FA4">
        <w:t>project2010ListInSharePointServer2010Steps-part2.tif</w:t>
      </w:r>
      <w:r>
        <w:t>]</w:t>
      </w:r>
    </w:p>
    <w:p w:rsidR="001D73CE" w:rsidRDefault="00FD1F9C">
      <w:pPr>
        <w:pStyle w:val="FigureSource"/>
        <w:pPrChange w:id="772" w:author="DM" w:date="2012-08-19T06:01:00Z">
          <w:pPr>
            <w:pStyle w:val="Slug"/>
          </w:pPr>
        </w:pPrChange>
      </w:pPr>
      <w:ins w:id="773" w:author="DM" w:date="2012-08-19T06:01:00Z">
        <w:r>
          <w:t>Source: Advisicon</w:t>
        </w:r>
      </w:ins>
    </w:p>
    <w:p w:rsidR="00A72EA8" w:rsidRDefault="00A72EA8" w:rsidP="0014358E">
      <w:pPr>
        <w:pStyle w:val="Para"/>
      </w:pPr>
      <w:r>
        <w:t xml:space="preserve">As detailed in </w:t>
      </w:r>
      <w:del w:id="774" w:author="Jeff Jacobson" w:date="2012-09-05T14:38:00Z">
        <w:r w:rsidDel="005173B0">
          <w:delText xml:space="preserve">the </w:delText>
        </w:r>
      </w:del>
      <w:ins w:id="775" w:author="Jeff Jacobson" w:date="2012-09-05T14:38:00Z">
        <w:r w:rsidR="005173B0">
          <w:t xml:space="preserve">our whitepaper </w:t>
        </w:r>
      </w:ins>
      <w:ins w:id="776" w:author="Jeff Jacobson" w:date="2012-09-05T14:40:00Z">
        <w:r w:rsidR="005173B0">
          <w:t>“</w:t>
        </w:r>
      </w:ins>
      <w:ins w:id="777" w:author="Jeff Jacobson" w:date="2012-09-05T14:41:00Z">
        <w:r w:rsidR="005173B0">
          <w:t xml:space="preserve">Microsoft Project Server 2010: A look at Demand </w:t>
        </w:r>
        <w:proofErr w:type="spellStart"/>
        <w:r w:rsidR="005173B0">
          <w:t>Management</w:t>
        </w:r>
      </w:ins>
      <w:ins w:id="778" w:author="Jeff Jacobson" w:date="2012-09-05T14:40:00Z">
        <w:r w:rsidR="005173B0">
          <w:t>”</w:t>
        </w:r>
      </w:ins>
      <w:del w:id="779" w:author="DM" w:date="2012-08-19T05:54:00Z">
        <w:r w:rsidDel="00EB0624">
          <w:delText>Demand Management</w:delText>
        </w:r>
        <w:r w:rsidR="00776BA2" w:rsidDel="00EB0624">
          <w:delText xml:space="preserve"> </w:delText>
        </w:r>
      </w:del>
      <w:ins w:id="780" w:author="DM" w:date="2012-08-19T05:54:00Z">
        <w:del w:id="781" w:author="Jeff Jacobson" w:date="2012-09-05T14:41:00Z">
          <w:r w:rsidR="00EB0624" w:rsidDel="005173B0">
            <w:delText>DM</w:delText>
          </w:r>
        </w:del>
      </w:ins>
      <w:ins w:id="782" w:author="DM" w:date="2012-08-19T06:01:00Z">
        <w:del w:id="783" w:author="Jeff Jacobson" w:date="2012-09-05T14:41:00Z">
          <w:r w:rsidR="00FD1F9C" w:rsidDel="005173B0">
            <w:delText xml:space="preserve"> </w:delText>
          </w:r>
        </w:del>
      </w:ins>
      <w:del w:id="784" w:author="Jeff Jacobson" w:date="2012-09-05T14:41:00Z">
        <w:r w:rsidR="00776BA2" w:rsidDel="005173B0">
          <w:delText>paper</w:delText>
        </w:r>
        <w:r w:rsidDel="005173B0">
          <w:delText xml:space="preserve"> </w:delText>
        </w:r>
      </w:del>
      <w:r>
        <w:t>and</w:t>
      </w:r>
      <w:proofErr w:type="spellEnd"/>
      <w:r>
        <w:t xml:space="preserve"> again mentioned in</w:t>
      </w:r>
      <w:ins w:id="785" w:author="Jeff Jacobson" w:date="2012-09-05T14:51:00Z">
        <w:r w:rsidR="008D7F84">
          <w:t xml:space="preserve"> “Microsoft Project Server 2010: A look at Portfolio Strategy</w:t>
        </w:r>
        <w:proofErr w:type="gramStart"/>
        <w:r w:rsidR="008D7F84">
          <w:t>”</w:t>
        </w:r>
      </w:ins>
      <w:r>
        <w:t xml:space="preserve"> </w:t>
      </w:r>
      <w:proofErr w:type="gramEnd"/>
      <w:del w:id="786" w:author="Jeff Jacobson" w:date="2012-09-05T14:51:00Z">
        <w:r w:rsidDel="008D7F84">
          <w:delText xml:space="preserve">the </w:delText>
        </w:r>
        <w:r w:rsidDel="005173B0">
          <w:delText>Portfolio Strategy white papers</w:delText>
        </w:r>
      </w:del>
      <w:ins w:id="787" w:author="DM" w:date="2012-08-19T06:02:00Z">
        <w:del w:id="788" w:author="Jeff Jacobson" w:date="2012-09-05T14:51:00Z">
          <w:r w:rsidR="004C1C4E" w:rsidDel="005173B0">
            <w:rPr>
              <w:rStyle w:val="QueryInline"/>
            </w:rPr>
            <w:delText>[AU: clarify where this info. is; supply source notes]</w:delText>
          </w:r>
        </w:del>
      </w:ins>
      <w:r>
        <w:t>, process definition and use is essential for organizations to gain control over their information and the information traceability paths</w:t>
      </w:r>
      <w:r w:rsidR="0087306F">
        <w:t xml:space="preserve">. </w:t>
      </w:r>
      <w:r>
        <w:t xml:space="preserve">The </w:t>
      </w:r>
      <w:del w:id="789" w:author="DM" w:date="2012-08-19T06:02:00Z">
        <w:r w:rsidDel="004C1C4E">
          <w:delText>C</w:delText>
        </w:r>
      </w:del>
      <w:ins w:id="790" w:author="DM" w:date="2012-08-19T06:02:00Z">
        <w:r w:rsidR="004C1C4E">
          <w:t>c</w:t>
        </w:r>
      </w:ins>
      <w:r>
        <w:t>reate phase</w:t>
      </w:r>
      <w:ins w:id="791" w:author="DM" w:date="2012-08-19T06:02:00Z">
        <w:r w:rsidR="004C1C4E">
          <w:t>—</w:t>
        </w:r>
      </w:ins>
      <w:del w:id="792" w:author="DM" w:date="2012-08-19T06:02:00Z">
        <w:r w:rsidR="00D111FD" w:rsidDel="004C1C4E">
          <w:delText xml:space="preserve"> – </w:delText>
        </w:r>
      </w:del>
      <w:ins w:id="793" w:author="DM" w:date="2012-08-20T13:27:00Z">
        <w:r w:rsidR="006209AC">
          <w:t>which the Project Management Institute calls</w:t>
        </w:r>
      </w:ins>
      <w:del w:id="794" w:author="DM" w:date="2012-08-20T13:27:00Z">
        <w:r w:rsidDel="006209AC">
          <w:delText>also known as</w:delText>
        </w:r>
      </w:del>
      <w:r>
        <w:t xml:space="preserve"> </w:t>
      </w:r>
      <w:del w:id="795" w:author="DM" w:date="2012-08-19T06:02:00Z">
        <w:r w:rsidDel="004C1C4E">
          <w:delText>I</w:delText>
        </w:r>
      </w:del>
      <w:ins w:id="796" w:author="DM" w:date="2012-08-19T06:02:00Z">
        <w:r w:rsidR="004C1C4E">
          <w:t>i</w:t>
        </w:r>
      </w:ins>
      <w:r>
        <w:t>nitiation</w:t>
      </w:r>
      <w:del w:id="797" w:author="DM" w:date="2012-08-20T13:27:00Z">
        <w:r w:rsidDel="006209AC">
          <w:delText xml:space="preserve"> from</w:delText>
        </w:r>
      </w:del>
      <w:r>
        <w:t xml:space="preserve"> </w:t>
      </w:r>
      <w:del w:id="798" w:author="DM" w:date="2012-08-20T13:27:00Z">
        <w:r w:rsidDel="006209AC">
          <w:delText>the Project Management Institute</w:delText>
        </w:r>
      </w:del>
      <w:del w:id="799" w:author="DM" w:date="2012-08-19T06:02:00Z">
        <w:r w:rsidDel="004C1C4E">
          <w:delText xml:space="preserve"> (PMI</w:delText>
        </w:r>
        <w:r w:rsidR="006F4E48" w:rsidDel="004C1C4E">
          <w:delText>)</w:delText>
        </w:r>
        <w:r w:rsidR="00D111FD" w:rsidDel="004C1C4E">
          <w:delText xml:space="preserve"> – </w:delText>
        </w:r>
      </w:del>
      <w:ins w:id="800" w:author="DM" w:date="2012-08-19T06:02:00Z">
        <w:r w:rsidR="004C1C4E">
          <w:t>—</w:t>
        </w:r>
      </w:ins>
      <w:r>
        <w:t>requires a fluid</w:t>
      </w:r>
      <w:r w:rsidR="0026460C">
        <w:t>,</w:t>
      </w:r>
      <w:r>
        <w:t xml:space="preserve"> agile environment of data gathering in order to organize the demand requests of a proposed project</w:t>
      </w:r>
      <w:r w:rsidR="0087306F">
        <w:t xml:space="preserve">. </w:t>
      </w:r>
      <w:r>
        <w:t xml:space="preserve">The SharePoint Server 2010 feature set now enables </w:t>
      </w:r>
      <w:del w:id="801" w:author="DM" w:date="2012-08-19T05:20:00Z">
        <w:r w:rsidDel="007A5FA7">
          <w:delText>PM</w:delText>
        </w:r>
      </w:del>
      <w:ins w:id="802" w:author="DM" w:date="2012-08-19T05:20:00Z">
        <w:r w:rsidR="007A5FA7">
          <w:t>project manager</w:t>
        </w:r>
      </w:ins>
      <w:r>
        <w:t xml:space="preserve">s or key project stakeholders to use a number of options to capture </w:t>
      </w:r>
      <w:del w:id="803" w:author="DM" w:date="2012-08-19T06:02:00Z">
        <w:r w:rsidDel="004C1C4E">
          <w:delText xml:space="preserve">the </w:delText>
        </w:r>
      </w:del>
      <w:r>
        <w:t>information</w:t>
      </w:r>
      <w:del w:id="804" w:author="DM" w:date="2012-08-19T06:02:00Z">
        <w:r w:rsidDel="004C1C4E">
          <w:delText>,</w:delText>
        </w:r>
      </w:del>
      <w:r>
        <w:t xml:space="preserve"> and synchronize in a Project Server environment. </w:t>
      </w:r>
    </w:p>
    <w:p w:rsidR="00A72EA8" w:rsidRPr="004C1C4E" w:rsidRDefault="00A72EA8" w:rsidP="0014358E">
      <w:pPr>
        <w:pStyle w:val="Para"/>
        <w:rPr>
          <w:rStyle w:val="QueryInline"/>
          <w:rPrChange w:id="805" w:author="DM" w:date="2012-08-19T06:03:00Z">
            <w:rPr/>
          </w:rPrChange>
        </w:rPr>
      </w:pPr>
      <w:r>
        <w:t xml:space="preserve">Sync to SharePoint is </w:t>
      </w:r>
      <w:proofErr w:type="gramStart"/>
      <w:r>
        <w:t>a useful feature</w:t>
      </w:r>
      <w:proofErr w:type="gramEnd"/>
      <w:r>
        <w:t xml:space="preserve"> for those organiza</w:t>
      </w:r>
      <w:r w:rsidR="00D111FD">
        <w:t>tions that have SharePoint 2010</w:t>
      </w:r>
      <w:r>
        <w:t xml:space="preserve"> but not Project Server 2010 or</w:t>
      </w:r>
      <w:del w:id="806" w:author="DM" w:date="2012-08-19T06:03:00Z">
        <w:r w:rsidR="00D111FD" w:rsidDel="004C1C4E">
          <w:delText>,</w:delText>
        </w:r>
      </w:del>
      <w:r>
        <w:t xml:space="preserve"> for those that have both but prefer to use a simple SharePoint task list to publish project plans rather than Project Server 2010.</w:t>
      </w:r>
    </w:p>
    <w:p w:rsidR="00A72EA8" w:rsidRPr="00634412" w:rsidRDefault="00A72EA8" w:rsidP="0026628C">
      <w:pPr>
        <w:pStyle w:val="Para"/>
        <w:rPr>
          <w:rFonts w:cstheme="minorHAnsi"/>
        </w:rPr>
      </w:pPr>
      <w:r>
        <w:t>Using SharePoint and Project 2010</w:t>
      </w:r>
      <w:ins w:id="807" w:author="DM" w:date="2012-08-19T06:03:00Z">
        <w:r w:rsidR="004C1C4E">
          <w:t>,</w:t>
        </w:r>
      </w:ins>
      <w:r w:rsidR="002831E0">
        <w:t xml:space="preserve"> p</w:t>
      </w:r>
      <w:r>
        <w:t xml:space="preserve">roject </w:t>
      </w:r>
      <w:r w:rsidR="002831E0">
        <w:t>r</w:t>
      </w:r>
      <w:r>
        <w:t>esources can enter updates in SharePoint</w:t>
      </w:r>
      <w:r w:rsidR="002831E0">
        <w:t>, p</w:t>
      </w:r>
      <w:r>
        <w:t xml:space="preserve">roject </w:t>
      </w:r>
      <w:r w:rsidR="002831E0">
        <w:t>m</w:t>
      </w:r>
      <w:r>
        <w:t>anagers can synchronize updates with Project</w:t>
      </w:r>
      <w:r w:rsidR="002831E0">
        <w:t>, and c</w:t>
      </w:r>
      <w:r>
        <w:t>ustom field information can be used to generate reports</w:t>
      </w:r>
      <w:r w:rsidR="002831E0">
        <w:t>.</w:t>
      </w:r>
    </w:p>
    <w:p w:rsidR="00A72EA8" w:rsidRDefault="00A72EA8" w:rsidP="0014358E">
      <w:pPr>
        <w:pStyle w:val="H3"/>
      </w:pPr>
      <w:bookmarkStart w:id="808" w:name="_Toc265846515"/>
      <w:r>
        <w:t>Managing Risks and Issues</w:t>
      </w:r>
      <w:bookmarkEnd w:id="808"/>
    </w:p>
    <w:p w:rsidR="00A72EA8" w:rsidRPr="004C1C4E" w:rsidRDefault="00A72EA8" w:rsidP="0014358E">
      <w:pPr>
        <w:pStyle w:val="Para"/>
        <w:rPr>
          <w:rStyle w:val="QueryInline"/>
          <w:rPrChange w:id="809" w:author="DM" w:date="2012-08-19T06:03:00Z">
            <w:rPr/>
          </w:rPrChange>
        </w:rPr>
      </w:pPr>
      <w:r w:rsidRPr="005917D7">
        <w:t xml:space="preserve">Thanks to the </w:t>
      </w:r>
      <w:r>
        <w:t>ShareP</w:t>
      </w:r>
      <w:r w:rsidRPr="005917D7">
        <w:t xml:space="preserve">oint </w:t>
      </w:r>
      <w:r>
        <w:t>P</w:t>
      </w:r>
      <w:r w:rsidRPr="005917D7">
        <w:t xml:space="preserve">roject </w:t>
      </w:r>
      <w:del w:id="810" w:author="DM" w:date="2012-08-19T06:03:00Z">
        <w:r w:rsidDel="004C1C4E">
          <w:delText>S</w:delText>
        </w:r>
      </w:del>
      <w:ins w:id="811" w:author="DM" w:date="2012-08-19T06:03:00Z">
        <w:r w:rsidR="004C1C4E">
          <w:t>s</w:t>
        </w:r>
      </w:ins>
      <w:r w:rsidRPr="005917D7">
        <w:t>ites</w:t>
      </w:r>
      <w:ins w:id="812" w:author="DM" w:date="2012-08-19T06:03:00Z">
        <w:r w:rsidR="004C1C4E">
          <w:t>,</w:t>
        </w:r>
      </w:ins>
      <w:r w:rsidRPr="005917D7">
        <w:t xml:space="preserve"> the </w:t>
      </w:r>
      <w:del w:id="813" w:author="DM" w:date="2012-08-19T05:20:00Z">
        <w:r w:rsidRPr="005917D7" w:rsidDel="007A5FA7">
          <w:delText>PM</w:delText>
        </w:r>
      </w:del>
      <w:ins w:id="814" w:author="DM" w:date="2012-08-19T05:20:00Z">
        <w:r w:rsidR="007A5FA7">
          <w:t>project manager</w:t>
        </w:r>
      </w:ins>
      <w:r w:rsidRPr="005917D7">
        <w:t xml:space="preserve"> is able to keep track of risks</w:t>
      </w:r>
      <w:r w:rsidR="00893353">
        <w:t xml:space="preserve"> and </w:t>
      </w:r>
      <w:r w:rsidRPr="005917D7">
        <w:t>issues related to the project</w:t>
      </w:r>
      <w:r>
        <w:t xml:space="preserve">. </w:t>
      </w:r>
      <w:r w:rsidR="00036D68">
        <w:t xml:space="preserve">Project </w:t>
      </w:r>
      <w:del w:id="815" w:author="DM" w:date="2012-08-19T06:03:00Z">
        <w:r w:rsidR="00036D68" w:rsidDel="004C1C4E">
          <w:delText>S</w:delText>
        </w:r>
      </w:del>
      <w:ins w:id="816" w:author="DM" w:date="2012-08-19T06:03:00Z">
        <w:r w:rsidR="004C1C4E">
          <w:t>s</w:t>
        </w:r>
      </w:ins>
      <w:r w:rsidR="00036D68">
        <w:t xml:space="preserve">ites </w:t>
      </w:r>
      <w:r>
        <w:t>allow capturing, tracking, assigning</w:t>
      </w:r>
      <w:ins w:id="817" w:author="DM" w:date="2012-08-19T06:03:00Z">
        <w:r w:rsidR="004C1C4E">
          <w:t>,</w:t>
        </w:r>
      </w:ins>
      <w:r>
        <w:t xml:space="preserve"> and monitoring </w:t>
      </w:r>
      <w:r w:rsidR="00036D68">
        <w:t xml:space="preserve">of </w:t>
      </w:r>
      <w:r>
        <w:t>risks and issues.</w:t>
      </w:r>
      <w:ins w:id="818" w:author="Tim Runcie" w:date="2012-09-13T11:52:00Z">
        <w:r w:rsidR="005C3537">
          <w:t xml:space="preserve">  </w:t>
        </w:r>
        <w:del w:id="819" w:author="Jeff Jacobson" w:date="2012-09-13T17:42:00Z">
          <w:r w:rsidR="005C3537" w:rsidDel="00DC032A">
            <w:delText>The following example</w:delText>
          </w:r>
        </w:del>
      </w:ins>
      <w:ins w:id="820" w:author="Jeff Jacobson" w:date="2012-09-13T17:42:00Z">
        <w:r w:rsidR="00DC032A">
          <w:t>Figure 8.5</w:t>
        </w:r>
      </w:ins>
      <w:ins w:id="821" w:author="Tim Runcie" w:date="2012-09-13T11:52:00Z">
        <w:r w:rsidR="005C3537">
          <w:t xml:space="preserve"> illustrates the issue and risk lists associated with tasks and project</w:t>
        </w:r>
      </w:ins>
      <w:ins w:id="822" w:author="Jeff Jacobson" w:date="2012-09-13T17:42:00Z">
        <w:r w:rsidR="00DC032A">
          <w:t>s</w:t>
        </w:r>
      </w:ins>
      <w:ins w:id="823" w:author="Tim Runcie" w:date="2012-09-13T11:52:00Z">
        <w:r w:rsidR="005C3537">
          <w:t xml:space="preserve"> in Project Server 2010.</w:t>
        </w:r>
      </w:ins>
      <w:ins w:id="824" w:author="Jeff Jacobson" w:date="2012-09-13T17:43:00Z">
        <w:r w:rsidR="00DC032A" w:rsidDel="00DC032A">
          <w:rPr>
            <w:rStyle w:val="QueryInline"/>
          </w:rPr>
          <w:t xml:space="preserve"> </w:t>
        </w:r>
      </w:ins>
      <w:ins w:id="825" w:author="DM" w:date="2012-08-19T06:03:00Z">
        <w:del w:id="826" w:author="Jeff Jacobson" w:date="2012-09-13T17:43:00Z">
          <w:r w:rsidR="004C1C4E" w:rsidDel="00DC032A">
            <w:rPr>
              <w:rStyle w:val="QueryInline"/>
            </w:rPr>
            <w:delText>[</w:delText>
          </w:r>
          <w:commentRangeStart w:id="827"/>
          <w:r w:rsidR="004C1C4E" w:rsidDel="00DC032A">
            <w:rPr>
              <w:rStyle w:val="QueryInline"/>
            </w:rPr>
            <w:delText>AU: insert text ref. to figure</w:delText>
          </w:r>
        </w:del>
      </w:ins>
      <w:commentRangeEnd w:id="827"/>
      <w:del w:id="828" w:author="Jeff Jacobson" w:date="2012-09-13T17:43:00Z">
        <w:r w:rsidR="005C3537" w:rsidDel="00DC032A">
          <w:rPr>
            <w:rStyle w:val="CommentReference"/>
            <w:rFonts w:asciiTheme="minorHAnsi" w:eastAsiaTheme="minorHAnsi" w:hAnsiTheme="minorHAnsi" w:cstheme="minorBidi"/>
            <w:snapToGrid/>
          </w:rPr>
          <w:commentReference w:id="827"/>
        </w:r>
      </w:del>
      <w:ins w:id="829" w:author="DM" w:date="2012-08-19T06:03:00Z">
        <w:del w:id="830" w:author="Jeff Jacobson" w:date="2012-09-13T17:43:00Z">
          <w:r w:rsidR="004C1C4E" w:rsidDel="00DC032A">
            <w:rPr>
              <w:rStyle w:val="QueryInline"/>
            </w:rPr>
            <w:delText>]</w:delText>
          </w:r>
        </w:del>
      </w:ins>
    </w:p>
    <w:p w:rsidR="00DC0F02" w:rsidRDefault="00DC0F02" w:rsidP="00DC0F02">
      <w:pPr>
        <w:pStyle w:val="Slug"/>
        <w:rPr>
          <w:ins w:id="831" w:author="DM" w:date="2012-08-19T06:04:00Z"/>
        </w:rPr>
      </w:pPr>
      <w:r>
        <w:lastRenderedPageBreak/>
        <w:t>Figure 8.5</w:t>
      </w:r>
      <w:del w:id="832" w:author="DM" w:date="2012-08-19T06:04:00Z">
        <w:r w:rsidDel="004C1C4E">
          <w:delText>:</w:delText>
        </w:r>
      </w:del>
      <w:r>
        <w:t xml:space="preserve"> Benefits of Better Assumption, Risk, and Issue Management</w:t>
      </w:r>
      <w:del w:id="833" w:author="DM" w:date="2012-08-19T06:04:00Z">
        <w:r w:rsidR="00105B88" w:rsidDel="004C1C4E">
          <w:delText xml:space="preserve"> </w:delText>
        </w:r>
        <w:r w:rsidR="00105B88" w:rsidDel="004C1C4E">
          <w:rPr>
            <w:b w:val="0"/>
          </w:rPr>
          <w:delText>(Source: Advisicon)</w:delText>
        </w:r>
      </w:del>
      <w:r>
        <w:tab/>
        <w:t>[</w:t>
      </w:r>
      <w:r w:rsidR="00D70846">
        <w:t>08-05-</w:t>
      </w:r>
      <w:r w:rsidRPr="00DC0F02">
        <w:t>benefitsOfBetterAssumptionRiskAndIssueManagement.tif</w:t>
      </w:r>
      <w:r>
        <w:t>]</w:t>
      </w:r>
    </w:p>
    <w:p w:rsidR="001D73CE" w:rsidRDefault="004C1C4E">
      <w:pPr>
        <w:pStyle w:val="FigureSource"/>
        <w:pPrChange w:id="834" w:author="DM" w:date="2012-08-19T06:04:00Z">
          <w:pPr>
            <w:pStyle w:val="Slug"/>
          </w:pPr>
        </w:pPrChange>
      </w:pPr>
      <w:ins w:id="835" w:author="DM" w:date="2012-08-19T06:04:00Z">
        <w:r>
          <w:t>Source: Advisicon</w:t>
        </w:r>
      </w:ins>
    </w:p>
    <w:p w:rsidR="00A72EA8" w:rsidRDefault="00A72EA8" w:rsidP="0014358E">
      <w:pPr>
        <w:pStyle w:val="Para"/>
      </w:pPr>
      <w:r>
        <w:t>Have you ever created a project plan and documented assumptions that need to be true in order for the project to be successful? Assumptions are relied-</w:t>
      </w:r>
      <w:del w:id="836" w:author="DM" w:date="2012-08-19T06:04:00Z">
        <w:r w:rsidDel="004C1C4E">
          <w:delText>up</w:delText>
        </w:r>
      </w:del>
      <w:r>
        <w:t>on, specific circumstances. They are accepted as true, real</w:t>
      </w:r>
      <w:ins w:id="837" w:author="DM" w:date="2012-08-19T06:04:00Z">
        <w:r w:rsidR="004C1C4E">
          <w:t>,</w:t>
        </w:r>
      </w:ins>
      <w:r>
        <w:t xml:space="preserve"> and certain without requiring proof. Assumptions are the starting place, as they document what is accepted as </w:t>
      </w:r>
      <w:r w:rsidR="00363C09">
        <w:t>“</w:t>
      </w:r>
      <w:r>
        <w:t>known</w:t>
      </w:r>
      <w:r w:rsidR="00363C09">
        <w:t>”</w:t>
      </w:r>
      <w:r>
        <w:t xml:space="preserve"> to the team</w:t>
      </w:r>
      <w:del w:id="838" w:author="DM" w:date="2012-08-19T06:04:00Z">
        <w:r w:rsidDel="004C1C4E">
          <w:delText>,</w:delText>
        </w:r>
      </w:del>
      <w:r>
        <w:t xml:space="preserve"> and provide a good base for team collection and brainstorming of risk and issue data.</w:t>
      </w:r>
    </w:p>
    <w:p w:rsidR="00A72EA8" w:rsidRDefault="00A72EA8" w:rsidP="0014358E">
      <w:pPr>
        <w:pStyle w:val="Para"/>
      </w:pPr>
      <w:r>
        <w:t xml:space="preserve">For example, you assume that </w:t>
      </w:r>
      <w:r w:rsidR="00F56956">
        <w:t xml:space="preserve">your </w:t>
      </w:r>
      <w:r>
        <w:t>customers will be available for a minimum of 20 hours per week throughout the project. Because you</w:t>
      </w:r>
      <w:r w:rsidR="00B42AB4">
        <w:t>’</w:t>
      </w:r>
      <w:r>
        <w:t>ve made this assumption, you</w:t>
      </w:r>
      <w:r w:rsidR="00B42AB4">
        <w:t>’</w:t>
      </w:r>
      <w:r>
        <w:t xml:space="preserve">re relying on the customers to be available, to avoid delays in the project schedule. </w:t>
      </w:r>
    </w:p>
    <w:p w:rsidR="009F0C38" w:rsidRDefault="00A72EA8" w:rsidP="0014358E">
      <w:pPr>
        <w:pStyle w:val="Para"/>
      </w:pPr>
      <w:r>
        <w:t xml:space="preserve">Assumptions should be tracked throughout the project lifecycle, to confirm they are still presented as true. If an assumption is deemed </w:t>
      </w:r>
      <w:del w:id="839" w:author="DM" w:date="2012-08-19T06:04:00Z">
        <w:r w:rsidDel="004C1C4E">
          <w:delText xml:space="preserve">as </w:delText>
        </w:r>
      </w:del>
      <w:r>
        <w:t xml:space="preserve">no longer valid, it becomes an </w:t>
      </w:r>
      <w:r w:rsidR="00363C09">
        <w:t>“</w:t>
      </w:r>
      <w:r>
        <w:t>unknown</w:t>
      </w:r>
      <w:r w:rsidR="00363C09">
        <w:t>”</w:t>
      </w:r>
      <w:r>
        <w:t xml:space="preserve"> factor within the project. It becomes a risk. Risks are uncertain event</w:t>
      </w:r>
      <w:r w:rsidR="00027E66">
        <w:t>s</w:t>
      </w:r>
      <w:r>
        <w:t xml:space="preserve"> that could positively or negatively affect the project</w:t>
      </w:r>
      <w:r w:rsidR="0087306F">
        <w:t xml:space="preserve">. </w:t>
      </w:r>
      <w:r>
        <w:t>Risk</w:t>
      </w:r>
      <w:ins w:id="840" w:author="DM" w:date="2012-08-19T06:05:00Z">
        <w:r w:rsidR="004C1C4E">
          <w:t>s</w:t>
        </w:r>
      </w:ins>
      <w:r>
        <w:t xml:space="preserve"> </w:t>
      </w:r>
      <w:ins w:id="841" w:author="DM" w:date="2012-08-19T06:05:00Z">
        <w:r w:rsidR="004C1C4E">
          <w:t>are</w:t>
        </w:r>
      </w:ins>
      <w:del w:id="842" w:author="DM" w:date="2012-08-19T06:05:00Z">
        <w:r w:rsidDel="004C1C4E">
          <w:delText>is</w:delText>
        </w:r>
      </w:del>
      <w:r>
        <w:t xml:space="preserve"> always connected with uncertainty</w:t>
      </w:r>
      <w:ins w:id="843" w:author="DM" w:date="2012-08-19T06:05:00Z">
        <w:r w:rsidR="004C1C4E">
          <w:t>.</w:t>
        </w:r>
      </w:ins>
      <w:r>
        <w:t xml:space="preserve"> </w:t>
      </w:r>
      <w:del w:id="844" w:author="DM" w:date="2012-08-19T06:05:00Z">
        <w:r w:rsidDel="004C1C4E">
          <w:delText>and c</w:delText>
        </w:r>
      </w:del>
      <w:ins w:id="845" w:author="DM" w:date="2012-08-19T06:05:00Z">
        <w:r w:rsidR="004C1C4E">
          <w:t>C</w:t>
        </w:r>
      </w:ins>
      <w:r>
        <w:t>onsequently risk management is a set of techniques for controlling the uncertainty in a project</w:t>
      </w:r>
      <w:r w:rsidR="0087306F">
        <w:t xml:space="preserve">. </w:t>
      </w:r>
      <w:r>
        <w:t xml:space="preserve">Keep in mind that risks can also arise independently and not be tied to an assumption, but all risks should be managed. </w:t>
      </w:r>
    </w:p>
    <w:p w:rsidR="00A72EA8" w:rsidRDefault="009F0C38" w:rsidP="0014358E">
      <w:pPr>
        <w:pStyle w:val="Para"/>
      </w:pPr>
      <w:del w:id="846" w:author="DM" w:date="2012-08-19T06:05:00Z">
        <w:r w:rsidDel="004C1C4E">
          <w:delText>So i</w:delText>
        </w:r>
      </w:del>
      <w:ins w:id="847" w:author="DM" w:date="2012-08-19T06:05:00Z">
        <w:r w:rsidR="004C1C4E">
          <w:t>I</w:t>
        </w:r>
      </w:ins>
      <w:r>
        <w:t xml:space="preserve">f you assume </w:t>
      </w:r>
      <w:ins w:id="848" w:author="DM" w:date="2012-08-19T06:05:00Z">
        <w:r w:rsidR="004C1C4E">
          <w:t xml:space="preserve">that </w:t>
        </w:r>
      </w:ins>
      <w:r>
        <w:t>your customers will be available for 20 hours per week</w:t>
      </w:r>
      <w:r w:rsidR="009E130E">
        <w:t>,</w:t>
      </w:r>
      <w:r w:rsidR="00A72EA8">
        <w:t xml:space="preserve"> a pending management decision </w:t>
      </w:r>
      <w:r>
        <w:t xml:space="preserve">may cause their </w:t>
      </w:r>
      <w:r w:rsidR="00A72EA8">
        <w:t xml:space="preserve">availability </w:t>
      </w:r>
      <w:r>
        <w:t xml:space="preserve">to </w:t>
      </w:r>
      <w:r w:rsidR="00A72EA8">
        <w:t>become limited to only 12</w:t>
      </w:r>
      <w:del w:id="849" w:author="DM" w:date="2012-08-19T06:05:00Z">
        <w:r w:rsidR="009E130E" w:rsidDel="007F10E4">
          <w:delText>–</w:delText>
        </w:r>
      </w:del>
      <w:ins w:id="850" w:author="DM" w:date="2012-08-19T06:05:00Z">
        <w:r w:rsidR="007F10E4">
          <w:t xml:space="preserve"> to </w:t>
        </w:r>
      </w:ins>
      <w:r w:rsidR="00A72EA8">
        <w:t xml:space="preserve">15 hours a week. Now there is an </w:t>
      </w:r>
      <w:del w:id="851" w:author="DM" w:date="2012-08-19T06:05:00Z">
        <w:r w:rsidR="00363C09" w:rsidDel="007F10E4">
          <w:delText>“</w:delText>
        </w:r>
      </w:del>
      <w:r w:rsidR="00A72EA8">
        <w:t>unknown</w:t>
      </w:r>
      <w:del w:id="852" w:author="DM" w:date="2012-08-19T06:05:00Z">
        <w:r w:rsidR="00363C09" w:rsidDel="007F10E4">
          <w:delText>”</w:delText>
        </w:r>
      </w:del>
      <w:r w:rsidR="00A72EA8">
        <w:t xml:space="preserve"> that </w:t>
      </w:r>
      <w:r>
        <w:t>can</w:t>
      </w:r>
      <w:r w:rsidR="00A72EA8">
        <w:t xml:space="preserve"> affect the project. Projects that do not track and manage risks do so at their own peril. </w:t>
      </w:r>
      <w:r w:rsidR="00A72EA8" w:rsidRPr="00A20729">
        <w:t>The most severe risks are those that threaten to delay task, phase, or project end dates; increase the budget; overwhelm; or all three.</w:t>
      </w:r>
    </w:p>
    <w:p w:rsidR="00A72EA8" w:rsidRDefault="00A72EA8" w:rsidP="0014358E">
      <w:pPr>
        <w:pStyle w:val="Para"/>
      </w:pPr>
      <w:r>
        <w:t>Project risks have the</w:t>
      </w:r>
      <w:ins w:id="853" w:author="DM" w:date="2012-08-19T06:05:00Z">
        <w:r w:rsidR="007F10E4">
          <w:t>se</w:t>
        </w:r>
      </w:ins>
      <w:del w:id="854" w:author="DM" w:date="2012-08-19T06:05:00Z">
        <w:r w:rsidDel="007F10E4">
          <w:delText xml:space="preserve"> following</w:delText>
        </w:r>
      </w:del>
      <w:r>
        <w:t xml:space="preserve"> attributes: </w:t>
      </w:r>
    </w:p>
    <w:p w:rsidR="00A72EA8" w:rsidRDefault="00A72EA8" w:rsidP="0014358E">
      <w:pPr>
        <w:pStyle w:val="ListBulleted"/>
      </w:pPr>
      <w:r>
        <w:t xml:space="preserve">Their presence </w:t>
      </w:r>
      <w:del w:id="855" w:author="DM" w:date="2012-08-19T06:05:00Z">
        <w:r w:rsidDel="007F10E4">
          <w:delText xml:space="preserve">is </w:delText>
        </w:r>
      </w:del>
      <w:r>
        <w:t xml:space="preserve">generally </w:t>
      </w:r>
      <w:ins w:id="856" w:author="DM" w:date="2012-08-19T06:05:00Z">
        <w:r w:rsidR="007F10E4">
          <w:t xml:space="preserve">is </w:t>
        </w:r>
      </w:ins>
      <w:r>
        <w:t>known at the beginning of the project. This is why collecting requirements of risk from the beginning of the project is crucial.</w:t>
      </w:r>
    </w:p>
    <w:p w:rsidR="00A72EA8" w:rsidRDefault="00A72EA8" w:rsidP="0014358E">
      <w:pPr>
        <w:pStyle w:val="ListBulleted"/>
      </w:pPr>
      <w:r>
        <w:t xml:space="preserve">They can exist </w:t>
      </w:r>
      <w:r w:rsidR="00F12929">
        <w:t xml:space="preserve">only </w:t>
      </w:r>
      <w:r>
        <w:t>at a specific point in the project, or they can persist throughout the life of the project.</w:t>
      </w:r>
    </w:p>
    <w:p w:rsidR="00A72EA8" w:rsidRDefault="00A72EA8" w:rsidP="0014358E">
      <w:pPr>
        <w:pStyle w:val="ListBulleted"/>
      </w:pPr>
      <w:r>
        <w:t>They can materially affect the outcome of the project if they become reality.</w:t>
      </w:r>
    </w:p>
    <w:p w:rsidR="00A72EA8" w:rsidRDefault="00A72EA8" w:rsidP="0014358E">
      <w:pPr>
        <w:pStyle w:val="ListBulleted"/>
      </w:pPr>
      <w:r>
        <w:t>There</w:t>
      </w:r>
      <w:ins w:id="857" w:author="DM" w:date="2012-08-19T06:06:00Z">
        <w:r w:rsidR="007F10E4">
          <w:t xml:space="preserve"> is</w:t>
        </w:r>
      </w:ins>
      <w:del w:id="858" w:author="DM" w:date="2012-08-19T06:06:00Z">
        <w:r w:rsidR="00B42AB4" w:rsidDel="007F10E4">
          <w:delText>’</w:delText>
        </w:r>
        <w:r w:rsidDel="007F10E4">
          <w:delText>s</w:delText>
        </w:r>
      </w:del>
      <w:r>
        <w:t xml:space="preserve"> a reasonable likelihood that they could become reality.</w:t>
      </w:r>
    </w:p>
    <w:p w:rsidR="00A72EA8" w:rsidRDefault="00A72EA8" w:rsidP="0014358E">
      <w:pPr>
        <w:pStyle w:val="ListBulleted"/>
      </w:pPr>
      <w:r>
        <w:lastRenderedPageBreak/>
        <w:t>Risks are extraordinary to what normally would be managed on a project.</w:t>
      </w:r>
    </w:p>
    <w:p w:rsidR="00A72EA8" w:rsidRDefault="00893353" w:rsidP="0014358E">
      <w:pPr>
        <w:pStyle w:val="Para"/>
      </w:pPr>
      <w:r>
        <w:t xml:space="preserve">A </w:t>
      </w:r>
      <w:r w:rsidR="00A72EA8">
        <w:t xml:space="preserve">SharePoint site created for each project in Project Server 2010 can assist project managers with </w:t>
      </w:r>
      <w:del w:id="859" w:author="DM" w:date="2012-08-19T06:06:00Z">
        <w:r w:rsidR="00A72EA8" w:rsidDel="007F10E4">
          <w:delText>R</w:delText>
        </w:r>
      </w:del>
      <w:ins w:id="860" w:author="DM" w:date="2012-08-19T06:06:00Z">
        <w:r w:rsidR="007F10E4">
          <w:t>r</w:t>
        </w:r>
      </w:ins>
      <w:r w:rsidR="00A72EA8">
        <w:t xml:space="preserve">isk </w:t>
      </w:r>
      <w:del w:id="861" w:author="DM" w:date="2012-08-19T06:06:00Z">
        <w:r w:rsidR="00A72EA8" w:rsidDel="007F10E4">
          <w:delText>M</w:delText>
        </w:r>
      </w:del>
      <w:ins w:id="862" w:author="DM" w:date="2012-08-19T06:06:00Z">
        <w:r w:rsidR="007F10E4">
          <w:t>m</w:t>
        </w:r>
      </w:ins>
      <w:r w:rsidR="00A72EA8">
        <w:t xml:space="preserve">anagement. </w:t>
      </w:r>
    </w:p>
    <w:p w:rsidR="00A72EA8" w:rsidRPr="00B31ABE" w:rsidRDefault="00A72EA8" w:rsidP="0014358E">
      <w:pPr>
        <w:pStyle w:val="Para"/>
      </w:pPr>
      <w:r>
        <w:t>Once collected</w:t>
      </w:r>
      <w:r w:rsidR="00893353">
        <w:t>,</w:t>
      </w:r>
      <w:r>
        <w:t xml:space="preserve"> risks should be analyzed and prioritized. Although all risks should be managed at some level, some risks will require more management than others. Some risks may not require stringent management due to </w:t>
      </w:r>
      <w:r w:rsidR="00DA7E4D">
        <w:t>their</w:t>
      </w:r>
      <w:r>
        <w:t xml:space="preserve"> low priorit</w:t>
      </w:r>
      <w:r w:rsidR="00DA7E4D">
        <w:t>y</w:t>
      </w:r>
      <w:r>
        <w:t xml:space="preserve">, but they </w:t>
      </w:r>
      <w:ins w:id="863" w:author="DM" w:date="2012-08-19T06:06:00Z">
        <w:r w:rsidR="007F10E4">
          <w:t xml:space="preserve">still </w:t>
        </w:r>
      </w:ins>
      <w:r>
        <w:t xml:space="preserve">should </w:t>
      </w:r>
      <w:del w:id="864" w:author="DM" w:date="2012-08-19T06:06:00Z">
        <w:r w:rsidDel="007F10E4">
          <w:delText xml:space="preserve">still </w:delText>
        </w:r>
      </w:del>
      <w:r>
        <w:t xml:space="preserve">be monitored in case circumstances change </w:t>
      </w:r>
      <w:r w:rsidR="00DA7E4D">
        <w:t xml:space="preserve">in such a way </w:t>
      </w:r>
      <w:r>
        <w:t xml:space="preserve">that </w:t>
      </w:r>
      <w:r w:rsidR="00DA7E4D">
        <w:t>they become</w:t>
      </w:r>
      <w:r>
        <w:t xml:space="preserve"> a higher priority for the project. The high</w:t>
      </w:r>
      <w:ins w:id="865" w:author="DM" w:date="2012-08-19T06:06:00Z">
        <w:r w:rsidR="007F10E4">
          <w:t>-</w:t>
        </w:r>
      </w:ins>
      <w:del w:id="866" w:author="DM" w:date="2012-08-19T06:06:00Z">
        <w:r w:rsidDel="007F10E4">
          <w:delText xml:space="preserve"> </w:delText>
        </w:r>
      </w:del>
      <w:r>
        <w:t xml:space="preserve">priority risks need to be proactively managed. </w:t>
      </w:r>
    </w:p>
    <w:p w:rsidR="00A72EA8" w:rsidRDefault="00A72EA8" w:rsidP="0014358E">
      <w:pPr>
        <w:pStyle w:val="Para"/>
      </w:pPr>
      <w:r>
        <w:t>Risk is always connected to uncertainty. If something is certain to occur</w:t>
      </w:r>
      <w:ins w:id="867" w:author="DM" w:date="2012-08-19T06:06:00Z">
        <w:r w:rsidR="007F10E4">
          <w:t>,</w:t>
        </w:r>
      </w:ins>
      <w:r>
        <w:t xml:space="preserve"> it is called an issue, </w:t>
      </w:r>
      <w:ins w:id="868" w:author="DM" w:date="2012-08-19T06:06:00Z">
        <w:r w:rsidR="007F10E4">
          <w:t>not</w:t>
        </w:r>
      </w:ins>
      <w:del w:id="869" w:author="DM" w:date="2012-08-19T06:06:00Z">
        <w:r w:rsidDel="007F10E4">
          <w:delText>instead of</w:delText>
        </w:r>
      </w:del>
      <w:r w:rsidR="00AE66B4">
        <w:t xml:space="preserve"> a</w:t>
      </w:r>
      <w:r>
        <w:t xml:space="preserve"> risk. Issues are just as important as risk</w:t>
      </w:r>
      <w:r w:rsidR="00AE66B4">
        <w:t>s</w:t>
      </w:r>
      <w:r>
        <w:t xml:space="preserve"> and</w:t>
      </w:r>
      <w:r w:rsidR="00AE66B4">
        <w:t>,</w:t>
      </w:r>
      <w:r>
        <w:t xml:space="preserve"> </w:t>
      </w:r>
      <w:ins w:id="870" w:author="DM" w:date="2012-08-19T06:11:00Z">
        <w:r w:rsidR="00DF3713">
          <w:t>like</w:t>
        </w:r>
      </w:ins>
      <w:del w:id="871" w:author="DM" w:date="2012-08-19T06:11:00Z">
        <w:r w:rsidDel="00DF3713">
          <w:delText>s</w:delText>
        </w:r>
        <w:r w:rsidRPr="00B31ABE" w:rsidDel="00DF3713">
          <w:delText>imilar to</w:delText>
        </w:r>
      </w:del>
      <w:r w:rsidRPr="00B31ABE">
        <w:t xml:space="preserve"> risks, </w:t>
      </w:r>
      <w:del w:id="872" w:author="DM" w:date="2012-08-19T06:11:00Z">
        <w:r w:rsidRPr="00B31ABE" w:rsidDel="00DF3713">
          <w:delText xml:space="preserve">issues </w:delText>
        </w:r>
      </w:del>
      <w:r w:rsidRPr="00B31ABE">
        <w:t xml:space="preserve">are problems that occur during a project. </w:t>
      </w:r>
      <w:r w:rsidR="005C1736">
        <w:t xml:space="preserve">Issues </w:t>
      </w:r>
      <w:r>
        <w:t xml:space="preserve">can arise </w:t>
      </w:r>
      <w:r w:rsidR="005C1736">
        <w:t>by themselves</w:t>
      </w:r>
      <w:del w:id="873" w:author="DM" w:date="2012-08-19T06:11:00Z">
        <w:r w:rsidDel="00DF3713">
          <w:delText>,</w:delText>
        </w:r>
      </w:del>
      <w:r>
        <w:t xml:space="preserve"> or be a result of a risk becoming a certain event instead of remaining an uncertain event. </w:t>
      </w:r>
      <w:r w:rsidRPr="00B31ABE">
        <w:t>If an issue isn</w:t>
      </w:r>
      <w:r w:rsidR="00B42AB4">
        <w:t>’</w:t>
      </w:r>
      <w:r w:rsidRPr="00B31ABE">
        <w:t>t managed, it can materially affect the successful completion of a project.</w:t>
      </w:r>
      <w:r>
        <w:t xml:space="preserve"> Where issues typically differ from risks</w:t>
      </w:r>
      <w:ins w:id="874" w:author="DM" w:date="2012-08-19T06:11:00Z">
        <w:r w:rsidR="00DF3713">
          <w:t>,</w:t>
        </w:r>
      </w:ins>
      <w:r>
        <w:t xml:space="preserve"> however</w:t>
      </w:r>
      <w:ins w:id="875" w:author="DM" w:date="2012-08-19T06:11:00Z">
        <w:r w:rsidR="00DF3713">
          <w:t>,</w:t>
        </w:r>
      </w:ins>
      <w:r>
        <w:t xml:space="preserve"> is that they generally don</w:t>
      </w:r>
      <w:r w:rsidR="00B42AB4">
        <w:t>’</w:t>
      </w:r>
      <w:r>
        <w:t>t persist</w:t>
      </w:r>
      <w:r w:rsidRPr="00B31ABE">
        <w:t xml:space="preserve"> </w:t>
      </w:r>
      <w:r w:rsidRPr="008F16AB">
        <w:t xml:space="preserve">throughout the project, and they may not be known at the outset of a project. Your issue list will not be </w:t>
      </w:r>
      <w:ins w:id="876" w:author="DM" w:date="2012-08-19T06:11:00Z">
        <w:r w:rsidR="00DF3713">
          <w:t xml:space="preserve">as </w:t>
        </w:r>
      </w:ins>
      <w:r w:rsidRPr="008F16AB">
        <w:t>persistent as your risk list will be</w:t>
      </w:r>
      <w:r w:rsidR="005C1736">
        <w:t>. I</w:t>
      </w:r>
      <w:r w:rsidRPr="008F16AB">
        <w:t>ssues will open and close as they</w:t>
      </w:r>
      <w:r w:rsidR="00B42AB4">
        <w:t>’</w:t>
      </w:r>
      <w:r w:rsidRPr="008F16AB">
        <w:t>re identified and resolved.</w:t>
      </w:r>
      <w:r>
        <w:t xml:space="preserve"> </w:t>
      </w:r>
    </w:p>
    <w:p w:rsidR="00D02D5A" w:rsidRDefault="00A72EA8" w:rsidP="0014358E">
      <w:pPr>
        <w:pStyle w:val="Para"/>
      </w:pPr>
      <w:r>
        <w:t>What</w:t>
      </w:r>
      <w:r w:rsidR="00B42AB4">
        <w:t>’</w:t>
      </w:r>
      <w:r>
        <w:t xml:space="preserve">s important in identifying and managing issues is this: </w:t>
      </w:r>
      <w:del w:id="877" w:author="DM" w:date="2012-08-19T06:12:00Z">
        <w:r w:rsidR="00D02D5A" w:rsidDel="00DF3713">
          <w:delText>d</w:delText>
        </w:r>
      </w:del>
      <w:ins w:id="878" w:author="DM" w:date="2012-08-19T06:12:00Z">
        <w:r w:rsidR="00DF3713">
          <w:t>D</w:t>
        </w:r>
      </w:ins>
      <w:r w:rsidR="00D02D5A">
        <w:t>ealing with issues is necessary for</w:t>
      </w:r>
      <w:r>
        <w:t xml:space="preserve"> successful project completion. </w:t>
      </w:r>
    </w:p>
    <w:p w:rsidR="00A72EA8" w:rsidRDefault="00D02D5A" w:rsidP="0014358E">
      <w:pPr>
        <w:pStyle w:val="Para"/>
      </w:pPr>
      <w:r>
        <w:t>C</w:t>
      </w:r>
      <w:r w:rsidR="00A72EA8">
        <w:t xml:space="preserve">ontinuing with our example, </w:t>
      </w:r>
      <w:r>
        <w:t xml:space="preserve">once </w:t>
      </w:r>
      <w:r w:rsidR="00A72EA8">
        <w:t>the management decision has been made</w:t>
      </w:r>
      <w:ins w:id="879" w:author="DM" w:date="2012-08-19T06:12:00Z">
        <w:r w:rsidR="00DF3713">
          <w:t>,</w:t>
        </w:r>
      </w:ins>
      <w:r w:rsidR="00A72EA8">
        <w:t xml:space="preserve"> </w:t>
      </w:r>
      <w:del w:id="880" w:author="DM" w:date="2012-08-19T06:12:00Z">
        <w:r w:rsidDel="00DF3713">
          <w:delText xml:space="preserve">our </w:delText>
        </w:r>
      </w:del>
      <w:r>
        <w:t>customer</w:t>
      </w:r>
      <w:del w:id="881" w:author="DM" w:date="2012-08-19T06:12:00Z">
        <w:r w:rsidDel="00DF3713">
          <w:delText>s’</w:delText>
        </w:r>
      </w:del>
      <w:r>
        <w:t xml:space="preserve"> </w:t>
      </w:r>
      <w:r w:rsidR="00A72EA8">
        <w:t xml:space="preserve">availability is now limited to no more than 12 hours a week. It is now an issue that must be dealt with as it will impact the project schedule. </w:t>
      </w:r>
    </w:p>
    <w:p w:rsidR="00A72EA8" w:rsidRDefault="00A72EA8" w:rsidP="0014358E">
      <w:pPr>
        <w:pStyle w:val="Para"/>
      </w:pPr>
      <w:r>
        <w:t xml:space="preserve">The keys to identifying these issues are: </w:t>
      </w:r>
    </w:p>
    <w:p w:rsidR="00A72EA8" w:rsidRDefault="00A72EA8" w:rsidP="0014358E">
      <w:pPr>
        <w:pStyle w:val="ListBulleted"/>
      </w:pPr>
      <w:r>
        <w:t>Understand the issue</w:t>
      </w:r>
      <w:r w:rsidR="0087306F">
        <w:t xml:space="preserve">. </w:t>
      </w:r>
    </w:p>
    <w:p w:rsidR="00A72EA8" w:rsidRDefault="00A72EA8" w:rsidP="0014358E">
      <w:pPr>
        <w:pStyle w:val="ListBulleted"/>
      </w:pPr>
      <w:r>
        <w:t xml:space="preserve">Verify your </w:t>
      </w:r>
      <w:r w:rsidR="00966268">
        <w:t>understanding of</w:t>
      </w:r>
      <w:r>
        <w:t xml:space="preserve"> the</w:t>
      </w:r>
      <w:r w:rsidR="00893353">
        <w:t xml:space="preserve"> issue</w:t>
      </w:r>
      <w:r w:rsidR="008B10C6">
        <w:t>.</w:t>
      </w:r>
      <w:r>
        <w:t xml:space="preserve"> </w:t>
      </w:r>
    </w:p>
    <w:p w:rsidR="00A72EA8" w:rsidRDefault="00A72EA8" w:rsidP="0014358E">
      <w:pPr>
        <w:pStyle w:val="ListBulleted"/>
      </w:pPr>
      <w:r>
        <w:t xml:space="preserve">Record the issue to keep from </w:t>
      </w:r>
      <w:ins w:id="882" w:author="DM" w:date="2012-08-19T06:12:00Z">
        <w:r w:rsidR="00DF3713">
          <w:t>forgetting</w:t>
        </w:r>
      </w:ins>
      <w:del w:id="883" w:author="DM" w:date="2012-08-19T06:12:00Z">
        <w:r w:rsidDel="00DF3713">
          <w:delText>letting</w:delText>
        </w:r>
      </w:del>
      <w:r>
        <w:t xml:space="preserve"> it</w:t>
      </w:r>
      <w:ins w:id="884" w:author="DM" w:date="2012-08-19T06:12:00Z">
        <w:r w:rsidR="00DF3713">
          <w:t>, which</w:t>
        </w:r>
      </w:ins>
      <w:del w:id="885" w:author="DM" w:date="2012-08-19T06:12:00Z">
        <w:r w:rsidDel="00DF3713">
          <w:delText xml:space="preserve"> drop because this </w:delText>
        </w:r>
      </w:del>
      <w:ins w:id="886" w:author="DM" w:date="2012-08-19T06:12:00Z">
        <w:r w:rsidR="00DF3713">
          <w:t xml:space="preserve"> </w:t>
        </w:r>
      </w:ins>
      <w:r>
        <w:t>could spell doom to your project.</w:t>
      </w:r>
    </w:p>
    <w:p w:rsidR="00A72EA8" w:rsidRPr="00DF3713" w:rsidRDefault="00A72EA8" w:rsidP="0014358E">
      <w:pPr>
        <w:pStyle w:val="Para"/>
        <w:rPr>
          <w:rStyle w:val="QueryInline"/>
          <w:rPrChange w:id="887" w:author="DM" w:date="2012-08-19T06:13:00Z">
            <w:rPr/>
          </w:rPrChange>
        </w:rPr>
      </w:pPr>
      <w:r>
        <w:t>Project Server 2010 has</w:t>
      </w:r>
      <w:r w:rsidRPr="002F7BA3">
        <w:t xml:space="preserve"> </w:t>
      </w:r>
      <w:r>
        <w:t>predefined forms to identify and track risks and issues. Risk can be identified at a project level or linked further to a task, issue, document</w:t>
      </w:r>
      <w:ins w:id="888" w:author="DM" w:date="2012-08-19T06:13:00Z">
        <w:r w:rsidR="00DF3713">
          <w:t>,</w:t>
        </w:r>
      </w:ins>
      <w:r>
        <w:t xml:space="preserve"> or the risk itself</w:t>
      </w:r>
      <w:ins w:id="889" w:author="DM" w:date="2012-08-19T06:13:00Z">
        <w:del w:id="890" w:author="Jeff Jacobson" w:date="2012-09-13T17:43:00Z">
          <w:r w:rsidR="00DF3713" w:rsidDel="00114953">
            <w:rPr>
              <w:rStyle w:val="QueryInline"/>
            </w:rPr>
            <w:delText>[</w:delText>
          </w:r>
          <w:commentRangeStart w:id="891"/>
          <w:r w:rsidR="00DF3713" w:rsidDel="00114953">
            <w:rPr>
              <w:rStyle w:val="QueryInline"/>
            </w:rPr>
            <w:delText>AU: a risk can be linked to a risk?</w:delText>
          </w:r>
        </w:del>
      </w:ins>
      <w:commentRangeEnd w:id="891"/>
      <w:del w:id="892" w:author="Jeff Jacobson" w:date="2012-09-13T17:43:00Z">
        <w:r w:rsidR="0040258D" w:rsidDel="00114953">
          <w:rPr>
            <w:rStyle w:val="CommentReference"/>
            <w:rFonts w:asciiTheme="minorHAnsi" w:eastAsiaTheme="minorHAnsi" w:hAnsiTheme="minorHAnsi" w:cstheme="minorBidi"/>
            <w:snapToGrid/>
          </w:rPr>
          <w:commentReference w:id="891"/>
        </w:r>
      </w:del>
      <w:ins w:id="893" w:author="DM" w:date="2012-08-19T06:13:00Z">
        <w:del w:id="894" w:author="Jeff Jacobson" w:date="2012-09-13T17:43:00Z">
          <w:r w:rsidR="00DF3713" w:rsidDel="00114953">
            <w:rPr>
              <w:rStyle w:val="QueryInline"/>
            </w:rPr>
            <w:delText>]</w:delText>
          </w:r>
        </w:del>
      </w:ins>
      <w:r>
        <w:t xml:space="preserve">. The project team can place risks and issue forms on the Project </w:t>
      </w:r>
      <w:del w:id="895" w:author="DM" w:date="2012-08-19T06:13:00Z">
        <w:r w:rsidDel="00DF3713">
          <w:delText>S</w:delText>
        </w:r>
      </w:del>
      <w:ins w:id="896" w:author="DM" w:date="2012-08-19T06:13:00Z">
        <w:r w:rsidR="00DF3713">
          <w:t>s</w:t>
        </w:r>
      </w:ins>
      <w:r>
        <w:t xml:space="preserve">ite. Team </w:t>
      </w:r>
      <w:ins w:id="897" w:author="DM" w:date="2012-08-19T06:13:00Z">
        <w:r w:rsidR="00DF3713">
          <w:t>m</w:t>
        </w:r>
      </w:ins>
      <w:del w:id="898" w:author="DM" w:date="2012-08-19T06:13:00Z">
        <w:r w:rsidDel="00DF3713">
          <w:delText>M</w:delText>
        </w:r>
      </w:del>
      <w:r>
        <w:t>embers can assign issues, categorize them, and prioritize them. Risks and issues can be linked to specific tasks, documents</w:t>
      </w:r>
      <w:ins w:id="899" w:author="DM" w:date="2012-08-19T06:13:00Z">
        <w:r w:rsidR="00DF3713">
          <w:t>,</w:t>
        </w:r>
      </w:ins>
      <w:r>
        <w:t xml:space="preserve"> and other </w:t>
      </w:r>
      <w:r w:rsidR="004C58E2">
        <w:t xml:space="preserve">risks and </w:t>
      </w:r>
      <w:r>
        <w:t>issues</w:t>
      </w:r>
      <w:ins w:id="900" w:author="DM" w:date="2012-08-19T06:13:00Z">
        <w:r w:rsidR="00DF3713">
          <w:t>,</w:t>
        </w:r>
      </w:ins>
      <w:r>
        <w:t xml:space="preserve"> which then display as icons in the project view.</w:t>
      </w:r>
      <w:r w:rsidRPr="004C560F">
        <w:t xml:space="preserve"> </w:t>
      </w:r>
      <w:r>
        <w:t xml:space="preserve">The captured risk and issue data will be stored in </w:t>
      </w:r>
      <w:r w:rsidR="008B10C6">
        <w:t xml:space="preserve">the </w:t>
      </w:r>
      <w:r>
        <w:t>knowledge base and can be used to proactively mitigate similar risks and issues in the future.</w:t>
      </w:r>
      <w:ins w:id="901" w:author="Tim Runcie" w:date="2012-09-13T11:53:00Z">
        <w:r w:rsidR="00D67D04">
          <w:t xml:space="preserve"> </w:t>
        </w:r>
        <w:del w:id="902" w:author="Jeff Jacobson" w:date="2012-09-13T17:44:00Z">
          <w:r w:rsidR="00D67D04" w:rsidDel="00114953">
            <w:delText xml:space="preserve">The following </w:delText>
          </w:r>
          <w:r w:rsidR="00D67D04" w:rsidDel="00114953">
            <w:lastRenderedPageBreak/>
            <w:delText>graphic</w:delText>
          </w:r>
        </w:del>
      </w:ins>
      <w:ins w:id="903" w:author="Jeff Jacobson" w:date="2012-09-13T17:44:00Z">
        <w:r w:rsidR="00114953">
          <w:t>Figure 8.6</w:t>
        </w:r>
      </w:ins>
      <w:ins w:id="904" w:author="Tim Runcie" w:date="2012-09-13T11:53:00Z">
        <w:r w:rsidR="00D67D04">
          <w:t xml:space="preserve"> shows the issues and risks</w:t>
        </w:r>
        <w:del w:id="905" w:author="Jeff Jacobson" w:date="2012-09-13T17:44:00Z">
          <w:r w:rsidR="00D67D04" w:rsidDel="00114953">
            <w:delText>,</w:delText>
          </w:r>
        </w:del>
        <w:r w:rsidR="00D67D04">
          <w:t xml:space="preserve"> that can be both active </w:t>
        </w:r>
        <w:del w:id="906" w:author="Jeff Jacobson" w:date="2012-09-13T17:44:00Z">
          <w:r w:rsidR="00D67D04" w:rsidDel="00114953">
            <w:delText>or</w:delText>
          </w:r>
        </w:del>
      </w:ins>
      <w:ins w:id="907" w:author="Jeff Jacobson" w:date="2012-09-13T17:44:00Z">
        <w:r w:rsidR="00114953">
          <w:t>and</w:t>
        </w:r>
      </w:ins>
      <w:ins w:id="908" w:author="Tim Runcie" w:date="2012-09-13T11:53:00Z">
        <w:r w:rsidR="00D67D04">
          <w:t xml:space="preserve"> future, allowing the project team to work to address these or work to mitigate them.</w:t>
        </w:r>
      </w:ins>
      <w:ins w:id="909" w:author="DM" w:date="2012-08-19T06:16:00Z">
        <w:r w:rsidR="00127B06">
          <w:t xml:space="preserve"> </w:t>
        </w:r>
      </w:ins>
      <w:ins w:id="910" w:author="DM" w:date="2012-08-19T06:13:00Z">
        <w:del w:id="911" w:author="Jeff Jacobson" w:date="2012-09-13T17:44:00Z">
          <w:r w:rsidR="00DF3713" w:rsidDel="00114953">
            <w:rPr>
              <w:rStyle w:val="QueryInline"/>
            </w:rPr>
            <w:delText>[</w:delText>
          </w:r>
          <w:commentRangeStart w:id="912"/>
          <w:r w:rsidR="00DF3713" w:rsidDel="00114953">
            <w:rPr>
              <w:rStyle w:val="QueryInline"/>
            </w:rPr>
            <w:delText>AU: insert text ref. to figure]</w:delText>
          </w:r>
        </w:del>
      </w:ins>
      <w:commentRangeEnd w:id="912"/>
      <w:r w:rsidR="00D67D04">
        <w:rPr>
          <w:rStyle w:val="CommentReference"/>
          <w:rFonts w:asciiTheme="minorHAnsi" w:eastAsiaTheme="minorHAnsi" w:hAnsiTheme="minorHAnsi" w:cstheme="minorBidi"/>
          <w:snapToGrid/>
        </w:rPr>
        <w:commentReference w:id="912"/>
      </w:r>
    </w:p>
    <w:p w:rsidR="0064628A" w:rsidRDefault="0064628A" w:rsidP="0064628A">
      <w:pPr>
        <w:pStyle w:val="Slug"/>
        <w:rPr>
          <w:ins w:id="913" w:author="DM" w:date="2012-08-19T06:14:00Z"/>
        </w:rPr>
      </w:pPr>
      <w:bookmarkStart w:id="914" w:name="_Toc265846516"/>
      <w:r>
        <w:t>Figure 8.6</w:t>
      </w:r>
      <w:del w:id="915" w:author="DM" w:date="2012-08-19T06:13:00Z">
        <w:r w:rsidDel="00DF3713">
          <w:delText>:</w:delText>
        </w:r>
      </w:del>
      <w:r>
        <w:t xml:space="preserve"> SharePoint Server 2010 Risks and Issues</w:t>
      </w:r>
      <w:r w:rsidR="00055585">
        <w:t xml:space="preserve"> </w:t>
      </w:r>
      <w:del w:id="916" w:author="DM" w:date="2012-08-19T06:14:00Z">
        <w:r w:rsidR="00055585" w:rsidDel="00DF3713">
          <w:rPr>
            <w:b w:val="0"/>
          </w:rPr>
          <w:delText>(Source: Advisicon)</w:delText>
        </w:r>
      </w:del>
      <w:r>
        <w:tab/>
        <w:t>[</w:t>
      </w:r>
      <w:r w:rsidR="00B22FA5">
        <w:t>08-06-01-</w:t>
      </w:r>
      <w:r>
        <w:t>sharePointServer2010RisksAndIssues-part1.</w:t>
      </w:r>
      <w:r w:rsidR="00AC1B7A">
        <w:t>tif</w:t>
      </w:r>
      <w:r>
        <w:t>] [</w:t>
      </w:r>
      <w:r w:rsidR="00B22FA5">
        <w:t>08-06-02-</w:t>
      </w:r>
      <w:r>
        <w:t>sharePointServer2010RisksAndIssues-part2.</w:t>
      </w:r>
      <w:r w:rsidR="008A6DCC">
        <w:t>tif</w:t>
      </w:r>
      <w:r>
        <w:t>]</w:t>
      </w:r>
    </w:p>
    <w:p w:rsidR="001D73CE" w:rsidRDefault="00DF3713">
      <w:pPr>
        <w:pStyle w:val="FigureSource"/>
        <w:pPrChange w:id="917" w:author="DM" w:date="2012-08-19T06:14:00Z">
          <w:pPr>
            <w:pStyle w:val="Slug"/>
          </w:pPr>
        </w:pPrChange>
      </w:pPr>
      <w:ins w:id="918" w:author="DM" w:date="2012-08-19T06:14:00Z">
        <w:r>
          <w:t>Source: Advisicon</w:t>
        </w:r>
      </w:ins>
    </w:p>
    <w:p w:rsidR="00A72EA8" w:rsidRPr="007039DB" w:rsidRDefault="00A72EA8" w:rsidP="0014358E">
      <w:pPr>
        <w:pStyle w:val="H3"/>
      </w:pPr>
      <w:r>
        <w:t>Managing Deliverables</w:t>
      </w:r>
      <w:bookmarkEnd w:id="914"/>
      <w:r w:rsidRPr="007039DB">
        <w:t xml:space="preserve"> </w:t>
      </w:r>
    </w:p>
    <w:p w:rsidR="00A72EA8" w:rsidRDefault="00A72EA8" w:rsidP="0014358E">
      <w:pPr>
        <w:pStyle w:val="Para"/>
      </w:pPr>
      <w:r>
        <w:t xml:space="preserve">It is imperative to manage risks and issues because they </w:t>
      </w:r>
      <w:r w:rsidR="00DF3160">
        <w:t xml:space="preserve">are </w:t>
      </w:r>
      <w:r>
        <w:t xml:space="preserve">likely </w:t>
      </w:r>
      <w:r w:rsidR="00DF3160">
        <w:t xml:space="preserve">to </w:t>
      </w:r>
      <w:r>
        <w:t>affect the status of the deliverables, which</w:t>
      </w:r>
      <w:ins w:id="919" w:author="DM" w:date="2012-08-19T06:14:00Z">
        <w:r w:rsidR="00DF3713">
          <w:t>,</w:t>
        </w:r>
      </w:ins>
      <w:r>
        <w:t xml:space="preserve"> if delayed or altered</w:t>
      </w:r>
      <w:ins w:id="920" w:author="DM" w:date="2012-08-19T06:14:00Z">
        <w:r w:rsidR="00DF3713">
          <w:t>,</w:t>
        </w:r>
      </w:ins>
      <w:r>
        <w:t xml:space="preserve"> </w:t>
      </w:r>
      <w:ins w:id="921" w:author="DM" w:date="2012-08-19T06:14:00Z">
        <w:r w:rsidR="00DF3713">
          <w:t xml:space="preserve">can </w:t>
        </w:r>
      </w:ins>
      <w:proofErr w:type="gramStart"/>
      <w:r>
        <w:t>significantly</w:t>
      </w:r>
      <w:proofErr w:type="gramEnd"/>
      <w:r>
        <w:t xml:space="preserve"> </w:t>
      </w:r>
      <w:del w:id="922" w:author="DM" w:date="2012-08-19T06:14:00Z">
        <w:r w:rsidDel="00DF3713">
          <w:delText xml:space="preserve">can </w:delText>
        </w:r>
      </w:del>
      <w:r>
        <w:t xml:space="preserve">affect the success of the project. </w:t>
      </w:r>
      <w:r w:rsidRPr="009A17FD">
        <w:t xml:space="preserve">A deliverable is a tangible and measurable result, outcome, or product that must be produced to complete a project or part of a project. </w:t>
      </w:r>
      <w:del w:id="923" w:author="DM" w:date="2012-08-19T06:14:00Z">
        <w:r w:rsidRPr="005917D7" w:rsidDel="00127B06">
          <w:delText xml:space="preserve">If you are the </w:delText>
        </w:r>
      </w:del>
      <w:del w:id="924" w:author="DM" w:date="2012-08-19T05:20:00Z">
        <w:r w:rsidRPr="005917D7" w:rsidDel="007A5FA7">
          <w:delText>PM</w:delText>
        </w:r>
      </w:del>
      <w:ins w:id="925" w:author="DM" w:date="2012-08-19T06:15:00Z">
        <w:r w:rsidR="00127B06">
          <w:t>M</w:t>
        </w:r>
      </w:ins>
      <w:ins w:id="926" w:author="DM" w:date="2012-08-19T05:20:00Z">
        <w:r w:rsidR="007A5FA7">
          <w:t>anager</w:t>
        </w:r>
      </w:ins>
      <w:ins w:id="927" w:author="DM" w:date="2012-08-19T06:15:00Z">
        <w:r w:rsidR="00127B06">
          <w:t>s</w:t>
        </w:r>
      </w:ins>
      <w:r w:rsidRPr="005917D7">
        <w:t xml:space="preserve"> of </w:t>
      </w:r>
      <w:del w:id="928" w:author="DM" w:date="2012-08-19T06:15:00Z">
        <w:r w:rsidRPr="005917D7" w:rsidDel="00127B06">
          <w:delText xml:space="preserve">a </w:delText>
        </w:r>
      </w:del>
      <w:r w:rsidRPr="005917D7">
        <w:t>large project</w:t>
      </w:r>
      <w:ins w:id="929" w:author="DM" w:date="2012-08-19T06:15:00Z">
        <w:r w:rsidR="00127B06">
          <w:t xml:space="preserve">s often </w:t>
        </w:r>
      </w:ins>
      <w:del w:id="930" w:author="DM" w:date="2012-08-19T06:15:00Z">
        <w:r w:rsidRPr="005917D7" w:rsidDel="00127B06">
          <w:delText xml:space="preserve">, and </w:delText>
        </w:r>
      </w:del>
      <w:r w:rsidRPr="005917D7">
        <w:t>have several milestones</w:t>
      </w:r>
      <w:r w:rsidR="00846A1D">
        <w:t xml:space="preserve"> or </w:t>
      </w:r>
      <w:r w:rsidRPr="005917D7">
        <w:t>deliverables to report about</w:t>
      </w:r>
      <w:ins w:id="931" w:author="DM" w:date="2012-08-19T06:15:00Z">
        <w:r w:rsidR="00127B06">
          <w:t>.</w:t>
        </w:r>
      </w:ins>
      <w:del w:id="932" w:author="DM" w:date="2012-08-19T06:15:00Z">
        <w:r w:rsidRPr="005917D7" w:rsidDel="00127B06">
          <w:delText>,</w:delText>
        </w:r>
      </w:del>
      <w:r w:rsidRPr="005917D7">
        <w:t xml:space="preserve"> Project Server lets you identify th</w:t>
      </w:r>
      <w:r>
        <w:t>ese</w:t>
      </w:r>
      <w:r w:rsidRPr="005917D7">
        <w:t xml:space="preserve"> items in the project plan </w:t>
      </w:r>
      <w:ins w:id="933" w:author="DM" w:date="2012-08-19T06:15:00Z">
        <w:r w:rsidR="00127B06">
          <w:t xml:space="preserve">so you </w:t>
        </w:r>
      </w:ins>
      <w:del w:id="934" w:author="DM" w:date="2012-08-19T06:15:00Z">
        <w:r w:rsidRPr="005917D7" w:rsidDel="00127B06">
          <w:delText xml:space="preserve">to </w:delText>
        </w:r>
      </w:del>
      <w:r w:rsidRPr="005917D7">
        <w:t xml:space="preserve">have better control of them </w:t>
      </w:r>
      <w:r>
        <w:t xml:space="preserve">and </w:t>
      </w:r>
      <w:del w:id="935" w:author="DM" w:date="2012-08-19T06:15:00Z">
        <w:r w:rsidRPr="005917D7" w:rsidDel="00127B06">
          <w:delText xml:space="preserve">allow </w:delText>
        </w:r>
      </w:del>
      <w:ins w:id="936" w:author="DM" w:date="2012-08-19T06:15:00Z">
        <w:r w:rsidR="00127B06">
          <w:t>can</w:t>
        </w:r>
      </w:ins>
      <w:del w:id="937" w:author="DM" w:date="2012-08-19T06:15:00Z">
        <w:r w:rsidRPr="005917D7" w:rsidDel="00127B06">
          <w:delText>you to</w:delText>
        </w:r>
      </w:del>
      <w:r w:rsidRPr="005917D7">
        <w:t xml:space="preserve"> easily report </w:t>
      </w:r>
      <w:r w:rsidR="00846A1D">
        <w:t>whether</w:t>
      </w:r>
      <w:r w:rsidR="00846A1D" w:rsidRPr="005917D7">
        <w:t xml:space="preserve"> </w:t>
      </w:r>
      <w:r w:rsidRPr="005917D7">
        <w:t>they are being completed on time or not.</w:t>
      </w:r>
    </w:p>
    <w:p w:rsidR="00A72EA8" w:rsidRDefault="00A72EA8" w:rsidP="0014358E">
      <w:pPr>
        <w:pStyle w:val="Para"/>
        <w:rPr>
          <w:sz w:val="20"/>
        </w:rPr>
      </w:pPr>
      <w:r w:rsidRPr="009A17FD">
        <w:t xml:space="preserve">Typically, the project team and project stakeholders agree on the project deliverables before the project begins. Clarifying the deliverables before the project work begins can help ensure that the </w:t>
      </w:r>
      <w:ins w:id="938" w:author="DM" w:date="2012-08-19T06:15:00Z">
        <w:r w:rsidR="00127B06">
          <w:t xml:space="preserve">project </w:t>
        </w:r>
      </w:ins>
      <w:r w:rsidRPr="009A17FD">
        <w:t xml:space="preserve">outcome </w:t>
      </w:r>
      <w:del w:id="939" w:author="DM" w:date="2012-08-19T06:16:00Z">
        <w:r w:rsidRPr="009A17FD" w:rsidDel="00127B06">
          <w:delText xml:space="preserve">of a project </w:delText>
        </w:r>
      </w:del>
      <w:r w:rsidRPr="009A17FD">
        <w:t>meets all the stakeholders</w:t>
      </w:r>
      <w:r w:rsidR="00B42AB4">
        <w:t>’</w:t>
      </w:r>
      <w:r w:rsidRPr="009A17FD">
        <w:t xml:space="preserve"> expectations and that </w:t>
      </w:r>
      <w:ins w:id="940" w:author="DM" w:date="2012-08-19T06:15:00Z">
        <w:r w:rsidR="00127B06">
          <w:t>project</w:t>
        </w:r>
      </w:ins>
      <w:del w:id="941" w:author="DM" w:date="2012-08-19T06:15:00Z">
        <w:r w:rsidRPr="009A17FD" w:rsidDel="00127B06">
          <w:delText>the</w:delText>
        </w:r>
      </w:del>
      <w:r w:rsidRPr="009A17FD">
        <w:t xml:space="preserve"> goals </w:t>
      </w:r>
      <w:del w:id="942" w:author="DM" w:date="2012-08-19T06:15:00Z">
        <w:r w:rsidRPr="009A17FD" w:rsidDel="00127B06">
          <w:delText xml:space="preserve">of the project </w:delText>
        </w:r>
      </w:del>
      <w:r w:rsidRPr="009A17FD">
        <w:t>align with the larger business goals. You can identify deliverables to show an end product of a particular task or of the entire project</w:t>
      </w:r>
      <w:r w:rsidRPr="00FC4604">
        <w:rPr>
          <w:sz w:val="20"/>
        </w:rPr>
        <w:t>.</w:t>
      </w:r>
      <w:ins w:id="943" w:author="Tim Runcie" w:date="2012-09-13T11:55:00Z">
        <w:r w:rsidR="00E3211B">
          <w:rPr>
            <w:sz w:val="20"/>
          </w:rPr>
          <w:t xml:space="preserve">  </w:t>
        </w:r>
        <w:del w:id="944" w:author="Jeff Jacobson" w:date="2012-09-13T17:46:00Z">
          <w:r w:rsidR="00E3211B" w:rsidRPr="00E3211B" w:rsidDel="005E0331">
            <w:rPr>
              <w:rPrChange w:id="945" w:author="Tim Runcie" w:date="2012-09-13T11:55:00Z">
                <w:rPr>
                  <w:sz w:val="20"/>
                </w:rPr>
              </w:rPrChange>
            </w:rPr>
            <w:delText xml:space="preserve">This </w:delText>
          </w:r>
          <w:r w:rsidR="00E3211B" w:rsidRPr="00E3211B" w:rsidDel="005E0331">
            <w:delText xml:space="preserve">next </w:delText>
          </w:r>
          <w:r w:rsidR="00E3211B" w:rsidDel="005E0331">
            <w:delText>example</w:delText>
          </w:r>
        </w:del>
      </w:ins>
      <w:ins w:id="946" w:author="Jeff Jacobson" w:date="2012-09-13T17:46:00Z">
        <w:r w:rsidR="005E0331">
          <w:t>Figure 8.7</w:t>
        </w:r>
      </w:ins>
      <w:ins w:id="947" w:author="Tim Runcie" w:date="2012-09-13T11:55:00Z">
        <w:r w:rsidR="00E3211B">
          <w:t xml:space="preserve"> shows a deliverable that can be added and managed within </w:t>
        </w:r>
      </w:ins>
      <w:ins w:id="948" w:author="Jeff Jacobson" w:date="2012-09-13T17:47:00Z">
        <w:r w:rsidR="005F1952">
          <w:t xml:space="preserve">Project Server 2010 </w:t>
        </w:r>
      </w:ins>
      <w:ins w:id="949" w:author="Tim Runcie" w:date="2012-09-13T11:55:00Z">
        <w:r w:rsidR="00E3211B">
          <w:t xml:space="preserve">or outside </w:t>
        </w:r>
        <w:del w:id="950" w:author="Jeff Jacobson" w:date="2012-09-13T17:47:00Z">
          <w:r w:rsidR="00E3211B" w:rsidDel="005F1952">
            <w:delText>(</w:delText>
          </w:r>
        </w:del>
        <w:r w:rsidR="00E3211B">
          <w:t>in SharePoint</w:t>
        </w:r>
        <w:del w:id="951" w:author="Jeff Jacobson" w:date="2012-09-13T17:47:00Z">
          <w:r w:rsidR="00E3211B" w:rsidDel="005F1952">
            <w:delText>) of Project Server 2010</w:delText>
          </w:r>
        </w:del>
        <w:r w:rsidR="00E3211B">
          <w:t>.</w:t>
        </w:r>
      </w:ins>
      <w:ins w:id="952" w:author="DM" w:date="2012-08-19T06:16:00Z">
        <w:r w:rsidR="00127B06" w:rsidRPr="00127B06">
          <w:rPr>
            <w:rStyle w:val="QueryInline"/>
          </w:rPr>
          <w:t xml:space="preserve"> </w:t>
        </w:r>
        <w:del w:id="953" w:author="Jeff Jacobson" w:date="2012-09-13T17:47:00Z">
          <w:r w:rsidR="00127B06" w:rsidDel="005F1952">
            <w:rPr>
              <w:rStyle w:val="QueryInline"/>
            </w:rPr>
            <w:delText>[</w:delText>
          </w:r>
          <w:commentRangeStart w:id="954"/>
          <w:r w:rsidR="00127B06" w:rsidDel="005F1952">
            <w:rPr>
              <w:rStyle w:val="QueryInline"/>
            </w:rPr>
            <w:delText>AU: insert text ref. to figure</w:delText>
          </w:r>
        </w:del>
      </w:ins>
      <w:commentRangeEnd w:id="954"/>
      <w:del w:id="955" w:author="Jeff Jacobson" w:date="2012-09-13T17:47:00Z">
        <w:r w:rsidR="00E3211B" w:rsidDel="005F1952">
          <w:rPr>
            <w:rStyle w:val="CommentReference"/>
            <w:rFonts w:asciiTheme="minorHAnsi" w:eastAsiaTheme="minorHAnsi" w:hAnsiTheme="minorHAnsi" w:cstheme="minorBidi"/>
            <w:snapToGrid/>
          </w:rPr>
          <w:commentReference w:id="954"/>
        </w:r>
      </w:del>
      <w:ins w:id="956" w:author="DM" w:date="2012-08-19T06:16:00Z">
        <w:del w:id="957" w:author="Jeff Jacobson" w:date="2012-09-13T17:47:00Z">
          <w:r w:rsidR="00127B06" w:rsidDel="005F1952">
            <w:rPr>
              <w:rStyle w:val="QueryInline"/>
            </w:rPr>
            <w:delText>]</w:delText>
          </w:r>
        </w:del>
      </w:ins>
    </w:p>
    <w:p w:rsidR="00AB21B1" w:rsidRDefault="00AB21B1" w:rsidP="00AB21B1">
      <w:pPr>
        <w:pStyle w:val="Slug"/>
        <w:rPr>
          <w:ins w:id="958" w:author="DM" w:date="2012-08-19T06:16:00Z"/>
        </w:rPr>
      </w:pPr>
      <w:r>
        <w:t>Figure 8.</w:t>
      </w:r>
      <w:r w:rsidR="0064628A">
        <w:t>7</w:t>
      </w:r>
      <w:del w:id="959" w:author="DM" w:date="2012-08-19T06:16:00Z">
        <w:r w:rsidDel="00127B06">
          <w:delText>:</w:delText>
        </w:r>
      </w:del>
      <w:r>
        <w:t xml:space="preserve"> Deliverables Can be Added Directly in the Project Site or Through Project Professional 2010</w:t>
      </w:r>
      <w:r w:rsidR="008E5DFD">
        <w:t xml:space="preserve"> </w:t>
      </w:r>
      <w:del w:id="960" w:author="DM" w:date="2012-08-19T06:17:00Z">
        <w:r w:rsidR="008E5DFD" w:rsidDel="00127B06">
          <w:rPr>
            <w:b w:val="0"/>
          </w:rPr>
          <w:delText>(Source: Advisicon)</w:delText>
        </w:r>
      </w:del>
      <w:r>
        <w:tab/>
        <w:t>[</w:t>
      </w:r>
      <w:r w:rsidR="00F50C84">
        <w:t>08-07-</w:t>
      </w:r>
      <w:r w:rsidRPr="00AB21B1">
        <w:t>deliverablesCanBeAddedDirectlyInTheProjectSiteOrThroughProjectProfessional2010</w:t>
      </w:r>
      <w:r>
        <w:t>.</w:t>
      </w:r>
      <w:r w:rsidR="00253535">
        <w:t>tif</w:t>
      </w:r>
      <w:r>
        <w:t>]</w:t>
      </w:r>
    </w:p>
    <w:p w:rsidR="001D73CE" w:rsidRDefault="00127B06">
      <w:pPr>
        <w:pStyle w:val="FigureSource"/>
        <w:pPrChange w:id="961" w:author="DM" w:date="2012-08-19T06:17:00Z">
          <w:pPr>
            <w:pStyle w:val="Slug"/>
          </w:pPr>
        </w:pPrChange>
      </w:pPr>
      <w:ins w:id="962" w:author="DM" w:date="2012-08-19T06:17:00Z">
        <w:r>
          <w:t>Source: Advisicon</w:t>
        </w:r>
      </w:ins>
    </w:p>
    <w:p w:rsidR="00A72EA8" w:rsidRDefault="00A72EA8" w:rsidP="0014358E">
      <w:pPr>
        <w:pStyle w:val="Para"/>
      </w:pPr>
      <w:r>
        <w:t>As a project evolves, various types of deliverables are produced to support project continuation, measure progress, and to validate plans and assumptions.</w:t>
      </w:r>
    </w:p>
    <w:p w:rsidR="00A72EA8" w:rsidRDefault="00A72EA8" w:rsidP="0014358E">
      <w:pPr>
        <w:pStyle w:val="Para"/>
        <w:rPr>
          <w:sz w:val="20"/>
        </w:rPr>
      </w:pPr>
      <w:r>
        <w:lastRenderedPageBreak/>
        <w:t xml:space="preserve">Deliverables can be managed using </w:t>
      </w:r>
      <w:r w:rsidR="00703C1A">
        <w:t xml:space="preserve">a </w:t>
      </w:r>
      <w:r w:rsidR="008F406F">
        <w:t xml:space="preserve">Project </w:t>
      </w:r>
      <w:del w:id="963" w:author="DM" w:date="2012-08-19T06:17:00Z">
        <w:r w:rsidR="008F406F" w:rsidDel="00127B06">
          <w:delText>S</w:delText>
        </w:r>
      </w:del>
      <w:ins w:id="964" w:author="DM" w:date="2012-08-19T06:17:00Z">
        <w:r w:rsidR="00127B06">
          <w:t>s</w:t>
        </w:r>
      </w:ins>
      <w:r>
        <w:t xml:space="preserve">ite created for each project. They can be created directly on the Project </w:t>
      </w:r>
      <w:del w:id="965" w:author="DM" w:date="2012-08-19T06:17:00Z">
        <w:r w:rsidDel="00127B06">
          <w:delText>S</w:delText>
        </w:r>
      </w:del>
      <w:ins w:id="966" w:author="DM" w:date="2012-08-19T06:17:00Z">
        <w:r w:rsidR="00127B06">
          <w:t>s</w:t>
        </w:r>
      </w:ins>
      <w:r>
        <w:t xml:space="preserve">ite or through Project Professional. A deliverable can be independent or associated with a task or phase in project. </w:t>
      </w:r>
    </w:p>
    <w:p w:rsidR="00A72EA8" w:rsidRDefault="00A72EA8" w:rsidP="0014358E">
      <w:pPr>
        <w:pStyle w:val="Para"/>
      </w:pPr>
      <w:r>
        <w:t xml:space="preserve">Other essential components to deliverables are requirements and quality. Requirements are the characteristics that the deliverable must possess to satisfy an identified need. </w:t>
      </w:r>
      <w:del w:id="967" w:author="DM" w:date="2012-08-19T06:17:00Z">
        <w:r w:rsidDel="00127B06">
          <w:delText>It can be said that s</w:delText>
        </w:r>
      </w:del>
      <w:ins w:id="968" w:author="DM" w:date="2012-08-19T06:17:00Z">
        <w:r w:rsidR="00127B06">
          <w:t>S</w:t>
        </w:r>
      </w:ins>
      <w:r>
        <w:t xml:space="preserve">uccess of a project depends on how well the requirements were satisfied. Satisfying the requirements </w:t>
      </w:r>
      <w:del w:id="969" w:author="DM" w:date="2012-08-19T06:17:00Z">
        <w:r w:rsidDel="00127B06">
          <w:delText xml:space="preserve">will in turn </w:delText>
        </w:r>
      </w:del>
      <w:r>
        <w:t>lead</w:t>
      </w:r>
      <w:ins w:id="970" w:author="DM" w:date="2012-08-19T06:17:00Z">
        <w:r w:rsidR="00127B06">
          <w:t>s</w:t>
        </w:r>
      </w:ins>
      <w:r>
        <w:t xml:space="preserve"> to delivering the level of quality desired for the deliverable.</w:t>
      </w:r>
    </w:p>
    <w:p w:rsidR="00A72EA8" w:rsidRDefault="00A72EA8" w:rsidP="0014358E">
      <w:pPr>
        <w:pStyle w:val="Para"/>
      </w:pPr>
      <w:r>
        <w:t xml:space="preserve">As the management process for deliverables is carried out, </w:t>
      </w:r>
      <w:r w:rsidR="006B425B">
        <w:t>P</w:t>
      </w:r>
      <w:r w:rsidR="00481CE2">
        <w:t xml:space="preserve">roject provides </w:t>
      </w:r>
      <w:r>
        <w:t xml:space="preserve">a continuous checking system </w:t>
      </w:r>
      <w:r w:rsidR="00481CE2">
        <w:t xml:space="preserve">and views </w:t>
      </w:r>
      <w:r>
        <w:t xml:space="preserve">to ensure that requirements </w:t>
      </w:r>
      <w:del w:id="971" w:author="DM" w:date="2012-08-19T06:17:00Z">
        <w:r w:rsidDel="0052513C">
          <w:delText xml:space="preserve">are being met </w:delText>
        </w:r>
      </w:del>
      <w:r>
        <w:t xml:space="preserve">and quality standards are being met. If deliverables are not managed efficiently </w:t>
      </w:r>
      <w:r w:rsidR="00735596">
        <w:t>(</w:t>
      </w:r>
      <w:r>
        <w:t>or</w:t>
      </w:r>
      <w:r w:rsidR="00735596">
        <w:t>,</w:t>
      </w:r>
      <w:r>
        <w:t xml:space="preserve"> </w:t>
      </w:r>
      <w:ins w:id="972" w:author="DM" w:date="2012-08-19T06:18:00Z">
        <w:r w:rsidR="0052513C">
          <w:t xml:space="preserve">in the </w:t>
        </w:r>
      </w:ins>
      <w:r>
        <w:t>worst case, not at all until the end</w:t>
      </w:r>
      <w:r w:rsidR="00123BE8">
        <w:t>)</w:t>
      </w:r>
      <w:ins w:id="973" w:author="DM" w:date="2012-08-19T06:18:00Z">
        <w:r w:rsidR="0052513C">
          <w:t>,</w:t>
        </w:r>
      </w:ins>
      <w:r>
        <w:t xml:space="preserve"> there are missed opportunities to correlate risks, issues, requirements</w:t>
      </w:r>
      <w:ins w:id="974" w:author="DM" w:date="2012-08-19T06:18:00Z">
        <w:r w:rsidR="0052513C">
          <w:t>,</w:t>
        </w:r>
      </w:ins>
      <w:r>
        <w:t xml:space="preserve"> and quality</w:t>
      </w:r>
      <w:del w:id="975" w:author="DM" w:date="2012-08-19T06:18:00Z">
        <w:r w:rsidR="009B1FC7" w:rsidDel="0052513C">
          <w:delText>,</w:delText>
        </w:r>
      </w:del>
      <w:r>
        <w:t xml:space="preserve"> and </w:t>
      </w:r>
      <w:r w:rsidR="009B1FC7">
        <w:t xml:space="preserve">to </w:t>
      </w:r>
      <w:r>
        <w:t>initiate prevent</w:t>
      </w:r>
      <w:del w:id="976" w:author="DM" w:date="2012-08-19T06:18:00Z">
        <w:r w:rsidDel="0052513C">
          <w:delText>at</w:delText>
        </w:r>
      </w:del>
      <w:r>
        <w:t xml:space="preserve">ive </w:t>
      </w:r>
      <w:r w:rsidR="009B1FC7">
        <w:t>or</w:t>
      </w:r>
      <w:r>
        <w:t xml:space="preserve"> corrective actions. </w:t>
      </w:r>
    </w:p>
    <w:p w:rsidR="00A72EA8" w:rsidRDefault="00A72EA8" w:rsidP="00CF3D78">
      <w:pPr>
        <w:pStyle w:val="Para"/>
      </w:pPr>
      <w:r w:rsidRPr="005917D7">
        <w:t>Thanks to the flexibility that SharePoint offers</w:t>
      </w:r>
      <w:ins w:id="977" w:author="DM" w:date="2012-08-19T06:18:00Z">
        <w:r w:rsidR="0052513C">
          <w:t>,</w:t>
        </w:r>
      </w:ins>
      <w:r>
        <w:t xml:space="preserve"> it</w:t>
      </w:r>
      <w:r w:rsidRPr="005917D7">
        <w:t xml:space="preserve"> is easy to customize a list </w:t>
      </w:r>
      <w:r w:rsidR="00FB1C95">
        <w:t>or</w:t>
      </w:r>
      <w:r w:rsidR="00FB1C95" w:rsidRPr="005917D7">
        <w:t xml:space="preserve"> </w:t>
      </w:r>
      <w:r w:rsidRPr="005917D7">
        <w:t xml:space="preserve">workflow to </w:t>
      </w:r>
      <w:del w:id="978" w:author="DM" w:date="2012-08-19T06:18:00Z">
        <w:r w:rsidRPr="005917D7" w:rsidDel="0052513C">
          <w:delText xml:space="preserve">help us </w:delText>
        </w:r>
      </w:del>
      <w:r w:rsidRPr="005917D7">
        <w:t>set</w:t>
      </w:r>
      <w:r w:rsidR="00FB1C95">
        <w:t xml:space="preserve"> </w:t>
      </w:r>
      <w:r w:rsidRPr="005917D7">
        <w:t xml:space="preserve">up the quality assurance process to </w:t>
      </w:r>
      <w:ins w:id="979" w:author="DM" w:date="2012-08-19T06:18:00Z">
        <w:r w:rsidR="0052513C">
          <w:t>en</w:t>
        </w:r>
      </w:ins>
      <w:del w:id="980" w:author="DM" w:date="2012-08-19T06:18:00Z">
        <w:r w:rsidRPr="005917D7" w:rsidDel="0052513C">
          <w:delText xml:space="preserve">make </w:delText>
        </w:r>
      </w:del>
      <w:r w:rsidRPr="005917D7">
        <w:t>sure the deliverables developed meet the quality criteria defined for the project</w:t>
      </w:r>
      <w:r w:rsidR="00FB1C95">
        <w:t xml:space="preserve">. </w:t>
      </w:r>
      <w:ins w:id="981" w:author="DM" w:date="2012-08-19T06:18:00Z">
        <w:r w:rsidR="0052513C">
          <w:t>You</w:t>
        </w:r>
      </w:ins>
      <w:del w:id="982" w:author="DM" w:date="2012-08-19T06:18:00Z">
        <w:r w:rsidR="00FB1C95" w:rsidDel="0052513C">
          <w:delText>W</w:delText>
        </w:r>
        <w:r w:rsidRPr="005917D7" w:rsidDel="0052513C">
          <w:delText>e</w:delText>
        </w:r>
      </w:del>
      <w:ins w:id="983" w:author="DM" w:date="2012-08-19T06:18:00Z">
        <w:r w:rsidR="0052513C">
          <w:t xml:space="preserve"> also can</w:t>
        </w:r>
      </w:ins>
      <w:del w:id="984" w:author="DM" w:date="2012-08-19T06:18:00Z">
        <w:r w:rsidRPr="005917D7" w:rsidDel="0052513C">
          <w:delText xml:space="preserve"> could </w:delText>
        </w:r>
        <w:r w:rsidR="00FB1C95" w:rsidDel="0052513C">
          <w:delText>also</w:delText>
        </w:r>
      </w:del>
      <w:r w:rsidR="00FB1C95">
        <w:t xml:space="preserve"> </w:t>
      </w:r>
      <w:r w:rsidRPr="005917D7">
        <w:t>set</w:t>
      </w:r>
      <w:r w:rsidR="00FB1C95">
        <w:t xml:space="preserve"> </w:t>
      </w:r>
      <w:r w:rsidRPr="005917D7">
        <w:t xml:space="preserve">up a list that </w:t>
      </w:r>
      <w:del w:id="985" w:author="DM" w:date="2012-08-19T06:18:00Z">
        <w:r w:rsidRPr="005917D7" w:rsidDel="0052513C">
          <w:delText xml:space="preserve">will </w:delText>
        </w:r>
      </w:del>
      <w:r w:rsidRPr="005917D7">
        <w:t>allow</w:t>
      </w:r>
      <w:ins w:id="986" w:author="DM" w:date="2012-08-19T06:18:00Z">
        <w:r w:rsidR="0052513C">
          <w:t>s</w:t>
        </w:r>
      </w:ins>
      <w:r w:rsidRPr="005917D7">
        <w:t xml:space="preserve"> </w:t>
      </w:r>
      <w:ins w:id="987" w:author="DM" w:date="2012-08-19T06:18:00Z">
        <w:r w:rsidR="0052513C">
          <w:t>you</w:t>
        </w:r>
      </w:ins>
      <w:del w:id="988" w:author="DM" w:date="2012-08-19T06:18:00Z">
        <w:r w:rsidRPr="005917D7" w:rsidDel="0052513C">
          <w:delText>us</w:delText>
        </w:r>
      </w:del>
      <w:r w:rsidRPr="005917D7">
        <w:t xml:space="preserve"> to validate that the requirements defined at the creation phase of the project are being met.</w:t>
      </w:r>
    </w:p>
    <w:p w:rsidR="00A72EA8" w:rsidRPr="004A765A" w:rsidRDefault="0037153E" w:rsidP="0014358E">
      <w:pPr>
        <w:pStyle w:val="H3"/>
      </w:pPr>
      <w:r>
        <w:t>Managing by Exceptions v</w:t>
      </w:r>
      <w:ins w:id="989" w:author="DM" w:date="2012-08-19T06:19:00Z">
        <w:r w:rsidR="0052513C">
          <w:t>ersu</w:t>
        </w:r>
      </w:ins>
      <w:r>
        <w:t>s</w:t>
      </w:r>
      <w:del w:id="990" w:author="DM" w:date="2012-08-19T06:19:00Z">
        <w:r w:rsidDel="0052513C">
          <w:delText>.</w:delText>
        </w:r>
      </w:del>
      <w:r>
        <w:t xml:space="preserve"> Managing </w:t>
      </w:r>
      <w:r w:rsidR="001A1D7B">
        <w:t>Everything</w:t>
      </w:r>
    </w:p>
    <w:p w:rsidR="00A72EA8" w:rsidRPr="004A765A" w:rsidRDefault="00A72EA8" w:rsidP="0014358E">
      <w:pPr>
        <w:pStyle w:val="Para"/>
      </w:pPr>
      <w:r w:rsidRPr="004A765A">
        <w:t>You need to determine where to concentrate your efforts. You can</w:t>
      </w:r>
      <w:r w:rsidR="00B42AB4">
        <w:t>’</w:t>
      </w:r>
      <w:r w:rsidRPr="004A765A">
        <w:t xml:space="preserve">t check every detail, yet </w:t>
      </w:r>
      <w:r w:rsidR="00703C1A">
        <w:t>t</w:t>
      </w:r>
      <w:r w:rsidRPr="004A765A">
        <w:t xml:space="preserve">here must be a way to monitor operations to find and resolve potential problems while identifying and leveraging new opportunities. </w:t>
      </w:r>
      <w:r w:rsidR="00A3580E">
        <w:t>Y</w:t>
      </w:r>
      <w:r w:rsidRPr="004A765A">
        <w:t>ou need to ensure that employee and departmental metrics are aligned with overall strategic goals</w:t>
      </w:r>
      <w:r w:rsidR="0087306F">
        <w:t xml:space="preserve">. </w:t>
      </w:r>
      <w:r w:rsidRPr="004A765A">
        <w:t>Your organization may not have the resources of a F</w:t>
      </w:r>
      <w:r w:rsidR="00A3580E" w:rsidRPr="004A765A">
        <w:t>ortune</w:t>
      </w:r>
      <w:r w:rsidRPr="004A765A">
        <w:t xml:space="preserve"> 500 company, but your employees are passionate about their jobs and committed to your customers. Maybe your company is relatively small right now, but it</w:t>
      </w:r>
      <w:r w:rsidR="00B42AB4">
        <w:t>’</w:t>
      </w:r>
      <w:r w:rsidRPr="004A765A">
        <w:t>s on a high-growth path. You</w:t>
      </w:r>
      <w:r w:rsidR="00B42AB4">
        <w:t>’</w:t>
      </w:r>
      <w:r w:rsidRPr="004A765A">
        <w:t xml:space="preserve">re aware of the power of business intelligence </w:t>
      </w:r>
      <w:ins w:id="991" w:author="DM" w:date="2012-08-19T06:19:00Z">
        <w:r w:rsidR="0052513C">
          <w:t xml:space="preserve">(BI) </w:t>
        </w:r>
      </w:ins>
      <w:r w:rsidRPr="004A765A">
        <w:t>and know that larger companies</w:t>
      </w:r>
      <w:r w:rsidR="00B9351E">
        <w:t>—</w:t>
      </w:r>
      <w:r w:rsidRPr="004A765A">
        <w:t>maybe even your direct competitors</w:t>
      </w:r>
      <w:r w:rsidR="00B9351E">
        <w:t>—</w:t>
      </w:r>
      <w:r w:rsidRPr="004A765A">
        <w:t>are using it to their advantage. At this stage of your company</w:t>
      </w:r>
      <w:r w:rsidR="00B42AB4">
        <w:t>’</w:t>
      </w:r>
      <w:r w:rsidRPr="004A765A">
        <w:t>s evolution, isn</w:t>
      </w:r>
      <w:r w:rsidR="00B42AB4">
        <w:t>’</w:t>
      </w:r>
      <w:r w:rsidRPr="004A765A">
        <w:t>t it time your analysis capabilities graduated from spreadsheets to more powerful tools</w:t>
      </w:r>
      <w:del w:id="992" w:author="DM" w:date="2012-08-19T06:20:00Z">
        <w:r w:rsidRPr="004A765A" w:rsidDel="0052513C">
          <w:delText xml:space="preserve"> as well</w:delText>
        </w:r>
      </w:del>
      <w:r w:rsidRPr="004A765A">
        <w:t>?</w:t>
      </w:r>
    </w:p>
    <w:p w:rsidR="00A72EA8" w:rsidRPr="004A765A" w:rsidRDefault="00A72EA8" w:rsidP="0014358E">
      <w:pPr>
        <w:pStyle w:val="Para"/>
      </w:pPr>
      <w:r w:rsidRPr="004A765A">
        <w:t>A major part of any manager</w:t>
      </w:r>
      <w:r w:rsidR="00B42AB4">
        <w:t>’</w:t>
      </w:r>
      <w:r w:rsidRPr="004A765A">
        <w:t>s job is to make decisions. If you can improve the overall quality of your organization’s decision</w:t>
      </w:r>
      <w:ins w:id="993" w:author="DM" w:date="2012-08-19T06:20:00Z">
        <w:r w:rsidR="0052513C">
          <w:t>-</w:t>
        </w:r>
      </w:ins>
      <w:del w:id="994" w:author="DM" w:date="2012-08-19T06:20:00Z">
        <w:r w:rsidR="001A6DCE" w:rsidDel="0052513C">
          <w:delText xml:space="preserve"> </w:delText>
        </w:r>
      </w:del>
      <w:r w:rsidRPr="004A765A">
        <w:t>making process, you’ll improve the overall effectiveness of your organization.</w:t>
      </w:r>
    </w:p>
    <w:p w:rsidR="00A72EA8" w:rsidRPr="004A765A" w:rsidRDefault="00A72EA8" w:rsidP="0014358E">
      <w:pPr>
        <w:pStyle w:val="Para"/>
      </w:pPr>
      <w:r w:rsidRPr="004A765A">
        <w:lastRenderedPageBreak/>
        <w:t xml:space="preserve">In short, </w:t>
      </w:r>
      <w:ins w:id="995" w:author="DM" w:date="2012-08-19T06:20:00Z">
        <w:r w:rsidR="0052513C">
          <w:t>BI</w:t>
        </w:r>
      </w:ins>
      <w:del w:id="996" w:author="DM" w:date="2012-08-19T06:20:00Z">
        <w:r w:rsidRPr="004A765A" w:rsidDel="0052513C">
          <w:delText>business intelligence</w:delText>
        </w:r>
      </w:del>
      <w:r w:rsidRPr="004A765A">
        <w:t xml:space="preserve"> helps your organization make smarter decisions</w:t>
      </w:r>
      <w:r w:rsidR="00464660">
        <w:t>,</w:t>
      </w:r>
      <w:r w:rsidRPr="004A765A">
        <w:t xml:space="preserve"> hence its description as “decision support.” </w:t>
      </w:r>
      <w:del w:id="997" w:author="DM" w:date="2012-08-19T06:20:00Z">
        <w:r w:rsidRPr="004A765A" w:rsidDel="0052513C">
          <w:delText>Business intelligence (</w:delText>
        </w:r>
      </w:del>
      <w:r w:rsidRPr="004A765A">
        <w:t>BI</w:t>
      </w:r>
      <w:del w:id="998" w:author="DM" w:date="2012-08-19T06:20:00Z">
        <w:r w:rsidRPr="004A765A" w:rsidDel="0052513C">
          <w:delText>)</w:delText>
        </w:r>
      </w:del>
      <w:r w:rsidRPr="004A765A">
        <w:t xml:space="preserve"> allows organizations to better understand, analyze, and even predict what’s occurring in their company. BI helps </w:t>
      </w:r>
      <w:del w:id="999" w:author="DM" w:date="2012-08-19T06:20:00Z">
        <w:r w:rsidRPr="004A765A" w:rsidDel="0052513C">
          <w:delText xml:space="preserve">your </w:delText>
        </w:r>
      </w:del>
      <w:r w:rsidRPr="004A765A">
        <w:t>organization</w:t>
      </w:r>
      <w:ins w:id="1000" w:author="DM" w:date="2012-08-19T06:20:00Z">
        <w:r w:rsidR="0052513C">
          <w:t>s</w:t>
        </w:r>
      </w:ins>
      <w:r w:rsidRPr="004A765A">
        <w:t xml:space="preserve"> turn data into useful</w:t>
      </w:r>
      <w:r w:rsidR="00A1766D">
        <w:t>,</w:t>
      </w:r>
      <w:r w:rsidRPr="004A765A">
        <w:t xml:space="preserve"> meaningful information and then </w:t>
      </w:r>
      <w:r w:rsidR="00B10FC8" w:rsidRPr="004A765A">
        <w:t>distributes</w:t>
      </w:r>
      <w:r w:rsidRPr="004A765A">
        <w:t xml:space="preserve"> this information to those who need it when</w:t>
      </w:r>
      <w:r>
        <w:t xml:space="preserve"> </w:t>
      </w:r>
      <w:r w:rsidRPr="004A765A">
        <w:t>they need it</w:t>
      </w:r>
      <w:r w:rsidR="00A1766D">
        <w:t>,</w:t>
      </w:r>
      <w:r w:rsidRPr="004A765A">
        <w:t xml:space="preserve"> thereby enabling them to make timely</w:t>
      </w:r>
      <w:r w:rsidR="00A1766D">
        <w:t>,</w:t>
      </w:r>
      <w:r w:rsidRPr="004A765A">
        <w:t xml:space="preserve"> better</w:t>
      </w:r>
      <w:ins w:id="1001" w:author="DM" w:date="2012-08-19T06:20:00Z">
        <w:r w:rsidR="0052513C">
          <w:t>-</w:t>
        </w:r>
      </w:ins>
      <w:del w:id="1002" w:author="DM" w:date="2012-08-19T06:20:00Z">
        <w:r w:rsidR="00A1766D" w:rsidDel="0052513C">
          <w:delText xml:space="preserve"> </w:delText>
        </w:r>
      </w:del>
      <w:r w:rsidRPr="004A765A">
        <w:t>informed decisions. It allows organizations to combine data from a wide variety of sources and see an integrated, up</w:t>
      </w:r>
      <w:ins w:id="1003" w:author="DM" w:date="2012-08-19T06:20:00Z">
        <w:r w:rsidR="0052513C">
          <w:t>-</w:t>
        </w:r>
      </w:ins>
      <w:del w:id="1004" w:author="DM" w:date="2012-08-19T06:20:00Z">
        <w:r w:rsidR="0055417E" w:rsidDel="0052513C">
          <w:delText>–</w:delText>
        </w:r>
      </w:del>
      <w:r w:rsidRPr="004A765A">
        <w:t>to</w:t>
      </w:r>
      <w:ins w:id="1005" w:author="DM" w:date="2012-08-19T06:20:00Z">
        <w:r w:rsidR="0052513C">
          <w:t>-</w:t>
        </w:r>
      </w:ins>
      <w:del w:id="1006" w:author="DM" w:date="2012-08-19T06:20:00Z">
        <w:r w:rsidR="0055417E" w:rsidDel="0052513C">
          <w:delText>–</w:delText>
        </w:r>
      </w:del>
      <w:r w:rsidRPr="004A765A">
        <w:t>date, 360</w:t>
      </w:r>
      <w:ins w:id="1007" w:author="DM" w:date="2012-08-19T06:21:00Z">
        <w:r w:rsidR="0052513C">
          <w:t>-</w:t>
        </w:r>
      </w:ins>
      <w:del w:id="1008" w:author="DM" w:date="2012-08-19T06:21:00Z">
        <w:r w:rsidR="0055417E" w:rsidDel="0052513C">
          <w:delText xml:space="preserve"> </w:delText>
        </w:r>
      </w:del>
      <w:r w:rsidRPr="004A765A">
        <w:t>degree view.</w:t>
      </w:r>
    </w:p>
    <w:p w:rsidR="00A72EA8" w:rsidRPr="004A765A" w:rsidRDefault="00A72EA8" w:rsidP="0014358E">
      <w:pPr>
        <w:pStyle w:val="Para"/>
      </w:pPr>
      <w:r w:rsidRPr="004A765A">
        <w:t xml:space="preserve">This is especially important for midsize companies that </w:t>
      </w:r>
      <w:del w:id="1009" w:author="DM" w:date="2012-08-19T06:21:00Z">
        <w:r w:rsidRPr="004A765A" w:rsidDel="0052513C">
          <w:delText xml:space="preserve">are </w:delText>
        </w:r>
      </w:del>
      <w:r w:rsidRPr="004A765A">
        <w:t xml:space="preserve">typically </w:t>
      </w:r>
      <w:ins w:id="1010" w:author="DM" w:date="2012-08-19T06:21:00Z">
        <w:r w:rsidR="0052513C">
          <w:t>can</w:t>
        </w:r>
      </w:ins>
      <w:del w:id="1011" w:author="DM" w:date="2012-08-19T06:21:00Z">
        <w:r w:rsidRPr="004A765A" w:rsidDel="0052513C">
          <w:delText>able to</w:delText>
        </w:r>
      </w:del>
      <w:r w:rsidRPr="004A765A">
        <w:t xml:space="preserve"> implement business decisions relatively quickly. BI provides a win-win solution for IT and business users</w:t>
      </w:r>
      <w:r w:rsidR="00110BE5">
        <w:t>.</w:t>
      </w:r>
      <w:r w:rsidRPr="004A765A">
        <w:t xml:space="preserve"> </w:t>
      </w:r>
      <w:r w:rsidR="00110BE5">
        <w:t>It a</w:t>
      </w:r>
      <w:r w:rsidRPr="004A765A">
        <w:t>llow</w:t>
      </w:r>
      <w:r w:rsidR="00110BE5">
        <w:t>s</w:t>
      </w:r>
      <w:r w:rsidRPr="004A765A">
        <w:t xml:space="preserve"> the IT department to be more productive in working with its business users to service special requests</w:t>
      </w:r>
      <w:del w:id="1012" w:author="DM" w:date="2012-08-19T06:21:00Z">
        <w:r w:rsidRPr="004A765A" w:rsidDel="0052513C">
          <w:delText>,</w:delText>
        </w:r>
      </w:del>
      <w:r w:rsidRPr="004A765A">
        <w:t xml:space="preserve"> while permitting these business users to become more self</w:t>
      </w:r>
      <w:ins w:id="1013" w:author="DM" w:date="2012-08-19T06:21:00Z">
        <w:r w:rsidR="0052513C">
          <w:t>-</w:t>
        </w:r>
      </w:ins>
      <w:del w:id="1014" w:author="DM" w:date="2012-08-19T06:21:00Z">
        <w:r w:rsidR="00F67FDA" w:rsidDel="0052513C">
          <w:delText>–</w:delText>
        </w:r>
      </w:del>
      <w:r w:rsidRPr="004A765A">
        <w:t>sufficient. Operations and analysis are two sides of the business, and BI allows IT to be a valued partner in both.</w:t>
      </w:r>
    </w:p>
    <w:p w:rsidR="00966268" w:rsidRDefault="00A72EA8" w:rsidP="00CF3D78">
      <w:pPr>
        <w:pStyle w:val="Para"/>
      </w:pPr>
      <w:r w:rsidRPr="004A765A">
        <w:t xml:space="preserve">The BI spectrum is very broad in terms of its tools and functionality. At its core is the traditional functionality of query, reporting, and analysis. This </w:t>
      </w:r>
      <w:ins w:id="1015" w:author="DM" w:date="2012-08-19T06:21:00Z">
        <w:r w:rsidR="009B5459">
          <w:t xml:space="preserve">core </w:t>
        </w:r>
      </w:ins>
      <w:r w:rsidRPr="004A765A">
        <w:t>is complemented by data quality and data integration</w:t>
      </w:r>
      <w:r>
        <w:t xml:space="preserve"> </w:t>
      </w:r>
      <w:r w:rsidRPr="004A765A">
        <w:t>to accurately and consistently consolidate data from multiple sources</w:t>
      </w:r>
      <w:r w:rsidR="0087306F">
        <w:t xml:space="preserve">. </w:t>
      </w:r>
      <w:r w:rsidRPr="004A765A">
        <w:t>Dashboards and other visualization</w:t>
      </w:r>
      <w:r>
        <w:t xml:space="preserve"> </w:t>
      </w:r>
      <w:r w:rsidRPr="004A765A">
        <w:t xml:space="preserve">techniques can help users quickly understand analysis results and are often considered part of the BI spectrum. BI can encompass </w:t>
      </w:r>
      <w:r w:rsidR="00966268">
        <w:t>the</w:t>
      </w:r>
      <w:ins w:id="1016" w:author="DM" w:date="2012-08-19T06:21:00Z">
        <w:r w:rsidR="009B5459">
          <w:t>se</w:t>
        </w:r>
      </w:ins>
      <w:del w:id="1017" w:author="DM" w:date="2012-08-19T06:21:00Z">
        <w:r w:rsidR="00966268" w:rsidDel="009B5459">
          <w:delText xml:space="preserve"> following</w:delText>
        </w:r>
      </w:del>
      <w:r w:rsidR="00966268">
        <w:t xml:space="preserve"> functionalities:</w:t>
      </w:r>
    </w:p>
    <w:p w:rsidR="00966268" w:rsidRDefault="00966268" w:rsidP="00966268">
      <w:pPr>
        <w:pStyle w:val="ListBulleted"/>
      </w:pPr>
      <w:r>
        <w:t>S</w:t>
      </w:r>
      <w:r w:rsidR="00A72EA8" w:rsidRPr="004A765A">
        <w:t>earch functionality for locating info</w:t>
      </w:r>
      <w:r>
        <w:t>rmation and reports</w:t>
      </w:r>
    </w:p>
    <w:p w:rsidR="00966268" w:rsidRDefault="00966268" w:rsidP="00966268">
      <w:pPr>
        <w:pStyle w:val="ListBulleted"/>
      </w:pPr>
      <w:r>
        <w:t>P</w:t>
      </w:r>
      <w:r w:rsidR="00A72EA8" w:rsidRPr="004A765A">
        <w:t>redictive analysis to discover hidden patterns a</w:t>
      </w:r>
      <w:r>
        <w:t>nd enable what-if analysis</w:t>
      </w:r>
    </w:p>
    <w:p w:rsidR="00966268" w:rsidRDefault="00966268" w:rsidP="00966268">
      <w:pPr>
        <w:pStyle w:val="ListBulleted"/>
      </w:pPr>
      <w:r>
        <w:t>S</w:t>
      </w:r>
      <w:r w:rsidR="00A72EA8" w:rsidRPr="004A765A">
        <w:t xml:space="preserve">corecards and performance management to help monitor business metrics and </w:t>
      </w:r>
      <w:ins w:id="1018" w:author="DM" w:date="2012-08-19T06:21:00Z">
        <w:r w:rsidR="009B5459">
          <w:t>k</w:t>
        </w:r>
      </w:ins>
      <w:del w:id="1019" w:author="DM" w:date="2012-08-19T06:21:00Z">
        <w:r w:rsidR="00FE3836" w:rsidDel="009B5459">
          <w:delText>K</w:delText>
        </w:r>
      </w:del>
      <w:r w:rsidR="00A72EA8" w:rsidRPr="004A765A">
        <w:t>ey</w:t>
      </w:r>
      <w:r>
        <w:t xml:space="preserve"> </w:t>
      </w:r>
      <w:del w:id="1020" w:author="DM" w:date="2012-08-19T06:21:00Z">
        <w:r w:rsidR="00FE3836" w:rsidDel="009B5459">
          <w:delText>P</w:delText>
        </w:r>
      </w:del>
      <w:ins w:id="1021" w:author="DM" w:date="2012-08-19T06:21:00Z">
        <w:r w:rsidR="009B5459">
          <w:t>p</w:t>
        </w:r>
      </w:ins>
      <w:r>
        <w:t xml:space="preserve">erformance </w:t>
      </w:r>
      <w:del w:id="1022" w:author="DM" w:date="2012-08-19T06:21:00Z">
        <w:r w:rsidR="00FE3836" w:rsidDel="009B5459">
          <w:delText>I</w:delText>
        </w:r>
      </w:del>
      <w:ins w:id="1023" w:author="DM" w:date="2012-08-19T06:21:00Z">
        <w:r w:rsidR="009B5459">
          <w:t>i</w:t>
        </w:r>
      </w:ins>
      <w:r>
        <w:t>ndicators (KPIs)</w:t>
      </w:r>
    </w:p>
    <w:p w:rsidR="006338E7" w:rsidRDefault="00A72EA8" w:rsidP="00CF3D78">
      <w:pPr>
        <w:pStyle w:val="Para"/>
      </w:pPr>
      <w:r w:rsidRPr="004A765A">
        <w:t>These KPIs might include customer satisfaction, profitability, and sales per employee</w:t>
      </w:r>
      <w:r w:rsidR="00966268">
        <w:t xml:space="preserve">. Additionally, KPIs can </w:t>
      </w:r>
      <w:r w:rsidRPr="004A765A">
        <w:t xml:space="preserve">be monitored to support alignment of individual and departmental metrics </w:t>
      </w:r>
      <w:r w:rsidR="00966268">
        <w:t>as well as</w:t>
      </w:r>
      <w:r w:rsidRPr="004A765A">
        <w:t xml:space="preserve"> the organizat</w:t>
      </w:r>
      <w:r w:rsidR="00B10FC8">
        <w:t>ion’s strategic goals</w:t>
      </w:r>
      <w:r w:rsidR="0087306F">
        <w:t xml:space="preserve">. </w:t>
      </w:r>
      <w:r w:rsidRPr="004A765A">
        <w:t xml:space="preserve">A simple query might access your company’s data to ask </w:t>
      </w:r>
      <w:r w:rsidR="00962438">
        <w:t>“</w:t>
      </w:r>
      <w:del w:id="1024" w:author="DM" w:date="2012-08-19T06:22:00Z">
        <w:r w:rsidRPr="004A765A" w:rsidDel="009B5459">
          <w:delText>w</w:delText>
        </w:r>
      </w:del>
      <w:ins w:id="1025" w:author="DM" w:date="2012-08-19T06:22:00Z">
        <w:r w:rsidR="009B5459">
          <w:t>W</w:t>
        </w:r>
      </w:ins>
      <w:r w:rsidRPr="004A765A">
        <w:t>hat total sales t</w:t>
      </w:r>
      <w:r w:rsidR="00B10FC8">
        <w:t xml:space="preserve">o XYZ Corporation </w:t>
      </w:r>
      <w:r w:rsidR="00962438">
        <w:t xml:space="preserve">were </w:t>
      </w:r>
      <w:r w:rsidR="00B10FC8">
        <w:t>last December</w:t>
      </w:r>
      <w:r w:rsidR="00962438">
        <w:t>?”</w:t>
      </w:r>
      <w:r w:rsidR="00B10FC8">
        <w:t xml:space="preserve">, </w:t>
      </w:r>
      <w:r w:rsidR="00962438">
        <w:t>“</w:t>
      </w:r>
      <w:del w:id="1026" w:author="DM" w:date="2012-08-19T06:22:00Z">
        <w:r w:rsidRPr="004A765A" w:rsidDel="009B5459">
          <w:delText>w</w:delText>
        </w:r>
      </w:del>
      <w:ins w:id="1027" w:author="DM" w:date="2012-08-19T06:22:00Z">
        <w:r w:rsidR="009B5459">
          <w:t>W</w:t>
        </w:r>
      </w:ins>
      <w:r w:rsidRPr="004A765A">
        <w:t>hat</w:t>
      </w:r>
      <w:r w:rsidR="00962438">
        <w:t xml:space="preserve"> i</w:t>
      </w:r>
      <w:r w:rsidRPr="004A765A">
        <w:t>s the current sala</w:t>
      </w:r>
      <w:r w:rsidR="00B10FC8">
        <w:t>ry of employee Tim Runcie</w:t>
      </w:r>
      <w:ins w:id="1028" w:author="DM" w:date="2012-08-19T06:22:00Z">
        <w:r w:rsidR="009B5459">
          <w:t>?</w:t>
        </w:r>
      </w:ins>
      <w:r w:rsidR="00962438">
        <w:t>”</w:t>
      </w:r>
      <w:r w:rsidR="00B10FC8">
        <w:t xml:space="preserve">, </w:t>
      </w:r>
      <w:r w:rsidRPr="004A765A">
        <w:t xml:space="preserve">or even </w:t>
      </w:r>
      <w:r w:rsidR="00962438">
        <w:t>“</w:t>
      </w:r>
      <w:del w:id="1029" w:author="DM" w:date="2012-08-19T06:22:00Z">
        <w:r w:rsidRPr="004A765A" w:rsidDel="009B5459">
          <w:delText>h</w:delText>
        </w:r>
      </w:del>
      <w:ins w:id="1030" w:author="DM" w:date="2012-08-19T06:22:00Z">
        <w:r w:rsidR="009B5459">
          <w:t>H</w:t>
        </w:r>
      </w:ins>
      <w:r w:rsidRPr="004A765A">
        <w:t>ow many training manuals do we have in inventory?</w:t>
      </w:r>
      <w:r w:rsidR="00962438">
        <w:t>”</w:t>
      </w:r>
      <w:r w:rsidRPr="004A765A">
        <w:t xml:space="preserve"> Most query tools also provide simple reporting functionality and </w:t>
      </w:r>
      <w:ins w:id="1031" w:author="DM" w:date="2012-08-19T06:22:00Z">
        <w:r w:rsidR="009B5459">
          <w:t>can</w:t>
        </w:r>
      </w:ins>
      <w:del w:id="1032" w:author="DM" w:date="2012-08-19T06:22:00Z">
        <w:r w:rsidRPr="004A765A" w:rsidDel="009B5459">
          <w:delText>could</w:delText>
        </w:r>
      </w:del>
      <w:r w:rsidRPr="004A765A">
        <w:t xml:space="preserve"> also be used to generate a simple report listing the accrued vacation of all employees, sorted and totaled by department. </w:t>
      </w:r>
    </w:p>
    <w:p w:rsidR="00A94425" w:rsidRDefault="00966268" w:rsidP="00CF3D78">
      <w:pPr>
        <w:pStyle w:val="Para"/>
      </w:pPr>
      <w:r w:rsidRPr="004A765A">
        <w:t xml:space="preserve">Enterprise </w:t>
      </w:r>
      <w:r w:rsidR="007B0411">
        <w:t>r</w:t>
      </w:r>
      <w:r w:rsidR="00A72EA8" w:rsidRPr="004A765A">
        <w:t>eporting or production reporting typically</w:t>
      </w:r>
      <w:r w:rsidR="00A72EA8">
        <w:t xml:space="preserve"> </w:t>
      </w:r>
      <w:r w:rsidR="00A72EA8" w:rsidRPr="004A765A">
        <w:t>involves high-volume, high-resolution reports that are run on a regular basis. An example might be a</w:t>
      </w:r>
      <w:r w:rsidR="00A72EA8">
        <w:t xml:space="preserve"> </w:t>
      </w:r>
      <w:r w:rsidR="00A72EA8" w:rsidRPr="004A765A">
        <w:t xml:space="preserve">sales manager report showing monthly sales and associated </w:t>
      </w:r>
      <w:r w:rsidR="00A72EA8" w:rsidRPr="004A765A">
        <w:lastRenderedPageBreak/>
        <w:t xml:space="preserve">commissions sorted by salesperson and then by customer. The report distribution </w:t>
      </w:r>
      <w:del w:id="1033" w:author="DM" w:date="2012-08-19T06:23:00Z">
        <w:r w:rsidR="00A72EA8" w:rsidRPr="004A765A" w:rsidDel="009B5459">
          <w:delText xml:space="preserve">would </w:delText>
        </w:r>
      </w:del>
      <w:r w:rsidR="00A72EA8" w:rsidRPr="004A765A">
        <w:t xml:space="preserve">likely </w:t>
      </w:r>
      <w:ins w:id="1034" w:author="DM" w:date="2012-08-19T06:23:00Z">
        <w:r w:rsidR="009B5459" w:rsidRPr="004A765A">
          <w:t xml:space="preserve">would </w:t>
        </w:r>
      </w:ins>
      <w:r w:rsidR="00A72EA8" w:rsidRPr="004A765A">
        <w:t>be controlled so that each sales manager could see entries only for his or her salespeople. The report might be e-mailed to them or viewed through</w:t>
      </w:r>
      <w:r w:rsidR="00A72EA8">
        <w:t xml:space="preserve"> </w:t>
      </w:r>
      <w:r w:rsidR="00A72EA8" w:rsidRPr="004A765A">
        <w:t>a Web browser. Enterprise reports can also be used to generate customer statements</w:t>
      </w:r>
      <w:r w:rsidR="00842437">
        <w:t>,</w:t>
      </w:r>
      <w:r w:rsidR="00A72EA8" w:rsidRPr="004A765A">
        <w:t xml:space="preserve"> invoices</w:t>
      </w:r>
      <w:r w:rsidR="00842437">
        <w:t>,</w:t>
      </w:r>
      <w:r w:rsidR="00A72EA8" w:rsidRPr="004A765A">
        <w:t xml:space="preserve"> or individualized benefit summaries for each employee. </w:t>
      </w:r>
    </w:p>
    <w:p w:rsidR="0044104A" w:rsidRDefault="0000161E" w:rsidP="00CF3D78">
      <w:pPr>
        <w:pStyle w:val="Para"/>
      </w:pPr>
      <w:r>
        <w:t>W</w:t>
      </w:r>
      <w:r w:rsidR="00A72EA8" w:rsidRPr="004A765A">
        <w:t>ith advanced analysis functionality, users can view data across multiple classifications or dimensions (</w:t>
      </w:r>
      <w:ins w:id="1035" w:author="DM" w:date="2012-08-19T06:23:00Z">
        <w:r w:rsidR="009B5459">
          <w:t>e.g.,</w:t>
        </w:r>
      </w:ins>
      <w:del w:id="1036" w:author="DM" w:date="2012-08-19T06:23:00Z">
        <w:r w:rsidR="00A72EA8" w:rsidRPr="004A765A" w:rsidDel="009B5459">
          <w:delText>for example</w:delText>
        </w:r>
      </w:del>
      <w:r w:rsidR="00A72EA8" w:rsidRPr="004A765A">
        <w:t xml:space="preserve"> product, customer, location, time period, and salesperson). They can slice and dice the data to look at various combinations, such as the sales in each region for December or which products each customer purchased last year. Advanced analysis functionality also permits organizations to define hierarchies</w:t>
      </w:r>
      <w:r w:rsidR="00A72EA8">
        <w:t xml:space="preserve"> </w:t>
      </w:r>
      <w:r w:rsidR="00A72EA8" w:rsidRPr="004A765A">
        <w:t xml:space="preserve">so that </w:t>
      </w:r>
      <w:del w:id="1037" w:author="DM" w:date="2012-08-19T06:23:00Z">
        <w:r w:rsidR="00A72EA8" w:rsidRPr="004A765A" w:rsidDel="009B5459">
          <w:delText xml:space="preserve">a </w:delText>
        </w:r>
      </w:del>
      <w:r w:rsidR="00A72EA8" w:rsidRPr="004A765A">
        <w:t>user</w:t>
      </w:r>
      <w:ins w:id="1038" w:author="DM" w:date="2012-08-19T06:23:00Z">
        <w:r w:rsidR="009B5459">
          <w:t>s</w:t>
        </w:r>
      </w:ins>
      <w:r w:rsidR="00A72EA8" w:rsidRPr="004A765A">
        <w:t xml:space="preserve"> </w:t>
      </w:r>
      <w:ins w:id="1039" w:author="DM" w:date="2012-08-19T06:23:00Z">
        <w:r w:rsidR="009B5459">
          <w:t>can</w:t>
        </w:r>
      </w:ins>
      <w:del w:id="1040" w:author="DM" w:date="2012-08-19T06:23:00Z">
        <w:r w:rsidR="00A72EA8" w:rsidRPr="004A765A" w:rsidDel="009B5459">
          <w:delText>could</w:delText>
        </w:r>
      </w:del>
      <w:r w:rsidR="00A72EA8" w:rsidRPr="004A765A">
        <w:t xml:space="preserve"> first view sales for each region and then drill down to view the sales in</w:t>
      </w:r>
      <w:r w:rsidR="00A72EA8">
        <w:t xml:space="preserve"> </w:t>
      </w:r>
      <w:r w:rsidR="00A72EA8" w:rsidRPr="004A765A">
        <w:t xml:space="preserve">each country, of each product in each store, or for each salesperson. These advanced analytics make it easy to compare the results from one time period with </w:t>
      </w:r>
      <w:r w:rsidR="007B0411">
        <w:t xml:space="preserve">those of </w:t>
      </w:r>
      <w:r w:rsidR="00A72EA8" w:rsidRPr="004A765A">
        <w:t>another</w:t>
      </w:r>
      <w:ins w:id="1041" w:author="DM" w:date="2012-08-19T06:23:00Z">
        <w:r w:rsidR="009B5459">
          <w:t>—say,</w:t>
        </w:r>
        <w:r w:rsidR="009B5459" w:rsidDel="009B5459">
          <w:t xml:space="preserve"> </w:t>
        </w:r>
      </w:ins>
      <w:del w:id="1042" w:author="DM" w:date="2012-08-19T06:23:00Z">
        <w:r w:rsidR="001A1D7B" w:rsidDel="009B5459">
          <w:delText xml:space="preserve"> –</w:delText>
        </w:r>
      </w:del>
      <w:r w:rsidR="00A72EA8" w:rsidRPr="004A765A">
        <w:t xml:space="preserve">this July’s product sales </w:t>
      </w:r>
      <w:r w:rsidR="0007661E">
        <w:t>compared to</w:t>
      </w:r>
      <w:r w:rsidR="0007661E" w:rsidRPr="004A765A">
        <w:t xml:space="preserve"> </w:t>
      </w:r>
      <w:r w:rsidR="00A72EA8" w:rsidRPr="004A765A">
        <w:t>last July’s</w:t>
      </w:r>
      <w:ins w:id="1043" w:author="DM" w:date="2012-08-19T06:23:00Z">
        <w:r w:rsidR="009B5459">
          <w:t>—</w:t>
        </w:r>
      </w:ins>
      <w:del w:id="1044" w:author="DM" w:date="2012-08-19T06:23:00Z">
        <w:r w:rsidR="001A1D7B" w:rsidDel="009B5459">
          <w:delText xml:space="preserve"> – </w:delText>
        </w:r>
      </w:del>
      <w:r w:rsidR="00A72EA8" w:rsidRPr="004A765A">
        <w:t>while performing year</w:t>
      </w:r>
      <w:r w:rsidR="001A1D7B">
        <w:t>-</w:t>
      </w:r>
      <w:r w:rsidR="00A72EA8" w:rsidRPr="004A765A">
        <w:t>over</w:t>
      </w:r>
      <w:r w:rsidR="001A1D7B">
        <w:t>-</w:t>
      </w:r>
      <w:r w:rsidR="00A72EA8" w:rsidRPr="004A765A">
        <w:t xml:space="preserve">year comparisons by store, customer, or salesperson. </w:t>
      </w:r>
    </w:p>
    <w:p w:rsidR="008A7C61" w:rsidRDefault="00A72EA8" w:rsidP="00CF3D78">
      <w:pPr>
        <w:pStyle w:val="Para"/>
      </w:pPr>
      <w:r w:rsidRPr="004A765A">
        <w:t>Other advanced functionality, such as filtering, can be used to include or exclude specific stores, regions, products, salespeople, or time periods and look at the top or bottom best</w:t>
      </w:r>
      <w:ins w:id="1045" w:author="DM" w:date="2012-08-19T06:24:00Z">
        <w:r w:rsidR="009B5459">
          <w:t>-</w:t>
        </w:r>
      </w:ins>
      <w:r w:rsidRPr="004A765A">
        <w:t xml:space="preserve"> or worst</w:t>
      </w:r>
      <w:ins w:id="1046" w:author="DM" w:date="2012-08-19T06:24:00Z">
        <w:r w:rsidR="009B5459">
          <w:t>-</w:t>
        </w:r>
      </w:ins>
      <w:del w:id="1047" w:author="DM" w:date="2012-08-19T06:24:00Z">
        <w:r w:rsidRPr="004A765A" w:rsidDel="009B5459">
          <w:delText xml:space="preserve"> </w:delText>
        </w:r>
      </w:del>
      <w:r w:rsidRPr="004A765A">
        <w:t>performing</w:t>
      </w:r>
      <w:r>
        <w:t xml:space="preserve"> </w:t>
      </w:r>
      <w:r w:rsidRPr="004A765A">
        <w:t xml:space="preserve">products, stores, or salespeople. </w:t>
      </w:r>
      <w:r w:rsidR="007B0411">
        <w:t>Combined with drill</w:t>
      </w:r>
      <w:del w:id="1048" w:author="DM" w:date="2012-08-19T06:24:00Z">
        <w:r w:rsidR="008A7C61" w:rsidDel="009B5459">
          <w:delText xml:space="preserve"> </w:delText>
        </w:r>
      </w:del>
      <w:r w:rsidR="007B0411">
        <w:t>down, slice</w:t>
      </w:r>
      <w:r w:rsidR="008A7C61">
        <w:t xml:space="preserve"> </w:t>
      </w:r>
      <w:r w:rsidR="007B0411">
        <w:t>and</w:t>
      </w:r>
      <w:r w:rsidR="008A7C61">
        <w:t xml:space="preserve"> </w:t>
      </w:r>
      <w:r w:rsidRPr="004A765A">
        <w:t>dice, and filtering functionality, this</w:t>
      </w:r>
      <w:r>
        <w:t xml:space="preserve"> </w:t>
      </w:r>
      <w:r w:rsidRPr="004A765A">
        <w:t>is a powerful multidimensional analysis</w:t>
      </w:r>
      <w:r w:rsidR="0087306F">
        <w:t xml:space="preserve">. </w:t>
      </w:r>
    </w:p>
    <w:p w:rsidR="00E645B2" w:rsidRDefault="008F3B61" w:rsidP="00CF3D78">
      <w:pPr>
        <w:pStyle w:val="Para"/>
      </w:pPr>
      <w:r>
        <w:t xml:space="preserve">In the past, </w:t>
      </w:r>
      <w:ins w:id="1049" w:author="DM" w:date="2012-08-19T06:24:00Z">
        <w:r w:rsidR="009B5459">
          <w:t>i</w:t>
        </w:r>
      </w:ins>
      <w:del w:id="1050" w:author="DM" w:date="2012-08-19T06:24:00Z">
        <w:r w:rsidR="00A72EA8" w:rsidRPr="004A765A" w:rsidDel="009B5459">
          <w:delText>I</w:delText>
        </w:r>
      </w:del>
      <w:r w:rsidR="00A72EA8" w:rsidRPr="004A765A">
        <w:t xml:space="preserve">nteractive </w:t>
      </w:r>
      <w:del w:id="1051" w:author="DM" w:date="2012-08-19T06:24:00Z">
        <w:r w:rsidR="00A72EA8" w:rsidRPr="004A765A" w:rsidDel="009B5459">
          <w:delText>A</w:delText>
        </w:r>
      </w:del>
      <w:ins w:id="1052" w:author="DM" w:date="2012-08-19T06:24:00Z">
        <w:r w:rsidR="009B5459">
          <w:t>a</w:t>
        </w:r>
      </w:ins>
      <w:r w:rsidR="00A72EA8" w:rsidRPr="004A765A">
        <w:t xml:space="preserve">nalysis </w:t>
      </w:r>
      <w:r w:rsidR="00497294">
        <w:t xml:space="preserve">and </w:t>
      </w:r>
      <w:del w:id="1053" w:author="DM" w:date="2012-08-19T06:24:00Z">
        <w:r w:rsidR="00A72EA8" w:rsidRPr="004A765A" w:rsidDel="009B5459">
          <w:delText>S</w:delText>
        </w:r>
      </w:del>
      <w:ins w:id="1054" w:author="DM" w:date="2012-08-19T06:24:00Z">
        <w:r w:rsidR="009B5459">
          <w:t>s</w:t>
        </w:r>
      </w:ins>
      <w:r w:rsidR="00A72EA8" w:rsidRPr="004A765A">
        <w:t xml:space="preserve">imple </w:t>
      </w:r>
      <w:r>
        <w:t xml:space="preserve">views and </w:t>
      </w:r>
      <w:r w:rsidR="00A72EA8" w:rsidRPr="004A765A">
        <w:t xml:space="preserve">reports were </w:t>
      </w:r>
      <w:del w:id="1055" w:author="DM" w:date="2012-08-19T06:24:00Z">
        <w:r w:rsidR="00A72EA8" w:rsidRPr="004A765A" w:rsidDel="009B5459">
          <w:delText xml:space="preserve">initially </w:delText>
        </w:r>
      </w:del>
      <w:r w:rsidR="00A72EA8" w:rsidRPr="004A765A">
        <w:t>designed</w:t>
      </w:r>
      <w:r w:rsidR="00A72EA8">
        <w:t xml:space="preserve"> </w:t>
      </w:r>
      <w:r w:rsidR="00A72EA8" w:rsidRPr="004A765A">
        <w:t>for passive viewing</w:t>
      </w:r>
      <w:r w:rsidR="00497294">
        <w:t xml:space="preserve"> (static without the ability to drill down)</w:t>
      </w:r>
      <w:r w:rsidR="00182CBF">
        <w:t xml:space="preserve">. </w:t>
      </w:r>
      <w:r>
        <w:t xml:space="preserve">SharePoint and some of the SQL </w:t>
      </w:r>
      <w:del w:id="1056" w:author="DM" w:date="2012-08-19T06:24:00Z">
        <w:r w:rsidDel="009B5459">
          <w:delText>A</w:delText>
        </w:r>
      </w:del>
      <w:ins w:id="1057" w:author="DM" w:date="2012-08-19T06:24:00Z">
        <w:r w:rsidR="009B5459">
          <w:t>a</w:t>
        </w:r>
      </w:ins>
      <w:r>
        <w:t xml:space="preserve">nalytical tools that come with Project Server have provided </w:t>
      </w:r>
      <w:r w:rsidR="00A72EA8" w:rsidRPr="004A765A">
        <w:t xml:space="preserve">advanced </w:t>
      </w:r>
      <w:r>
        <w:t>abilities to</w:t>
      </w:r>
      <w:r w:rsidRPr="004A765A">
        <w:t xml:space="preserve"> </w:t>
      </w:r>
      <w:r w:rsidR="00A72EA8" w:rsidRPr="004A765A">
        <w:t>perform interactive analyses</w:t>
      </w:r>
      <w:r>
        <w:t xml:space="preserve"> and drill</w:t>
      </w:r>
      <w:del w:id="1058" w:author="DM" w:date="2012-08-19T06:24:00Z">
        <w:r w:rsidDel="009B5459">
          <w:delText xml:space="preserve"> </w:delText>
        </w:r>
      </w:del>
      <w:r>
        <w:t>down capabilities</w:t>
      </w:r>
      <w:r w:rsidR="00A72EA8" w:rsidRPr="004A765A">
        <w:t xml:space="preserve">. Many of these advanced functionalities were once available only in specialized </w:t>
      </w:r>
      <w:r w:rsidR="00923793">
        <w:t>O</w:t>
      </w:r>
      <w:r w:rsidR="00A72EA8" w:rsidRPr="004A765A">
        <w:t>n</w:t>
      </w:r>
      <w:r w:rsidR="007B0411">
        <w:t xml:space="preserve">line </w:t>
      </w:r>
      <w:r w:rsidR="00923793">
        <w:t>A</w:t>
      </w:r>
      <w:r w:rsidR="007B0411">
        <w:t xml:space="preserve">nalytical </w:t>
      </w:r>
      <w:r w:rsidR="00923793">
        <w:t>P</w:t>
      </w:r>
      <w:r w:rsidR="007B0411">
        <w:t>rocessing (OLA</w:t>
      </w:r>
      <w:r w:rsidR="00A72EA8" w:rsidRPr="004A765A">
        <w:t>P) products that involved the use of proprietary databases and highly skilled technical specialists. Now OLAP functionality</w:t>
      </w:r>
      <w:r w:rsidR="00A72EA8">
        <w:t xml:space="preserve"> </w:t>
      </w:r>
      <w:del w:id="1059" w:author="DM" w:date="2012-08-19T06:24:00Z">
        <w:r w:rsidR="00A72EA8" w:rsidRPr="004A765A" w:rsidDel="00AA4F2A">
          <w:delText xml:space="preserve">is </w:delText>
        </w:r>
      </w:del>
      <w:r w:rsidR="00A72EA8" w:rsidRPr="004A765A">
        <w:t xml:space="preserve">often </w:t>
      </w:r>
      <w:ins w:id="1060" w:author="DM" w:date="2012-08-19T06:25:00Z">
        <w:r w:rsidR="00AA4F2A">
          <w:t xml:space="preserve">is </w:t>
        </w:r>
      </w:ins>
      <w:r w:rsidR="00A72EA8" w:rsidRPr="004A765A">
        <w:t>incorporated into query and analysis tools</w:t>
      </w:r>
      <w:r>
        <w:t xml:space="preserve">, </w:t>
      </w:r>
      <w:ins w:id="1061" w:author="DM" w:date="2012-08-19T06:25:00Z">
        <w:r w:rsidR="00AA4F2A">
          <w:t>such as</w:t>
        </w:r>
      </w:ins>
      <w:del w:id="1062" w:author="DM" w:date="2012-08-19T06:25:00Z">
        <w:r w:rsidDel="00AA4F2A">
          <w:delText>like</w:delText>
        </w:r>
      </w:del>
      <w:r>
        <w:t xml:space="preserve"> Performance Point and PowerPivot</w:t>
      </w:r>
      <w:r w:rsidR="00A72EA8" w:rsidRPr="004A765A">
        <w:t>. Thus, business users can perform interactive analysis</w:t>
      </w:r>
      <w:r w:rsidR="00A72EA8">
        <w:t xml:space="preserve"> </w:t>
      </w:r>
      <w:r w:rsidR="00662BC8" w:rsidRPr="004A765A">
        <w:t>and</w:t>
      </w:r>
      <w:r w:rsidR="00662BC8">
        <w:t xml:space="preserve"> </w:t>
      </w:r>
      <w:r w:rsidR="00662BC8" w:rsidRPr="004A765A">
        <w:t>click</w:t>
      </w:r>
      <w:r w:rsidR="00A72EA8" w:rsidRPr="004A765A">
        <w:t xml:space="preserve"> on a number in a report to drill</w:t>
      </w:r>
      <w:del w:id="1063" w:author="DM" w:date="2012-08-19T06:25:00Z">
        <w:r w:rsidR="00A72EA8" w:rsidRPr="004A765A" w:rsidDel="00AA4F2A">
          <w:delText xml:space="preserve"> </w:delText>
        </w:r>
      </w:del>
      <w:ins w:id="1064" w:author="DM" w:date="2012-08-19T06:27:00Z">
        <w:r w:rsidR="00AA4F2A">
          <w:t xml:space="preserve"> </w:t>
        </w:r>
      </w:ins>
      <w:r w:rsidR="00A72EA8" w:rsidRPr="004A765A">
        <w:t xml:space="preserve">down and analyze the underlying details. </w:t>
      </w:r>
    </w:p>
    <w:p w:rsidR="004120A1" w:rsidRDefault="00A72EA8" w:rsidP="00CF3D78">
      <w:pPr>
        <w:pStyle w:val="Para"/>
      </w:pPr>
      <w:r w:rsidRPr="004A765A">
        <w:t>Effective BI should be an interactive process</w:t>
      </w:r>
      <w:ins w:id="1065" w:author="DM" w:date="2012-08-19T06:25:00Z">
        <w:r w:rsidR="00AA4F2A">
          <w:t>.</w:t>
        </w:r>
      </w:ins>
      <w:del w:id="1066" w:author="DM" w:date="2012-08-19T06:25:00Z">
        <w:r w:rsidRPr="004A765A" w:rsidDel="00AA4F2A">
          <w:delText>,</w:delText>
        </w:r>
      </w:del>
      <w:r w:rsidRPr="004A765A">
        <w:t xml:space="preserve"> </w:t>
      </w:r>
      <w:del w:id="1067" w:author="DM" w:date="2012-08-19T06:25:00Z">
        <w:r w:rsidRPr="004A765A" w:rsidDel="00AA4F2A">
          <w:delText>and q</w:delText>
        </w:r>
      </w:del>
      <w:ins w:id="1068" w:author="DM" w:date="2012-08-19T06:25:00Z">
        <w:r w:rsidR="00AA4F2A">
          <w:t>Q</w:t>
        </w:r>
      </w:ins>
      <w:r w:rsidRPr="004A765A">
        <w:t>uery and analysis tools with embedded</w:t>
      </w:r>
      <w:r>
        <w:t xml:space="preserve"> </w:t>
      </w:r>
      <w:r w:rsidR="007B0411">
        <w:t>OLA</w:t>
      </w:r>
      <w:r w:rsidRPr="004A765A">
        <w:t xml:space="preserve">P functionality permit business users to perform dynamic analyses on their data. As most IT practitioners will attest, users requesting a static report </w:t>
      </w:r>
      <w:del w:id="1069" w:author="DM" w:date="2012-08-19T06:26:00Z">
        <w:r w:rsidRPr="004A765A" w:rsidDel="00AA4F2A">
          <w:delText xml:space="preserve">will </w:delText>
        </w:r>
      </w:del>
      <w:r w:rsidRPr="004A765A">
        <w:t>typically ask for additional modifications</w:t>
      </w:r>
      <w:r>
        <w:t xml:space="preserve"> </w:t>
      </w:r>
      <w:r w:rsidRPr="004A765A">
        <w:t xml:space="preserve">and details. Query and analysis tools allow business users to </w:t>
      </w:r>
      <w:r w:rsidRPr="004A765A">
        <w:lastRenderedPageBreak/>
        <w:t>formulate a high</w:t>
      </w:r>
      <w:ins w:id="1070" w:author="DM" w:date="2012-08-19T06:25:00Z">
        <w:r w:rsidR="00AA4F2A">
          <w:t>-</w:t>
        </w:r>
      </w:ins>
      <w:del w:id="1071" w:author="DM" w:date="2012-08-19T06:25:00Z">
        <w:r w:rsidR="004120A1" w:rsidDel="00AA4F2A">
          <w:delText xml:space="preserve"> </w:delText>
        </w:r>
      </w:del>
      <w:r w:rsidRPr="004A765A">
        <w:t>level query and then immediately explore the underlying details on their own</w:t>
      </w:r>
      <w:r w:rsidR="0087306F">
        <w:t xml:space="preserve">. </w:t>
      </w:r>
    </w:p>
    <w:p w:rsidR="0093254C" w:rsidRDefault="00A72EA8" w:rsidP="00846AB6">
      <w:pPr>
        <w:pStyle w:val="H3"/>
      </w:pPr>
      <w:r w:rsidRPr="004A765A">
        <w:t>Graphical Techniques</w:t>
      </w:r>
    </w:p>
    <w:p w:rsidR="004120A1" w:rsidRDefault="0093254C" w:rsidP="00CF3D78">
      <w:pPr>
        <w:pStyle w:val="Para"/>
      </w:pPr>
      <w:r>
        <w:t>D</w:t>
      </w:r>
      <w:r w:rsidR="00A72EA8" w:rsidRPr="004A765A">
        <w:t>ashboards</w:t>
      </w:r>
      <w:r w:rsidR="00EA6C6F">
        <w:t xml:space="preserve"> </w:t>
      </w:r>
      <w:r w:rsidR="00A72EA8" w:rsidRPr="004A765A">
        <w:t>strongly complement the</w:t>
      </w:r>
      <w:r w:rsidR="00A72EA8">
        <w:t xml:space="preserve"> </w:t>
      </w:r>
      <w:r w:rsidR="00A72EA8" w:rsidRPr="004A765A">
        <w:t xml:space="preserve">other members of the BI spectrum. With graphical gauges analogous to an automobile dashboard and </w:t>
      </w:r>
      <w:r w:rsidR="004120A1">
        <w:t>color</w:t>
      </w:r>
      <w:ins w:id="1072" w:author="DM" w:date="2012-08-19T06:26:00Z">
        <w:r w:rsidR="00AA4F2A">
          <w:t>-</w:t>
        </w:r>
      </w:ins>
      <w:del w:id="1073" w:author="DM" w:date="2012-08-19T06:26:00Z">
        <w:r w:rsidR="004120A1" w:rsidDel="00AA4F2A">
          <w:delText xml:space="preserve"> </w:delText>
        </w:r>
      </w:del>
      <w:r w:rsidR="004120A1">
        <w:t xml:space="preserve">coded indications as exemplified by </w:t>
      </w:r>
      <w:r w:rsidR="00A72EA8" w:rsidRPr="004A765A">
        <w:t xml:space="preserve">traffic lights </w:t>
      </w:r>
      <w:r w:rsidR="004120A1">
        <w:t>(</w:t>
      </w:r>
      <w:r w:rsidR="00A72EA8" w:rsidRPr="004A765A">
        <w:t>red represents an alert condition and yellow a</w:t>
      </w:r>
      <w:r w:rsidR="00A72EA8">
        <w:t xml:space="preserve"> </w:t>
      </w:r>
      <w:r w:rsidR="00A72EA8" w:rsidRPr="004A765A">
        <w:t>warning</w:t>
      </w:r>
      <w:r w:rsidR="004120A1">
        <w:t>)</w:t>
      </w:r>
      <w:ins w:id="1074" w:author="DM" w:date="2012-08-19T06:26:00Z">
        <w:r w:rsidR="00AA4F2A">
          <w:t>,</w:t>
        </w:r>
      </w:ins>
      <w:r w:rsidR="00A72EA8" w:rsidRPr="004A765A">
        <w:t xml:space="preserve"> users can quickly identify exception conditions. </w:t>
      </w:r>
    </w:p>
    <w:p w:rsidR="00F67144" w:rsidRDefault="00A72EA8" w:rsidP="00CF3D78">
      <w:pPr>
        <w:pStyle w:val="Para"/>
      </w:pPr>
      <w:r w:rsidRPr="004A765A">
        <w:t xml:space="preserve">It has often been said that </w:t>
      </w:r>
      <w:del w:id="1075" w:author="DM" w:date="2012-08-19T06:26:00Z">
        <w:r w:rsidRPr="004A765A" w:rsidDel="00AA4F2A">
          <w:delText>“</w:delText>
        </w:r>
      </w:del>
      <w:r w:rsidRPr="004A765A">
        <w:t xml:space="preserve">if you can’t </w:t>
      </w:r>
      <w:r w:rsidR="002B1428">
        <w:t>measure</w:t>
      </w:r>
      <w:r w:rsidR="002B1428" w:rsidRPr="004A765A">
        <w:t xml:space="preserve"> </w:t>
      </w:r>
      <w:r w:rsidRPr="004A765A">
        <w:t>it, you can’t manage it.</w:t>
      </w:r>
      <w:del w:id="1076" w:author="DM" w:date="2012-08-19T06:26:00Z">
        <w:r w:rsidRPr="004A765A" w:rsidDel="00AA4F2A">
          <w:delText>”</w:delText>
        </w:r>
      </w:del>
      <w:r w:rsidRPr="004A765A">
        <w:t xml:space="preserve"> Scorecards and other performance management tools enable you to establish business metrics, update and monitor the results, and communicate </w:t>
      </w:r>
      <w:r w:rsidR="002B1428">
        <w:t>these metrics</w:t>
      </w:r>
      <w:r w:rsidR="002B1428" w:rsidRPr="004A765A">
        <w:t xml:space="preserve"> </w:t>
      </w:r>
      <w:r w:rsidRPr="004A765A">
        <w:t>as appropriate so that minor</w:t>
      </w:r>
      <w:r>
        <w:t xml:space="preserve"> </w:t>
      </w:r>
      <w:r w:rsidRPr="004A765A">
        <w:t xml:space="preserve">problems can be identified early on and corrective action </w:t>
      </w:r>
      <w:r w:rsidR="0004351F">
        <w:t xml:space="preserve">can be </w:t>
      </w:r>
      <w:ins w:id="1077" w:author="DM" w:date="2012-08-19T06:26:00Z">
        <w:r w:rsidR="00AA4F2A" w:rsidRPr="004A765A">
          <w:t xml:space="preserve">taken </w:t>
        </w:r>
      </w:ins>
      <w:r w:rsidRPr="004A765A">
        <w:t>quickly</w:t>
      </w:r>
      <w:del w:id="1078" w:author="DM" w:date="2012-08-19T06:26:00Z">
        <w:r w:rsidRPr="004A765A" w:rsidDel="00AA4F2A">
          <w:delText xml:space="preserve"> taken</w:delText>
        </w:r>
      </w:del>
      <w:r w:rsidRPr="004A765A">
        <w:t xml:space="preserve">. </w:t>
      </w:r>
    </w:p>
    <w:p w:rsidR="00BD5E71" w:rsidRDefault="00A72EA8" w:rsidP="00CF3D78">
      <w:pPr>
        <w:pStyle w:val="Para"/>
      </w:pPr>
      <w:r w:rsidRPr="004A765A">
        <w:t xml:space="preserve">Dashboards </w:t>
      </w:r>
      <w:ins w:id="1079" w:author="DM" w:date="2012-08-19T06:26:00Z">
        <w:r w:rsidR="00AA4F2A" w:rsidRPr="004A765A">
          <w:t xml:space="preserve">frequently </w:t>
        </w:r>
      </w:ins>
      <w:r w:rsidRPr="004A765A">
        <w:t xml:space="preserve">are </w:t>
      </w:r>
      <w:del w:id="1080" w:author="DM" w:date="2012-08-19T06:26:00Z">
        <w:r w:rsidRPr="004A765A" w:rsidDel="00AA4F2A">
          <w:delText xml:space="preserve">frequently </w:delText>
        </w:r>
      </w:del>
      <w:r w:rsidRPr="004A765A">
        <w:t>used to display performance metrics and can allow users to drill down from the visual image to view the underlying detail. Other visualization techniques include slider bars that allow a user to perform</w:t>
      </w:r>
      <w:r>
        <w:t xml:space="preserve"> </w:t>
      </w:r>
      <w:r w:rsidRPr="004A765A">
        <w:t>what</w:t>
      </w:r>
      <w:r w:rsidR="008C176C">
        <w:t>-</w:t>
      </w:r>
      <w:r w:rsidRPr="004A765A">
        <w:t xml:space="preserve">if analyses </w:t>
      </w:r>
      <w:r w:rsidR="00821481">
        <w:t xml:space="preserve">to execute </w:t>
      </w:r>
      <w:ins w:id="1081" w:author="DM" w:date="2012-08-19T06:27:00Z">
        <w:r w:rsidR="00AA4F2A">
          <w:t xml:space="preserve">such </w:t>
        </w:r>
      </w:ins>
      <w:r w:rsidR="00821481">
        <w:t xml:space="preserve">tasks </w:t>
      </w:r>
      <w:ins w:id="1082" w:author="DM" w:date="2012-08-19T06:27:00Z">
        <w:r w:rsidR="00AA4F2A">
          <w:t>as</w:t>
        </w:r>
      </w:ins>
      <w:del w:id="1083" w:author="DM" w:date="2012-08-19T06:27:00Z">
        <w:r w:rsidR="00821481" w:rsidDel="00AA4F2A">
          <w:delText>like</w:delText>
        </w:r>
      </w:del>
      <w:r w:rsidRPr="004A765A">
        <w:t xml:space="preserve"> show</w:t>
      </w:r>
      <w:r w:rsidR="00821481">
        <w:t>ing</w:t>
      </w:r>
      <w:r w:rsidRPr="004A765A">
        <w:t xml:space="preserve"> </w:t>
      </w:r>
      <w:ins w:id="1084" w:author="DM" w:date="2012-08-19T06:27:00Z">
        <w:r w:rsidR="00AA4F2A">
          <w:t xml:space="preserve">that </w:t>
        </w:r>
      </w:ins>
      <w:r w:rsidR="00821481">
        <w:t xml:space="preserve">potential </w:t>
      </w:r>
      <w:r w:rsidRPr="004A765A">
        <w:t xml:space="preserve">profit margins increase </w:t>
      </w:r>
      <w:r w:rsidR="00821481">
        <w:t>when</w:t>
      </w:r>
      <w:r w:rsidR="00821481" w:rsidRPr="004A765A">
        <w:t xml:space="preserve"> </w:t>
      </w:r>
      <w:r w:rsidRPr="004A765A">
        <w:t>maintenance revenues</w:t>
      </w:r>
      <w:r>
        <w:t xml:space="preserve"> </w:t>
      </w:r>
      <w:r w:rsidR="00821481">
        <w:t xml:space="preserve">are </w:t>
      </w:r>
      <w:r w:rsidRPr="004A765A">
        <w:t>increased or distribution expense</w:t>
      </w:r>
      <w:r w:rsidR="00821481">
        <w:t>s are</w:t>
      </w:r>
      <w:r w:rsidRPr="004A765A">
        <w:t xml:space="preserve"> reduced. </w:t>
      </w:r>
    </w:p>
    <w:p w:rsidR="00EB4A97" w:rsidRDefault="00A72EA8" w:rsidP="00846AB6">
      <w:pPr>
        <w:pStyle w:val="H3"/>
      </w:pPr>
      <w:r w:rsidRPr="004A765A">
        <w:t xml:space="preserve">Distribution and Control </w:t>
      </w:r>
    </w:p>
    <w:p w:rsidR="000D53BE" w:rsidRDefault="00A72EA8" w:rsidP="00CF3D78">
      <w:pPr>
        <w:pStyle w:val="Para"/>
      </w:pPr>
      <w:r w:rsidRPr="004A765A">
        <w:t>B</w:t>
      </w:r>
      <w:ins w:id="1085" w:author="DM" w:date="2012-08-19T06:27:00Z">
        <w:r w:rsidR="00EB3A24">
          <w:t>I</w:t>
        </w:r>
      </w:ins>
      <w:del w:id="1086" w:author="DM" w:date="2012-08-19T06:27:00Z">
        <w:r w:rsidRPr="004A765A" w:rsidDel="00EB3A24">
          <w:delText>usiness intelligence</w:delText>
        </w:r>
      </w:del>
      <w:r w:rsidRPr="004A765A">
        <w:t xml:space="preserve"> is not just about tools and their applications; it’s also concerned with distribution and control. Companies should be able to publish reports to the Web and deliver them to a user’s preferred mobile device. However,</w:t>
      </w:r>
      <w:r>
        <w:t xml:space="preserve"> </w:t>
      </w:r>
      <w:r w:rsidRPr="004A765A">
        <w:t>not every employee should have access to every report or analysis</w:t>
      </w:r>
      <w:ins w:id="1087" w:author="DM" w:date="2012-08-19T06:28:00Z">
        <w:r w:rsidR="00EB3A24">
          <w:t>.</w:t>
        </w:r>
      </w:ins>
      <w:del w:id="1088" w:author="DM" w:date="2012-08-19T06:28:00Z">
        <w:r w:rsidRPr="004A765A" w:rsidDel="00EB3A24">
          <w:delText>,</w:delText>
        </w:r>
      </w:del>
      <w:r w:rsidRPr="004A765A">
        <w:t xml:space="preserve"> </w:t>
      </w:r>
      <w:del w:id="1089" w:author="DM" w:date="2012-08-19T06:28:00Z">
        <w:r w:rsidRPr="004A765A" w:rsidDel="00EB3A24">
          <w:delText>and a</w:delText>
        </w:r>
      </w:del>
      <w:ins w:id="1090" w:author="DM" w:date="2012-08-19T06:28:00Z">
        <w:r w:rsidR="00EB3A24">
          <w:t>A</w:t>
        </w:r>
      </w:ins>
      <w:r w:rsidRPr="004A765A">
        <w:t>dministration, monitoring, security, and control are also part of the BI environment.</w:t>
      </w:r>
      <w:r>
        <w:t xml:space="preserve"> </w:t>
      </w:r>
      <w:r w:rsidRPr="004A765A">
        <w:t>Furthermore, the use of commercial BI products does not necessarily mean the elimination of spreadsheets. Rather, BI can provide controlled linkage of spreadsheets to up</w:t>
      </w:r>
      <w:ins w:id="1091" w:author="DM" w:date="2012-08-19T06:28:00Z">
        <w:r w:rsidR="00EB3A24">
          <w:t>-</w:t>
        </w:r>
      </w:ins>
      <w:del w:id="1092" w:author="DM" w:date="2012-08-19T06:28:00Z">
        <w:r w:rsidR="000D53BE" w:rsidDel="00EB3A24">
          <w:delText xml:space="preserve"> </w:delText>
        </w:r>
      </w:del>
      <w:r w:rsidRPr="004A765A">
        <w:t>to</w:t>
      </w:r>
      <w:ins w:id="1093" w:author="DM" w:date="2012-08-19T06:28:00Z">
        <w:r w:rsidR="00EB3A24">
          <w:t>-</w:t>
        </w:r>
      </w:ins>
      <w:del w:id="1094" w:author="DM" w:date="2012-08-19T06:28:00Z">
        <w:r w:rsidR="000D53BE" w:rsidDel="00EB3A24">
          <w:delText xml:space="preserve"> </w:delText>
        </w:r>
      </w:del>
      <w:r w:rsidRPr="004A765A">
        <w:t>date data while enforcing proper distribution and control. This way, spreadsheet chaos is no longer an issue, and trying to determine whose spreadsheet is “more correct” is no longer part of every company meeting.</w:t>
      </w:r>
      <w:r>
        <w:t xml:space="preserve"> </w:t>
      </w:r>
      <w:r w:rsidRPr="004A765A">
        <w:t>The ability to locate and search out relevant reports is also part of the BI landscape, as a report is of little value if no one knows it exists or how to find it</w:t>
      </w:r>
      <w:r w:rsidR="0087306F">
        <w:t xml:space="preserve">. </w:t>
      </w:r>
    </w:p>
    <w:p w:rsidR="00D66347" w:rsidRDefault="00A72EA8" w:rsidP="00CF3D78">
      <w:pPr>
        <w:pStyle w:val="Para"/>
      </w:pPr>
      <w:del w:id="1095" w:author="DM" w:date="2012-08-19T06:28:00Z">
        <w:r w:rsidRPr="004A765A" w:rsidDel="00EB3A24">
          <w:delText xml:space="preserve">The </w:delText>
        </w:r>
        <w:r w:rsidR="000D53BE" w:rsidDel="00EB3A24">
          <w:delText>i</w:delText>
        </w:r>
        <w:r w:rsidRPr="004A765A" w:rsidDel="00EB3A24">
          <w:delText xml:space="preserve">mportance of </w:delText>
        </w:r>
        <w:r w:rsidR="000D53BE" w:rsidDel="00EB3A24">
          <w:delText>d</w:delText>
        </w:r>
      </w:del>
      <w:ins w:id="1096" w:author="DM" w:date="2012-08-19T06:28:00Z">
        <w:r w:rsidR="00EB3A24">
          <w:t>D</w:t>
        </w:r>
      </w:ins>
      <w:r w:rsidRPr="004A765A">
        <w:t xml:space="preserve">ata </w:t>
      </w:r>
      <w:r w:rsidR="000D53BE">
        <w:t>q</w:t>
      </w:r>
      <w:r w:rsidRPr="004A765A">
        <w:t xml:space="preserve">uality </w:t>
      </w:r>
      <w:r w:rsidR="00EA6C6F">
        <w:t>i</w:t>
      </w:r>
      <w:r w:rsidRPr="004A765A">
        <w:t>s of paramount importance in both operational systems and data warehouses. In an operational</w:t>
      </w:r>
      <w:r>
        <w:t xml:space="preserve"> </w:t>
      </w:r>
      <w:r w:rsidRPr="004A765A">
        <w:t>environment</w:t>
      </w:r>
      <w:ins w:id="1097" w:author="DM" w:date="2012-08-19T06:28:00Z">
        <w:r w:rsidR="00EB3A24">
          <w:t>,</w:t>
        </w:r>
      </w:ins>
      <w:r w:rsidRPr="004A765A">
        <w:t xml:space="preserve"> no one wants to ship the wrong order to the wrong address, provide a patient with the wrong medication, or transfer funds to the wrong bank </w:t>
      </w:r>
      <w:r w:rsidRPr="004A765A">
        <w:lastRenderedPageBreak/>
        <w:t>account. In a data warehouse environment</w:t>
      </w:r>
      <w:ins w:id="1098" w:author="DM" w:date="2012-08-19T06:28:00Z">
        <w:r w:rsidR="00EB3A24">
          <w:t>,</w:t>
        </w:r>
      </w:ins>
      <w:r w:rsidRPr="004A765A">
        <w:t xml:space="preserve"> no one wants to make decisions based on incomplete, incorrect, or inconsistent data. The deployment</w:t>
      </w:r>
      <w:r>
        <w:t xml:space="preserve"> </w:t>
      </w:r>
      <w:r w:rsidRPr="004A765A">
        <w:t xml:space="preserve">of data quality tools can help ensure that this does not happen. </w:t>
      </w:r>
    </w:p>
    <w:p w:rsidR="00A72EA8" w:rsidRPr="002B00EF" w:rsidRDefault="00A72EA8" w:rsidP="00CF3D78">
      <w:pPr>
        <w:pStyle w:val="Para"/>
      </w:pPr>
      <w:r w:rsidRPr="004A765A">
        <w:t>By using BI against both operational systems and data warehouses, a company can improve its daily operations and compare current results with historic values to identify trends and head off problems before they become more serious.</w:t>
      </w:r>
    </w:p>
    <w:p w:rsidR="00A72EA8" w:rsidRDefault="00DC2C82" w:rsidP="0014358E">
      <w:pPr>
        <w:pStyle w:val="H3"/>
      </w:pPr>
      <w:r>
        <w:t>Rinse and Repeat Key Processes</w:t>
      </w:r>
    </w:p>
    <w:p w:rsidR="00A72EA8" w:rsidRPr="00D15404" w:rsidRDefault="00A72EA8" w:rsidP="0014358E">
      <w:pPr>
        <w:pStyle w:val="Para"/>
      </w:pPr>
      <w:r w:rsidRPr="002B00EF">
        <w:t>Taking a repeatable process and making it a company standard is a common practice. Sometimes we can take a large component</w:t>
      </w:r>
      <w:r w:rsidRPr="00D15404">
        <w:t xml:space="preserve"> and customize it a bit to work in different situations across the enterprise; other times we can take apart an operation </w:t>
      </w:r>
      <w:r w:rsidR="00610585">
        <w:t>by</w:t>
      </w:r>
      <w:r w:rsidRPr="00D15404">
        <w:t xml:space="preserve"> break</w:t>
      </w:r>
      <w:r w:rsidR="00610585">
        <w:t>ing</w:t>
      </w:r>
      <w:r w:rsidRPr="00D15404">
        <w:t xml:space="preserve"> it into smaller pieces that </w:t>
      </w:r>
      <w:del w:id="1099" w:author="DM" w:date="2012-08-19T06:29:00Z">
        <w:r w:rsidRPr="00D15404" w:rsidDel="00EB3A24">
          <w:delText xml:space="preserve">can </w:delText>
        </w:r>
      </w:del>
      <w:r w:rsidRPr="00D15404">
        <w:t xml:space="preserve">then </w:t>
      </w:r>
      <w:ins w:id="1100" w:author="DM" w:date="2012-08-19T06:29:00Z">
        <w:r w:rsidR="00EB3A24">
          <w:t xml:space="preserve">can </w:t>
        </w:r>
      </w:ins>
      <w:r w:rsidRPr="00D15404">
        <w:t xml:space="preserve">be fit together as needed to help define commonly shared modules. As we work to </w:t>
      </w:r>
      <w:r w:rsidR="00610585">
        <w:t>prevent</w:t>
      </w:r>
      <w:r w:rsidR="00610585" w:rsidRPr="00D15404">
        <w:t xml:space="preserve"> </w:t>
      </w:r>
      <w:r w:rsidRPr="00D15404">
        <w:t>reinventing the wheel in our business processes, the method</w:t>
      </w:r>
      <w:r w:rsidR="00610585">
        <w:t>s</w:t>
      </w:r>
      <w:r w:rsidRPr="00D15404">
        <w:t xml:space="preserve"> </w:t>
      </w:r>
      <w:r w:rsidR="00610585">
        <w:t>by</w:t>
      </w:r>
      <w:r w:rsidRPr="00D15404">
        <w:t xml:space="preserve"> which we manage our projects also requires a standardization of techniques and practices.</w:t>
      </w:r>
    </w:p>
    <w:p w:rsidR="00EA6C6F" w:rsidRDefault="00A72EA8" w:rsidP="00EA6C6F">
      <w:pPr>
        <w:pStyle w:val="Para"/>
      </w:pPr>
      <w:r w:rsidRPr="00D15404">
        <w:t xml:space="preserve">To increase project effectiveness, a </w:t>
      </w:r>
      <w:del w:id="1101" w:author="DM" w:date="2012-08-19T05:06:00Z">
        <w:r w:rsidRPr="00D15404" w:rsidDel="009D3907">
          <w:delText xml:space="preserve">project management </w:delText>
        </w:r>
      </w:del>
      <w:ins w:id="1102" w:author="DM" w:date="2012-08-19T05:06:00Z">
        <w:r w:rsidR="009D3907">
          <w:t xml:space="preserve">PM </w:t>
        </w:r>
      </w:ins>
      <w:r w:rsidRPr="00D15404">
        <w:t xml:space="preserve">workforce has the ability to support and impose standardization </w:t>
      </w:r>
      <w:r w:rsidR="00610585">
        <w:t xml:space="preserve">on many levels </w:t>
      </w:r>
      <w:r w:rsidRPr="00D15404">
        <w:t>over how a company functions. By directing project staff to use processes that focus on scheduling, expense</w:t>
      </w:r>
      <w:ins w:id="1103" w:author="DM" w:date="2012-08-19T06:29:00Z">
        <w:r w:rsidR="00EB3A24">
          <w:t>,</w:t>
        </w:r>
      </w:ins>
      <w:r w:rsidRPr="00D15404">
        <w:t xml:space="preserve"> and cost-to-quality relationships, a more successful portfolio is possible. Establishing these strategies with a sponsored </w:t>
      </w:r>
      <w:ins w:id="1104" w:author="DM" w:date="2012-08-18T12:34:00Z">
        <w:r w:rsidR="00A20921">
          <w:t>PMO</w:t>
        </w:r>
      </w:ins>
      <w:del w:id="1105" w:author="DM" w:date="2012-08-18T12:34:00Z">
        <w:r w:rsidRPr="00D15404" w:rsidDel="00A20921">
          <w:delText>project management office</w:delText>
        </w:r>
      </w:del>
      <w:r w:rsidRPr="00D15404">
        <w:t xml:space="preserve"> dedicated to overseeing their implementation can generate a stronger, more refined and professional business environment that is reliable and dependable</w:t>
      </w:r>
      <w:ins w:id="1106" w:author="DM" w:date="2012-08-19T06:29:00Z">
        <w:r w:rsidR="00EB3A24">
          <w:t>—</w:t>
        </w:r>
      </w:ins>
      <w:del w:id="1107" w:author="DM" w:date="2012-08-19T06:29:00Z">
        <w:r w:rsidR="00C12F6B" w:rsidDel="00EB3A24">
          <w:delText xml:space="preserve"> – </w:delText>
        </w:r>
      </w:del>
      <w:r w:rsidRPr="00D15404">
        <w:t>and thus more attractive to customers.</w:t>
      </w:r>
    </w:p>
    <w:p w:rsidR="00EA6C6F" w:rsidRDefault="00A72EA8" w:rsidP="00EA6C6F">
      <w:pPr>
        <w:pStyle w:val="H3"/>
      </w:pPr>
      <w:r w:rsidRPr="00D15404">
        <w:t>Why Standards?</w:t>
      </w:r>
    </w:p>
    <w:p w:rsidR="00A72EA8" w:rsidRPr="00D15404" w:rsidRDefault="00A72EA8" w:rsidP="00EA6C6F">
      <w:pPr>
        <w:pStyle w:val="Para"/>
      </w:pPr>
      <w:r w:rsidRPr="00D15404">
        <w:t xml:space="preserve">Higher levels of specific </w:t>
      </w:r>
      <w:del w:id="1108" w:author="DM" w:date="2012-08-19T05:06:00Z">
        <w:r w:rsidRPr="00D15404" w:rsidDel="009D3907">
          <w:delText xml:space="preserve">project management </w:delText>
        </w:r>
      </w:del>
      <w:ins w:id="1109" w:author="DM" w:date="2012-08-19T05:06:00Z">
        <w:r w:rsidR="009D3907">
          <w:t xml:space="preserve">PM </w:t>
        </w:r>
      </w:ins>
      <w:r w:rsidRPr="00D15404">
        <w:t xml:space="preserve">standardization have demonstrated that </w:t>
      </w:r>
      <w:del w:id="1110" w:author="DM" w:date="2012-08-19T06:30:00Z">
        <w:r w:rsidRPr="00D15404" w:rsidDel="00EB3A24">
          <w:delText xml:space="preserve">there are </w:delText>
        </w:r>
      </w:del>
      <w:r w:rsidRPr="00D15404">
        <w:t xml:space="preserve">increased </w:t>
      </w:r>
      <w:del w:id="1111" w:author="Jeff Jacobson" w:date="2012-09-05T14:58:00Z">
        <w:r w:rsidRPr="00D15404" w:rsidDel="00D2141E">
          <w:delText>levels</w:delText>
        </w:r>
      </w:del>
      <w:ins w:id="1112" w:author="DM" w:date="2012-08-19T06:30:00Z">
        <w:del w:id="1113" w:author="Jeff Jacobson" w:date="2012-09-05T14:58:00Z">
          <w:r w:rsidR="00EB3A24" w:rsidDel="00D2141E">
            <w:rPr>
              <w:rStyle w:val="QueryInline"/>
            </w:rPr>
            <w:delText>[AU: reword without repeating levels, for clarity]</w:delText>
          </w:r>
        </w:del>
      </w:ins>
      <w:del w:id="1114" w:author="Jeff Jacobson" w:date="2012-09-05T14:58:00Z">
        <w:r w:rsidRPr="00D15404" w:rsidDel="00D2141E">
          <w:delText xml:space="preserve"> of</w:delText>
        </w:r>
      </w:del>
      <w:r w:rsidRPr="00D15404">
        <w:t xml:space="preserve"> project effectiveness </w:t>
      </w:r>
      <w:del w:id="1115" w:author="DM" w:date="2012-08-19T06:30:00Z">
        <w:r w:rsidRPr="00D15404" w:rsidDel="00EB3A24">
          <w:delText xml:space="preserve">that </w:delText>
        </w:r>
      </w:del>
      <w:r w:rsidRPr="00D15404">
        <w:t>can encompass a variety of industries</w:t>
      </w:r>
      <w:ins w:id="1116" w:author="Tim Runcie" w:date="2012-09-13T11:56:00Z">
        <w:r w:rsidR="00020DCD">
          <w:t xml:space="preserve">. </w:t>
        </w:r>
        <w:del w:id="1117" w:author="Jeff Jacobson" w:date="2012-09-13T17:48:00Z">
          <w:r w:rsidR="00020DCD" w:rsidDel="00567690">
            <w:delText xml:space="preserve"> </w:delText>
          </w:r>
        </w:del>
      </w:ins>
      <w:ins w:id="1118" w:author="Tim Runcie" w:date="2012-09-13T11:57:00Z">
        <w:r w:rsidR="00020DCD">
          <w:t>For example</w:t>
        </w:r>
      </w:ins>
      <w:ins w:id="1119" w:author="Jeff Jacobson" w:date="2012-09-13T17:48:00Z">
        <w:r w:rsidR="00567690">
          <w:t>,</w:t>
        </w:r>
      </w:ins>
      <w:ins w:id="1120" w:author="Tim Runcie" w:date="2012-09-13T11:57:00Z">
        <w:r w:rsidR="00020DCD">
          <w:t xml:space="preserve"> organizations will highly tailor a PM </w:t>
        </w:r>
        <w:proofErr w:type="gramStart"/>
        <w:r w:rsidR="00020DCD">
          <w:t>lifecycle</w:t>
        </w:r>
        <w:proofErr w:type="gramEnd"/>
        <w:r w:rsidR="00020DCD">
          <w:t xml:space="preserve"> to their needs, like manufacturing over construction.</w:t>
        </w:r>
        <w:del w:id="1121" w:author="Jeff Jacobson" w:date="2012-09-13T17:49:00Z">
          <w:r w:rsidR="00020DCD" w:rsidDel="00567690">
            <w:delText xml:space="preserve">  </w:delText>
          </w:r>
        </w:del>
      </w:ins>
      <w:ins w:id="1122" w:author="DM" w:date="2012-08-19T06:30:00Z">
        <w:del w:id="1123" w:author="Jeff Jacobson" w:date="2012-09-13T17:49:00Z">
          <w:r w:rsidR="00EB3A24" w:rsidDel="00567690">
            <w:rPr>
              <w:rStyle w:val="QueryInline"/>
            </w:rPr>
            <w:delText>[</w:delText>
          </w:r>
          <w:commentRangeStart w:id="1124"/>
          <w:r w:rsidR="00EB3A24" w:rsidDel="00567690">
            <w:rPr>
              <w:rStyle w:val="QueryInline"/>
            </w:rPr>
            <w:delText>AU: meaning unclear]</w:delText>
          </w:r>
        </w:del>
      </w:ins>
      <w:commentRangeEnd w:id="1124"/>
      <w:del w:id="1125" w:author="Jeff Jacobson" w:date="2012-09-13T17:49:00Z">
        <w:r w:rsidR="00020DCD" w:rsidDel="00567690">
          <w:rPr>
            <w:rStyle w:val="CommentReference"/>
            <w:rFonts w:asciiTheme="minorHAnsi" w:eastAsiaTheme="minorHAnsi" w:hAnsiTheme="minorHAnsi" w:cstheme="minorBidi"/>
            <w:snapToGrid/>
          </w:rPr>
          <w:commentReference w:id="1124"/>
        </w:r>
      </w:del>
      <w:r w:rsidRPr="00D15404">
        <w:t xml:space="preserve">. Bringing in standardization to an enterprise </w:t>
      </w:r>
      <w:del w:id="1126" w:author="DM" w:date="2012-08-19T06:30:00Z">
        <w:r w:rsidRPr="00D15404" w:rsidDel="00EB3A24">
          <w:delText xml:space="preserve">however </w:delText>
        </w:r>
      </w:del>
      <w:r w:rsidRPr="00D15404">
        <w:t>does not guarantee</w:t>
      </w:r>
      <w:ins w:id="1127" w:author="DM" w:date="2012-08-19T06:30:00Z">
        <w:r w:rsidR="00EB3A24">
          <w:t>, however,</w:t>
        </w:r>
      </w:ins>
      <w:r w:rsidRPr="00D15404">
        <w:t xml:space="preserve"> that there will be universal implementation success. Even when </w:t>
      </w:r>
      <w:del w:id="1128" w:author="DM" w:date="2012-08-19T06:31:00Z">
        <w:r w:rsidRPr="00D15404" w:rsidDel="00EB3A24">
          <w:delText xml:space="preserve">developing </w:delText>
        </w:r>
      </w:del>
      <w:r w:rsidRPr="00D15404">
        <w:t xml:space="preserve">an inclusive and integrated </w:t>
      </w:r>
      <w:del w:id="1129" w:author="DM" w:date="2012-08-19T05:06:00Z">
        <w:r w:rsidRPr="00D15404" w:rsidDel="009D3907">
          <w:delText xml:space="preserve">project management </w:delText>
        </w:r>
      </w:del>
      <w:ins w:id="1130" w:author="DM" w:date="2012-08-19T05:06:00Z">
        <w:r w:rsidR="009D3907">
          <w:t xml:space="preserve">PM </w:t>
        </w:r>
      </w:ins>
      <w:r w:rsidRPr="00D15404">
        <w:t>culture, construct</w:t>
      </w:r>
      <w:r w:rsidR="000461F6">
        <w:t xml:space="preserve"> set</w:t>
      </w:r>
      <w:ins w:id="1131" w:author="DM" w:date="2012-08-19T06:30:00Z">
        <w:r w:rsidR="00EB3A24">
          <w:t>,</w:t>
        </w:r>
      </w:ins>
      <w:r w:rsidRPr="00D15404">
        <w:t xml:space="preserve"> and system</w:t>
      </w:r>
      <w:ins w:id="1132" w:author="DM" w:date="2012-08-19T06:31:00Z">
        <w:r w:rsidR="00EB3A24">
          <w:t xml:space="preserve"> is developed</w:t>
        </w:r>
      </w:ins>
      <w:r w:rsidRPr="00D15404">
        <w:t>, there is no surefire winning formula that will bring about project effectiveness.</w:t>
      </w:r>
    </w:p>
    <w:p w:rsidR="00A72EA8" w:rsidRPr="00D15404" w:rsidRDefault="00A72EA8" w:rsidP="0014358E">
      <w:pPr>
        <w:pStyle w:val="Para"/>
      </w:pPr>
      <w:r w:rsidRPr="00D15404">
        <w:lastRenderedPageBreak/>
        <w:t xml:space="preserve">There is always the challenge of trying to meet </w:t>
      </w:r>
      <w:del w:id="1133" w:author="DM" w:date="2012-08-19T06:31:00Z">
        <w:r w:rsidRPr="00D15404" w:rsidDel="00661337">
          <w:delText xml:space="preserve">the needs of </w:delText>
        </w:r>
      </w:del>
      <w:r w:rsidR="001D5E88">
        <w:t xml:space="preserve">stakeholder requirements or project </w:t>
      </w:r>
      <w:r w:rsidRPr="00D15404">
        <w:t xml:space="preserve">deliverables and </w:t>
      </w:r>
      <w:del w:id="1134" w:author="DM" w:date="2012-08-19T06:31:00Z">
        <w:r w:rsidRPr="00D15404" w:rsidDel="00661337">
          <w:delText xml:space="preserve">getting them </w:delText>
        </w:r>
      </w:del>
      <w:r w:rsidRPr="00D15404">
        <w:t>complet</w:t>
      </w:r>
      <w:ins w:id="1135" w:author="DM" w:date="2012-08-19T06:31:00Z">
        <w:r w:rsidR="00661337">
          <w:t>ing</w:t>
        </w:r>
      </w:ins>
      <w:del w:id="1136" w:author="DM" w:date="2012-08-19T06:31:00Z">
        <w:r w:rsidRPr="00D15404" w:rsidDel="00661337">
          <w:delText>ed</w:delText>
        </w:r>
      </w:del>
      <w:ins w:id="1137" w:author="DM" w:date="2012-08-19T06:31:00Z">
        <w:r w:rsidR="00661337">
          <w:t xml:space="preserve"> them</w:t>
        </w:r>
      </w:ins>
      <w:r w:rsidRPr="00D15404">
        <w:t xml:space="preserve"> as fast and efficiently as possible. It is a consistent demand from the beginning to the end of the project and may even extend beyond the normal project parameters. Keeping deliveries within agreed-</w:t>
      </w:r>
      <w:del w:id="1138" w:author="DM" w:date="2012-08-19T06:31:00Z">
        <w:r w:rsidRPr="00D15404" w:rsidDel="00661337">
          <w:delText>up</w:delText>
        </w:r>
      </w:del>
      <w:r w:rsidRPr="00D15404">
        <w:t>on time</w:t>
      </w:r>
      <w:ins w:id="1139" w:author="DM" w:date="2012-08-19T06:31:00Z">
        <w:r w:rsidR="00661337">
          <w:t xml:space="preserve"> </w:t>
        </w:r>
      </w:ins>
      <w:r w:rsidRPr="00D15404">
        <w:t>frames, costs</w:t>
      </w:r>
      <w:ins w:id="1140" w:author="DM" w:date="2012-08-19T06:31:00Z">
        <w:r w:rsidR="00661337">
          <w:t>,</w:t>
        </w:r>
      </w:ins>
      <w:r w:rsidRPr="00D15404">
        <w:t xml:space="preserve"> and standards of excellence is </w:t>
      </w:r>
      <w:del w:id="1141" w:author="Odum, Amy - Hoboken" w:date="2012-08-27T16:05:00Z">
        <w:r w:rsidRPr="00D15404" w:rsidDel="00AE5F6F">
          <w:delText xml:space="preserve">expected </w:delText>
        </w:r>
      </w:del>
      <w:ins w:id="1142" w:author="Odum, Amy - Hoboken" w:date="2012-08-27T16:05:00Z">
        <w:r w:rsidR="00AE5F6F">
          <w:t>required</w:t>
        </w:r>
        <w:r w:rsidR="00AE5F6F" w:rsidRPr="00D15404">
          <w:t xml:space="preserve"> </w:t>
        </w:r>
      </w:ins>
      <w:r w:rsidRPr="00D15404">
        <w:t xml:space="preserve">in order to remain competitive and support a professional identity in the industry. No matter how technology or business needs may change, </w:t>
      </w:r>
      <w:del w:id="1143" w:author="DM" w:date="2012-08-19T06:32:00Z">
        <w:r w:rsidRPr="00D15404" w:rsidDel="00661337">
          <w:delText xml:space="preserve">to remain a </w:delText>
        </w:r>
      </w:del>
      <w:r w:rsidRPr="00D15404">
        <w:t>leader</w:t>
      </w:r>
      <w:ins w:id="1144" w:author="DM" w:date="2012-08-19T06:32:00Z">
        <w:r w:rsidR="00661337">
          <w:t>s</w:t>
        </w:r>
      </w:ins>
      <w:r w:rsidRPr="00D15404">
        <w:t xml:space="preserve"> </w:t>
      </w:r>
      <w:ins w:id="1145" w:author="DM" w:date="2012-08-19T06:32:00Z">
        <w:r w:rsidR="00661337">
          <w:t xml:space="preserve">must </w:t>
        </w:r>
      </w:ins>
      <w:del w:id="1146" w:author="DM" w:date="2012-08-19T06:32:00Z">
        <w:r w:rsidRPr="00D15404" w:rsidDel="00661337">
          <w:delText xml:space="preserve">one needs to </w:delText>
        </w:r>
      </w:del>
      <w:r w:rsidRPr="00D15404">
        <w:t>be adaptable to remain valid.</w:t>
      </w:r>
    </w:p>
    <w:p w:rsidR="00A72EA8" w:rsidRPr="00D15404" w:rsidRDefault="00A72EA8" w:rsidP="0014358E">
      <w:pPr>
        <w:pStyle w:val="Para"/>
      </w:pPr>
      <w:r w:rsidRPr="00D15404">
        <w:t xml:space="preserve">The increasing speed of </w:t>
      </w:r>
      <w:r w:rsidR="004B0214">
        <w:t xml:space="preserve">delivering a PPM </w:t>
      </w:r>
      <w:r w:rsidR="00C36A6B">
        <w:t>system</w:t>
      </w:r>
      <w:r w:rsidR="004B0214">
        <w:t xml:space="preserve"> </w:t>
      </w:r>
      <w:r w:rsidR="00701FF6">
        <w:t xml:space="preserve">is a strong force in the </w:t>
      </w:r>
      <w:r w:rsidRPr="00D15404">
        <w:t>aggre</w:t>
      </w:r>
      <w:r w:rsidR="00701FF6">
        <w:t>ssive technology markets that we are currently experiencing</w:t>
      </w:r>
      <w:r w:rsidRPr="00D15404">
        <w:t xml:space="preserve">. </w:t>
      </w:r>
      <w:r w:rsidR="004B0214">
        <w:t>Organizations typically decide what types of products or solutions</w:t>
      </w:r>
      <w:r w:rsidR="00C36A6B">
        <w:t xml:space="preserve"> to prioritize and engage in</w:t>
      </w:r>
      <w:r w:rsidRPr="00D15404">
        <w:t xml:space="preserve"> by </w:t>
      </w:r>
      <w:ins w:id="1147" w:author="DM" w:date="2012-08-19T06:32:00Z">
        <w:r w:rsidR="00661337">
          <w:t>comparing</w:t>
        </w:r>
      </w:ins>
      <w:del w:id="1148" w:author="DM" w:date="2012-08-19T06:32:00Z">
        <w:r w:rsidR="004B0214" w:rsidDel="00661337">
          <w:delText>reviewing</w:delText>
        </w:r>
      </w:del>
      <w:r w:rsidR="004B0214">
        <w:t xml:space="preserve"> the </w:t>
      </w:r>
      <w:r w:rsidRPr="00D15404">
        <w:t xml:space="preserve">applications or products with how rapidly they can be distributed. The pace of industry changes and their accompanying needs accelerates at a rate that puts demands on projects designed to support this growth. </w:t>
      </w:r>
      <w:del w:id="1149" w:author="DM" w:date="2012-08-19T06:33:00Z">
        <w:r w:rsidRPr="00D15404" w:rsidDel="00661337">
          <w:delText>As a result, b</w:delText>
        </w:r>
      </w:del>
      <w:ins w:id="1150" w:author="DM" w:date="2012-08-19T06:33:00Z">
        <w:r w:rsidR="00661337">
          <w:t>B</w:t>
        </w:r>
      </w:ins>
      <w:r w:rsidRPr="00D15404">
        <w:t>oth hardware and software development efforts are affected</w:t>
      </w:r>
      <w:del w:id="1151" w:author="DM" w:date="2012-08-19T06:33:00Z">
        <w:r w:rsidRPr="00D15404" w:rsidDel="00661337">
          <w:delText xml:space="preserve"> by this</w:delText>
        </w:r>
      </w:del>
      <w:r w:rsidRPr="00D15404">
        <w:t>; they are also pushed to have shorter and shorter cycle times.</w:t>
      </w:r>
    </w:p>
    <w:p w:rsidR="00A72EA8" w:rsidRPr="00D15404" w:rsidRDefault="00150036" w:rsidP="0014358E">
      <w:pPr>
        <w:pStyle w:val="Para"/>
      </w:pPr>
      <w:ins w:id="1152" w:author="DM" w:date="2012-08-19T06:34:00Z">
        <w:r>
          <w:t>A key feature i</w:t>
        </w:r>
      </w:ins>
      <w:del w:id="1153" w:author="DM" w:date="2012-08-19T06:34:00Z">
        <w:r w:rsidR="00C36A6B" w:rsidDel="00150036">
          <w:delText>I</w:delText>
        </w:r>
      </w:del>
      <w:r w:rsidR="00C36A6B">
        <w:t xml:space="preserve">n leveraging a </w:t>
      </w:r>
      <w:ins w:id="1154" w:author="DM" w:date="2012-08-19T06:34:00Z">
        <w:r w:rsidR="00661337">
          <w:t>p</w:t>
        </w:r>
      </w:ins>
      <w:del w:id="1155" w:author="DM" w:date="2012-08-19T06:34:00Z">
        <w:r w:rsidR="00C36A6B" w:rsidDel="00661337">
          <w:delText>P</w:delText>
        </w:r>
      </w:del>
      <w:r w:rsidR="00C36A6B">
        <w:t xml:space="preserve">roject </w:t>
      </w:r>
      <w:del w:id="1156" w:author="DM" w:date="2012-08-19T06:34:00Z">
        <w:r w:rsidR="00C36A6B" w:rsidDel="00661337">
          <w:delText>S</w:delText>
        </w:r>
      </w:del>
      <w:ins w:id="1157" w:author="DM" w:date="2012-08-19T06:34:00Z">
        <w:r w:rsidR="00661337">
          <w:t>s</w:t>
        </w:r>
      </w:ins>
      <w:r w:rsidR="00C36A6B">
        <w:t>ystem</w:t>
      </w:r>
      <w:del w:id="1158" w:author="DM" w:date="2012-08-19T06:35:00Z">
        <w:r w:rsidR="00C36A6B" w:rsidDel="00150036">
          <w:delText>,</w:delText>
        </w:r>
      </w:del>
      <w:r w:rsidR="00C36A6B">
        <w:t xml:space="preserve"> </w:t>
      </w:r>
      <w:ins w:id="1159" w:author="DM" w:date="2012-08-19T06:35:00Z">
        <w:r>
          <w:t xml:space="preserve">is </w:t>
        </w:r>
      </w:ins>
      <w:r w:rsidR="00C36A6B">
        <w:t>the ability to manage</w:t>
      </w:r>
      <w:r w:rsidR="00696DFB">
        <w:t>,</w:t>
      </w:r>
      <w:r w:rsidR="00C36A6B">
        <w:t xml:space="preserve"> track</w:t>
      </w:r>
      <w:ins w:id="1160" w:author="DM" w:date="2012-08-19T06:34:00Z">
        <w:r w:rsidR="00661337">
          <w:t>,</w:t>
        </w:r>
      </w:ins>
      <w:r w:rsidR="00C36A6B">
        <w:t xml:space="preserve"> and </w:t>
      </w:r>
      <w:del w:id="1161" w:author="DM" w:date="2012-08-19T06:34:00Z">
        <w:r w:rsidR="00E02F5A" w:rsidDel="00661337">
          <w:delText xml:space="preserve">to </w:delText>
        </w:r>
      </w:del>
      <w:r w:rsidR="00C36A6B">
        <w:t xml:space="preserve">ensure that </w:t>
      </w:r>
      <w:r w:rsidR="00A72EA8" w:rsidRPr="00D15404">
        <w:t xml:space="preserve">projects </w:t>
      </w:r>
      <w:r w:rsidR="00C36A6B">
        <w:t xml:space="preserve">are </w:t>
      </w:r>
      <w:r w:rsidR="00A72EA8" w:rsidRPr="00D15404">
        <w:t xml:space="preserve">focused on goals that </w:t>
      </w:r>
      <w:r w:rsidR="00C36A6B">
        <w:t xml:space="preserve">organizations </w:t>
      </w:r>
      <w:r w:rsidR="00A72EA8" w:rsidRPr="00D15404">
        <w:t>are motivated</w:t>
      </w:r>
      <w:r w:rsidR="00E02F5A">
        <w:t xml:space="preserve"> by</w:t>
      </w:r>
      <w:del w:id="1162" w:author="DM" w:date="2012-08-19T06:35:00Z">
        <w:r w:rsidR="00E02F5A" w:rsidDel="00150036">
          <w:delText xml:space="preserve"> i</w:delText>
        </w:r>
        <w:r w:rsidR="0064628A" w:rsidDel="00150036">
          <w:delText>s</w:delText>
        </w:r>
      </w:del>
      <w:del w:id="1163" w:author="DM" w:date="2012-08-19T06:34:00Z">
        <w:r w:rsidR="00E02F5A" w:rsidDel="00150036">
          <w:delText xml:space="preserve"> a key feature</w:delText>
        </w:r>
      </w:del>
      <w:r w:rsidR="00E02F5A">
        <w:t xml:space="preserve">. In many organizations, planners and senior management are highly focused on </w:t>
      </w:r>
      <w:r w:rsidR="00A72EA8" w:rsidRPr="00D15404">
        <w:t>cost factors</w:t>
      </w:r>
      <w:r w:rsidR="00C36A6B">
        <w:t xml:space="preserve">, so the ability of Microsoft’s PPM system to ingrate with </w:t>
      </w:r>
      <w:ins w:id="1164" w:author="DM" w:date="2012-08-19T06:35:00Z">
        <w:r w:rsidRPr="00150036">
          <w:t xml:space="preserve">enterprise resource planning </w:t>
        </w:r>
        <w:r>
          <w:t>(</w:t>
        </w:r>
      </w:ins>
      <w:r w:rsidR="00C36A6B">
        <w:t>ERP</w:t>
      </w:r>
      <w:ins w:id="1165" w:author="DM" w:date="2012-08-19T06:35:00Z">
        <w:r>
          <w:t>)</w:t>
        </w:r>
      </w:ins>
      <w:r w:rsidR="00C36A6B">
        <w:t xml:space="preserve"> systems</w:t>
      </w:r>
      <w:ins w:id="1166" w:author="DM" w:date="2012-08-19T06:35:00Z">
        <w:r>
          <w:t>,</w:t>
        </w:r>
      </w:ins>
      <w:r w:rsidR="00C36A6B">
        <w:t xml:space="preserve"> </w:t>
      </w:r>
      <w:del w:id="1167" w:author="DM" w:date="2012-08-19T06:35:00Z">
        <w:r w:rsidR="0085304B" w:rsidDel="00150036">
          <w:delText>(</w:delText>
        </w:r>
      </w:del>
      <w:r w:rsidR="00C36A6B">
        <w:t xml:space="preserve">including </w:t>
      </w:r>
      <w:del w:id="1168" w:author="Odum, Amy - Hoboken" w:date="2012-08-27T16:05:00Z">
        <w:r w:rsidR="00C36A6B" w:rsidDel="00AE5F6F">
          <w:delText>D</w:delText>
        </w:r>
      </w:del>
      <w:ins w:id="1169" w:author="Odum, Amy - Hoboken" w:date="2012-08-27T16:05:00Z">
        <w:r w:rsidR="00AE5F6F">
          <w:t>d</w:t>
        </w:r>
      </w:ins>
      <w:r w:rsidR="00C36A6B">
        <w:t>ynamics</w:t>
      </w:r>
      <w:del w:id="1170" w:author="DM" w:date="2012-08-19T06:35:00Z">
        <w:r w:rsidR="0085304B" w:rsidDel="00150036">
          <w:delText>)</w:delText>
        </w:r>
      </w:del>
      <w:r w:rsidR="00C36A6B">
        <w:t xml:space="preserve"> is a</w:t>
      </w:r>
      <w:r w:rsidR="00E02F5A">
        <w:t xml:space="preserve">n example of where working in the Microsoft </w:t>
      </w:r>
      <w:del w:id="1171" w:author="Odum, Amy - Hoboken" w:date="2012-08-27T16:05:00Z">
        <w:r w:rsidR="00E02F5A" w:rsidDel="00AE5F6F">
          <w:delText>S</w:delText>
        </w:r>
      </w:del>
      <w:ins w:id="1172" w:author="Odum, Amy - Hoboken" w:date="2012-08-27T16:05:00Z">
        <w:r w:rsidR="00AE5F6F">
          <w:t>s</w:t>
        </w:r>
      </w:ins>
      <w:r w:rsidR="00E02F5A">
        <w:t>tack</w:t>
      </w:r>
      <w:r w:rsidR="0085304B">
        <w:t xml:space="preserve"> </w:t>
      </w:r>
      <w:commentRangeStart w:id="1173"/>
      <w:ins w:id="1174" w:author="Odum, Amy - Hoboken" w:date="2012-08-27T16:05:00Z">
        <w:del w:id="1175" w:author="Jeff Jacobson" w:date="2012-09-13T17:50:00Z">
          <w:r w:rsidR="00AE5F6F" w:rsidDel="00584A8A">
            <w:rPr>
              <w:rStyle w:val="QueryInline"/>
            </w:rPr>
            <w:delText>[AU: was lowercase at earlier use]</w:delText>
          </w:r>
        </w:del>
      </w:ins>
      <w:commentRangeEnd w:id="1173"/>
      <w:r w:rsidR="00D2141E">
        <w:rPr>
          <w:rStyle w:val="CommentReference"/>
          <w:rFonts w:asciiTheme="minorHAnsi" w:eastAsiaTheme="minorHAnsi" w:hAnsiTheme="minorHAnsi" w:cstheme="minorBidi"/>
          <w:snapToGrid/>
        </w:rPr>
        <w:commentReference w:id="1173"/>
      </w:r>
      <w:r w:rsidR="0085304B">
        <w:t xml:space="preserve">provides a higher value. </w:t>
      </w:r>
      <w:del w:id="1176" w:author="DM" w:date="2012-08-19T06:36:00Z">
        <w:r w:rsidR="00E02F5A" w:rsidDel="00150036">
          <w:delText>There are o</w:delText>
        </w:r>
      </w:del>
      <w:ins w:id="1177" w:author="DM" w:date="2012-08-19T06:36:00Z">
        <w:r>
          <w:t>O</w:t>
        </w:r>
      </w:ins>
      <w:r w:rsidR="00E02F5A">
        <w:t>ther organizations, including our company</w:t>
      </w:r>
      <w:ins w:id="1178" w:author="DM" w:date="2012-08-19T06:36:00Z">
        <w:r>
          <w:t>,</w:t>
        </w:r>
      </w:ins>
      <w:r w:rsidR="00E02F5A">
        <w:t xml:space="preserve"> Advisicon</w:t>
      </w:r>
      <w:r w:rsidR="0085304B">
        <w:t>,</w:t>
      </w:r>
      <w:r w:rsidR="00E02F5A">
        <w:t xml:space="preserve"> </w:t>
      </w:r>
      <w:del w:id="1179" w:author="DM" w:date="2012-08-19T06:36:00Z">
        <w:r w:rsidR="00E02F5A" w:rsidDel="00150036">
          <w:delText xml:space="preserve">who </w:delText>
        </w:r>
      </w:del>
      <w:r w:rsidR="00E02F5A">
        <w:t>have built connectors to other ERP systems to move key actuals over and integrate them with Project data.</w:t>
      </w:r>
      <w:r w:rsidR="00A72EA8" w:rsidRPr="00D15404">
        <w:t xml:space="preserve"> </w:t>
      </w:r>
      <w:r w:rsidR="008A7F04">
        <w:t>While we may yearn for the latest gizmos, gadgets</w:t>
      </w:r>
      <w:ins w:id="1180" w:author="DM" w:date="2012-08-19T06:36:00Z">
        <w:r>
          <w:t>,</w:t>
        </w:r>
      </w:ins>
      <w:r w:rsidR="008A7F04">
        <w:t xml:space="preserve"> and other kinds of improvements, in the end, </w:t>
      </w:r>
      <w:del w:id="1181" w:author="DM" w:date="2012-08-19T06:36:00Z">
        <w:r w:rsidR="008A7F04" w:rsidDel="00150036">
          <w:delText xml:space="preserve">the </w:delText>
        </w:r>
      </w:del>
      <w:r w:rsidR="008A7F04">
        <w:t>cost is more of a factor in the decision on whether to purchase and support new offerings.</w:t>
      </w:r>
      <w:r w:rsidR="00A72EA8" w:rsidRPr="00D15404">
        <w:t xml:space="preserve"> Cost-driven competition has pushed us to be more economical in our development processes and more conservative in our builds, thereby </w:t>
      </w:r>
      <w:r w:rsidR="00765DD5">
        <w:t>pursuing</w:t>
      </w:r>
      <w:r w:rsidR="00765DD5" w:rsidRPr="00D15404">
        <w:t xml:space="preserve"> </w:t>
      </w:r>
      <w:r w:rsidR="00A72EA8" w:rsidRPr="00D15404">
        <w:t xml:space="preserve">more refined efforts that may </w:t>
      </w:r>
      <w:r w:rsidR="009C2C82">
        <w:t>result in</w:t>
      </w:r>
      <w:r w:rsidR="00A72EA8" w:rsidRPr="00D15404">
        <w:t xml:space="preserve"> less product diversity.</w:t>
      </w:r>
    </w:p>
    <w:p w:rsidR="00BF299A" w:rsidRDefault="00A72EA8" w:rsidP="0014358E">
      <w:pPr>
        <w:pStyle w:val="Para"/>
      </w:pPr>
      <w:r w:rsidRPr="00D15404">
        <w:t xml:space="preserve">Yet another concern may lie in </w:t>
      </w:r>
      <w:r w:rsidR="00561A6E">
        <w:t>focusing</w:t>
      </w:r>
      <w:r w:rsidR="00561A6E" w:rsidRPr="00D15404">
        <w:t xml:space="preserve"> </w:t>
      </w:r>
      <w:r w:rsidRPr="00D15404">
        <w:t xml:space="preserve">efforts on </w:t>
      </w:r>
      <w:ins w:id="1182" w:author="DM" w:date="2012-08-19T06:36:00Z">
        <w:r w:rsidR="00150036">
          <w:t>product</w:t>
        </w:r>
      </w:ins>
      <w:del w:id="1183" w:author="DM" w:date="2012-08-19T06:37:00Z">
        <w:r w:rsidRPr="00D15404" w:rsidDel="00150036">
          <w:delText>the</w:delText>
        </w:r>
      </w:del>
      <w:r w:rsidRPr="00D15404">
        <w:t xml:space="preserve"> quality</w:t>
      </w:r>
      <w:del w:id="1184" w:author="DM" w:date="2012-08-19T06:37:00Z">
        <w:r w:rsidRPr="00D15404" w:rsidDel="00150036">
          <w:delText xml:space="preserve"> of a product</w:delText>
        </w:r>
      </w:del>
      <w:r w:rsidRPr="00D15404">
        <w:t xml:space="preserve">. In </w:t>
      </w:r>
      <w:r w:rsidR="00BF299A">
        <w:t>an organization</w:t>
      </w:r>
      <w:r w:rsidR="0085304B">
        <w:t>’</w:t>
      </w:r>
      <w:r w:rsidR="00BF299A">
        <w:t>s</w:t>
      </w:r>
      <w:r w:rsidR="00BF299A" w:rsidRPr="00D15404">
        <w:t xml:space="preserve"> </w:t>
      </w:r>
      <w:r w:rsidRPr="00D15404">
        <w:t xml:space="preserve">desire to shorten </w:t>
      </w:r>
      <w:r w:rsidR="00561A6E" w:rsidRPr="00D15404">
        <w:t>time</w:t>
      </w:r>
      <w:del w:id="1185" w:author="DM" w:date="2012-08-19T06:37:00Z">
        <w:r w:rsidR="00B82D11" w:rsidDel="00150036">
          <w:delText>-</w:delText>
        </w:r>
      </w:del>
      <w:ins w:id="1186" w:author="DM" w:date="2012-08-19T06:37:00Z">
        <w:r w:rsidR="00150036">
          <w:t xml:space="preserve"> </w:t>
        </w:r>
      </w:ins>
      <w:r w:rsidR="00561A6E" w:rsidRPr="00D15404">
        <w:t>to</w:t>
      </w:r>
      <w:del w:id="1187" w:author="DM" w:date="2012-08-19T06:37:00Z">
        <w:r w:rsidR="00B82D11" w:rsidDel="00150036">
          <w:delText>-</w:delText>
        </w:r>
      </w:del>
      <w:ins w:id="1188" w:author="DM" w:date="2012-08-19T06:37:00Z">
        <w:r w:rsidR="00150036">
          <w:t xml:space="preserve"> </w:t>
        </w:r>
      </w:ins>
      <w:r w:rsidRPr="00D15404">
        <w:t xml:space="preserve">delivery and keep costs down, the quality of project deliverables can </w:t>
      </w:r>
      <w:r w:rsidR="00561A6E">
        <w:t>suffer</w:t>
      </w:r>
      <w:r w:rsidRPr="00D15404">
        <w:t xml:space="preserve">. It is </w:t>
      </w:r>
      <w:del w:id="1189" w:author="DM" w:date="2012-08-19T06:38:00Z">
        <w:r w:rsidRPr="00D15404" w:rsidDel="004C04D0">
          <w:delText xml:space="preserve">an </w:delText>
        </w:r>
      </w:del>
      <w:r w:rsidRPr="00D15404">
        <w:t xml:space="preserve">important </w:t>
      </w:r>
      <w:del w:id="1190" w:author="DM" w:date="2012-08-19T06:38:00Z">
        <w:r w:rsidRPr="00D15404" w:rsidDel="004C04D0">
          <w:delText xml:space="preserve">point </w:delText>
        </w:r>
      </w:del>
      <w:r w:rsidR="00BF299A">
        <w:t xml:space="preserve">to </w:t>
      </w:r>
      <w:r w:rsidR="00F86B1E">
        <w:t>balance</w:t>
      </w:r>
      <w:r w:rsidR="00F86B1E" w:rsidRPr="00D15404">
        <w:t xml:space="preserve"> </w:t>
      </w:r>
      <w:r w:rsidR="0085304B">
        <w:t xml:space="preserve">producing </w:t>
      </w:r>
      <w:r w:rsidR="00BF299A">
        <w:t>high</w:t>
      </w:r>
      <w:ins w:id="1191" w:author="DM" w:date="2012-08-19T06:38:00Z">
        <w:r w:rsidR="004C04D0">
          <w:t>-</w:t>
        </w:r>
      </w:ins>
      <w:del w:id="1192" w:author="DM" w:date="2012-08-19T06:38:00Z">
        <w:r w:rsidR="00BF299A" w:rsidDel="004C04D0">
          <w:delText xml:space="preserve"> </w:delText>
        </w:r>
      </w:del>
      <w:r w:rsidR="00561A6E">
        <w:t>quality</w:t>
      </w:r>
      <w:r w:rsidR="0085304B">
        <w:t xml:space="preserve"> products</w:t>
      </w:r>
      <w:r w:rsidR="00561A6E">
        <w:t xml:space="preserve"> </w:t>
      </w:r>
      <w:r w:rsidRPr="00D15404">
        <w:t xml:space="preserve">while </w:t>
      </w:r>
      <w:r w:rsidR="00BF299A">
        <w:t xml:space="preserve">simultaneously </w:t>
      </w:r>
      <w:r w:rsidRPr="00D15404">
        <w:t>incorporating the</w:t>
      </w:r>
      <w:r w:rsidR="00F86B1E">
        <w:t xml:space="preserve"> need for reduced cost or speed to market</w:t>
      </w:r>
      <w:r w:rsidR="0085304B">
        <w:t xml:space="preserve">. </w:t>
      </w:r>
      <w:r w:rsidR="00BF299A">
        <w:t>In many cases</w:t>
      </w:r>
      <w:r w:rsidR="0085304B">
        <w:t>,</w:t>
      </w:r>
      <w:r w:rsidR="00BF299A">
        <w:t xml:space="preserve"> </w:t>
      </w:r>
      <w:del w:id="1193" w:author="Tim Runcie" w:date="2012-09-13T12:01:00Z">
        <w:r w:rsidR="00BF299A" w:rsidDel="00FC1B27">
          <w:delText xml:space="preserve">this </w:delText>
        </w:r>
      </w:del>
      <w:ins w:id="1194" w:author="Tim Runcie" w:date="2012-09-13T12:01:00Z">
        <w:r w:rsidR="00FC1B27">
          <w:t xml:space="preserve">this balance between quality and timely delivery </w:t>
        </w:r>
      </w:ins>
      <w:r w:rsidR="00BF299A">
        <w:t xml:space="preserve">is </w:t>
      </w:r>
      <w:r w:rsidRPr="00D15404">
        <w:t>the very core</w:t>
      </w:r>
      <w:ins w:id="1195" w:author="DM" w:date="2012-08-19T06:39:00Z">
        <w:del w:id="1196" w:author="Jeff Jacobson" w:date="2012-09-13T17:50:00Z">
          <w:r w:rsidR="004C04D0" w:rsidDel="00584A8A">
            <w:rPr>
              <w:rStyle w:val="QueryInline"/>
            </w:rPr>
            <w:delText>[</w:delText>
          </w:r>
          <w:commentRangeStart w:id="1197"/>
          <w:r w:rsidR="004C04D0" w:rsidDel="00584A8A">
            <w:rPr>
              <w:rStyle w:val="QueryInline"/>
            </w:rPr>
            <w:delText>AU: what is? Explain in text</w:delText>
          </w:r>
        </w:del>
      </w:ins>
      <w:commentRangeEnd w:id="1197"/>
      <w:del w:id="1198" w:author="Jeff Jacobson" w:date="2012-09-13T17:50:00Z">
        <w:r w:rsidR="00FC1B27" w:rsidDel="00584A8A">
          <w:rPr>
            <w:rStyle w:val="CommentReference"/>
            <w:rFonts w:asciiTheme="minorHAnsi" w:eastAsiaTheme="minorHAnsi" w:hAnsiTheme="minorHAnsi" w:cstheme="minorBidi"/>
            <w:snapToGrid/>
          </w:rPr>
          <w:commentReference w:id="1197"/>
        </w:r>
      </w:del>
      <w:ins w:id="1199" w:author="DM" w:date="2012-08-19T06:39:00Z">
        <w:del w:id="1200" w:author="Jeff Jacobson" w:date="2012-09-13T17:50:00Z">
          <w:r w:rsidR="004C04D0" w:rsidDel="00584A8A">
            <w:rPr>
              <w:rStyle w:val="QueryInline"/>
            </w:rPr>
            <w:delText>]</w:delText>
          </w:r>
        </w:del>
      </w:ins>
      <w:r w:rsidRPr="00D15404">
        <w:t xml:space="preserve"> of </w:t>
      </w:r>
      <w:r w:rsidR="00BF299A">
        <w:t xml:space="preserve">why </w:t>
      </w:r>
      <w:r w:rsidRPr="00D15404">
        <w:t>technology-based products</w:t>
      </w:r>
      <w:r w:rsidR="00561A6E">
        <w:t xml:space="preserve"> </w:t>
      </w:r>
      <w:r w:rsidR="00F86B1E">
        <w:t xml:space="preserve">or solutions </w:t>
      </w:r>
      <w:r w:rsidR="00BF299A">
        <w:t xml:space="preserve">are started. Many sales and marketing divisions have sold </w:t>
      </w:r>
      <w:del w:id="1201" w:author="DM" w:date="2012-08-19T06:40:00Z">
        <w:r w:rsidR="00BF299A" w:rsidDel="004C04D0">
          <w:delText xml:space="preserve">the </w:delText>
        </w:r>
      </w:del>
      <w:r w:rsidR="00BF299A">
        <w:lastRenderedPageBreak/>
        <w:t>quality and feature sets that have enticed customers to purchase</w:t>
      </w:r>
      <w:ins w:id="1202" w:author="DM" w:date="2012-08-19T06:40:00Z">
        <w:r w:rsidR="004C04D0">
          <w:t>;</w:t>
        </w:r>
      </w:ins>
      <w:r w:rsidR="00BF299A">
        <w:t xml:space="preserve"> </w:t>
      </w:r>
      <w:del w:id="1203" w:author="Odum, Amy - Hoboken" w:date="2012-08-27T16:06:00Z">
        <w:r w:rsidR="00BF299A" w:rsidDel="00AE5F6F">
          <w:delText>and</w:delText>
        </w:r>
      </w:del>
      <w:r w:rsidR="00BF299A">
        <w:t xml:space="preserve"> now the </w:t>
      </w:r>
      <w:del w:id="1204" w:author="Odum, Amy - Hoboken" w:date="2012-08-27T16:07:00Z">
        <w:r w:rsidR="00BF299A" w:rsidDel="00AE5F6F">
          <w:delText>innate nature of an</w:delText>
        </w:r>
      </w:del>
      <w:ins w:id="1205" w:author="Odum, Amy - Hoboken" w:date="2012-08-27T16:07:00Z">
        <w:r w:rsidR="00AE5F6F">
          <w:t>need for the</w:t>
        </w:r>
      </w:ins>
      <w:r w:rsidR="00BF299A">
        <w:t xml:space="preserve"> organization to deliver</w:t>
      </w:r>
      <w:ins w:id="1206" w:author="Odum, Amy - Hoboken" w:date="2012-08-27T16:07:00Z">
        <w:r w:rsidR="00AE5F6F">
          <w:t>,</w:t>
        </w:r>
      </w:ins>
      <w:r w:rsidR="00BF299A">
        <w:t xml:space="preserve"> </w:t>
      </w:r>
      <w:del w:id="1207" w:author="Odum, Amy - Hoboken" w:date="2012-08-27T16:07:00Z">
        <w:r w:rsidR="00BF299A" w:rsidDel="00AE5F6F">
          <w:delText>that but to</w:delText>
        </w:r>
      </w:del>
      <w:ins w:id="1208" w:author="Odum, Amy - Hoboken" w:date="2012-08-27T16:07:00Z">
        <w:r w:rsidR="00AE5F6F">
          <w:t>and</w:t>
        </w:r>
      </w:ins>
      <w:r w:rsidR="00BF299A">
        <w:t xml:space="preserve"> do so within a timeline or at the most efficient cost, creates the need </w:t>
      </w:r>
      <w:del w:id="1209" w:author="Odum, Amy - Hoboken" w:date="2012-08-27T16:08:00Z">
        <w:r w:rsidR="00BF299A" w:rsidDel="0043588D">
          <w:delText>for good visibility into</w:delText>
        </w:r>
      </w:del>
      <w:ins w:id="1210" w:author="Odum, Amy - Hoboken" w:date="2012-08-27T16:08:00Z">
        <w:r w:rsidR="0043588D">
          <w:t>to track</w:t>
        </w:r>
      </w:ins>
      <w:r w:rsidR="00BF299A">
        <w:t xml:space="preserve"> the time, work, </w:t>
      </w:r>
      <w:ins w:id="1211" w:author="Odum, Amy - Hoboken" w:date="2012-08-27T16:08:00Z">
        <w:r w:rsidR="0043588D">
          <w:t xml:space="preserve">and </w:t>
        </w:r>
      </w:ins>
      <w:r w:rsidR="00BF299A">
        <w:t xml:space="preserve">resources </w:t>
      </w:r>
      <w:del w:id="1212" w:author="Odum, Amy - Hoboken" w:date="2012-08-27T16:08:00Z">
        <w:r w:rsidR="0085304B" w:rsidDel="0043588D">
          <w:delText>being tracked in</w:delText>
        </w:r>
      </w:del>
      <w:ins w:id="1213" w:author="Odum, Amy - Hoboken" w:date="2012-08-27T16:08:00Z">
        <w:r w:rsidR="0043588D">
          <w:t>for</w:t>
        </w:r>
      </w:ins>
      <w:r w:rsidR="0085304B">
        <w:t xml:space="preserve"> that project. </w:t>
      </w:r>
      <w:r w:rsidRPr="00D15404">
        <w:t xml:space="preserve">Focusing on quality is important and may be a deciding factor in making a niche in an industry, but </w:t>
      </w:r>
      <w:ins w:id="1214" w:author="DM" w:date="2012-08-19T06:40:00Z">
        <w:r w:rsidR="004C04D0">
          <w:t>quality</w:t>
        </w:r>
      </w:ins>
      <w:del w:id="1215" w:author="DM" w:date="2012-08-19T06:40:00Z">
        <w:r w:rsidRPr="00D15404" w:rsidDel="004C04D0">
          <w:delText>it proves to be</w:delText>
        </w:r>
      </w:del>
      <w:ins w:id="1216" w:author="DM" w:date="2012-08-19T06:40:00Z">
        <w:r w:rsidR="004C04D0">
          <w:t xml:space="preserve"> is</w:t>
        </w:r>
      </w:ins>
      <w:r w:rsidRPr="00D15404">
        <w:t xml:space="preserve"> difficult to accommodate if </w:t>
      </w:r>
      <w:ins w:id="1217" w:author="DM" w:date="2012-08-19T06:40:00Z">
        <w:r w:rsidR="004C04D0">
          <w:t xml:space="preserve">it is </w:t>
        </w:r>
      </w:ins>
      <w:r w:rsidRPr="00D15404">
        <w:t>influenced by the need to aggressively follow delivery schedules and keep costs down.</w:t>
      </w:r>
      <w:r w:rsidR="00BF299A">
        <w:t xml:space="preserve">  </w:t>
      </w:r>
    </w:p>
    <w:p w:rsidR="00A72EA8" w:rsidRDefault="00BF299A" w:rsidP="0014358E">
      <w:pPr>
        <w:pStyle w:val="Para"/>
      </w:pPr>
      <w:r>
        <w:t>Th</w:t>
      </w:r>
      <w:ins w:id="1218" w:author="DM" w:date="2012-08-19T06:41:00Z">
        <w:r w:rsidR="00BB0DE2">
          <w:t>is</w:t>
        </w:r>
      </w:ins>
      <w:del w:id="1219" w:author="DM" w:date="2012-08-19T06:41:00Z">
        <w:r w:rsidDel="00BB0DE2">
          <w:delText>e</w:delText>
        </w:r>
      </w:del>
      <w:r>
        <w:t xml:space="preserve"> question comes up quite frequently</w:t>
      </w:r>
      <w:ins w:id="1220" w:author="DM" w:date="2012-08-19T06:41:00Z">
        <w:r w:rsidR="00BB0DE2">
          <w:t>:</w:t>
        </w:r>
      </w:ins>
      <w:del w:id="1221" w:author="DM" w:date="2012-08-19T06:41:00Z">
        <w:r w:rsidDel="00BB0DE2">
          <w:delText>,</w:delText>
        </w:r>
      </w:del>
      <w:r>
        <w:t xml:space="preserve"> </w:t>
      </w:r>
      <w:del w:id="1222" w:author="DM" w:date="2012-08-19T06:41:00Z">
        <w:r w:rsidDel="00BB0DE2">
          <w:delText>“h</w:delText>
        </w:r>
      </w:del>
      <w:ins w:id="1223" w:author="DM" w:date="2012-08-19T06:41:00Z">
        <w:r w:rsidR="00BB0DE2">
          <w:t>H</w:t>
        </w:r>
      </w:ins>
      <w:r>
        <w:t>ow do you track quality in a product, project</w:t>
      </w:r>
      <w:ins w:id="1224" w:author="DM" w:date="2012-08-19T06:41:00Z">
        <w:r w:rsidR="00BB0DE2">
          <w:t>,</w:t>
        </w:r>
      </w:ins>
      <w:r>
        <w:t xml:space="preserve"> or </w:t>
      </w:r>
      <w:del w:id="1225" w:author="DM" w:date="2012-08-19T06:41:00Z">
        <w:r w:rsidDel="00BB0DE2">
          <w:delText xml:space="preserve">a </w:delText>
        </w:r>
      </w:del>
      <w:r>
        <w:t>deliverable</w:t>
      </w:r>
      <w:r w:rsidR="0085304B">
        <w:t>?</w:t>
      </w:r>
      <w:del w:id="1226" w:author="DM" w:date="2012-08-19T06:41:00Z">
        <w:r w:rsidDel="00BB0DE2">
          <w:delText>”</w:delText>
        </w:r>
      </w:del>
      <w:r>
        <w:t xml:space="preserve"> In many cases</w:t>
      </w:r>
      <w:ins w:id="1227" w:author="DM" w:date="2012-08-19T06:41:00Z">
        <w:r w:rsidR="00BB0DE2">
          <w:t>,</w:t>
        </w:r>
      </w:ins>
      <w:r>
        <w:t xml:space="preserve"> </w:t>
      </w:r>
      <w:del w:id="1228" w:author="Tim Runcie" w:date="2012-09-13T12:02:00Z">
        <w:r w:rsidRPr="00F7677E" w:rsidDel="00F7677E">
          <w:delText>this</w:delText>
        </w:r>
      </w:del>
      <w:ins w:id="1229" w:author="Tim Runcie" w:date="2012-09-13T12:02:00Z">
        <w:r w:rsidR="00F7677E">
          <w:t>the identification value of quality</w:t>
        </w:r>
      </w:ins>
      <w:ins w:id="1230" w:author="DM" w:date="2012-08-19T06:41:00Z">
        <w:del w:id="1231" w:author="Jeff Jacobson" w:date="2012-09-05T15:01:00Z">
          <w:r w:rsidR="00BB0DE2" w:rsidDel="001A15EB">
            <w:rPr>
              <w:rStyle w:val="QueryInline"/>
            </w:rPr>
            <w:delText>[AU: add noun]</w:delText>
          </w:r>
        </w:del>
      </w:ins>
      <w:r>
        <w:t xml:space="preserve"> </w:t>
      </w:r>
      <w:ins w:id="1232" w:author="Jeff Jacobson" w:date="2012-09-05T15:01:00Z">
        <w:r w:rsidR="001A15EB">
          <w:t xml:space="preserve">tracking </w:t>
        </w:r>
      </w:ins>
      <w:r>
        <w:t xml:space="preserve">isn’t </w:t>
      </w:r>
      <w:ins w:id="1233" w:author="Tim Runcie" w:date="2012-09-13T12:03:00Z">
        <w:r w:rsidR="00F7677E">
          <w:t xml:space="preserve">addressed by just adding </w:t>
        </w:r>
      </w:ins>
      <w:r>
        <w:t xml:space="preserve">a separate field </w:t>
      </w:r>
      <w:ins w:id="1234" w:author="Tim Runcie" w:date="2012-09-13T12:03:00Z">
        <w:r w:rsidR="00F7677E">
          <w:t xml:space="preserve">to enter a value, </w:t>
        </w:r>
      </w:ins>
      <w:r>
        <w:t xml:space="preserve">as it is the actual </w:t>
      </w:r>
      <w:ins w:id="1235" w:author="Tim Runcie" w:date="2012-09-13T12:03:00Z">
        <w:r w:rsidR="00F7677E">
          <w:t xml:space="preserve">physical </w:t>
        </w:r>
      </w:ins>
      <w:r>
        <w:t>tasks that are being included in a schedule</w:t>
      </w:r>
      <w:ins w:id="1236" w:author="Tim Runcie" w:date="2012-09-13T12:03:00Z">
        <w:r w:rsidR="00F7677E">
          <w:t xml:space="preserve"> that ensure that quality is achieved</w:t>
        </w:r>
        <w:commentRangeStart w:id="1237"/>
        <w:r w:rsidR="00F7677E">
          <w:t>.</w:t>
        </w:r>
      </w:ins>
      <w:ins w:id="1238" w:author="Jeff Jacobson" w:date="2012-09-13T17:51:00Z">
        <w:r w:rsidR="00584A8A" w:rsidDel="00584A8A">
          <w:rPr>
            <w:rStyle w:val="QueryInline"/>
          </w:rPr>
          <w:t xml:space="preserve"> </w:t>
        </w:r>
      </w:ins>
      <w:ins w:id="1239" w:author="DM" w:date="2012-08-19T06:41:00Z">
        <w:del w:id="1240" w:author="Jeff Jacobson" w:date="2012-09-13T17:51:00Z">
          <w:r w:rsidR="00BB0DE2" w:rsidDel="00584A8A">
            <w:rPr>
              <w:rStyle w:val="QueryInline"/>
            </w:rPr>
            <w:delText>[AU: clarify]</w:delText>
          </w:r>
        </w:del>
      </w:ins>
      <w:r>
        <w:t xml:space="preserve">. </w:t>
      </w:r>
      <w:commentRangeEnd w:id="1237"/>
      <w:r w:rsidR="00F7677E">
        <w:rPr>
          <w:rStyle w:val="CommentReference"/>
          <w:rFonts w:asciiTheme="minorHAnsi" w:eastAsiaTheme="minorHAnsi" w:hAnsiTheme="minorHAnsi" w:cstheme="minorBidi"/>
          <w:snapToGrid/>
        </w:rPr>
        <w:commentReference w:id="1237"/>
      </w:r>
      <w:r>
        <w:t>Being able to monitor the time or effort as well as the features being delivered according to a baseline estimate helps all part</w:t>
      </w:r>
      <w:r w:rsidR="0085304B">
        <w:t>s</w:t>
      </w:r>
      <w:r>
        <w:t xml:space="preserve"> of the project team ensure they aren’t straying or burning valuable time.</w:t>
      </w:r>
    </w:p>
    <w:p w:rsidR="00BF299A" w:rsidRPr="00D15404" w:rsidRDefault="00BF299A" w:rsidP="0014358E">
      <w:pPr>
        <w:pStyle w:val="Para"/>
      </w:pPr>
      <w:r>
        <w:t xml:space="preserve">In Project 2010, you can instantly turn </w:t>
      </w:r>
      <w:ins w:id="1241" w:author="DM" w:date="2012-08-19T06:41:00Z">
        <w:r w:rsidR="00BB0DE2">
          <w:t xml:space="preserve">on or </w:t>
        </w:r>
      </w:ins>
      <w:r>
        <w:t xml:space="preserve">off </w:t>
      </w:r>
      <w:del w:id="1242" w:author="DM" w:date="2012-08-19T06:41:00Z">
        <w:r w:rsidDel="00BB0DE2">
          <w:delText xml:space="preserve">or on </w:delText>
        </w:r>
      </w:del>
      <w:r>
        <w:t>different baselines as well as compare one baseline to another or</w:t>
      </w:r>
      <w:r w:rsidR="0085304B">
        <w:t xml:space="preserve"> even </w:t>
      </w:r>
      <w:del w:id="1243" w:author="DM" w:date="2012-08-19T06:41:00Z">
        <w:r w:rsidR="0085304B" w:rsidDel="00BB0DE2">
          <w:delText xml:space="preserve">the </w:delText>
        </w:r>
      </w:del>
      <w:r w:rsidR="0085304B">
        <w:t xml:space="preserve">planned and actuals. </w:t>
      </w:r>
      <w:r>
        <w:t xml:space="preserve">This </w:t>
      </w:r>
      <w:ins w:id="1244" w:author="DM" w:date="2012-08-19T06:41:00Z">
        <w:r w:rsidR="00BB0DE2">
          <w:t xml:space="preserve">capability </w:t>
        </w:r>
      </w:ins>
      <w:r>
        <w:t xml:space="preserve">helps </w:t>
      </w:r>
      <w:del w:id="1245" w:author="DM" w:date="2012-08-19T06:41:00Z">
        <w:r w:rsidDel="00BB0DE2">
          <w:delText xml:space="preserve">for </w:delText>
        </w:r>
      </w:del>
      <w:r>
        <w:t>planners and senior management to quickly spot check views, details</w:t>
      </w:r>
      <w:ins w:id="1246" w:author="DM" w:date="2012-08-19T06:42:00Z">
        <w:r w:rsidR="00BB0DE2">
          <w:t>,</w:t>
        </w:r>
      </w:ins>
      <w:r>
        <w:t xml:space="preserve"> and key trends to see if they are at risk.</w:t>
      </w:r>
    </w:p>
    <w:p w:rsidR="0014358E" w:rsidRDefault="00A72EA8" w:rsidP="0014358E">
      <w:pPr>
        <w:pStyle w:val="H3"/>
      </w:pPr>
      <w:r w:rsidRPr="00D15404">
        <w:t>Promoting Standards</w:t>
      </w:r>
      <w:r w:rsidR="00F86B1E">
        <w:t xml:space="preserve"> </w:t>
      </w:r>
      <w:r w:rsidR="001A08B6">
        <w:t>for Maximum Value Proposition</w:t>
      </w:r>
    </w:p>
    <w:p w:rsidR="00A72EA8" w:rsidRPr="00D15404" w:rsidRDefault="00A72EA8" w:rsidP="0014358E">
      <w:pPr>
        <w:pStyle w:val="Para"/>
      </w:pPr>
      <w:r w:rsidRPr="00D15404">
        <w:t>Time, cost, and quality</w:t>
      </w:r>
      <w:ins w:id="1247" w:author="DM" w:date="2012-08-19T06:42:00Z">
        <w:r w:rsidR="00BB0DE2">
          <w:t>—</w:t>
        </w:r>
      </w:ins>
      <w:del w:id="1248" w:author="DM" w:date="2012-08-19T06:42:00Z">
        <w:r w:rsidR="00B82D11" w:rsidDel="00BB0DE2">
          <w:delText xml:space="preserve"> – </w:delText>
        </w:r>
      </w:del>
      <w:r w:rsidRPr="00D15404">
        <w:t>each place</w:t>
      </w:r>
      <w:r w:rsidR="0029521E">
        <w:t>s</w:t>
      </w:r>
      <w:r w:rsidRPr="00D15404">
        <w:t xml:space="preserve"> a burden on the projects </w:t>
      </w:r>
      <w:del w:id="1249" w:author="Odum, Amy - Hoboken" w:date="2012-08-27T16:11:00Z">
        <w:r w:rsidRPr="00D15404" w:rsidDel="0043588D">
          <w:delText>in</w:delText>
        </w:r>
      </w:del>
      <w:ins w:id="1250" w:author="Odum, Amy - Hoboken" w:date="2012-08-27T16:11:00Z">
        <w:r w:rsidR="0043588D">
          <w:t>so that</w:t>
        </w:r>
      </w:ins>
      <w:r w:rsidRPr="00D15404">
        <w:t xml:space="preserve"> an organization </w:t>
      </w:r>
      <w:del w:id="1251" w:author="Odum, Amy - Hoboken" w:date="2012-08-27T16:10:00Z">
        <w:r w:rsidR="00F86B1E" w:rsidDel="0043588D">
          <w:delText>on</w:delText>
        </w:r>
        <w:r w:rsidR="00F86B1E" w:rsidRPr="00D15404" w:rsidDel="0043588D">
          <w:delText xml:space="preserve"> </w:delText>
        </w:r>
        <w:r w:rsidRPr="00D15404" w:rsidDel="0043588D">
          <w:delText xml:space="preserve">how they </w:delText>
        </w:r>
      </w:del>
      <w:r w:rsidRPr="00D15404">
        <w:t>can better compete in their industry. The idea of collaborating with business units to incorporate all of these components in</w:t>
      </w:r>
      <w:del w:id="1252" w:author="DM" w:date="2012-08-19T06:42:00Z">
        <w:r w:rsidRPr="00D15404" w:rsidDel="00BB0DE2">
          <w:delText>to</w:delText>
        </w:r>
      </w:del>
      <w:r w:rsidRPr="00D15404">
        <w:t xml:space="preserve"> a standard</w:t>
      </w:r>
      <w:r w:rsidR="00D27847">
        <w:t>ized</w:t>
      </w:r>
      <w:r w:rsidRPr="00D15404">
        <w:t xml:space="preserve"> and repeatable fashion requires a managerial octopus</w:t>
      </w:r>
      <w:ins w:id="1253" w:author="DM" w:date="2012-08-19T06:42:00Z">
        <w:r w:rsidR="00BB0DE2">
          <w:t>;</w:t>
        </w:r>
      </w:ins>
      <w:del w:id="1254" w:author="DM" w:date="2012-08-19T06:42:00Z">
        <w:r w:rsidRPr="00D15404" w:rsidDel="00BB0DE2">
          <w:delText>,</w:delText>
        </w:r>
      </w:del>
      <w:r w:rsidRPr="00D15404">
        <w:t xml:space="preserve"> hence the need for a PMO.</w:t>
      </w:r>
    </w:p>
    <w:p w:rsidR="00A72EA8" w:rsidRPr="00D15404" w:rsidRDefault="00A72EA8" w:rsidP="0014358E">
      <w:pPr>
        <w:pStyle w:val="Para"/>
      </w:pPr>
      <w:r w:rsidRPr="00D15404">
        <w:t>Understandably, when a standard has few steps or components, it is eas</w:t>
      </w:r>
      <w:ins w:id="1255" w:author="DM" w:date="2012-08-19T06:42:00Z">
        <w:r w:rsidR="00BB0DE2">
          <w:t>y</w:t>
        </w:r>
      </w:ins>
      <w:del w:id="1256" w:author="DM" w:date="2012-08-19T06:42:00Z">
        <w:r w:rsidRPr="00D15404" w:rsidDel="00BB0DE2">
          <w:delText>ier</w:delText>
        </w:r>
      </w:del>
      <w:r w:rsidRPr="00D15404">
        <w:t xml:space="preserve"> to implement, replicate</w:t>
      </w:r>
      <w:ins w:id="1257" w:author="DM" w:date="2012-08-19T06:42:00Z">
        <w:r w:rsidR="00BB0DE2">
          <w:t>,</w:t>
        </w:r>
      </w:ins>
      <w:r w:rsidRPr="00D15404">
        <w:t xml:space="preserve"> and enforce. Conversely, the </w:t>
      </w:r>
      <w:r w:rsidR="00B82D11">
        <w:t xml:space="preserve">more </w:t>
      </w:r>
      <w:r w:rsidR="00385DE0">
        <w:t>complex</w:t>
      </w:r>
      <w:r w:rsidRPr="00D15404">
        <w:t xml:space="preserve"> a standard</w:t>
      </w:r>
      <w:r w:rsidR="00385DE0">
        <w:t xml:space="preserve"> is</w:t>
      </w:r>
      <w:r w:rsidRPr="00D15404">
        <w:t xml:space="preserve">, the more difficult it is to support and impose. </w:t>
      </w:r>
      <w:r w:rsidR="00385DE0">
        <w:t>W</w:t>
      </w:r>
      <w:r w:rsidRPr="00D15404">
        <w:t>hile we can conduct extensive project post</w:t>
      </w:r>
      <w:del w:id="1258" w:author="DM" w:date="2012-08-19T06:42:00Z">
        <w:r w:rsidRPr="00D15404" w:rsidDel="00BB0DE2">
          <w:delText>-</w:delText>
        </w:r>
      </w:del>
      <w:r w:rsidRPr="00D15404">
        <w:t xml:space="preserve">mortems and publish all our best practices data on a site for everyone to access, it is another matter to take that information and turn </w:t>
      </w:r>
      <w:r w:rsidR="008B0969">
        <w:t xml:space="preserve">it </w:t>
      </w:r>
      <w:r w:rsidRPr="00D15404">
        <w:t>into practicable business standards.</w:t>
      </w:r>
    </w:p>
    <w:p w:rsidR="00A72EA8" w:rsidRDefault="00A72EA8" w:rsidP="00CF3D78">
      <w:pPr>
        <w:pStyle w:val="Para"/>
      </w:pPr>
      <w:r w:rsidRPr="00D15404">
        <w:t>The use of a PMO helps reinforce repeatable processes that will not differ no matter what the project. Through the PMO, the development of predictable, regular actions creates functionality that operates regardless of the convoluted parameters of client wish lists and the turbulent environment of the competition. Maintaining and supporting the implementation of standard</w:t>
      </w:r>
      <w:r w:rsidR="00362798">
        <w:t>ization</w:t>
      </w:r>
      <w:r w:rsidRPr="00D15404">
        <w:t xml:space="preserve"> makes a more effective use of time </w:t>
      </w:r>
      <w:r w:rsidR="00362798">
        <w:t>(</w:t>
      </w:r>
      <w:r w:rsidRPr="00D15404">
        <w:t>an expense that cannot be reclaimed once it is expended</w:t>
      </w:r>
      <w:r w:rsidR="00362798">
        <w:t>)</w:t>
      </w:r>
      <w:r w:rsidRPr="00D15404">
        <w:t xml:space="preserve">. </w:t>
      </w:r>
      <w:ins w:id="1259" w:author="DM" w:date="2012-08-19T06:43:00Z">
        <w:r w:rsidR="00BB0DE2">
          <w:t xml:space="preserve">When </w:t>
        </w:r>
      </w:ins>
      <w:del w:id="1260" w:author="DM" w:date="2012-08-19T06:43:00Z">
        <w:r w:rsidRPr="00D15404" w:rsidDel="00BB0DE2">
          <w:delText xml:space="preserve">By suppressing </w:delText>
        </w:r>
      </w:del>
      <w:r w:rsidRPr="00D15404">
        <w:t xml:space="preserve">the reinvention </w:t>
      </w:r>
      <w:r w:rsidRPr="00D15404">
        <w:lastRenderedPageBreak/>
        <w:t xml:space="preserve">principle </w:t>
      </w:r>
      <w:ins w:id="1261" w:author="DM" w:date="2012-08-19T06:43:00Z">
        <w:r w:rsidR="00BB0DE2">
          <w:t xml:space="preserve">is suppressed </w:t>
        </w:r>
      </w:ins>
      <w:del w:id="1262" w:author="DM" w:date="2012-08-19T06:43:00Z">
        <w:r w:rsidRPr="00D15404" w:rsidDel="00BB0DE2">
          <w:delText>with</w:delText>
        </w:r>
      </w:del>
      <w:r w:rsidRPr="00D15404">
        <w:t>in each project group, standardized processes can be put in place</w:t>
      </w:r>
      <w:ins w:id="1263" w:author="DM" w:date="2012-08-19T06:44:00Z">
        <w:r w:rsidR="00BB0DE2">
          <w:t>,</w:t>
        </w:r>
      </w:ins>
      <w:del w:id="1264" w:author="DM" w:date="2012-08-19T06:44:00Z">
        <w:r w:rsidR="00267666" w:rsidDel="00BB0DE2">
          <w:delText>;</w:delText>
        </w:r>
      </w:del>
      <w:r w:rsidR="00267666">
        <w:t xml:space="preserve"> </w:t>
      </w:r>
      <w:r w:rsidRPr="00D15404">
        <w:t>thereby saving not just time</w:t>
      </w:r>
      <w:del w:id="1265" w:author="DM" w:date="2012-08-19T06:44:00Z">
        <w:r w:rsidRPr="00D15404" w:rsidDel="00BB0DE2">
          <w:delText>,</w:delText>
        </w:r>
      </w:del>
      <w:r w:rsidRPr="00D15404">
        <w:t xml:space="preserve"> but resources and money as well.</w:t>
      </w:r>
    </w:p>
    <w:p w:rsidR="00A72EA8" w:rsidRPr="009B5DED" w:rsidRDefault="00A72EA8" w:rsidP="00B82D11">
      <w:pPr>
        <w:pStyle w:val="H3"/>
      </w:pPr>
      <w:del w:id="1266" w:author="DM" w:date="2012-08-19T06:44:00Z">
        <w:r w:rsidRPr="009B5DED" w:rsidDel="00BB0DE2">
          <w:delText xml:space="preserve">The </w:delText>
        </w:r>
      </w:del>
      <w:r w:rsidRPr="009B5DED">
        <w:t xml:space="preserve">Art and Science of </w:t>
      </w:r>
      <w:r w:rsidR="001B619D">
        <w:t>T</w:t>
      </w:r>
      <w:r w:rsidRPr="009B5DED">
        <w:t xml:space="preserve">echnology </w:t>
      </w:r>
      <w:r w:rsidR="001B619D">
        <w:t>D</w:t>
      </w:r>
      <w:r w:rsidRPr="009B5DED">
        <w:t>elivery</w:t>
      </w:r>
    </w:p>
    <w:p w:rsidR="00A72EA8" w:rsidRPr="009B5DED" w:rsidRDefault="004B0310" w:rsidP="0014358E">
      <w:pPr>
        <w:pStyle w:val="Para"/>
      </w:pPr>
      <w:ins w:id="1267" w:author="Tim Runcie" w:date="2012-10-03T05:34:00Z">
        <w:del w:id="1268" w:author="Jeff Jacobson" w:date="2012-10-03T11:12:00Z">
          <w:r w:rsidDel="00A34D9C">
            <w:delText>In comparison</w:delText>
          </w:r>
        </w:del>
      </w:ins>
      <w:ins w:id="1269" w:author="Tim Runcie" w:date="2012-10-03T05:32:00Z">
        <w:del w:id="1270" w:author="Jeff Jacobson" w:date="2012-10-03T11:12:00Z">
          <w:r w:rsidDel="00A34D9C">
            <w:delText xml:space="preserve"> </w:delText>
          </w:r>
        </w:del>
      </w:ins>
      <w:del w:id="1271" w:author="Tim Runcie" w:date="2012-10-03T05:32:00Z">
        <w:r w:rsidR="00A72EA8" w:rsidRPr="009B5DED" w:rsidDel="004B0310">
          <w:delText xml:space="preserve">Compared to other </w:delText>
        </w:r>
      </w:del>
      <w:ins w:id="1272" w:author="Tim Runcie" w:date="2012-10-03T05:35:00Z">
        <w:del w:id="1273" w:author="Jeff Jacobson" w:date="2012-10-03T11:12:00Z">
          <w:r w:rsidDel="00A34D9C">
            <w:delText xml:space="preserve">between </w:delText>
          </w:r>
        </w:del>
      </w:ins>
      <w:ins w:id="1274" w:author="Tim Runcie" w:date="2012-10-03T05:32:00Z">
        <w:del w:id="1275" w:author="Jeff Jacobson" w:date="2012-10-03T11:12:00Z">
          <w:r w:rsidDel="00A34D9C">
            <w:delText>d</w:delText>
          </w:r>
        </w:del>
      </w:ins>
      <w:ins w:id="1276" w:author="Jeff Jacobson" w:date="2012-10-03T11:12:00Z">
        <w:r w:rsidR="00A34D9C">
          <w:t>D</w:t>
        </w:r>
      </w:ins>
      <w:ins w:id="1277" w:author="Tim Runcie" w:date="2012-10-03T05:32:00Z">
        <w:r>
          <w:t xml:space="preserve">ifferent </w:t>
        </w:r>
        <w:del w:id="1278" w:author="Jeff Jacobson" w:date="2012-10-03T11:09:00Z">
          <w:r w:rsidDel="00A34D9C">
            <w:delText>(design, test,</w:delText>
          </w:r>
        </w:del>
      </w:ins>
      <w:ins w:id="1279" w:author="Tim Runcie" w:date="2012-10-03T05:33:00Z">
        <w:del w:id="1280" w:author="Jeff Jacobson" w:date="2012-10-03T11:09:00Z">
          <w:r w:rsidDel="00A34D9C">
            <w:delText xml:space="preserve"> </w:delText>
          </w:r>
        </w:del>
      </w:ins>
      <w:ins w:id="1281" w:author="Tim Runcie" w:date="2012-10-03T05:32:00Z">
        <w:del w:id="1282" w:author="Jeff Jacobson" w:date="2012-10-03T11:09:00Z">
          <w:r w:rsidDel="00A34D9C">
            <w:delText>build</w:delText>
          </w:r>
        </w:del>
      </w:ins>
      <w:ins w:id="1283" w:author="Tim Runcie" w:date="2012-10-03T05:33:00Z">
        <w:del w:id="1284" w:author="Jeff Jacobson" w:date="2012-10-03T11:09:00Z">
          <w:r w:rsidDel="00A34D9C">
            <w:delText>)</w:delText>
          </w:r>
        </w:del>
      </w:ins>
      <w:ins w:id="1285" w:author="Tim Runcie" w:date="2012-10-03T05:32:00Z">
        <w:r>
          <w:t xml:space="preserve"> project</w:t>
        </w:r>
        <w:del w:id="1286" w:author="Jeff Jacobson" w:date="2012-10-03T11:09:00Z">
          <w:r w:rsidDel="00A34D9C">
            <w:delText>s</w:delText>
          </w:r>
        </w:del>
      </w:ins>
      <w:ins w:id="1287" w:author="Tim Runcie" w:date="2012-10-03T05:35:00Z">
        <w:r>
          <w:t xml:space="preserve"> approaches</w:t>
        </w:r>
      </w:ins>
      <w:ins w:id="1288" w:author="Jeff Jacobson" w:date="2012-10-03T11:09:00Z">
        <w:r w:rsidR="00A34D9C">
          <w:t xml:space="preserve"> (design, test, build)</w:t>
        </w:r>
      </w:ins>
      <w:ins w:id="1289" w:author="Tim Runcie" w:date="2012-10-03T05:33:00Z">
        <w:r>
          <w:t xml:space="preserve">, </w:t>
        </w:r>
      </w:ins>
      <w:del w:id="1290" w:author="Tim Runcie" w:date="2012-10-03T05:33:00Z">
        <w:r w:rsidR="00A72EA8" w:rsidRPr="009B5DED" w:rsidDel="004B0310">
          <w:delText>engineering disciplines,</w:delText>
        </w:r>
      </w:del>
      <w:r w:rsidR="00A72EA8" w:rsidRPr="009B5DED">
        <w:t xml:space="preserve"> software </w:t>
      </w:r>
      <w:del w:id="1291" w:author="Tim Runcie" w:date="2012-10-03T05:35:00Z">
        <w:r w:rsidR="00251230" w:rsidDel="004B0310">
          <w:delText xml:space="preserve">engineering </w:delText>
        </w:r>
      </w:del>
      <w:ins w:id="1292" w:author="Tim Runcie" w:date="2012-10-03T05:35:00Z">
        <w:r>
          <w:t xml:space="preserve">development </w:t>
        </w:r>
      </w:ins>
      <w:r w:rsidR="00A72EA8" w:rsidRPr="009B5DED">
        <w:t xml:space="preserve">projects </w:t>
      </w:r>
      <w:del w:id="1293" w:author="Tim Runcie" w:date="2012-10-03T05:35:00Z">
        <w:r w:rsidR="00A72EA8" w:rsidRPr="009B5DED" w:rsidDel="004B0310">
          <w:delText xml:space="preserve">are </w:delText>
        </w:r>
      </w:del>
      <w:ins w:id="1294" w:author="Tim Runcie" w:date="2012-10-03T05:35:00Z">
        <w:r>
          <w:t>present</w:t>
        </w:r>
        <w:del w:id="1295" w:author="Jeff Jacobson" w:date="2012-10-03T11:09:00Z">
          <w:r w:rsidDel="00A34D9C">
            <w:delText>s</w:delText>
          </w:r>
        </w:del>
        <w:r>
          <w:t xml:space="preserve"> </w:t>
        </w:r>
        <w:del w:id="1296" w:author="Jeff Jacobson" w:date="2012-10-03T11:13:00Z">
          <w:r w:rsidDel="00A34D9C">
            <w:delText xml:space="preserve">some </w:delText>
          </w:r>
        </w:del>
        <w:r>
          <w:t>unique challenges</w:t>
        </w:r>
      </w:ins>
      <w:ins w:id="1297" w:author="Jeff Jacobson" w:date="2012-10-03T11:11:00Z">
        <w:r w:rsidR="00A34D9C">
          <w:t>.</w:t>
        </w:r>
      </w:ins>
      <w:ins w:id="1298" w:author="Tim Runcie" w:date="2012-10-03T05:35:00Z">
        <w:r>
          <w:t xml:space="preserve"> </w:t>
        </w:r>
        <w:del w:id="1299" w:author="Jeff Jacobson" w:date="2012-10-03T11:11:00Z">
          <w:r w:rsidDel="00A34D9C">
            <w:delText>as they have</w:delText>
          </w:r>
        </w:del>
        <w:r>
          <w:t xml:space="preserve"> </w:t>
        </w:r>
        <w:del w:id="1300" w:author="Jeff Jacobson" w:date="2012-10-03T11:13:00Z">
          <w:r w:rsidDel="00A34D9C">
            <w:delText>c</w:delText>
          </w:r>
        </w:del>
      </w:ins>
      <w:ins w:id="1301" w:author="Jeff Jacobson" w:date="2012-10-03T11:13:00Z">
        <w:r w:rsidR="00A34D9C">
          <w:t>C</w:t>
        </w:r>
      </w:ins>
      <w:ins w:id="1302" w:author="Tim Runcie" w:date="2012-10-03T05:35:00Z">
        <w:r>
          <w:t xml:space="preserve">omplexities </w:t>
        </w:r>
      </w:ins>
      <w:ins w:id="1303" w:author="Jeff Jacobson" w:date="2012-10-03T11:13:00Z">
        <w:r w:rsidR="00A34D9C">
          <w:t xml:space="preserve">arise </w:t>
        </w:r>
      </w:ins>
      <w:del w:id="1304" w:author="Tim Runcie" w:date="2012-10-03T05:36:00Z">
        <w:r w:rsidR="00A72EA8" w:rsidRPr="009B5DED" w:rsidDel="004B0310">
          <w:delText xml:space="preserve">more difficult to </w:delText>
        </w:r>
      </w:del>
      <w:ins w:id="1305" w:author="Tim Runcie" w:date="2012-10-03T05:36:00Z">
        <w:r>
          <w:t xml:space="preserve">around </w:t>
        </w:r>
      </w:ins>
      <w:r w:rsidR="00A72EA8" w:rsidRPr="009B5DED">
        <w:t>manag</w:t>
      </w:r>
      <w:del w:id="1306" w:author="Tim Runcie" w:date="2012-10-03T05:36:00Z">
        <w:r w:rsidR="00A72EA8" w:rsidRPr="009B5DED" w:rsidDel="004B0310">
          <w:delText>e</w:delText>
        </w:r>
      </w:del>
      <w:ins w:id="1307" w:author="Tim Runcie" w:date="2012-10-03T05:36:00Z">
        <w:r>
          <w:t>ing</w:t>
        </w:r>
      </w:ins>
      <w:r w:rsidR="00A72EA8" w:rsidRPr="009B5DED">
        <w:t xml:space="preserve"> and </w:t>
      </w:r>
      <w:r w:rsidR="00662BC8" w:rsidRPr="009B5DED">
        <w:t>deliver</w:t>
      </w:r>
      <w:ins w:id="1308" w:author="Tim Runcie" w:date="2012-10-03T05:36:00Z">
        <w:del w:id="1309" w:author="Jeff Jacobson" w:date="2012-10-03T11:14:00Z">
          <w:r w:rsidDel="00A34D9C">
            <w:delText>y</w:delText>
          </w:r>
        </w:del>
      </w:ins>
      <w:ins w:id="1310" w:author="Jeff Jacobson" w:date="2012-10-03T11:14:00Z">
        <w:r w:rsidR="00A34D9C">
          <w:t>ing</w:t>
        </w:r>
      </w:ins>
      <w:r w:rsidR="00662BC8">
        <w:t xml:space="preserve"> due</w:t>
      </w:r>
      <w:r w:rsidR="00443578">
        <w:t xml:space="preserve"> to</w:t>
      </w:r>
      <w:r w:rsidR="00251230" w:rsidRPr="009B5DED">
        <w:t xml:space="preserve"> </w:t>
      </w:r>
      <w:r w:rsidR="00A72EA8" w:rsidRPr="009B5DED">
        <w:t xml:space="preserve">the intangible nature of software, </w:t>
      </w:r>
      <w:ins w:id="1311" w:author="Tim Runcie" w:date="2012-10-03T05:36:00Z">
        <w:del w:id="1312" w:author="Jeff Jacobson" w:date="2012-10-03T11:14:00Z">
          <w:r w:rsidDel="00A34D9C">
            <w:delText xml:space="preserve">in some cases </w:delText>
          </w:r>
        </w:del>
      </w:ins>
      <w:r w:rsidR="00A72EA8" w:rsidRPr="009B5DED">
        <w:t xml:space="preserve">the lack of a software standard </w:t>
      </w:r>
      <w:ins w:id="1313" w:author="Jeff Jacobson" w:date="2012-10-03T11:14:00Z">
        <w:r w:rsidR="00A34D9C">
          <w:t xml:space="preserve">development </w:t>
        </w:r>
      </w:ins>
      <w:r w:rsidR="00A72EA8" w:rsidRPr="009B5DED">
        <w:t>process</w:t>
      </w:r>
      <w:ins w:id="1314" w:author="Tim Runcie" w:date="2012-10-03T05:37:00Z">
        <w:del w:id="1315" w:author="Jeff Jacobson" w:date="2012-10-03T11:14:00Z">
          <w:r w:rsidDel="00A34D9C">
            <w:delText xml:space="preserve"> of development</w:delText>
          </w:r>
        </w:del>
      </w:ins>
      <w:r w:rsidR="00251230">
        <w:t>, and</w:t>
      </w:r>
      <w:r w:rsidR="00A72EA8" w:rsidRPr="009B5DED">
        <w:t xml:space="preserve"> the rapid pace of technolog</w:t>
      </w:r>
      <w:r w:rsidR="00443578">
        <w:t>ical</w:t>
      </w:r>
      <w:r w:rsidR="00A72EA8" w:rsidRPr="009B5DED">
        <w:t xml:space="preserve"> advancement</w:t>
      </w:r>
      <w:ins w:id="1316" w:author="Tim Runcie" w:date="2012-10-03T05:37:00Z">
        <w:del w:id="1317" w:author="Jeff Jacobson" w:date="2012-10-03T11:15:00Z">
          <w:r w:rsidDel="00A34D9C">
            <w:delText xml:space="preserve"> that changes the nature and approach of delivery</w:delText>
          </w:r>
        </w:del>
      </w:ins>
      <w:r w:rsidR="008B0969">
        <w:t xml:space="preserve">. </w:t>
      </w:r>
      <w:ins w:id="1318" w:author="Tim Runcie" w:date="2012-10-03T05:37:00Z">
        <w:r>
          <w:t xml:space="preserve">With these types of projects, </w:t>
        </w:r>
      </w:ins>
      <w:del w:id="1319" w:author="Tim Runcie" w:date="2012-10-03T05:37:00Z">
        <w:r w:rsidR="008B0969" w:rsidDel="004B0310">
          <w:delText>T</w:delText>
        </w:r>
        <w:r w:rsidR="00A72EA8" w:rsidRPr="009B5DED" w:rsidDel="004B0310">
          <w:delText xml:space="preserve">he fact that </w:delText>
        </w:r>
      </w:del>
      <w:r w:rsidR="00A72EA8" w:rsidRPr="009B5DED">
        <w:t>end users</w:t>
      </w:r>
      <w:ins w:id="1320" w:author="Tim Runcie" w:date="2012-10-03T05:38:00Z">
        <w:r>
          <w:t xml:space="preserve">, </w:t>
        </w:r>
      </w:ins>
      <w:del w:id="1321" w:author="Tim Runcie" w:date="2012-10-03T05:38:00Z">
        <w:r w:rsidR="00A72EA8" w:rsidRPr="009B5DED" w:rsidDel="004B0310">
          <w:delText xml:space="preserve"> </w:delText>
        </w:r>
        <w:r w:rsidR="005D1A30" w:rsidDel="004B0310">
          <w:delText xml:space="preserve">or </w:delText>
        </w:r>
      </w:del>
      <w:r w:rsidR="005D1A30">
        <w:t>stakeholders</w:t>
      </w:r>
      <w:ins w:id="1322" w:author="Jeff Jacobson" w:date="2012-10-03T11:15:00Z">
        <w:r w:rsidR="001F7D94">
          <w:t>,</w:t>
        </w:r>
      </w:ins>
      <w:ins w:id="1323" w:author="Tim Runcie" w:date="2012-10-03T05:38:00Z">
        <w:r>
          <w:t xml:space="preserve"> </w:t>
        </w:r>
        <w:del w:id="1324" w:author="Jeff Jacobson" w:date="2012-10-03T11:15:00Z">
          <w:r w:rsidDel="001F7D94">
            <w:delText>or</w:delText>
          </w:r>
        </w:del>
      </w:ins>
      <w:ins w:id="1325" w:author="Jeff Jacobson" w:date="2012-10-03T11:15:00Z">
        <w:r w:rsidR="001F7D94">
          <w:t>and</w:t>
        </w:r>
      </w:ins>
      <w:ins w:id="1326" w:author="Tim Runcie" w:date="2012-10-03T05:38:00Z">
        <w:r>
          <w:t xml:space="preserve"> </w:t>
        </w:r>
      </w:ins>
      <w:del w:id="1327" w:author="Tim Runcie" w:date="2012-10-03T05:38:00Z">
        <w:r w:rsidR="005D1A30" w:rsidDel="004B0310">
          <w:delText>/</w:delText>
        </w:r>
      </w:del>
      <w:r w:rsidR="005D1A30">
        <w:t xml:space="preserve">customers </w:t>
      </w:r>
      <w:r w:rsidR="00A72EA8" w:rsidRPr="009B5DED">
        <w:t>often don’t know what they want</w:t>
      </w:r>
      <w:ins w:id="1328" w:author="Tim Runcie" w:date="2012-10-03T05:38:00Z">
        <w:r>
          <w:t xml:space="preserve"> </w:t>
        </w:r>
      </w:ins>
      <w:ins w:id="1329" w:author="Jeff Jacobson" w:date="2012-10-03T11:16:00Z">
        <w:r w:rsidR="001F7D94">
          <w:t>ahead of time.</w:t>
        </w:r>
      </w:ins>
      <w:ins w:id="1330" w:author="Tim Runcie" w:date="2012-10-03T05:38:00Z">
        <w:del w:id="1331" w:author="Jeff Jacobson" w:date="2012-10-03T11:16:00Z">
          <w:r w:rsidDel="001F7D94">
            <w:delText>or</w:delText>
          </w:r>
        </w:del>
        <w:r>
          <w:t xml:space="preserve"> </w:t>
        </w:r>
        <w:del w:id="1332" w:author="Jeff Jacobson" w:date="2012-10-03T11:16:00Z">
          <w:r w:rsidDel="001F7D94">
            <w:delText>o</w:delText>
          </w:r>
        </w:del>
      </w:ins>
      <w:ins w:id="1333" w:author="Jeff Jacobson" w:date="2012-10-03T11:16:00Z">
        <w:r w:rsidR="001F7D94">
          <w:t>O</w:t>
        </w:r>
      </w:ins>
      <w:ins w:id="1334" w:author="Tim Runcie" w:date="2012-10-03T05:38:00Z">
        <w:r>
          <w:t xml:space="preserve">nce they visualize what </w:t>
        </w:r>
        <w:del w:id="1335" w:author="Jeff Jacobson" w:date="2012-10-03T11:16:00Z">
          <w:r w:rsidDel="001F7D94">
            <w:delText>is</w:delText>
          </w:r>
        </w:del>
      </w:ins>
      <w:ins w:id="1336" w:author="Jeff Jacobson" w:date="2012-10-03T11:16:00Z">
        <w:r w:rsidR="001F7D94">
          <w:t>has been</w:t>
        </w:r>
      </w:ins>
      <w:ins w:id="1337" w:author="Tim Runcie" w:date="2012-10-03T05:38:00Z">
        <w:r>
          <w:t xml:space="preserve"> created </w:t>
        </w:r>
      </w:ins>
      <w:ins w:id="1338" w:author="Jeff Jacobson" w:date="2012-10-03T11:16:00Z">
        <w:r w:rsidR="001F7D94">
          <w:t xml:space="preserve">stakeholders sometimes </w:t>
        </w:r>
      </w:ins>
      <w:ins w:id="1339" w:author="Tim Runcie" w:date="2012-10-03T05:38:00Z">
        <w:r>
          <w:t xml:space="preserve">decide it won’t meet their needs. </w:t>
        </w:r>
        <w:del w:id="1340" w:author="Jeff Jacobson" w:date="2012-10-03T11:17:00Z">
          <w:r w:rsidDel="001F7D94">
            <w:delText xml:space="preserve"> </w:delText>
          </w:r>
        </w:del>
        <w:r>
          <w:t>Th</w:t>
        </w:r>
        <w:del w:id="1341" w:author="Jeff Jacobson" w:date="2012-10-03T11:17:00Z">
          <w:r w:rsidDel="001F7D94">
            <w:delText>e</w:delText>
          </w:r>
        </w:del>
      </w:ins>
      <w:ins w:id="1342" w:author="Jeff Jacobson" w:date="2012-10-03T11:17:00Z">
        <w:r w:rsidR="001F7D94">
          <w:t>i</w:t>
        </w:r>
      </w:ins>
      <w:ins w:id="1343" w:author="Tim Runcie" w:date="2012-10-03T05:38:00Z">
        <w:r>
          <w:t>s</w:t>
        </w:r>
        <w:del w:id="1344" w:author="Jeff Jacobson" w:date="2012-10-03T11:17:00Z">
          <w:r w:rsidDel="001F7D94">
            <w:delText>e</w:delText>
          </w:r>
        </w:del>
        <w:r>
          <w:t xml:space="preserve"> </w:t>
        </w:r>
        <w:del w:id="1345" w:author="Jeff Jacobson" w:date="2012-10-03T11:17:00Z">
          <w:r w:rsidDel="001F7D94">
            <w:delText>all</w:delText>
          </w:r>
        </w:del>
      </w:ins>
      <w:ins w:id="1346" w:author="Jeff Jacobson" w:date="2012-10-03T11:18:00Z">
        <w:r w:rsidR="001F7D94">
          <w:t>tumultuous</w:t>
        </w:r>
      </w:ins>
      <w:ins w:id="1347" w:author="Jeff Jacobson" w:date="2012-10-03T11:17:00Z">
        <w:r w:rsidR="001F7D94">
          <w:t xml:space="preserve"> </w:t>
        </w:r>
      </w:ins>
      <w:ins w:id="1348" w:author="Jeff Jacobson" w:date="2012-10-03T11:18:00Z">
        <w:r w:rsidR="001F7D94">
          <w:t xml:space="preserve">project </w:t>
        </w:r>
      </w:ins>
      <w:ins w:id="1349" w:author="Jeff Jacobson" w:date="2012-10-03T11:17:00Z">
        <w:r w:rsidR="001F7D94">
          <w:t>environment</w:t>
        </w:r>
      </w:ins>
      <w:ins w:id="1350" w:author="Tim Runcie" w:date="2012-10-03T05:38:00Z">
        <w:r>
          <w:t xml:space="preserve"> </w:t>
        </w:r>
      </w:ins>
      <w:del w:id="1351" w:author="Tim Runcie" w:date="2012-10-03T05:38:00Z">
        <w:r w:rsidR="008B0969" w:rsidDel="004B0310">
          <w:delText>,</w:delText>
        </w:r>
        <w:r w:rsidR="00A72EA8" w:rsidRPr="009B5DED" w:rsidDel="004B0310">
          <w:delText xml:space="preserve"> </w:delText>
        </w:r>
      </w:del>
      <w:r w:rsidR="00A72EA8" w:rsidRPr="009B5DED">
        <w:t>compound</w:t>
      </w:r>
      <w:del w:id="1352" w:author="Tim Runcie" w:date="2012-10-03T05:38:00Z">
        <w:r w:rsidR="00A72EA8" w:rsidRPr="009B5DED" w:rsidDel="004B0310">
          <w:delText>s</w:delText>
        </w:r>
      </w:del>
      <w:r w:rsidR="00A72EA8" w:rsidRPr="009B5DED">
        <w:t xml:space="preserve"> the </w:t>
      </w:r>
      <w:del w:id="1353" w:author="Jeff Jacobson" w:date="2012-10-03T11:18:00Z">
        <w:r w:rsidR="00A72EA8" w:rsidRPr="009B5DED" w:rsidDel="001F7D94">
          <w:delText>problem</w:delText>
        </w:r>
      </w:del>
      <w:ins w:id="1354" w:author="Tim Runcie" w:date="2012-10-03T05:39:00Z">
        <w:del w:id="1355" w:author="Jeff Jacobson" w:date="2012-10-03T11:18:00Z">
          <w:r w:rsidDel="001F7D94">
            <w:delText xml:space="preserve"> and </w:delText>
          </w:r>
        </w:del>
        <w:r>
          <w:t xml:space="preserve">complexity </w:t>
        </w:r>
        <w:del w:id="1356" w:author="Jeff Jacobson" w:date="2012-10-03T11:19:00Z">
          <w:r w:rsidDel="001F7D94">
            <w:delText>with</w:delText>
          </w:r>
        </w:del>
      </w:ins>
      <w:ins w:id="1357" w:author="Jeff Jacobson" w:date="2012-10-03T11:19:00Z">
        <w:r w:rsidR="001F7D94">
          <w:t>of software</w:t>
        </w:r>
      </w:ins>
      <w:ins w:id="1358" w:author="Tim Runcie" w:date="2012-10-03T05:39:00Z">
        <w:r>
          <w:t xml:space="preserve"> delivery</w:t>
        </w:r>
        <w:del w:id="1359" w:author="Jeff Jacobson" w:date="2012-10-03T11:19:00Z">
          <w:r w:rsidDel="001F7D94">
            <w:delText xml:space="preserve"> of software development</w:delText>
          </w:r>
        </w:del>
      </w:ins>
      <w:r w:rsidR="00A72EA8" w:rsidRPr="009B5DED">
        <w:t xml:space="preserve">. </w:t>
      </w:r>
      <w:del w:id="1360" w:author="Tim Runcie" w:date="2012-10-03T05:39:00Z">
        <w:r w:rsidR="005D1A30" w:rsidDel="004B0310">
          <w:delText xml:space="preserve">This </w:delText>
        </w:r>
      </w:del>
      <w:ins w:id="1361" w:author="Tim Runcie" w:date="2012-10-03T05:39:00Z">
        <w:r>
          <w:t xml:space="preserve">These </w:t>
        </w:r>
      </w:ins>
      <w:del w:id="1362" w:author="Tim Runcie" w:date="2012-10-03T05:39:00Z">
        <w:r w:rsidR="005D1A30" w:rsidDel="004B0310">
          <w:delText xml:space="preserve">is </w:delText>
        </w:r>
      </w:del>
      <w:ins w:id="1363" w:author="Tim Runcie" w:date="2012-10-03T05:39:00Z">
        <w:r>
          <w:t xml:space="preserve">are </w:t>
        </w:r>
      </w:ins>
      <w:del w:id="1364" w:author="Tim Runcie" w:date="2012-10-03T05:39:00Z">
        <w:r w:rsidR="005D1A30" w:rsidDel="004B0310">
          <w:delText xml:space="preserve">one </w:delText>
        </w:r>
      </w:del>
      <w:ins w:id="1365" w:author="Tim Runcie" w:date="2012-10-03T05:39:00Z">
        <w:r>
          <w:t xml:space="preserve">some of the </w:t>
        </w:r>
      </w:ins>
      <w:r w:rsidR="005D1A30">
        <w:t>reason</w:t>
      </w:r>
      <w:ins w:id="1366" w:author="Tim Runcie" w:date="2012-10-03T05:39:00Z">
        <w:r>
          <w:t>s</w:t>
        </w:r>
      </w:ins>
      <w:r w:rsidR="005D1A30">
        <w:t xml:space="preserve"> having a prototype or </w:t>
      </w:r>
      <w:del w:id="1367" w:author="Tim Runcie" w:date="2012-10-03T05:39:00Z">
        <w:r w:rsidR="005D1A30" w:rsidDel="004B0310">
          <w:delText xml:space="preserve">a </w:delText>
        </w:r>
      </w:del>
      <w:ins w:id="1368" w:author="Tim Runcie" w:date="2012-10-03T05:39:00Z">
        <w:r>
          <w:t xml:space="preserve">a </w:t>
        </w:r>
      </w:ins>
      <w:r w:rsidR="005D1A30">
        <w:t>mock</w:t>
      </w:r>
      <w:del w:id="1369" w:author="DM" w:date="2012-08-19T06:44:00Z">
        <w:r w:rsidR="005D1A30" w:rsidDel="004A2D10">
          <w:delText xml:space="preserve"> </w:delText>
        </w:r>
      </w:del>
      <w:r w:rsidR="005D1A30">
        <w:t xml:space="preserve">up </w:t>
      </w:r>
      <w:ins w:id="1370" w:author="Tim Runcie" w:date="2012-10-03T05:40:00Z">
        <w:r>
          <w:t xml:space="preserve">of the solution, </w:t>
        </w:r>
      </w:ins>
      <w:r w:rsidR="005D1A30">
        <w:t xml:space="preserve">helps to expedite </w:t>
      </w:r>
      <w:r w:rsidR="00B25F1F">
        <w:t>and</w:t>
      </w:r>
      <w:r w:rsidR="005D1A30">
        <w:t xml:space="preserve"> create clarity around the solution or end result product.</w:t>
      </w:r>
    </w:p>
    <w:p w:rsidR="00A72EA8" w:rsidRPr="007E57A7" w:rsidRDefault="009927AC" w:rsidP="0014358E">
      <w:pPr>
        <w:pStyle w:val="Para"/>
        <w:rPr>
          <w:rStyle w:val="QueryInline"/>
          <w:rPrChange w:id="1371" w:author="DM" w:date="2012-08-19T07:03:00Z">
            <w:rPr/>
          </w:rPrChange>
        </w:rPr>
      </w:pPr>
      <w:ins w:id="1372" w:author="Tim Runcie" w:date="2012-10-03T05:40:00Z">
        <w:del w:id="1373" w:author="Jeff Jacobson" w:date="2012-10-03T11:20:00Z">
          <w:r w:rsidDel="001F7D94">
            <w:delText>Now t</w:delText>
          </w:r>
        </w:del>
      </w:ins>
      <w:ins w:id="1374" w:author="Jeff Jacobson" w:date="2012-10-03T11:20:00Z">
        <w:r w:rsidR="001F7D94">
          <w:t>T</w:t>
        </w:r>
      </w:ins>
      <w:ins w:id="1375" w:author="Tim Runcie" w:date="2012-10-03T05:40:00Z">
        <w:r>
          <w:t xml:space="preserve">here are </w:t>
        </w:r>
        <w:del w:id="1376" w:author="Jeff Jacobson" w:date="2012-10-03T11:20:00Z">
          <w:r w:rsidDel="001F7D94">
            <w:delText xml:space="preserve">definite </w:delText>
          </w:r>
        </w:del>
        <w:r>
          <w:t>similar</w:t>
        </w:r>
      </w:ins>
      <w:ins w:id="1377" w:author="Jeff Jacobson" w:date="2012-10-03T15:22:00Z">
        <w:r w:rsidR="00051D55">
          <w:t xml:space="preserve"> complex</w:t>
        </w:r>
      </w:ins>
      <w:ins w:id="1378" w:author="Tim Runcie" w:date="2012-10-03T05:40:00Z">
        <w:r>
          <w:t>ities with engineering projects.</w:t>
        </w:r>
        <w:del w:id="1379" w:author="Jeff Jacobson" w:date="2012-10-03T11:20:00Z">
          <w:r w:rsidDel="001F7D94">
            <w:delText xml:space="preserve"> </w:delText>
          </w:r>
        </w:del>
        <w:r>
          <w:t xml:space="preserve"> The same </w:t>
        </w:r>
      </w:ins>
      <w:del w:id="1380" w:author="Tim Runcie" w:date="2012-10-03T05:41:00Z">
        <w:r w:rsidR="006F6B38" w:rsidDel="009927AC">
          <w:delText>T</w:delText>
        </w:r>
        <w:r w:rsidR="00A72EA8" w:rsidRPr="009B5DED" w:rsidDel="009927AC">
          <w:delText xml:space="preserve">he key </w:delText>
        </w:r>
      </w:del>
      <w:r w:rsidR="00A72EA8" w:rsidRPr="009B5DED">
        <w:t>criteria used to deter</w:t>
      </w:r>
      <w:r w:rsidR="00B25F1F">
        <w:t xml:space="preserve">mine the successful outcome of </w:t>
      </w:r>
      <w:r w:rsidR="00DA6656">
        <w:t xml:space="preserve">engineering </w:t>
      </w:r>
      <w:r w:rsidR="00A72EA8" w:rsidRPr="009B5DED">
        <w:t>project</w:t>
      </w:r>
      <w:r w:rsidR="00DA6656">
        <w:t>s</w:t>
      </w:r>
      <w:r w:rsidR="00A72EA8" w:rsidRPr="009B5DED">
        <w:t xml:space="preserve"> </w:t>
      </w:r>
      <w:del w:id="1381" w:author="Tim Runcie" w:date="2012-10-03T05:41:00Z">
        <w:r w:rsidR="00DA6656" w:rsidDel="009927AC">
          <w:delText xml:space="preserve">are </w:delText>
        </w:r>
      </w:del>
      <w:ins w:id="1382" w:author="Tim Runcie" w:date="2012-10-03T05:41:00Z">
        <w:r>
          <w:t xml:space="preserve">can </w:t>
        </w:r>
      </w:ins>
      <w:del w:id="1383" w:author="Jeff Jacobson" w:date="2012-10-03T15:26:00Z">
        <w:r w:rsidR="00DA6656" w:rsidDel="00051D55">
          <w:delText xml:space="preserve">also </w:delText>
        </w:r>
      </w:del>
      <w:ins w:id="1384" w:author="Tim Runcie" w:date="2012-10-03T05:41:00Z">
        <w:r>
          <w:t xml:space="preserve">be applied </w:t>
        </w:r>
      </w:ins>
      <w:del w:id="1385" w:author="Tim Runcie" w:date="2012-10-03T05:41:00Z">
        <w:r w:rsidR="00A72EA8" w:rsidRPr="009B5DED" w:rsidDel="009927AC">
          <w:delText xml:space="preserve">applicable </w:delText>
        </w:r>
      </w:del>
      <w:r w:rsidR="00A72EA8" w:rsidRPr="009B5DED">
        <w:t xml:space="preserve">to software </w:t>
      </w:r>
      <w:del w:id="1386" w:author="Tim Runcie" w:date="2012-10-03T05:41:00Z">
        <w:r w:rsidR="00A72EA8" w:rsidRPr="009B5DED" w:rsidDel="009927AC">
          <w:delText>ones</w:delText>
        </w:r>
      </w:del>
      <w:ins w:id="1387" w:author="Tim Runcie" w:date="2012-10-03T05:41:00Z">
        <w:r>
          <w:t>development</w:t>
        </w:r>
      </w:ins>
      <w:ins w:id="1388" w:author="DM" w:date="2012-08-19T06:44:00Z">
        <w:r w:rsidR="004A2D10">
          <w:t>:</w:t>
        </w:r>
      </w:ins>
      <w:del w:id="1389" w:author="DM" w:date="2012-08-19T06:44:00Z">
        <w:r w:rsidR="00B25F1F" w:rsidDel="004A2D10">
          <w:delText xml:space="preserve"> </w:delText>
        </w:r>
        <w:r w:rsidR="00934EC8" w:rsidDel="004A2D10">
          <w:rPr>
            <w:rStyle w:val="CommentReference"/>
            <w:rFonts w:asciiTheme="minorHAnsi" w:eastAsiaTheme="minorHAnsi" w:hAnsiTheme="minorHAnsi" w:cstheme="minorBidi"/>
            <w:snapToGrid/>
          </w:rPr>
          <w:delText>—</w:delText>
        </w:r>
      </w:del>
      <w:r w:rsidR="00B25F1F">
        <w:rPr>
          <w:rStyle w:val="CommentReference"/>
          <w:rFonts w:asciiTheme="minorHAnsi" w:eastAsiaTheme="minorHAnsi" w:hAnsiTheme="minorHAnsi" w:cstheme="minorBidi"/>
          <w:snapToGrid/>
        </w:rPr>
        <w:t xml:space="preserve"> </w:t>
      </w:r>
      <w:del w:id="1390" w:author="DM" w:date="2012-08-19T06:44:00Z">
        <w:r w:rsidR="00A72EA8" w:rsidRPr="009B5DED" w:rsidDel="004A2D10">
          <w:delText>t</w:delText>
        </w:r>
      </w:del>
      <w:ins w:id="1391" w:author="DM" w:date="2012-08-19T06:44:00Z">
        <w:del w:id="1392" w:author="Jeff Jacobson" w:date="2012-10-03T15:26:00Z">
          <w:r w:rsidR="004A2D10" w:rsidDel="00051D55">
            <w:delText>T</w:delText>
          </w:r>
        </w:del>
      </w:ins>
      <w:del w:id="1393" w:author="Jeff Jacobson" w:date="2012-10-03T15:26:00Z">
        <w:r w:rsidR="00A72EA8" w:rsidRPr="009B5DED" w:rsidDel="00051D55">
          <w:delText>hey</w:delText>
        </w:r>
      </w:del>
      <w:ins w:id="1394" w:author="Jeff Jacobson" w:date="2012-10-03T15:26:00Z">
        <w:r w:rsidR="00051D55">
          <w:t>Both types of projects</w:t>
        </w:r>
      </w:ins>
      <w:r w:rsidR="00A72EA8" w:rsidRPr="009B5DED">
        <w:t xml:space="preserve"> should be delivered on time, </w:t>
      </w:r>
      <w:ins w:id="1395" w:author="DM" w:date="2012-08-19T06:44:00Z">
        <w:r w:rsidR="004A2D10">
          <w:t xml:space="preserve">on </w:t>
        </w:r>
      </w:ins>
      <w:r w:rsidR="00A72EA8" w:rsidRPr="009B5DED">
        <w:t>budget</w:t>
      </w:r>
      <w:ins w:id="1396" w:author="DM" w:date="2012-08-19T06:44:00Z">
        <w:r w:rsidR="004A2D10">
          <w:t>,</w:t>
        </w:r>
      </w:ins>
      <w:r w:rsidR="00A72EA8" w:rsidRPr="009B5DED">
        <w:t xml:space="preserve"> and </w:t>
      </w:r>
      <w:ins w:id="1397" w:author="DM" w:date="2012-08-19T06:44:00Z">
        <w:r w:rsidR="004A2D10">
          <w:t xml:space="preserve">on </w:t>
        </w:r>
      </w:ins>
      <w:r w:rsidR="00A72EA8" w:rsidRPr="009B5DED">
        <w:t>quality</w:t>
      </w:r>
      <w:commentRangeStart w:id="1398"/>
      <w:ins w:id="1399" w:author="DM" w:date="2012-08-19T06:44:00Z">
        <w:del w:id="1400" w:author="Jeff Jacobson" w:date="2012-09-13T17:51:00Z">
          <w:r w:rsidR="004A2D10" w:rsidDel="0024529F">
            <w:rPr>
              <w:rStyle w:val="QueryInline"/>
            </w:rPr>
            <w:delText>[</w:delText>
          </w:r>
          <w:commentRangeStart w:id="1401"/>
          <w:r w:rsidR="004A2D10" w:rsidDel="0024529F">
            <w:rPr>
              <w:rStyle w:val="QueryInline"/>
            </w:rPr>
            <w:delText>AU: OK?]</w:delText>
          </w:r>
        </w:del>
      </w:ins>
      <w:commentRangeEnd w:id="1398"/>
      <w:del w:id="1402" w:author="Jeff Jacobson" w:date="2012-09-13T17:51:00Z">
        <w:r w:rsidR="00B262FC" w:rsidDel="0024529F">
          <w:rPr>
            <w:rStyle w:val="CommentReference"/>
            <w:rFonts w:asciiTheme="minorHAnsi" w:eastAsiaTheme="minorHAnsi" w:hAnsiTheme="minorHAnsi" w:cstheme="minorBidi"/>
            <w:snapToGrid/>
          </w:rPr>
          <w:commentReference w:id="1398"/>
        </w:r>
      </w:del>
      <w:del w:id="1403" w:author="Jeff Jacobson" w:date="2012-10-03T15:27:00Z">
        <w:r w:rsidR="00A72EA8" w:rsidRPr="009B5DED" w:rsidDel="00051D55">
          <w:delText>,</w:delText>
        </w:r>
      </w:del>
      <w:ins w:id="1404" w:author="Jeff Jacobson" w:date="2012-10-03T15:27:00Z">
        <w:r w:rsidR="00051D55">
          <w:t>.</w:t>
        </w:r>
      </w:ins>
      <w:r w:rsidR="00A72EA8" w:rsidRPr="009B5DED">
        <w:t xml:space="preserve"> </w:t>
      </w:r>
      <w:commentRangeEnd w:id="1401"/>
      <w:r w:rsidR="00147768">
        <w:rPr>
          <w:rStyle w:val="CommentReference"/>
          <w:rFonts w:asciiTheme="minorHAnsi" w:eastAsiaTheme="minorHAnsi" w:hAnsiTheme="minorHAnsi" w:cstheme="minorBidi"/>
          <w:snapToGrid/>
        </w:rPr>
        <w:commentReference w:id="1401"/>
      </w:r>
      <w:del w:id="1405" w:author="Tim Runcie" w:date="2012-10-03T05:42:00Z">
        <w:r w:rsidR="00A72EA8" w:rsidRPr="009B5DED" w:rsidDel="009927AC">
          <w:delText xml:space="preserve">as </w:delText>
        </w:r>
      </w:del>
      <w:ins w:id="1406" w:author="Tim Runcie" w:date="2012-10-03T05:42:00Z">
        <w:del w:id="1407" w:author="Jeff Jacobson" w:date="2012-10-03T15:27:00Z">
          <w:r w:rsidDel="00051D55">
            <w:delText>and</w:delText>
          </w:r>
        </w:del>
      </w:ins>
      <w:ins w:id="1408" w:author="Jeff Jacobson" w:date="2012-10-03T15:28:00Z">
        <w:r w:rsidR="00051D55">
          <w:t>S</w:t>
        </w:r>
      </w:ins>
      <w:ins w:id="1409" w:author="Jeff Jacobson" w:date="2012-10-03T15:27:00Z">
        <w:r w:rsidR="00051D55">
          <w:t xml:space="preserve">oftware development projects and </w:t>
        </w:r>
      </w:ins>
      <w:ins w:id="1410" w:author="Jeff Jacobson" w:date="2012-10-03T15:28:00Z">
        <w:r w:rsidR="00051D55">
          <w:t>engineering projects should both</w:t>
        </w:r>
      </w:ins>
      <w:ins w:id="1411" w:author="Tim Runcie" w:date="2012-10-03T05:42:00Z">
        <w:r>
          <w:t xml:space="preserve"> </w:t>
        </w:r>
      </w:ins>
      <w:del w:id="1412" w:author="Tim Runcie" w:date="2012-10-03T05:42:00Z">
        <w:r w:rsidR="00A72EA8" w:rsidRPr="009B5DED" w:rsidDel="009927AC">
          <w:delText xml:space="preserve">well as </w:delText>
        </w:r>
      </w:del>
      <w:r w:rsidR="00A72EA8" w:rsidRPr="009B5DED">
        <w:t>meet</w:t>
      </w:r>
      <w:del w:id="1413" w:author="DM" w:date="2012-08-19T06:44:00Z">
        <w:r w:rsidR="00A72EA8" w:rsidRPr="009B5DED" w:rsidDel="004A2D10">
          <w:delText>ing</w:delText>
        </w:r>
      </w:del>
      <w:r w:rsidR="00A72EA8" w:rsidRPr="009B5DED">
        <w:t xml:space="preserve"> </w:t>
      </w:r>
      <w:ins w:id="1414" w:author="Tim Runcie" w:date="2012-10-03T05:42:00Z">
        <w:r>
          <w:t xml:space="preserve">the end </w:t>
        </w:r>
      </w:ins>
      <w:r w:rsidR="00A72EA8" w:rsidRPr="009B5DED">
        <w:t>users</w:t>
      </w:r>
      <w:ins w:id="1415" w:author="Jeff Jacobson" w:date="2012-10-03T11:21:00Z">
        <w:r w:rsidR="001F7D94">
          <w:t>’</w:t>
        </w:r>
      </w:ins>
      <w:r w:rsidR="00A72EA8" w:rsidRPr="009B5DED">
        <w:t xml:space="preserve"> expectations. </w:t>
      </w:r>
      <w:ins w:id="1416" w:author="Tim Runcie" w:date="2012-10-03T05:42:00Z">
        <w:r>
          <w:t>Unfortunately</w:t>
        </w:r>
      </w:ins>
      <w:ins w:id="1417" w:author="Jeff Jacobson" w:date="2012-10-03T11:21:00Z">
        <w:r w:rsidR="001F7D94">
          <w:t>,</w:t>
        </w:r>
      </w:ins>
      <w:ins w:id="1418" w:author="Tim Runcie" w:date="2012-10-03T05:42:00Z">
        <w:r>
          <w:t xml:space="preserve"> </w:t>
        </w:r>
      </w:ins>
      <w:del w:id="1419" w:author="Tim Runcie" w:date="2012-10-03T05:42:00Z">
        <w:r w:rsidR="00A72EA8" w:rsidRPr="009B5DED" w:rsidDel="009927AC">
          <w:delText xml:space="preserve">But </w:delText>
        </w:r>
      </w:del>
      <w:r w:rsidR="00A72EA8" w:rsidRPr="009B5DED">
        <w:t xml:space="preserve">software projects have </w:t>
      </w:r>
      <w:ins w:id="1420" w:author="Tim Runcie" w:date="2012-10-03T05:42:00Z">
        <w:r>
          <w:t xml:space="preserve">one of the </w:t>
        </w:r>
      </w:ins>
      <w:del w:id="1421" w:author="Tim Runcie" w:date="2012-10-03T05:42:00Z">
        <w:r w:rsidR="00A72EA8" w:rsidRPr="009B5DED" w:rsidDel="009927AC">
          <w:delText xml:space="preserve">a </w:delText>
        </w:r>
      </w:del>
      <w:r w:rsidR="00A72EA8" w:rsidRPr="009B5DED">
        <w:t>poor</w:t>
      </w:r>
      <w:ins w:id="1422" w:author="Tim Runcie" w:date="2012-10-03T05:42:00Z">
        <w:r>
          <w:t>est</w:t>
        </w:r>
      </w:ins>
      <w:r w:rsidR="00A72EA8" w:rsidRPr="009B5DED">
        <w:t xml:space="preserve"> track record</w:t>
      </w:r>
      <w:ins w:id="1423" w:author="Jeff Jacobson" w:date="2012-10-03T11:21:00Z">
        <w:r w:rsidR="001F7D94">
          <w:t>s</w:t>
        </w:r>
      </w:ins>
      <w:r w:rsidR="00A72EA8" w:rsidRPr="009B5DED">
        <w:t xml:space="preserve"> of delivery</w:t>
      </w:r>
      <w:ins w:id="1424" w:author="DM" w:date="2012-08-19T06:45:00Z">
        <w:r w:rsidR="004A2D10">
          <w:t>;</w:t>
        </w:r>
      </w:ins>
      <w:del w:id="1425" w:author="DM" w:date="2012-08-19T06:45:00Z">
        <w:r w:rsidR="00B25F1F" w:rsidDel="004A2D10">
          <w:delText xml:space="preserve"> </w:delText>
        </w:r>
      </w:del>
      <w:del w:id="1426" w:author="DM" w:date="2012-08-20T13:43:00Z">
        <w:r w:rsidR="00B25F1F" w:rsidDel="00245682">
          <w:delText>–</w:delText>
        </w:r>
      </w:del>
      <w:ins w:id="1427" w:author="DM" w:date="2012-08-20T13:43:00Z">
        <w:r w:rsidR="00245682">
          <w:t xml:space="preserve"> </w:t>
        </w:r>
      </w:ins>
      <w:r w:rsidR="00A72EA8" w:rsidRPr="009B5DED">
        <w:t xml:space="preserve">research by </w:t>
      </w:r>
      <w:ins w:id="1428" w:author="DM" w:date="2012-08-19T06:45:00Z">
        <w:r w:rsidR="004A2D10">
          <w:t xml:space="preserve">the </w:t>
        </w:r>
      </w:ins>
      <w:r w:rsidR="00A72EA8" w:rsidRPr="009B5DED">
        <w:t xml:space="preserve">Standish </w:t>
      </w:r>
      <w:del w:id="1429" w:author="DM" w:date="2012-08-19T06:45:00Z">
        <w:r w:rsidR="00A72EA8" w:rsidRPr="009B5DED" w:rsidDel="004A2D10">
          <w:delText>g</w:delText>
        </w:r>
      </w:del>
      <w:ins w:id="1430" w:author="DM" w:date="2012-08-19T06:45:00Z">
        <w:r w:rsidR="004A2D10">
          <w:t>G</w:t>
        </w:r>
      </w:ins>
      <w:r w:rsidR="00A72EA8" w:rsidRPr="009B5DED">
        <w:t xml:space="preserve">roup </w:t>
      </w:r>
      <w:r w:rsidR="005D1A30">
        <w:t xml:space="preserve">in 2011 </w:t>
      </w:r>
      <w:r w:rsidR="00A72EA8" w:rsidRPr="009B5DED">
        <w:t>says that only 28 percent of projects succeed, while 23 percent are cancel</w:t>
      </w:r>
      <w:del w:id="1431" w:author="DM" w:date="2012-08-19T06:45:00Z">
        <w:r w:rsidR="00A72EA8" w:rsidRPr="009B5DED" w:rsidDel="004A2D10">
          <w:delText>l</w:delText>
        </w:r>
      </w:del>
      <w:r w:rsidR="00A72EA8" w:rsidRPr="009B5DED">
        <w:t>ed and 49 percent are challenged (very late, over budget</w:t>
      </w:r>
      <w:ins w:id="1432" w:author="DM" w:date="2012-08-19T06:46:00Z">
        <w:r w:rsidR="004A2D10">
          <w:t>,</w:t>
        </w:r>
      </w:ins>
      <w:r w:rsidR="00A72EA8" w:rsidRPr="009B5DED">
        <w:t xml:space="preserve"> or missing features</w:t>
      </w:r>
      <w:ins w:id="1433" w:author="DM" w:date="2012-08-19T06:46:00Z">
        <w:r w:rsidR="004A2D10">
          <w:t xml:space="preserve"> . . .</w:t>
        </w:r>
        <w:r w:rsidR="004A2D10" w:rsidRPr="009B5DED" w:rsidDel="004A2D10">
          <w:t xml:space="preserve"> </w:t>
        </w:r>
      </w:ins>
      <w:del w:id="1434" w:author="DM" w:date="2012-08-19T06:46:00Z">
        <w:r w:rsidR="00A72EA8" w:rsidRPr="009B5DED" w:rsidDel="004A2D10">
          <w:delText>…</w:delText>
        </w:r>
      </w:del>
      <w:r w:rsidR="00A72EA8" w:rsidRPr="009B5DED">
        <w:t xml:space="preserve">or all of these issues combined). </w:t>
      </w:r>
      <w:ins w:id="1435" w:author="DM" w:date="2012-08-19T07:03:00Z">
        <w:del w:id="1436" w:author="Jeff Jacobson" w:date="2012-10-03T15:29:00Z">
          <w:r w:rsidR="007E57A7" w:rsidDel="00051D55">
            <w:rPr>
              <w:rStyle w:val="QueryInline"/>
            </w:rPr>
            <w:delText>[</w:delText>
          </w:r>
          <w:commentRangeStart w:id="1437"/>
          <w:r w:rsidR="007E57A7" w:rsidDel="00051D55">
            <w:rPr>
              <w:rStyle w:val="QueryInline"/>
            </w:rPr>
            <w:delText>AU: provide clear ref. to this work]</w:delText>
          </w:r>
        </w:del>
      </w:ins>
      <w:commentRangeEnd w:id="1437"/>
      <w:r w:rsidR="00147768">
        <w:rPr>
          <w:rStyle w:val="CommentReference"/>
          <w:rFonts w:asciiTheme="minorHAnsi" w:eastAsiaTheme="minorHAnsi" w:hAnsiTheme="minorHAnsi" w:cstheme="minorBidi"/>
          <w:snapToGrid/>
        </w:rPr>
        <w:commentReference w:id="1437"/>
      </w:r>
    </w:p>
    <w:p w:rsidR="00A72EA8" w:rsidRPr="009B5DED" w:rsidRDefault="00A72EA8" w:rsidP="00CF3D78">
      <w:pPr>
        <w:pStyle w:val="H3"/>
      </w:pPr>
      <w:del w:id="1438" w:author="Tim Runcie" w:date="2012-10-03T05:43:00Z">
        <w:r w:rsidRPr="009B5DED" w:rsidDel="009927AC">
          <w:delText>From a t</w:delText>
        </w:r>
      </w:del>
      <w:ins w:id="1439" w:author="DM" w:date="2012-08-19T06:46:00Z">
        <w:del w:id="1440" w:author="Tim Runcie" w:date="2012-10-03T05:43:00Z">
          <w:r w:rsidR="004A2D10" w:rsidDel="009927AC">
            <w:delText>T</w:delText>
          </w:r>
        </w:del>
      </w:ins>
      <w:del w:id="1441" w:author="Tim Runcie" w:date="2012-10-03T05:43:00Z">
        <w:r w:rsidRPr="009B5DED" w:rsidDel="009927AC">
          <w:delText>echnical p</w:delText>
        </w:r>
      </w:del>
      <w:ins w:id="1442" w:author="DM" w:date="2012-08-19T06:46:00Z">
        <w:del w:id="1443" w:author="Tim Runcie" w:date="2012-10-03T05:43:00Z">
          <w:r w:rsidR="004A2D10" w:rsidDel="009927AC">
            <w:delText>P</w:delText>
          </w:r>
        </w:del>
      </w:ins>
      <w:del w:id="1444" w:author="Tim Runcie" w:date="2012-10-03T05:43:00Z">
        <w:r w:rsidRPr="009B5DED" w:rsidDel="009927AC">
          <w:delText>erspective</w:delText>
        </w:r>
      </w:del>
      <w:ins w:id="1445" w:author="Tim Runcie" w:date="2012-10-03T05:43:00Z">
        <w:r w:rsidR="009927AC">
          <w:t>Approaches to Improving Successful Delivery</w:t>
        </w:r>
      </w:ins>
    </w:p>
    <w:p w:rsidR="00A72EA8" w:rsidRPr="009B5DED" w:rsidRDefault="00B3289E" w:rsidP="0014358E">
      <w:pPr>
        <w:pStyle w:val="Para"/>
      </w:pPr>
      <w:ins w:id="1446" w:author="Tim Runcie" w:date="2012-10-03T05:44:00Z">
        <w:r>
          <w:t xml:space="preserve">A great approach in software development </w:t>
        </w:r>
      </w:ins>
      <w:del w:id="1447" w:author="Tim Runcie" w:date="2012-10-03T05:44:00Z">
        <w:r w:rsidR="00A72EA8" w:rsidRPr="009B5DED" w:rsidDel="00B3289E">
          <w:delText xml:space="preserve">Developing software </w:delText>
        </w:r>
      </w:del>
      <w:ins w:id="1448" w:author="Tim Runcie" w:date="2012-10-03T05:44:00Z">
        <w:r>
          <w:t xml:space="preserve">is to build the solution </w:t>
        </w:r>
      </w:ins>
      <w:r w:rsidR="00A72EA8" w:rsidRPr="009B5DED">
        <w:t>in an iterative fashion</w:t>
      </w:r>
      <w:ins w:id="1449" w:author="Tim Runcie" w:date="2012-10-03T05:44:00Z">
        <w:r>
          <w:t xml:space="preserve">. </w:t>
        </w:r>
        <w:del w:id="1450" w:author="Jeff Jacobson" w:date="2012-10-03T15:31:00Z">
          <w:r w:rsidDel="00365581">
            <w:delText xml:space="preserve"> </w:delText>
          </w:r>
        </w:del>
        <w:r>
          <w:t>This is highly helpful</w:t>
        </w:r>
      </w:ins>
      <w:del w:id="1451" w:author="Tim Runcie" w:date="2012-10-03T05:44:00Z">
        <w:r w:rsidR="00A72EA8" w:rsidRPr="009B5DED" w:rsidDel="00B3289E">
          <w:delText xml:space="preserve"> can be helpful</w:delText>
        </w:r>
      </w:del>
      <w:r w:rsidR="00A72EA8" w:rsidRPr="009B5DED">
        <w:t xml:space="preserve"> in reducing </w:t>
      </w:r>
      <w:r w:rsidR="00975431">
        <w:t xml:space="preserve">the </w:t>
      </w:r>
      <w:r w:rsidR="00A72EA8" w:rsidRPr="009B5DED">
        <w:t xml:space="preserve">risks inherent in </w:t>
      </w:r>
      <w:del w:id="1452" w:author="Tim Runcie" w:date="2012-10-03T05:45:00Z">
        <w:r w:rsidR="00A72EA8" w:rsidRPr="009B5DED" w:rsidDel="00B3289E">
          <w:delText xml:space="preserve">software </w:delText>
        </w:r>
      </w:del>
      <w:r w:rsidR="00A72EA8" w:rsidRPr="009B5DED">
        <w:t>development</w:t>
      </w:r>
      <w:ins w:id="1453" w:author="Tim Runcie" w:date="2012-10-03T05:45:00Z">
        <w:r>
          <w:t xml:space="preserve"> and provides early views and reviews with customers/stakeholders who can provide </w:t>
        </w:r>
        <w:r>
          <w:lastRenderedPageBreak/>
          <w:t>insight, scope changes and ensure there are no surprises at the end of the project</w:t>
        </w:r>
      </w:ins>
      <w:r w:rsidR="00A72EA8" w:rsidRPr="009B5DED">
        <w:t xml:space="preserve">. </w:t>
      </w:r>
      <w:ins w:id="1454" w:author="Tim Runcie" w:date="2012-10-03T05:46:00Z">
        <w:r>
          <w:t xml:space="preserve">Complex or </w:t>
        </w:r>
      </w:ins>
      <w:del w:id="1455" w:author="Tim Runcie" w:date="2012-10-03T05:46:00Z">
        <w:r w:rsidR="00A72EA8" w:rsidRPr="009B5DED" w:rsidDel="00B3289E">
          <w:delText>High</w:delText>
        </w:r>
      </w:del>
      <w:ins w:id="1456" w:author="Tim Runcie" w:date="2012-10-03T05:46:00Z">
        <w:r>
          <w:t>h</w:t>
        </w:r>
        <w:r w:rsidRPr="009B5DED">
          <w:t>igh</w:t>
        </w:r>
      </w:ins>
      <w:ins w:id="1457" w:author="DM" w:date="2012-08-19T06:46:00Z">
        <w:r w:rsidR="004A2D10">
          <w:t>-</w:t>
        </w:r>
      </w:ins>
      <w:del w:id="1458" w:author="DM" w:date="2012-08-19T06:46:00Z">
        <w:r w:rsidR="00DF045F" w:rsidDel="004A2D10">
          <w:delText xml:space="preserve"> </w:delText>
        </w:r>
      </w:del>
      <w:r w:rsidR="00A72EA8" w:rsidRPr="009B5DED">
        <w:t xml:space="preserve">risk items </w:t>
      </w:r>
      <w:del w:id="1459" w:author="Tim Runcie" w:date="2012-10-03T05:47:00Z">
        <w:r w:rsidR="00A72EA8" w:rsidRPr="009B5DED" w:rsidDel="00B3289E">
          <w:delText xml:space="preserve">need </w:delText>
        </w:r>
      </w:del>
      <w:ins w:id="1460" w:author="Tim Runcie" w:date="2012-10-03T05:47:00Z">
        <w:r>
          <w:t>should</w:t>
        </w:r>
        <w:r w:rsidRPr="009B5DED">
          <w:t xml:space="preserve"> </w:t>
        </w:r>
      </w:ins>
      <w:del w:id="1461" w:author="Jeff Jacobson" w:date="2012-10-03T15:32:00Z">
        <w:r w:rsidR="00A72EA8" w:rsidRPr="009B5DED" w:rsidDel="00365581">
          <w:delText xml:space="preserve">to </w:delText>
        </w:r>
      </w:del>
      <w:r w:rsidR="00A72EA8" w:rsidRPr="009B5DED">
        <w:t xml:space="preserve">be </w:t>
      </w:r>
      <w:del w:id="1462" w:author="Tim Runcie" w:date="2012-10-03T05:47:00Z">
        <w:r w:rsidR="00A72EA8" w:rsidRPr="009B5DED" w:rsidDel="00B3289E">
          <w:delText xml:space="preserve">tackled </w:delText>
        </w:r>
      </w:del>
      <w:ins w:id="1463" w:author="Tim Runcie" w:date="2012-10-03T05:47:00Z">
        <w:r>
          <w:t>addressed</w:t>
        </w:r>
        <w:r w:rsidRPr="009B5DED">
          <w:t xml:space="preserve"> </w:t>
        </w:r>
      </w:ins>
      <w:r w:rsidR="00A72EA8" w:rsidRPr="009B5DED">
        <w:t>earl</w:t>
      </w:r>
      <w:r w:rsidR="00DF045F">
        <w:t>y</w:t>
      </w:r>
      <w:r w:rsidR="00A72EA8" w:rsidRPr="009B5DED">
        <w:t xml:space="preserve"> in the development process. </w:t>
      </w:r>
      <w:ins w:id="1464" w:author="Tim Runcie" w:date="2012-10-03T05:47:00Z">
        <w:r w:rsidR="00D845D4">
          <w:t xml:space="preserve">Establishing a solid foundation or </w:t>
        </w:r>
      </w:ins>
      <w:del w:id="1465" w:author="Tim Runcie" w:date="2012-10-03T05:47:00Z">
        <w:r w:rsidR="00A72EA8" w:rsidRPr="009B5DED" w:rsidDel="00D845D4">
          <w:delText>A</w:delText>
        </w:r>
      </w:del>
      <w:ins w:id="1466" w:author="Tim Runcie" w:date="2012-10-03T05:47:00Z">
        <w:r w:rsidR="00D845D4">
          <w:t>a</w:t>
        </w:r>
      </w:ins>
      <w:r w:rsidR="00A72EA8" w:rsidRPr="009B5DED">
        <w:t xml:space="preserve">rchitecture is </w:t>
      </w:r>
      <w:ins w:id="1467" w:author="Tim Runcie" w:date="2012-10-03T05:47:00Z">
        <w:r w:rsidR="00D845D4">
          <w:t xml:space="preserve">critical </w:t>
        </w:r>
      </w:ins>
      <w:del w:id="1468" w:author="Tim Runcie" w:date="2012-10-03T05:47:00Z">
        <w:r w:rsidR="00A72EA8" w:rsidRPr="009B5DED" w:rsidDel="00D845D4">
          <w:delText xml:space="preserve">fundamental </w:delText>
        </w:r>
      </w:del>
      <w:r w:rsidR="00A72EA8" w:rsidRPr="009B5DED">
        <w:t xml:space="preserve">to a </w:t>
      </w:r>
      <w:ins w:id="1469" w:author="Tim Runcie" w:date="2012-10-03T05:48:00Z">
        <w:r w:rsidR="00D845D4">
          <w:t xml:space="preserve">solid </w:t>
        </w:r>
      </w:ins>
      <w:r w:rsidR="00A72EA8" w:rsidRPr="009B5DED">
        <w:t>system</w:t>
      </w:r>
      <w:ins w:id="1470" w:author="Jeff Jacobson" w:date="2012-10-03T15:33:00Z">
        <w:r w:rsidR="00365581">
          <w:t>,</w:t>
        </w:r>
      </w:ins>
      <w:r w:rsidR="00A72EA8" w:rsidRPr="009B5DED">
        <w:t xml:space="preserve"> </w:t>
      </w:r>
      <w:ins w:id="1471" w:author="Tim Runcie" w:date="2012-10-03T05:48:00Z">
        <w:del w:id="1472" w:author="Jeff Jacobson" w:date="2012-10-03T15:33:00Z">
          <w:r w:rsidR="00D845D4" w:rsidDel="00365581">
            <w:delText xml:space="preserve">and </w:delText>
          </w:r>
        </w:del>
        <w:r w:rsidR="00D845D4">
          <w:t>especially if the idea is to continue to scale or build upon the initial solution</w:t>
        </w:r>
      </w:ins>
      <w:ins w:id="1473" w:author="Jeff Jacobson" w:date="2012-10-03T15:48:00Z">
        <w:r w:rsidR="00574CF6">
          <w:t>.</w:t>
        </w:r>
      </w:ins>
      <w:ins w:id="1474" w:author="Tim Runcie" w:date="2012-10-03T05:48:00Z">
        <w:r w:rsidR="00D845D4">
          <w:t xml:space="preserve"> </w:t>
        </w:r>
        <w:del w:id="1475" w:author="Jeff Jacobson" w:date="2012-10-03T15:48:00Z">
          <w:r w:rsidR="00D845D4" w:rsidDel="00574CF6">
            <w:delText xml:space="preserve">and especially true </w:delText>
          </w:r>
        </w:del>
      </w:ins>
      <w:ins w:id="1476" w:author="Jeff Jacobson" w:date="2012-10-03T15:49:00Z">
        <w:r w:rsidR="00574CF6">
          <w:t xml:space="preserve">Starting with a solid architecture is even more important </w:t>
        </w:r>
      </w:ins>
      <w:ins w:id="1477" w:author="Tim Runcie" w:date="2012-10-03T05:48:00Z">
        <w:r w:rsidR="00D845D4">
          <w:t xml:space="preserve">for </w:t>
        </w:r>
      </w:ins>
      <w:del w:id="1478" w:author="Tim Runcie" w:date="2012-10-03T05:49:00Z">
        <w:r w:rsidR="00A72EA8" w:rsidRPr="009B5DED" w:rsidDel="00D845D4">
          <w:delText xml:space="preserve">(particularly </w:delText>
        </w:r>
      </w:del>
      <w:r w:rsidR="00A72EA8" w:rsidRPr="009B5DED">
        <w:t>large systems</w:t>
      </w:r>
      <w:del w:id="1479" w:author="Tim Runcie" w:date="2012-10-03T05:49:00Z">
        <w:r w:rsidR="00A72EA8" w:rsidRPr="009B5DED" w:rsidDel="00D845D4">
          <w:delText>)</w:delText>
        </w:r>
      </w:del>
      <w:ins w:id="1480" w:author="Tim Runcie" w:date="2012-10-03T05:49:00Z">
        <w:r w:rsidR="00D845D4">
          <w:t xml:space="preserve">.  </w:t>
        </w:r>
      </w:ins>
      <w:del w:id="1481" w:author="Tim Runcie" w:date="2012-10-03T05:49:00Z">
        <w:r w:rsidR="00A72EA8" w:rsidRPr="009B5DED" w:rsidDel="00D845D4">
          <w:delText xml:space="preserve">, </w:delText>
        </w:r>
      </w:del>
      <w:ins w:id="1482" w:author="Tim Runcie" w:date="2012-10-03T05:49:00Z">
        <w:r w:rsidR="00D845D4">
          <w:t xml:space="preserve">It is a good practice to </w:t>
        </w:r>
      </w:ins>
      <w:del w:id="1483" w:author="Tim Runcie" w:date="2012-10-03T05:49:00Z">
        <w:r w:rsidR="00A72EA8" w:rsidRPr="009B5DED" w:rsidDel="00D845D4">
          <w:delText xml:space="preserve">so </w:delText>
        </w:r>
      </w:del>
      <w:ins w:id="1484" w:author="Tim Runcie" w:date="2012-10-03T05:49:00Z">
        <w:r w:rsidR="00D845D4">
          <w:t xml:space="preserve">create and document </w:t>
        </w:r>
      </w:ins>
      <w:r w:rsidR="00A72EA8" w:rsidRPr="009B5DED">
        <w:t xml:space="preserve">an architecture baseline </w:t>
      </w:r>
      <w:del w:id="1485" w:author="Tim Runcie" w:date="2012-10-03T05:49:00Z">
        <w:r w:rsidR="00A72EA8" w:rsidRPr="009B5DED" w:rsidDel="00D845D4">
          <w:delText xml:space="preserve">should be produced </w:delText>
        </w:r>
      </w:del>
      <w:r w:rsidR="00A72EA8" w:rsidRPr="009B5DED">
        <w:t xml:space="preserve">early </w:t>
      </w:r>
      <w:r w:rsidR="00DF045F">
        <w:t>in</w:t>
      </w:r>
      <w:r w:rsidR="00DF045F" w:rsidRPr="009B5DED">
        <w:t xml:space="preserve"> </w:t>
      </w:r>
      <w:r w:rsidR="00A72EA8" w:rsidRPr="009B5DED">
        <w:t xml:space="preserve">the development process. </w:t>
      </w:r>
      <w:r w:rsidR="00DF045F">
        <w:t>When</w:t>
      </w:r>
      <w:r w:rsidR="00A72EA8" w:rsidRPr="009B5DED">
        <w:t xml:space="preserve"> developing iteratively, this</w:t>
      </w:r>
      <w:ins w:id="1486" w:author="DM" w:date="2012-08-19T06:46:00Z">
        <w:del w:id="1487" w:author="Jeff Jacobson" w:date="2012-09-05T15:04:00Z">
          <w:r w:rsidR="004A2D10" w:rsidDel="00F2237F">
            <w:rPr>
              <w:rStyle w:val="QueryInline"/>
            </w:rPr>
            <w:delText>[AU: add noun for clarity]</w:delText>
          </w:r>
        </w:del>
      </w:ins>
      <w:r w:rsidR="00A72EA8" w:rsidRPr="009B5DED">
        <w:t xml:space="preserve"> </w:t>
      </w:r>
      <w:ins w:id="1488" w:author="Jeff Jacobson" w:date="2012-09-05T15:04:00Z">
        <w:r w:rsidR="00F2237F">
          <w:t xml:space="preserve">architecture </w:t>
        </w:r>
      </w:ins>
      <w:r w:rsidR="00A72EA8" w:rsidRPr="009B5DED">
        <w:t xml:space="preserve">should be produced </w:t>
      </w:r>
      <w:del w:id="1489" w:author="Tim Runcie" w:date="2012-10-03T05:50:00Z">
        <w:r w:rsidR="00A72EA8" w:rsidRPr="009B5DED" w:rsidDel="00BF09AB">
          <w:delText xml:space="preserve">in </w:delText>
        </w:r>
      </w:del>
      <w:ins w:id="1490" w:author="Tim Runcie" w:date="2012-10-03T05:50:00Z">
        <w:r w:rsidR="00BF09AB">
          <w:t>within the earl</w:t>
        </w:r>
      </w:ins>
      <w:ins w:id="1491" w:author="Jeff Jacobson" w:date="2012-10-03T15:51:00Z">
        <w:r w:rsidR="00574CF6">
          <w:t>y</w:t>
        </w:r>
      </w:ins>
      <w:ins w:id="1492" w:author="Tim Runcie" w:date="2012-10-03T05:50:00Z">
        <w:del w:id="1493" w:author="Jeff Jacobson" w:date="2012-10-03T15:51:00Z">
          <w:r w:rsidR="00BF09AB" w:rsidDel="00574CF6">
            <w:delText>ier</w:delText>
          </w:r>
        </w:del>
        <w:del w:id="1494" w:author="Jeff Jacobson" w:date="2012-10-03T15:47:00Z">
          <w:r w:rsidR="00BF09AB" w:rsidDel="00574CF6">
            <w:delText>s</w:delText>
          </w:r>
        </w:del>
      </w:ins>
      <w:del w:id="1495" w:author="Tim Runcie" w:date="2012-10-03T05:50:00Z">
        <w:r w:rsidR="00A72EA8" w:rsidRPr="009B5DED" w:rsidDel="00BF09AB">
          <w:delText>an early</w:delText>
        </w:r>
      </w:del>
      <w:r w:rsidR="00A72EA8" w:rsidRPr="009B5DED">
        <w:t xml:space="preserve"> iteration</w:t>
      </w:r>
      <w:ins w:id="1496" w:author="Tim Runcie" w:date="2012-10-03T05:50:00Z">
        <w:r w:rsidR="00BF09AB">
          <w:t>s, enabling the team to ensure that the foundational tables, structure, code base</w:t>
        </w:r>
      </w:ins>
      <w:ins w:id="1497" w:author="Jeff Jacobson" w:date="2012-10-03T15:51:00Z">
        <w:r w:rsidR="00574CF6">
          <w:t>,</w:t>
        </w:r>
      </w:ins>
      <w:ins w:id="1498" w:author="Tim Runcie" w:date="2012-10-03T05:50:00Z">
        <w:r w:rsidR="00BF09AB">
          <w:t xml:space="preserve"> </w:t>
        </w:r>
        <w:del w:id="1499" w:author="Jeff Jacobson" w:date="2012-10-03T15:51:00Z">
          <w:r w:rsidR="00BF09AB" w:rsidDel="00574CF6">
            <w:delText>or</w:delText>
          </w:r>
        </w:del>
      </w:ins>
      <w:ins w:id="1500" w:author="Jeff Jacobson" w:date="2012-10-03T15:51:00Z">
        <w:r w:rsidR="00574CF6">
          <w:t>and</w:t>
        </w:r>
      </w:ins>
      <w:ins w:id="1501" w:author="Tim Runcie" w:date="2012-10-03T05:50:00Z">
        <w:r w:rsidR="00BF09AB">
          <w:t xml:space="preserve"> other key architecture points are leveraged </w:t>
        </w:r>
        <w:del w:id="1502" w:author="Jeff Jacobson" w:date="2012-10-03T15:52:00Z">
          <w:r w:rsidR="00BF09AB" w:rsidDel="00574CF6">
            <w:delText xml:space="preserve">and </w:delText>
          </w:r>
        </w:del>
      </w:ins>
      <w:ins w:id="1503" w:author="Jeff Jacobson" w:date="2012-10-03T15:52:00Z">
        <w:r w:rsidR="00574CF6">
          <w:t xml:space="preserve">so </w:t>
        </w:r>
      </w:ins>
      <w:ins w:id="1504" w:author="Tim Runcie" w:date="2012-10-03T05:50:00Z">
        <w:r w:rsidR="00BF09AB">
          <w:t xml:space="preserve">that the </w:t>
        </w:r>
      </w:ins>
      <w:ins w:id="1505" w:author="Tim Runcie" w:date="2012-10-03T05:52:00Z">
        <w:r w:rsidR="00BF09AB">
          <w:t>final solution will not outgrow it’s platform</w:t>
        </w:r>
      </w:ins>
      <w:r w:rsidR="00A72EA8" w:rsidRPr="009B5DED">
        <w:t xml:space="preserve">. </w:t>
      </w:r>
      <w:ins w:id="1506" w:author="Tim Runcie" w:date="2012-10-03T05:52:00Z">
        <w:r w:rsidR="00BF09AB">
          <w:t>In software development, t</w:t>
        </w:r>
      </w:ins>
      <w:del w:id="1507" w:author="Tim Runcie" w:date="2012-10-03T05:52:00Z">
        <w:r w:rsidR="00A72EA8" w:rsidRPr="009B5DED" w:rsidDel="00BF09AB">
          <w:delText>T</w:delText>
        </w:r>
      </w:del>
      <w:r w:rsidR="00A72EA8" w:rsidRPr="009B5DED">
        <w:t xml:space="preserve">he architecture should </w:t>
      </w:r>
      <w:del w:id="1508" w:author="Tim Runcie" w:date="2012-10-03T05:53:00Z">
        <w:r w:rsidR="00A72EA8" w:rsidRPr="009B5DED" w:rsidDel="00BF09AB">
          <w:delText>do what is expected</w:delText>
        </w:r>
      </w:del>
      <w:ins w:id="1509" w:author="Tim Runcie" w:date="2012-10-03T05:53:00Z">
        <w:r w:rsidR="00BF09AB">
          <w:t>support</w:t>
        </w:r>
      </w:ins>
      <w:del w:id="1510" w:author="Tim Runcie" w:date="2012-10-03T05:53:00Z">
        <w:r w:rsidR="00A72EA8" w:rsidRPr="009B5DED" w:rsidDel="00BF09AB">
          <w:delText xml:space="preserve"> based on the</w:delText>
        </w:r>
      </w:del>
      <w:ins w:id="1511" w:author="Tim Runcie" w:date="2012-10-03T05:53:00Z">
        <w:r w:rsidR="00BF09AB">
          <w:t xml:space="preserve"> the </w:t>
        </w:r>
      </w:ins>
      <w:del w:id="1512" w:author="DM" w:date="2012-08-19T06:46:00Z">
        <w:r w:rsidR="00A72EA8" w:rsidRPr="009B5DED" w:rsidDel="004A2D10">
          <w:delText xml:space="preserve"> </w:delText>
        </w:r>
      </w:del>
      <w:r w:rsidR="00A72EA8" w:rsidRPr="009B5DED">
        <w:t>customer requirements</w:t>
      </w:r>
      <w:ins w:id="1513" w:author="Jeff Jacobson" w:date="2012-10-03T16:13:00Z">
        <w:r w:rsidR="00AF1E10">
          <w:t>,</w:t>
        </w:r>
      </w:ins>
      <w:ins w:id="1514" w:author="Tim Runcie" w:date="2012-10-03T05:53:00Z">
        <w:r w:rsidR="00BF09AB">
          <w:t xml:space="preserve"> </w:t>
        </w:r>
      </w:ins>
      <w:ins w:id="1515" w:author="Jeff Jacobson" w:date="2012-10-03T16:13:00Z">
        <w:r w:rsidR="00AF1E10">
          <w:t>however</w:t>
        </w:r>
      </w:ins>
      <w:ins w:id="1516" w:author="Jeff Jacobson" w:date="2012-10-03T16:12:00Z">
        <w:r w:rsidR="00AF1E10">
          <w:t xml:space="preserve"> </w:t>
        </w:r>
      </w:ins>
      <w:ins w:id="1517" w:author="Tim Runcie" w:date="2012-10-03T05:53:00Z">
        <w:del w:id="1518" w:author="Jeff Jacobson" w:date="2012-10-03T16:13:00Z">
          <w:r w:rsidR="00BF09AB" w:rsidDel="00AF1E10">
            <w:delText>and that</w:delText>
          </w:r>
        </w:del>
        <w:r w:rsidR="00BF09AB">
          <w:t xml:space="preserve"> </w:t>
        </w:r>
      </w:ins>
      <w:del w:id="1519" w:author="Tim Runcie" w:date="2012-10-03T05:53:00Z">
        <w:r w:rsidR="00A72EA8" w:rsidRPr="009B5DED" w:rsidDel="00BF09AB">
          <w:delText>. One has to be careful that software</w:delText>
        </w:r>
      </w:del>
      <w:ins w:id="1520" w:author="Tim Runcie" w:date="2012-10-03T05:53:00Z">
        <w:r w:rsidR="00BF09AB">
          <w:t xml:space="preserve">the </w:t>
        </w:r>
      </w:ins>
      <w:del w:id="1521" w:author="Jeff Jacobson" w:date="2012-10-03T16:13:00Z">
        <w:r w:rsidR="00A72EA8" w:rsidRPr="009B5DED" w:rsidDel="00AF1E10">
          <w:delText xml:space="preserve"> </w:delText>
        </w:r>
      </w:del>
      <w:r w:rsidR="00A72EA8" w:rsidRPr="009B5DED">
        <w:t xml:space="preserve">developers </w:t>
      </w:r>
      <w:del w:id="1522" w:author="Jeff Jacobson" w:date="2012-10-03T16:13:00Z">
        <w:r w:rsidR="00A72EA8" w:rsidRPr="009B5DED" w:rsidDel="00AF1E10">
          <w:delText xml:space="preserve">do </w:delText>
        </w:r>
      </w:del>
      <w:ins w:id="1523" w:author="Jeff Jacobson" w:date="2012-10-03T16:13:00Z">
        <w:r w:rsidR="00AF1E10">
          <w:t>should</w:t>
        </w:r>
        <w:r w:rsidR="00AF1E10" w:rsidRPr="009B5DED">
          <w:t xml:space="preserve"> </w:t>
        </w:r>
      </w:ins>
      <w:r w:rsidR="00A72EA8" w:rsidRPr="009B5DED">
        <w:t>not start “</w:t>
      </w:r>
      <w:proofErr w:type="spellStart"/>
      <w:r w:rsidR="00A72EA8" w:rsidRPr="009B5DED">
        <w:t>gold</w:t>
      </w:r>
      <w:del w:id="1524" w:author="DM" w:date="2012-08-19T06:46:00Z">
        <w:r w:rsidR="00A72EA8" w:rsidRPr="009B5DED" w:rsidDel="004A2D10">
          <w:delText xml:space="preserve"> </w:delText>
        </w:r>
      </w:del>
      <w:r w:rsidR="00A72EA8" w:rsidRPr="009B5DED">
        <w:t>plating</w:t>
      </w:r>
      <w:proofErr w:type="spellEnd"/>
      <w:r w:rsidR="00A72EA8" w:rsidRPr="009B5DED">
        <w:t>” their solution</w:t>
      </w:r>
      <w:ins w:id="1525" w:author="DM" w:date="2012-08-19T06:47:00Z">
        <w:r w:rsidR="004A2D10">
          <w:t>s</w:t>
        </w:r>
      </w:ins>
      <w:r w:rsidR="00A72EA8" w:rsidRPr="009B5DED">
        <w:t xml:space="preserve"> with features they think </w:t>
      </w:r>
      <w:del w:id="1526" w:author="DM" w:date="2012-08-19T06:47:00Z">
        <w:r w:rsidR="00A72EA8" w:rsidRPr="009B5DED" w:rsidDel="004A2D10">
          <w:delText xml:space="preserve">the </w:delText>
        </w:r>
      </w:del>
      <w:r w:rsidR="00A72EA8" w:rsidRPr="009B5DED">
        <w:t>user</w:t>
      </w:r>
      <w:ins w:id="1527" w:author="DM" w:date="2012-08-19T06:47:00Z">
        <w:r w:rsidR="004A2D10">
          <w:t>s</w:t>
        </w:r>
      </w:ins>
      <w:r w:rsidR="00A72EA8" w:rsidRPr="009B5DED">
        <w:t xml:space="preserve"> or system</w:t>
      </w:r>
      <w:ins w:id="1528" w:author="DM" w:date="2012-08-19T06:47:00Z">
        <w:r w:rsidR="004A2D10">
          <w:t>s</w:t>
        </w:r>
      </w:ins>
      <w:r w:rsidR="00A72EA8" w:rsidRPr="009B5DED">
        <w:t xml:space="preserve"> might need in the future</w:t>
      </w:r>
      <w:ins w:id="1529" w:author="DM" w:date="2012-08-19T06:47:00Z">
        <w:r w:rsidR="00E0799D">
          <w:t>,</w:t>
        </w:r>
      </w:ins>
      <w:del w:id="1530" w:author="DM" w:date="2012-08-19T06:47:00Z">
        <w:r w:rsidR="00A72EA8" w:rsidRPr="009B5DED" w:rsidDel="00E0799D">
          <w:delText>.</w:delText>
        </w:r>
      </w:del>
      <w:r w:rsidR="00A72EA8" w:rsidRPr="009B5DED">
        <w:t xml:space="preserve"> </w:t>
      </w:r>
      <w:ins w:id="1531" w:author="DM" w:date="2012-08-19T06:47:00Z">
        <w:r w:rsidR="00E0799D">
          <w:t>which</w:t>
        </w:r>
      </w:ins>
      <w:del w:id="1532" w:author="DM" w:date="2012-08-19T06:47:00Z">
        <w:r w:rsidR="00A72EA8" w:rsidRPr="009B5DED" w:rsidDel="00E0799D">
          <w:delText>This</w:delText>
        </w:r>
      </w:del>
      <w:r w:rsidR="00A72EA8" w:rsidRPr="009B5DED">
        <w:t xml:space="preserve"> usually adds unnecessary complexity. Keep it simple and basic</w:t>
      </w:r>
      <w:ins w:id="1533" w:author="Jeff Jacobson" w:date="2012-10-03T16:14:00Z">
        <w:r w:rsidR="00AF1E10">
          <w:t>;</w:t>
        </w:r>
      </w:ins>
      <w:ins w:id="1534" w:author="Tim Runcie" w:date="2012-10-03T05:53:00Z">
        <w:r w:rsidR="00BF09AB">
          <w:t xml:space="preserve"> </w:t>
        </w:r>
        <w:del w:id="1535" w:author="Jeff Jacobson" w:date="2012-10-03T16:14:00Z">
          <w:r w:rsidR="00BF09AB" w:rsidDel="00AF1E10">
            <w:delText xml:space="preserve">and </w:delText>
          </w:r>
        </w:del>
        <w:r w:rsidR="00BF09AB">
          <w:t>scale later as budget, scope or new features/functionality are requested and approved</w:t>
        </w:r>
      </w:ins>
      <w:r w:rsidR="00A72EA8" w:rsidRPr="009B5DED">
        <w:t xml:space="preserve">. </w:t>
      </w:r>
    </w:p>
    <w:p w:rsidR="00A72EA8" w:rsidRPr="009B5DED" w:rsidRDefault="00D708FB" w:rsidP="0014358E">
      <w:pPr>
        <w:pStyle w:val="Para"/>
      </w:pPr>
      <w:ins w:id="1536" w:author="Tim Runcie" w:date="2012-10-03T05:57:00Z">
        <w:r>
          <w:t xml:space="preserve">Successful </w:t>
        </w:r>
      </w:ins>
      <w:del w:id="1537" w:author="Tim Runcie" w:date="2012-10-03T05:57:00Z">
        <w:r w:rsidR="00A72EA8" w:rsidRPr="009B5DED" w:rsidDel="00D708FB">
          <w:delText>A</w:delText>
        </w:r>
      </w:del>
      <w:ins w:id="1538" w:author="Tim Runcie" w:date="2012-10-03T05:57:00Z">
        <w:r>
          <w:t>a</w:t>
        </w:r>
      </w:ins>
      <w:r w:rsidR="00A72EA8" w:rsidRPr="009B5DED">
        <w:t>pplication</w:t>
      </w:r>
      <w:ins w:id="1539" w:author="Tim Runcie" w:date="2012-10-03T05:57:00Z">
        <w:r>
          <w:t xml:space="preserve"> development </w:t>
        </w:r>
      </w:ins>
      <w:del w:id="1540" w:author="Tim Runcie" w:date="2012-10-03T05:57:00Z">
        <w:r w:rsidR="00A72EA8" w:rsidRPr="009B5DED" w:rsidDel="00D708FB">
          <w:delText>s should</w:delText>
        </w:r>
      </w:del>
      <w:ins w:id="1541" w:author="Tim Runcie" w:date="2012-10-03T05:57:00Z">
        <w:r>
          <w:t xml:space="preserve">uses </w:t>
        </w:r>
      </w:ins>
      <w:del w:id="1542" w:author="Tim Runcie" w:date="2012-10-03T05:57:00Z">
        <w:r w:rsidR="00A72EA8" w:rsidRPr="009B5DED" w:rsidDel="00D708FB">
          <w:delText xml:space="preserve"> be built using </w:delText>
        </w:r>
      </w:del>
      <w:r w:rsidR="00A72EA8" w:rsidRPr="009B5DED">
        <w:t xml:space="preserve">component-based development. This </w:t>
      </w:r>
      <w:ins w:id="1543" w:author="DM" w:date="2012-08-19T06:47:00Z">
        <w:r w:rsidR="00E0799D">
          <w:t>process</w:t>
        </w:r>
      </w:ins>
      <w:del w:id="1544" w:author="DM" w:date="2012-08-19T06:47:00Z">
        <w:r w:rsidR="00A72EA8" w:rsidRPr="009B5DED" w:rsidDel="00E0799D">
          <w:delText>will</w:delText>
        </w:r>
      </w:del>
      <w:r w:rsidR="00A72EA8" w:rsidRPr="009B5DED">
        <w:t xml:space="preserve"> help</w:t>
      </w:r>
      <w:ins w:id="1545" w:author="DM" w:date="2012-08-20T13:44:00Z">
        <w:r w:rsidR="00245682">
          <w:t>s</w:t>
        </w:r>
      </w:ins>
      <w:r w:rsidR="00A72EA8" w:rsidRPr="009B5DED">
        <w:t xml:space="preserve"> you </w:t>
      </w:r>
      <w:del w:id="1546" w:author="Tim Runcie" w:date="2012-10-03T05:58:00Z">
        <w:r w:rsidR="00A72EA8" w:rsidRPr="009B5DED" w:rsidDel="00D708FB">
          <w:delText xml:space="preserve">build </w:delText>
        </w:r>
      </w:del>
      <w:ins w:id="1547" w:author="Tim Runcie" w:date="2012-10-03T05:58:00Z">
        <w:r>
          <w:t>design and develop</w:t>
        </w:r>
        <w:r w:rsidRPr="009B5DED">
          <w:t xml:space="preserve"> </w:t>
        </w:r>
      </w:ins>
      <w:r w:rsidR="00A72EA8" w:rsidRPr="009B5DED">
        <w:t>applications that handle change better, allow</w:t>
      </w:r>
      <w:ins w:id="1548" w:author="Tim Runcie" w:date="2012-10-03T05:58:00Z">
        <w:r>
          <w:t xml:space="preserve">s the </w:t>
        </w:r>
      </w:ins>
      <w:del w:id="1549" w:author="Tim Runcie" w:date="2012-10-03T05:58:00Z">
        <w:r w:rsidR="00A72EA8" w:rsidRPr="009B5DED" w:rsidDel="00D708FB">
          <w:delText xml:space="preserve"> </w:delText>
        </w:r>
      </w:del>
      <w:r w:rsidR="00A72EA8" w:rsidRPr="009B5DED">
        <w:t>reuse</w:t>
      </w:r>
      <w:ins w:id="1550" w:author="Tim Runcie" w:date="2012-10-03T05:58:00Z">
        <w:r>
          <w:t xml:space="preserve"> of code, functions and other modular functionality</w:t>
        </w:r>
      </w:ins>
      <w:ins w:id="1551" w:author="DM" w:date="2012-08-19T06:47:00Z">
        <w:r w:rsidR="00E0799D">
          <w:t>,</w:t>
        </w:r>
      </w:ins>
      <w:r w:rsidR="00A72EA8" w:rsidRPr="009B5DED">
        <w:t xml:space="preserve"> and can reduce </w:t>
      </w:r>
      <w:ins w:id="1552" w:author="Tim Runcie" w:date="2012-10-03T05:59:00Z">
        <w:r>
          <w:t xml:space="preserve">the </w:t>
        </w:r>
      </w:ins>
      <w:r w:rsidR="00A72EA8" w:rsidRPr="009B5DED">
        <w:t>maintenance costs</w:t>
      </w:r>
      <w:ins w:id="1553" w:author="Tim Runcie" w:date="2012-10-03T05:59:00Z">
        <w:r>
          <w:t xml:space="preserve"> associated with the project and environment</w:t>
        </w:r>
      </w:ins>
      <w:r w:rsidR="00A72EA8" w:rsidRPr="009B5DED">
        <w:t xml:space="preserve">. Generally speaking, </w:t>
      </w:r>
      <w:ins w:id="1554" w:author="Tim Runcie" w:date="2012-10-03T05:59:00Z">
        <w:r>
          <w:t>in software development projects</w:t>
        </w:r>
        <w:del w:id="1555" w:author="Jeff Jacobson" w:date="2012-10-03T16:16:00Z">
          <w:r w:rsidDel="007928AE">
            <w:delText>,</w:delText>
          </w:r>
        </w:del>
        <w:r>
          <w:t xml:space="preserve"> </w:t>
        </w:r>
      </w:ins>
      <w:r w:rsidR="00A72EA8" w:rsidRPr="009B5DED">
        <w:t xml:space="preserve">70 percent of </w:t>
      </w:r>
      <w:ins w:id="1556" w:author="Jeff Jacobson" w:date="2012-10-03T16:16:00Z">
        <w:r w:rsidR="007928AE">
          <w:t xml:space="preserve">the </w:t>
        </w:r>
      </w:ins>
      <w:r w:rsidR="00A72EA8" w:rsidRPr="009B5DED">
        <w:t xml:space="preserve">costs of a system </w:t>
      </w:r>
      <w:r w:rsidR="002D7FBB">
        <w:t xml:space="preserve">implementation </w:t>
      </w:r>
      <w:r w:rsidR="00A72EA8" w:rsidRPr="009B5DED">
        <w:t xml:space="preserve">are </w:t>
      </w:r>
      <w:r w:rsidR="002D7FBB">
        <w:t xml:space="preserve">incurred </w:t>
      </w:r>
      <w:del w:id="1557" w:author="Tim Runcie" w:date="2012-09-13T12:05:00Z">
        <w:r w:rsidR="00A72EA8" w:rsidRPr="009B5DED" w:rsidDel="006B7AE6">
          <w:delText>when</w:delText>
        </w:r>
      </w:del>
      <w:ins w:id="1558" w:author="Tim Runcie" w:date="2012-09-13T12:05:00Z">
        <w:r w:rsidR="006B7AE6">
          <w:t>after</w:t>
        </w:r>
      </w:ins>
      <w:ins w:id="1559" w:author="DM" w:date="2012-08-19T06:47:00Z">
        <w:del w:id="1560" w:author="Jeff Jacobson" w:date="2012-09-13T17:52:00Z">
          <w:r w:rsidR="00E0799D" w:rsidDel="004102A9">
            <w:rPr>
              <w:rStyle w:val="QueryInline"/>
            </w:rPr>
            <w:delText>[</w:delText>
          </w:r>
          <w:commentRangeStart w:id="1561"/>
          <w:r w:rsidR="00E0799D" w:rsidDel="004102A9">
            <w:rPr>
              <w:rStyle w:val="QueryInline"/>
            </w:rPr>
            <w:delText>AU: when or after?]</w:delText>
          </w:r>
        </w:del>
      </w:ins>
      <w:r w:rsidR="00A72EA8" w:rsidRPr="009B5DED">
        <w:t xml:space="preserve"> </w:t>
      </w:r>
      <w:commentRangeEnd w:id="1561"/>
      <w:r w:rsidR="006B7AE6">
        <w:rPr>
          <w:rStyle w:val="CommentReference"/>
          <w:rFonts w:asciiTheme="minorHAnsi" w:eastAsiaTheme="minorHAnsi" w:hAnsiTheme="minorHAnsi" w:cstheme="minorBidi"/>
          <w:snapToGrid/>
        </w:rPr>
        <w:commentReference w:id="1561"/>
      </w:r>
      <w:r w:rsidR="00A72EA8" w:rsidRPr="009B5DED">
        <w:t xml:space="preserve">the project has been completed. </w:t>
      </w:r>
      <w:ins w:id="1562" w:author="Tim Runcie" w:date="2012-10-03T06:00:00Z">
        <w:r>
          <w:t xml:space="preserve">This means </w:t>
        </w:r>
      </w:ins>
      <w:del w:id="1563" w:author="Tim Runcie" w:date="2012-10-03T06:00:00Z">
        <w:r w:rsidR="002D7FBB" w:rsidDel="00D708FB">
          <w:delText xml:space="preserve">That means </w:delText>
        </w:r>
      </w:del>
      <w:r w:rsidR="002D7FBB">
        <w:t xml:space="preserve">that </w:t>
      </w:r>
      <w:r w:rsidR="006E64DE">
        <w:t>a</w:t>
      </w:r>
      <w:r w:rsidR="006E64DE" w:rsidRPr="009B5DED">
        <w:t xml:space="preserve">pplications </w:t>
      </w:r>
      <w:r w:rsidR="00A72EA8" w:rsidRPr="009B5DED">
        <w:t xml:space="preserve">built using component-based </w:t>
      </w:r>
      <w:r w:rsidR="006E64DE">
        <w:t>modules</w:t>
      </w:r>
      <w:r w:rsidR="006E64DE" w:rsidRPr="009B5DED">
        <w:t xml:space="preserve"> </w:t>
      </w:r>
      <w:ins w:id="1564" w:author="Tim Runcie" w:date="2012-10-03T06:00:00Z">
        <w:r>
          <w:t xml:space="preserve">allow for a more compartmentalized and streamlined </w:t>
        </w:r>
      </w:ins>
      <w:ins w:id="1565" w:author="Tim Runcie" w:date="2012-10-03T06:01:00Z">
        <w:r>
          <w:t>design</w:t>
        </w:r>
      </w:ins>
      <w:ins w:id="1566" w:author="Jeff Jacobson" w:date="2012-10-03T16:17:00Z">
        <w:r w:rsidR="007928AE">
          <w:t>, which in turn</w:t>
        </w:r>
      </w:ins>
      <w:ins w:id="1567" w:author="Tim Runcie" w:date="2012-10-03T06:01:00Z">
        <w:r>
          <w:t xml:space="preserve"> allow</w:t>
        </w:r>
        <w:del w:id="1568" w:author="Jeff Jacobson" w:date="2012-10-03T16:18:00Z">
          <w:r w:rsidDel="007928AE">
            <w:delText>ing</w:delText>
          </w:r>
        </w:del>
      </w:ins>
      <w:ins w:id="1569" w:author="Jeff Jacobson" w:date="2012-10-03T16:18:00Z">
        <w:r w:rsidR="007928AE">
          <w:t>s</w:t>
        </w:r>
      </w:ins>
      <w:ins w:id="1570" w:author="Tim Runcie" w:date="2012-10-03T06:01:00Z">
        <w:r>
          <w:t xml:space="preserve"> for easier </w:t>
        </w:r>
      </w:ins>
      <w:del w:id="1571" w:author="Tim Runcie" w:date="2012-10-03T06:00:00Z">
        <w:r w:rsidR="00A72EA8" w:rsidRPr="009B5DED" w:rsidDel="00D708FB">
          <w:delText xml:space="preserve">simplify </w:delText>
        </w:r>
      </w:del>
      <w:ins w:id="1572" w:author="Tim Runcie" w:date="2012-10-03T06:01:00Z">
        <w:r>
          <w:t>troubleshooting</w:t>
        </w:r>
      </w:ins>
      <w:ins w:id="1573" w:author="Jeff Jacobson" w:date="2012-10-03T16:18:00Z">
        <w:r w:rsidR="007928AE">
          <w:t>,</w:t>
        </w:r>
      </w:ins>
      <w:ins w:id="1574" w:author="Tim Runcie" w:date="2012-10-03T06:01:00Z">
        <w:r>
          <w:t xml:space="preserve"> </w:t>
        </w:r>
        <w:del w:id="1575" w:author="Jeff Jacobson" w:date="2012-10-03T16:18:00Z">
          <w:r w:rsidDel="007928AE">
            <w:delText>and</w:delText>
          </w:r>
        </w:del>
      </w:ins>
      <w:ins w:id="1576" w:author="Jeff Jacobson" w:date="2012-10-03T16:18:00Z">
        <w:r w:rsidR="007928AE">
          <w:t>simpler</w:t>
        </w:r>
      </w:ins>
      <w:ins w:id="1577" w:author="Tim Runcie" w:date="2012-10-03T06:01:00Z">
        <w:r>
          <w:t xml:space="preserve"> </w:t>
        </w:r>
      </w:ins>
      <w:r w:rsidR="00A72EA8" w:rsidRPr="009B5DED">
        <w:t>maintenance</w:t>
      </w:r>
      <w:ins w:id="1578" w:author="Jeff Jacobson" w:date="2012-10-03T16:18:00Z">
        <w:r w:rsidR="007928AE">
          <w:t>,</w:t>
        </w:r>
      </w:ins>
      <w:r w:rsidR="00A72EA8" w:rsidRPr="009B5DED">
        <w:t xml:space="preserve"> and are more cost effective. </w:t>
      </w:r>
      <w:del w:id="1579" w:author="Tim Runcie" w:date="2012-10-03T06:01:00Z">
        <w:r w:rsidR="00A72EA8" w:rsidRPr="009B5DED" w:rsidDel="00D708FB">
          <w:delText xml:space="preserve">If you are not </w:delText>
        </w:r>
        <w:r w:rsidR="002D7FBB" w:rsidDel="00D708FB">
          <w:delText>doing</w:delText>
        </w:r>
        <w:r w:rsidR="002D7FBB" w:rsidRPr="009B5DED" w:rsidDel="00D708FB">
          <w:delText xml:space="preserve"> </w:delText>
        </w:r>
        <w:r w:rsidR="00A72EA8" w:rsidRPr="009B5DED" w:rsidDel="00D708FB">
          <w:delText>p</w:delText>
        </w:r>
      </w:del>
      <w:ins w:id="1580" w:author="Tim Runcie" w:date="2012-10-03T06:01:00Z">
        <w:r>
          <w:t>P</w:t>
        </w:r>
      </w:ins>
      <w:r w:rsidR="00A72EA8" w:rsidRPr="009B5DED">
        <w:t>air programming</w:t>
      </w:r>
      <w:ins w:id="1581" w:author="Tim Runcie" w:date="2012-10-03T06:02:00Z">
        <w:r>
          <w:t xml:space="preserve"> is very helpful and creating a process of </w:t>
        </w:r>
      </w:ins>
      <w:del w:id="1582" w:author="Tim Runcie" w:date="2012-10-03T06:02:00Z">
        <w:r w:rsidR="00A72EA8" w:rsidRPr="009B5DED" w:rsidDel="00D708FB">
          <w:delText xml:space="preserve">, you should at least do </w:delText>
        </w:r>
      </w:del>
      <w:r w:rsidR="00A72EA8" w:rsidRPr="009B5DED">
        <w:t>code reviews</w:t>
      </w:r>
      <w:ins w:id="1583" w:author="Tim Runcie" w:date="2012-10-03T06:02:00Z">
        <w:r>
          <w:t xml:space="preserve"> can dramatically reduce </w:t>
        </w:r>
      </w:ins>
      <w:ins w:id="1584" w:author="Jeff Jacobson" w:date="2012-10-03T16:19:00Z">
        <w:r w:rsidR="007928AE">
          <w:t xml:space="preserve">the number of </w:t>
        </w:r>
      </w:ins>
      <w:ins w:id="1585" w:author="Tim Runcie" w:date="2012-10-03T06:02:00Z">
        <w:r>
          <w:t xml:space="preserve">defects that appear </w:t>
        </w:r>
        <w:del w:id="1586" w:author="Jeff Jacobson" w:date="2012-10-03T16:19:00Z">
          <w:r w:rsidDel="007928AE">
            <w:delText>post</w:delText>
          </w:r>
        </w:del>
      </w:ins>
      <w:ins w:id="1587" w:author="Jeff Jacobson" w:date="2012-10-03T16:19:00Z">
        <w:r w:rsidR="007928AE">
          <w:t>after the</w:t>
        </w:r>
      </w:ins>
      <w:ins w:id="1588" w:author="Tim Runcie" w:date="2012-10-03T06:02:00Z">
        <w:r>
          <w:t xml:space="preserve"> initial implementation</w:t>
        </w:r>
      </w:ins>
      <w:r w:rsidR="00A72EA8" w:rsidRPr="009B5DED">
        <w:t xml:space="preserve">. </w:t>
      </w:r>
      <w:ins w:id="1589" w:author="Tim Runcie" w:date="2012-10-03T06:03:00Z">
        <w:r>
          <w:t xml:space="preserve">Establishing these and other best practices </w:t>
        </w:r>
      </w:ins>
      <w:del w:id="1590" w:author="Tim Runcie" w:date="2012-10-03T06:03:00Z">
        <w:r w:rsidR="00A72EA8" w:rsidRPr="009B5DED" w:rsidDel="00D708FB">
          <w:delText xml:space="preserve">You will find </w:delText>
        </w:r>
      </w:del>
      <w:ins w:id="1591" w:author="Tim Runcie" w:date="2012-10-03T06:03:00Z">
        <w:r>
          <w:t xml:space="preserve">will help ensure </w:t>
        </w:r>
      </w:ins>
      <w:r w:rsidR="00975431">
        <w:t xml:space="preserve">that </w:t>
      </w:r>
      <w:del w:id="1592" w:author="DM" w:date="2012-08-19T06:48:00Z">
        <w:r w:rsidR="00A72EA8" w:rsidRPr="009B5DED" w:rsidDel="00E0799D">
          <w:delText xml:space="preserve">a </w:delText>
        </w:r>
      </w:del>
      <w:r w:rsidR="00A72EA8" w:rsidRPr="009B5DED">
        <w:t>programmer</w:t>
      </w:r>
      <w:ins w:id="1593" w:author="DM" w:date="2012-08-19T06:48:00Z">
        <w:r w:rsidR="00E0799D">
          <w:t>s</w:t>
        </w:r>
      </w:ins>
      <w:del w:id="1594" w:author="DM" w:date="2012-08-19T06:48:00Z">
        <w:r w:rsidR="00A72EA8" w:rsidRPr="009B5DED" w:rsidDel="00E0799D">
          <w:delText xml:space="preserve"> will</w:delText>
        </w:r>
      </w:del>
      <w:r w:rsidR="00A72EA8" w:rsidRPr="009B5DED">
        <w:t xml:space="preserve"> write better code</w:t>
      </w:r>
      <w:ins w:id="1595" w:author="Jeff Jacobson" w:date="2012-10-03T16:20:00Z">
        <w:r w:rsidR="007928AE">
          <w:t>;</w:t>
        </w:r>
      </w:ins>
      <w:r w:rsidR="00A72EA8" w:rsidRPr="009B5DED">
        <w:t xml:space="preserve"> </w:t>
      </w:r>
      <w:del w:id="1596" w:author="Jeff Jacobson" w:date="2012-10-03T16:20:00Z">
        <w:r w:rsidR="00A72EA8" w:rsidRPr="009B5DED" w:rsidDel="007928AE">
          <w:delText xml:space="preserve">if </w:delText>
        </w:r>
      </w:del>
      <w:r w:rsidR="00A72EA8" w:rsidRPr="009B5DED">
        <w:t xml:space="preserve">they know it will be reviewed. </w:t>
      </w:r>
      <w:ins w:id="1597" w:author="Tim Runcie" w:date="2012-10-03T06:03:00Z">
        <w:r>
          <w:t xml:space="preserve">These </w:t>
        </w:r>
      </w:ins>
      <w:del w:id="1598" w:author="Tim Runcie" w:date="2012-10-03T06:03:00Z">
        <w:r w:rsidR="00A72EA8" w:rsidRPr="009B5DED" w:rsidDel="00D708FB">
          <w:delText>R</w:delText>
        </w:r>
      </w:del>
      <w:ins w:id="1599" w:author="Tim Runcie" w:date="2012-10-03T06:03:00Z">
        <w:r>
          <w:t>r</w:t>
        </w:r>
      </w:ins>
      <w:r w:rsidR="00A72EA8" w:rsidRPr="009B5DED">
        <w:t xml:space="preserve">eviews should take place </w:t>
      </w:r>
      <w:ins w:id="1600" w:author="Tim Runcie" w:date="2012-10-03T06:04:00Z">
        <w:r>
          <w:t xml:space="preserve">regularly and </w:t>
        </w:r>
      </w:ins>
      <w:del w:id="1601" w:author="Tim Runcie" w:date="2012-10-03T06:04:00Z">
        <w:r w:rsidR="00A72EA8" w:rsidRPr="009B5DED" w:rsidDel="00D708FB">
          <w:delText xml:space="preserve">frequently </w:delText>
        </w:r>
      </w:del>
      <w:r w:rsidR="00A72EA8" w:rsidRPr="009B5DED">
        <w:t xml:space="preserve">after a </w:t>
      </w:r>
      <w:r w:rsidR="002D7FBB" w:rsidRPr="009B5DED">
        <w:t>feature</w:t>
      </w:r>
      <w:r w:rsidR="002D7FBB">
        <w:t xml:space="preserve"> is</w:t>
      </w:r>
      <w:r w:rsidR="0073651A">
        <w:t xml:space="preserve"> coded</w:t>
      </w:r>
      <w:r w:rsidR="00A72EA8" w:rsidRPr="009B5DED">
        <w:t xml:space="preserve">. </w:t>
      </w:r>
      <w:ins w:id="1602" w:author="Jeff Jacobson" w:date="2012-10-03T16:21:00Z">
        <w:r w:rsidR="007928AE">
          <w:t>Reviewers</w:t>
        </w:r>
      </w:ins>
      <w:ins w:id="1603" w:author="Tim Runcie" w:date="2012-10-03T06:04:00Z">
        <w:del w:id="1604" w:author="Jeff Jacobson" w:date="2012-10-03T16:21:00Z">
          <w:r w:rsidDel="007928AE">
            <w:delText>Those who are doing the code review</w:delText>
          </w:r>
        </w:del>
      </w:ins>
      <w:del w:id="1605" w:author="Tim Runcie" w:date="2012-10-03T06:04:00Z">
        <w:r w:rsidR="00A72EA8" w:rsidRPr="009B5DED" w:rsidDel="00D708FB">
          <w:delText>Reviewers</w:delText>
        </w:r>
      </w:del>
      <w:r w:rsidR="00A72EA8" w:rsidRPr="009B5DED">
        <w:t xml:space="preserve"> should </w:t>
      </w:r>
      <w:ins w:id="1606" w:author="Tim Runcie" w:date="2012-10-03T06:04:00Z">
        <w:r>
          <w:t xml:space="preserve">not only </w:t>
        </w:r>
      </w:ins>
      <w:r w:rsidR="00A72EA8" w:rsidRPr="009B5DED">
        <w:t xml:space="preserve">help </w:t>
      </w:r>
      <w:ins w:id="1607" w:author="Tim Runcie" w:date="2012-10-03T06:04:00Z">
        <w:r>
          <w:t xml:space="preserve">to </w:t>
        </w:r>
      </w:ins>
      <w:r w:rsidR="00A72EA8" w:rsidRPr="009B5DED">
        <w:t>improve the code</w:t>
      </w:r>
      <w:ins w:id="1608" w:author="DM" w:date="2012-08-19T06:48:00Z">
        <w:r w:rsidR="00E0799D">
          <w:t>,</w:t>
        </w:r>
      </w:ins>
      <w:r w:rsidR="00A72EA8" w:rsidRPr="009B5DED">
        <w:t xml:space="preserve"> </w:t>
      </w:r>
      <w:ins w:id="1609" w:author="Tim Runcie" w:date="2012-10-03T06:04:00Z">
        <w:r>
          <w:t xml:space="preserve">but they should </w:t>
        </w:r>
      </w:ins>
      <w:ins w:id="1610" w:author="Jeff Jacobson" w:date="2012-10-03T16:21:00Z">
        <w:r w:rsidR="007928AE">
          <w:t xml:space="preserve">take responsibility for the code </w:t>
        </w:r>
      </w:ins>
      <w:proofErr w:type="spellStart"/>
      <w:ins w:id="1611" w:author="Jeff Jacobson" w:date="2012-10-03T16:22:00Z">
        <w:r w:rsidR="007928AE">
          <w:t>by</w:t>
        </w:r>
      </w:ins>
      <w:del w:id="1612" w:author="Tim Runcie" w:date="2012-10-03T06:04:00Z">
        <w:r w:rsidR="00A72EA8" w:rsidRPr="009B5DED" w:rsidDel="00D708FB">
          <w:delText xml:space="preserve">and </w:delText>
        </w:r>
      </w:del>
      <w:ins w:id="1613" w:author="Tim Runcie" w:date="2012-10-03T06:05:00Z">
        <w:r>
          <w:t>add</w:t>
        </w:r>
      </w:ins>
      <w:ins w:id="1614" w:author="Jeff Jacobson" w:date="2012-10-03T16:22:00Z">
        <w:r w:rsidR="007928AE">
          <w:t>ing</w:t>
        </w:r>
      </w:ins>
      <w:proofErr w:type="spellEnd"/>
      <w:ins w:id="1615" w:author="Tim Runcie" w:date="2012-10-03T06:05:00Z">
        <w:r>
          <w:t xml:space="preserve"> </w:t>
        </w:r>
      </w:ins>
      <w:r w:rsidR="00A72EA8" w:rsidRPr="009B5DED">
        <w:t xml:space="preserve">their name </w:t>
      </w:r>
      <w:del w:id="1616" w:author="Tim Runcie" w:date="2012-10-03T06:05:00Z">
        <w:r w:rsidR="00A72EA8" w:rsidRPr="009B5DED" w:rsidDel="00D708FB">
          <w:delText xml:space="preserve">should be added </w:delText>
        </w:r>
      </w:del>
      <w:r w:rsidR="00A72EA8" w:rsidRPr="009B5DED">
        <w:t>in the comments when the code is checked in. Reviews also improve knowledge sharing within the team</w:t>
      </w:r>
      <w:ins w:id="1617" w:author="Tim Runcie" w:date="2012-10-03T06:05:00Z">
        <w:r>
          <w:t xml:space="preserve"> and improve performance and efficiency in downstream development</w:t>
        </w:r>
      </w:ins>
      <w:r w:rsidR="00A72EA8" w:rsidRPr="009B5DED">
        <w:t xml:space="preserve">. </w:t>
      </w:r>
    </w:p>
    <w:p w:rsidR="00A72EA8" w:rsidRPr="00E0799D" w:rsidRDefault="00A72EA8" w:rsidP="0014358E">
      <w:pPr>
        <w:pStyle w:val="Para"/>
        <w:rPr>
          <w:rStyle w:val="QueryInline"/>
          <w:rPrChange w:id="1618" w:author="DM" w:date="2012-08-19T06:49:00Z">
            <w:rPr/>
          </w:rPrChange>
        </w:rPr>
      </w:pPr>
      <w:del w:id="1619" w:author="Tim Runcie" w:date="2012-10-03T06:07:00Z">
        <w:r w:rsidRPr="009B5DED" w:rsidDel="00F47594">
          <w:lastRenderedPageBreak/>
          <w:delText>In t</w:delText>
        </w:r>
      </w:del>
      <w:ins w:id="1620" w:author="Tim Runcie" w:date="2012-10-03T06:07:00Z">
        <w:del w:id="1621" w:author="Jeff Jacobson" w:date="2012-10-03T16:23:00Z">
          <w:r w:rsidR="00F47594" w:rsidDel="007928AE">
            <w:delText>T</w:delText>
          </w:r>
        </w:del>
      </w:ins>
      <w:ins w:id="1622" w:author="Jeff Jacobson" w:date="2012-10-03T16:23:00Z">
        <w:r w:rsidR="007928AE">
          <w:t>In t</w:t>
        </w:r>
      </w:ins>
      <w:r w:rsidRPr="009B5DED">
        <w:t xml:space="preserve">raditional waterfall development, </w:t>
      </w:r>
      <w:ins w:id="1623" w:author="Tim Runcie" w:date="2012-10-03T06:08:00Z">
        <w:r w:rsidR="00F47594">
          <w:t xml:space="preserve">the </w:t>
        </w:r>
      </w:ins>
      <w:r w:rsidRPr="009B5DED">
        <w:t xml:space="preserve">integration is done late in the development cycle. </w:t>
      </w:r>
      <w:ins w:id="1624" w:author="Tim Runcie" w:date="2012-10-03T06:08:00Z">
        <w:r w:rsidR="00F47594">
          <w:t xml:space="preserve">This presents a high level of risk due to the potential issues may be nested and </w:t>
        </w:r>
        <w:del w:id="1625" w:author="Jeff Jacobson" w:date="2012-10-03T16:23:00Z">
          <w:r w:rsidR="00F47594" w:rsidDel="007928AE">
            <w:delText xml:space="preserve">not easy </w:delText>
          </w:r>
        </w:del>
      </w:ins>
      <w:ins w:id="1626" w:author="Jeff Jacobson" w:date="2012-10-03T16:24:00Z">
        <w:r w:rsidR="007928AE">
          <w:t xml:space="preserve">difficult </w:t>
        </w:r>
      </w:ins>
      <w:ins w:id="1627" w:author="Tim Runcie" w:date="2012-10-03T06:08:00Z">
        <w:r w:rsidR="00F47594">
          <w:t>to address.</w:t>
        </w:r>
      </w:ins>
      <w:del w:id="1628" w:author="Tim Runcie" w:date="2012-10-03T06:08:00Z">
        <w:r w:rsidRPr="009B5DED" w:rsidDel="00F47594">
          <w:delText xml:space="preserve">This is </w:delText>
        </w:r>
        <w:r w:rsidR="00975431" w:rsidDel="00F47594">
          <w:delText xml:space="preserve">a </w:delText>
        </w:r>
        <w:r w:rsidRPr="009B5DED" w:rsidDel="00F47594">
          <w:delText>very risky approach</w:delText>
        </w:r>
      </w:del>
      <w:r w:rsidRPr="009B5DED">
        <w:t xml:space="preserve">. </w:t>
      </w:r>
      <w:r w:rsidR="00B04742">
        <w:t>One</w:t>
      </w:r>
      <w:r w:rsidR="00B04742" w:rsidRPr="009B5DED">
        <w:t xml:space="preserve"> </w:t>
      </w:r>
      <w:r w:rsidRPr="009B5DED">
        <w:t xml:space="preserve">way of reducing </w:t>
      </w:r>
      <w:del w:id="1629" w:author="Tim Runcie" w:date="2012-10-03T06:09:00Z">
        <w:r w:rsidRPr="009B5DED" w:rsidDel="00F47594">
          <w:delText xml:space="preserve">such </w:delText>
        </w:r>
      </w:del>
      <w:ins w:id="1630" w:author="Tim Runcie" w:date="2012-10-03T06:09:00Z">
        <w:r w:rsidR="00F47594">
          <w:t>this</w:t>
        </w:r>
        <w:r w:rsidR="00F47594" w:rsidRPr="009B5DED">
          <w:t xml:space="preserve"> </w:t>
        </w:r>
      </w:ins>
      <w:r w:rsidRPr="009B5DED">
        <w:t xml:space="preserve">risk is to integrate and test continually, not </w:t>
      </w:r>
      <w:r w:rsidR="00B04742">
        <w:t>at a single point in the project (</w:t>
      </w:r>
      <w:ins w:id="1631" w:author="Tim Runcie" w:date="2012-10-03T06:09:00Z">
        <w:r w:rsidR="00F47594">
          <w:t xml:space="preserve">such as </w:t>
        </w:r>
      </w:ins>
      <w:r w:rsidRPr="009B5DED">
        <w:t>a “big bang”</w:t>
      </w:r>
      <w:ins w:id="1632" w:author="Tim Runcie" w:date="2012-10-03T06:09:00Z">
        <w:r w:rsidR="00F47594">
          <w:t xml:space="preserve"> integration</w:t>
        </w:r>
      </w:ins>
      <w:r w:rsidR="00B04742">
        <w:t>)</w:t>
      </w:r>
      <w:ins w:id="1633" w:author="DM" w:date="2012-08-19T06:48:00Z">
        <w:r w:rsidR="00E0799D">
          <w:t>,</w:t>
        </w:r>
      </w:ins>
      <w:r w:rsidRPr="009B5DED">
        <w:t xml:space="preserve"> as done in traditional development. Martin Fowler </w:t>
      </w:r>
      <w:ins w:id="1634" w:author="Jeff Jacobson" w:date="2012-09-14T13:09:00Z">
        <w:r w:rsidR="00FF2D10">
          <w:t xml:space="preserve">(2000) </w:t>
        </w:r>
      </w:ins>
      <w:r w:rsidRPr="009B5DED">
        <w:t xml:space="preserve">defines </w:t>
      </w:r>
      <w:del w:id="1635" w:author="DM" w:date="2012-08-19T06:48:00Z">
        <w:r w:rsidR="00D74714" w:rsidDel="00E0799D">
          <w:delText>C</w:delText>
        </w:r>
      </w:del>
      <w:ins w:id="1636" w:author="DM" w:date="2012-08-19T06:48:00Z">
        <w:r w:rsidR="00E0799D">
          <w:t>c</w:t>
        </w:r>
      </w:ins>
      <w:r w:rsidRPr="009B5DED">
        <w:t xml:space="preserve">ontinuous </w:t>
      </w:r>
      <w:del w:id="1637" w:author="DM" w:date="2012-08-19T06:48:00Z">
        <w:r w:rsidR="00D74714" w:rsidDel="00E0799D">
          <w:delText>I</w:delText>
        </w:r>
      </w:del>
      <w:ins w:id="1638" w:author="DM" w:date="2012-08-19T06:48:00Z">
        <w:r w:rsidR="00E0799D">
          <w:t>i</w:t>
        </w:r>
      </w:ins>
      <w:r w:rsidRPr="009B5DED">
        <w:t xml:space="preserve">ntegration </w:t>
      </w:r>
      <w:r w:rsidR="00D74714">
        <w:t xml:space="preserve">(CI) </w:t>
      </w:r>
      <w:r w:rsidRPr="009B5DED">
        <w:t xml:space="preserve">as “a fully automated and reproducible build, including testing, that runs many times a day. This allows each developer to </w:t>
      </w:r>
      <w:commentRangeStart w:id="1639"/>
      <w:ins w:id="1640" w:author="Tim Runcie" w:date="2012-10-03T06:11:00Z">
        <w:del w:id="1641" w:author="Jeff Jacobson" w:date="2012-10-03T16:26:00Z">
          <w:r w:rsidR="00F12A55" w:rsidDel="007928AE">
            <w:delText xml:space="preserve">test, review and </w:delText>
          </w:r>
        </w:del>
      </w:ins>
      <w:commentRangeEnd w:id="1639"/>
      <w:r w:rsidR="007928AE">
        <w:rPr>
          <w:rStyle w:val="CommentReference"/>
          <w:rFonts w:asciiTheme="minorHAnsi" w:eastAsiaTheme="minorHAnsi" w:hAnsiTheme="minorHAnsi" w:cstheme="minorBidi"/>
          <w:snapToGrid/>
        </w:rPr>
        <w:commentReference w:id="1639"/>
      </w:r>
      <w:r w:rsidRPr="009B5DED">
        <w:t xml:space="preserve">integrate </w:t>
      </w:r>
      <w:commentRangeStart w:id="1642"/>
      <w:ins w:id="1643" w:author="Tim Runcie" w:date="2012-10-03T06:11:00Z">
        <w:del w:id="1644" w:author="Jeff Jacobson" w:date="2012-10-03T16:27:00Z">
          <w:r w:rsidR="00F12A55" w:rsidDel="007928AE">
            <w:delText xml:space="preserve">their code </w:delText>
          </w:r>
        </w:del>
        <w:del w:id="1645" w:author="Jeff Jacobson" w:date="2012-10-03T16:25:00Z">
          <w:r w:rsidR="00F12A55" w:rsidDel="007928AE">
            <w:delText xml:space="preserve">or work </w:delText>
          </w:r>
        </w:del>
      </w:ins>
      <w:commentRangeEnd w:id="1642"/>
      <w:r w:rsidR="00A37797">
        <w:rPr>
          <w:rStyle w:val="CommentReference"/>
          <w:rFonts w:asciiTheme="minorHAnsi" w:eastAsiaTheme="minorHAnsi" w:hAnsiTheme="minorHAnsi" w:cstheme="minorBidi"/>
          <w:snapToGrid/>
        </w:rPr>
        <w:commentReference w:id="1642"/>
      </w:r>
      <w:r w:rsidRPr="009B5DED">
        <w:t>daily, thus reducing integration problems</w:t>
      </w:r>
      <w:r w:rsidR="00D845AA">
        <w:t>.</w:t>
      </w:r>
      <w:r w:rsidRPr="009B5DED">
        <w:t xml:space="preserve">” </w:t>
      </w:r>
      <w:ins w:id="1646" w:author="DM" w:date="2012-08-19T06:49:00Z">
        <w:del w:id="1647" w:author="Jeff Jacobson" w:date="2012-09-14T13:09:00Z">
          <w:r w:rsidR="00E0799D" w:rsidDel="00FF2D10">
            <w:rPr>
              <w:rStyle w:val="QueryInline"/>
            </w:rPr>
            <w:delText xml:space="preserve">[AU: provide </w:delText>
          </w:r>
        </w:del>
      </w:ins>
      <w:ins w:id="1648" w:author="DM" w:date="2012-08-19T07:04:00Z">
        <w:del w:id="1649" w:author="Jeff Jacobson" w:date="2012-09-14T13:09:00Z">
          <w:r w:rsidR="007E57A7" w:rsidDel="00FF2D10">
            <w:rPr>
              <w:rStyle w:val="QueryInline"/>
            </w:rPr>
            <w:delText>reference</w:delText>
          </w:r>
        </w:del>
      </w:ins>
      <w:ins w:id="1650" w:author="DM" w:date="2012-08-19T06:49:00Z">
        <w:del w:id="1651" w:author="Jeff Jacobson" w:date="2012-09-14T13:09:00Z">
          <w:r w:rsidR="00E0799D" w:rsidDel="00FF2D10">
            <w:rPr>
              <w:rStyle w:val="QueryInline"/>
            </w:rPr>
            <w:delText xml:space="preserve"> note]</w:delText>
          </w:r>
        </w:del>
      </w:ins>
    </w:p>
    <w:p w:rsidR="00B52A6E" w:rsidRDefault="00DD0412" w:rsidP="0014358E">
      <w:pPr>
        <w:pStyle w:val="Para"/>
      </w:pPr>
      <w:r>
        <w:t>C</w:t>
      </w:r>
      <w:ins w:id="1652" w:author="DM" w:date="2012-08-19T06:49:00Z">
        <w:r w:rsidR="00E0799D">
          <w:t>I</w:t>
        </w:r>
      </w:ins>
      <w:del w:id="1653" w:author="DM" w:date="2012-08-19T06:49:00Z">
        <w:r w:rsidDel="00E0799D">
          <w:delText xml:space="preserve">ontinuous </w:delText>
        </w:r>
        <w:r w:rsidR="00D74714" w:rsidDel="00E0799D">
          <w:delText>I</w:delText>
        </w:r>
        <w:r w:rsidDel="00E0799D">
          <w:delText>ntegration</w:delText>
        </w:r>
      </w:del>
      <w:r w:rsidRPr="009B5DED">
        <w:t xml:space="preserve"> </w:t>
      </w:r>
      <w:r w:rsidR="00A72EA8" w:rsidRPr="009B5DED">
        <w:t xml:space="preserve">gives you rapid feedback and </w:t>
      </w:r>
      <w:ins w:id="1654" w:author="Jeff Jacobson" w:date="2012-09-14T09:47:00Z">
        <w:r w:rsidR="006E1CAF">
          <w:t xml:space="preserve">enables </w:t>
        </w:r>
      </w:ins>
      <w:r w:rsidR="00A72EA8" w:rsidRPr="009B5DED">
        <w:t xml:space="preserve">mistakes </w:t>
      </w:r>
      <w:del w:id="1655" w:author="Jeff Jacobson" w:date="2012-09-14T09:48:00Z">
        <w:r w:rsidR="00A72EA8" w:rsidRPr="009B5DED" w:rsidDel="006E1CAF">
          <w:delText xml:space="preserve">are </w:delText>
        </w:r>
      </w:del>
      <w:ins w:id="1656" w:author="Jeff Jacobson" w:date="2012-09-14T09:48:00Z">
        <w:r w:rsidR="006E1CAF">
          <w:t xml:space="preserve">to be </w:t>
        </w:r>
      </w:ins>
      <w:r w:rsidR="00A72EA8" w:rsidRPr="009B5DED">
        <w:t>corrected quickly</w:t>
      </w:r>
      <w:ins w:id="1657" w:author="DM" w:date="2012-08-19T06:49:00Z">
        <w:del w:id="1658" w:author="Jeff Jacobson" w:date="2012-09-14T09:48:00Z">
          <w:r w:rsidR="00E0799D" w:rsidDel="006E1CAF">
            <w:rPr>
              <w:rStyle w:val="QueryInline"/>
            </w:rPr>
            <w:delText>[AU: and enables mistakes to be correct quickly?]</w:delText>
          </w:r>
        </w:del>
      </w:ins>
      <w:r w:rsidR="00A72EA8" w:rsidRPr="009B5DED">
        <w:t>. The three main steps for C</w:t>
      </w:r>
      <w:ins w:id="1659" w:author="DM" w:date="2012-08-19T06:50:00Z">
        <w:r w:rsidR="00E0799D">
          <w:t>I</w:t>
        </w:r>
      </w:ins>
      <w:del w:id="1660" w:author="DM" w:date="2012-08-19T06:50:00Z">
        <w:r w:rsidR="00A72EA8" w:rsidRPr="009B5DED" w:rsidDel="00E0799D">
          <w:delText xml:space="preserve">ontinuous </w:delText>
        </w:r>
        <w:r w:rsidR="00662BC8" w:rsidRPr="009B5DED" w:rsidDel="00E0799D">
          <w:delText>Integration</w:delText>
        </w:r>
      </w:del>
      <w:r w:rsidR="00662BC8" w:rsidRPr="009B5DED">
        <w:t xml:space="preserve"> are</w:t>
      </w:r>
      <w:ins w:id="1661" w:author="DM" w:date="2012-08-19T06:50:00Z">
        <w:r w:rsidR="00E0799D">
          <w:t xml:space="preserve"> listed next.</w:t>
        </w:r>
      </w:ins>
      <w:del w:id="1662" w:author="DM" w:date="2012-08-19T06:50:00Z">
        <w:r w:rsidR="00A72EA8" w:rsidRPr="009B5DED" w:rsidDel="00E0799D">
          <w:delText>:</w:delText>
        </w:r>
      </w:del>
      <w:r w:rsidR="00A72EA8" w:rsidRPr="009B5DED">
        <w:t xml:space="preserve"> </w:t>
      </w:r>
    </w:p>
    <w:p w:rsidR="00B52A6E" w:rsidRDefault="00555B7C" w:rsidP="00555B7C">
      <w:pPr>
        <w:pStyle w:val="ListNumbered"/>
      </w:pPr>
      <w:r>
        <w:t>1.</w:t>
      </w:r>
      <w:r>
        <w:tab/>
      </w:r>
      <w:r w:rsidR="001D73CE" w:rsidRPr="001D73CE">
        <w:rPr>
          <w:rStyle w:val="Definition"/>
          <w:b/>
          <w:i w:val="0"/>
          <w:rPrChange w:id="1663" w:author="DM" w:date="2012-08-19T06:50:00Z">
            <w:rPr>
              <w:rStyle w:val="Definition"/>
            </w:rPr>
          </w:rPrChange>
        </w:rPr>
        <w:t>All code is checked in daily</w:t>
      </w:r>
      <w:r w:rsidR="00A72EA8" w:rsidRPr="009B5DED">
        <w:t xml:space="preserve"> into a single source code repository</w:t>
      </w:r>
      <w:del w:id="1664" w:author="Tim Runcie" w:date="2012-10-03T06:12:00Z">
        <w:r w:rsidR="00A72EA8" w:rsidRPr="009B5DED" w:rsidDel="00DF40BC">
          <w:delText xml:space="preserve"> by the team members</w:delText>
        </w:r>
      </w:del>
      <w:ins w:id="1665" w:author="DM" w:date="2012-08-19T06:50:00Z">
        <w:r w:rsidR="003A39FA">
          <w:t>.</w:t>
        </w:r>
      </w:ins>
      <w:r w:rsidR="00A72EA8" w:rsidRPr="009B5DED">
        <w:t xml:space="preserve"> </w:t>
      </w:r>
    </w:p>
    <w:p w:rsidR="00B52A6E" w:rsidRPr="003A39FA" w:rsidRDefault="00555B7C" w:rsidP="00555B7C">
      <w:pPr>
        <w:pStyle w:val="ListNumbered"/>
        <w:rPr>
          <w:rStyle w:val="QueryInline"/>
          <w:rPrChange w:id="1666" w:author="DM" w:date="2012-08-19T06:50:00Z">
            <w:rPr/>
          </w:rPrChange>
        </w:rPr>
      </w:pPr>
      <w:r>
        <w:t>2.</w:t>
      </w:r>
      <w:r>
        <w:tab/>
      </w:r>
      <w:r w:rsidR="001D73CE" w:rsidRPr="001D73CE">
        <w:rPr>
          <w:rStyle w:val="Definition"/>
          <w:b/>
          <w:i w:val="0"/>
          <w:rPrChange w:id="1667" w:author="DM" w:date="2012-08-19T06:50:00Z">
            <w:rPr>
              <w:rStyle w:val="Definition"/>
            </w:rPr>
          </w:rPrChange>
        </w:rPr>
        <w:t>Automatic build</w:t>
      </w:r>
      <w:r w:rsidR="001D73CE" w:rsidRPr="001D73CE">
        <w:rPr>
          <w:b/>
          <w:rPrChange w:id="1668" w:author="DM" w:date="2012-08-19T06:50:00Z">
            <w:rPr>
              <w:i/>
            </w:rPr>
          </w:rPrChange>
        </w:rPr>
        <w:t>,</w:t>
      </w:r>
      <w:r w:rsidR="00A72EA8" w:rsidRPr="009B5DED">
        <w:t xml:space="preserve"> </w:t>
      </w:r>
      <w:del w:id="1669" w:author="Jeff Jacobson" w:date="2012-09-05T15:05:00Z">
        <w:r w:rsidR="00A72EA8" w:rsidRPr="009B5DED" w:rsidDel="0053390A">
          <w:delText xml:space="preserve">which </w:delText>
        </w:r>
      </w:del>
      <w:r w:rsidR="00A72EA8" w:rsidRPr="009B5DED">
        <w:t>runs compiler scripts and report</w:t>
      </w:r>
      <w:r w:rsidR="00B52A6E">
        <w:t>s</w:t>
      </w:r>
      <w:r w:rsidR="00A72EA8" w:rsidRPr="009B5DED">
        <w:t xml:space="preserve"> on success or failure</w:t>
      </w:r>
      <w:ins w:id="1670" w:author="Jeff Jacobson" w:date="2012-09-05T15:05:00Z">
        <w:r w:rsidR="0053390A">
          <w:t xml:space="preserve"> </w:t>
        </w:r>
        <w:del w:id="1671" w:author="Tim Runcie" w:date="2012-10-03T06:13:00Z">
          <w:r w:rsidR="0053390A" w:rsidDel="00DF40BC">
            <w:delText>of those scripts</w:delText>
          </w:r>
        </w:del>
      </w:ins>
      <w:ins w:id="1672" w:author="Tim Runcie" w:date="2012-10-03T06:13:00Z">
        <w:r w:rsidR="00DF40BC">
          <w:t>of the code</w:t>
        </w:r>
      </w:ins>
      <w:ins w:id="1673" w:author="DM" w:date="2012-08-19T06:50:00Z">
        <w:r w:rsidR="003A39FA">
          <w:t>.</w:t>
        </w:r>
        <w:del w:id="1674" w:author="Jeff Jacobson" w:date="2012-09-05T15:05:00Z">
          <w:r w:rsidR="003A39FA" w:rsidDel="0053390A">
            <w:rPr>
              <w:rStyle w:val="QueryInline"/>
            </w:rPr>
            <w:delText>[AU: rework to full sentence]</w:delText>
          </w:r>
        </w:del>
      </w:ins>
    </w:p>
    <w:p w:rsidR="00A72EA8" w:rsidRPr="009B5DED" w:rsidRDefault="00555B7C" w:rsidP="00555B7C">
      <w:pPr>
        <w:pStyle w:val="ListNumbered"/>
      </w:pPr>
      <w:r>
        <w:t>3.</w:t>
      </w:r>
      <w:r>
        <w:tab/>
      </w:r>
      <w:r w:rsidR="001D73CE" w:rsidRPr="001D73CE">
        <w:rPr>
          <w:rStyle w:val="Definition"/>
          <w:b/>
          <w:i w:val="0"/>
          <w:rPrChange w:id="1675" w:author="DM" w:date="2012-08-19T06:50:00Z">
            <w:rPr>
              <w:rStyle w:val="Definition"/>
            </w:rPr>
          </w:rPrChange>
        </w:rPr>
        <w:t>Automatic testing</w:t>
      </w:r>
      <w:r w:rsidR="00A72EA8" w:rsidRPr="009B5DED">
        <w:t xml:space="preserve"> executes unit tests for the code</w:t>
      </w:r>
      <w:del w:id="1676" w:author="DM" w:date="2012-08-19T06:50:00Z">
        <w:r w:rsidR="00A72EA8" w:rsidRPr="009B5DED" w:rsidDel="003A39FA">
          <w:delText>,</w:delText>
        </w:r>
      </w:del>
      <w:r w:rsidR="00A72EA8" w:rsidRPr="009B5DED">
        <w:t xml:space="preserve"> and</w:t>
      </w:r>
      <w:ins w:id="1677" w:author="DM" w:date="2012-08-19T06:50:00Z">
        <w:r w:rsidR="003A39FA">
          <w:t>,</w:t>
        </w:r>
      </w:ins>
      <w:r w:rsidR="00A72EA8" w:rsidRPr="009B5DED">
        <w:t xml:space="preserve"> if possible</w:t>
      </w:r>
      <w:ins w:id="1678" w:author="DM" w:date="2012-08-19T06:50:00Z">
        <w:r w:rsidR="003A39FA">
          <w:t>,</w:t>
        </w:r>
      </w:ins>
      <w:r w:rsidR="00A72EA8" w:rsidRPr="009B5DED">
        <w:t xml:space="preserve"> run</w:t>
      </w:r>
      <w:r w:rsidR="00070959">
        <w:t>s</w:t>
      </w:r>
      <w:r w:rsidR="00A72EA8" w:rsidRPr="009B5DED">
        <w:t xml:space="preserve"> regression test</w:t>
      </w:r>
      <w:r w:rsidR="00975431">
        <w:t>s</w:t>
      </w:r>
      <w:r w:rsidR="00A72EA8" w:rsidRPr="009B5DED">
        <w:t xml:space="preserve">. </w:t>
      </w:r>
    </w:p>
    <w:p w:rsidR="00A72EA8" w:rsidRPr="009B5DED" w:rsidRDefault="003A39FA" w:rsidP="0014358E">
      <w:pPr>
        <w:pStyle w:val="Para"/>
      </w:pPr>
      <w:ins w:id="1679" w:author="DM" w:date="2012-08-19T06:51:00Z">
        <w:r>
          <w:t>I</w:t>
        </w:r>
        <w:r w:rsidRPr="009B5DED">
          <w:t>n traditional development</w:t>
        </w:r>
        <w:r>
          <w:t>,</w:t>
        </w:r>
        <w:r w:rsidRPr="009B5DED">
          <w:t xml:space="preserve"> </w:t>
        </w:r>
      </w:ins>
      <w:del w:id="1680" w:author="DM" w:date="2012-08-19T06:51:00Z">
        <w:r w:rsidR="00A72EA8" w:rsidRPr="009B5DED" w:rsidDel="003A39FA">
          <w:delText>T</w:delText>
        </w:r>
      </w:del>
      <w:ins w:id="1681" w:author="DM" w:date="2012-08-19T06:51:00Z">
        <w:r>
          <w:t>t</w:t>
        </w:r>
      </w:ins>
      <w:r w:rsidR="00A72EA8" w:rsidRPr="009B5DED">
        <w:t>esting is usually an afterthought</w:t>
      </w:r>
      <w:ins w:id="1682" w:author="DM" w:date="2012-08-19T06:51:00Z">
        <w:r>
          <w:t>.</w:t>
        </w:r>
      </w:ins>
      <w:r w:rsidR="00A72EA8" w:rsidRPr="009B5DED">
        <w:t xml:space="preserve"> </w:t>
      </w:r>
      <w:del w:id="1683" w:author="DM" w:date="2012-08-19T06:51:00Z">
        <w:r w:rsidR="00A72EA8" w:rsidRPr="009B5DED" w:rsidDel="003A39FA">
          <w:delText xml:space="preserve">in traditional development. </w:delText>
        </w:r>
      </w:del>
      <w:ins w:id="1684" w:author="Tim Runcie" w:date="2012-10-03T06:14:00Z">
        <w:r w:rsidR="00B54EE2">
          <w:t xml:space="preserve">In using a more </w:t>
        </w:r>
      </w:ins>
      <w:r w:rsidR="00A72EA8" w:rsidRPr="009B5DED">
        <w:t xml:space="preserve">Agile development </w:t>
      </w:r>
      <w:ins w:id="1685" w:author="Tim Runcie" w:date="2012-10-03T06:14:00Z">
        <w:r w:rsidR="00B54EE2">
          <w:t xml:space="preserve">process, it </w:t>
        </w:r>
      </w:ins>
      <w:r w:rsidR="00A72EA8" w:rsidRPr="009B5DED">
        <w:t xml:space="preserve">stresses the importance of testing by the concept of </w:t>
      </w:r>
      <w:del w:id="1686" w:author="DM" w:date="2012-08-19T06:51:00Z">
        <w:r w:rsidR="00A72EA8" w:rsidRPr="009B5DED" w:rsidDel="003A39FA">
          <w:delText>T</w:delText>
        </w:r>
      </w:del>
      <w:ins w:id="1687" w:author="DM" w:date="2012-08-19T06:51:00Z">
        <w:r>
          <w:t>t</w:t>
        </w:r>
      </w:ins>
      <w:r w:rsidR="00A72EA8" w:rsidRPr="009B5DED">
        <w:t>est</w:t>
      </w:r>
      <w:ins w:id="1688" w:author="DM" w:date="2012-08-19T06:51:00Z">
        <w:r>
          <w:t>-</w:t>
        </w:r>
      </w:ins>
      <w:del w:id="1689" w:author="DM" w:date="2012-08-19T06:51:00Z">
        <w:r w:rsidR="00A72EA8" w:rsidRPr="009B5DED" w:rsidDel="003A39FA">
          <w:delText xml:space="preserve"> D</w:delText>
        </w:r>
      </w:del>
      <w:ins w:id="1690" w:author="DM" w:date="2012-08-19T06:51:00Z">
        <w:r>
          <w:t>d</w:t>
        </w:r>
      </w:ins>
      <w:r w:rsidR="00A72EA8" w:rsidRPr="009B5DED">
        <w:t xml:space="preserve">riven </w:t>
      </w:r>
      <w:del w:id="1691" w:author="DM" w:date="2012-08-19T06:51:00Z">
        <w:r w:rsidR="00A72EA8" w:rsidRPr="009B5DED" w:rsidDel="003A39FA">
          <w:delText>D</w:delText>
        </w:r>
      </w:del>
      <w:ins w:id="1692" w:author="DM" w:date="2012-08-19T06:51:00Z">
        <w:r>
          <w:t>d</w:t>
        </w:r>
      </w:ins>
      <w:r w:rsidR="00A72EA8" w:rsidRPr="009B5DED">
        <w:t>evelopment</w:t>
      </w:r>
      <w:r w:rsidR="00390E35">
        <w:t xml:space="preserve"> (TDD)</w:t>
      </w:r>
      <w:r w:rsidR="00A72EA8" w:rsidRPr="009B5DED">
        <w:t xml:space="preserve">. In TDD, an automated unit test is written before </w:t>
      </w:r>
      <w:del w:id="1693" w:author="DM" w:date="2012-08-19T06:52:00Z">
        <w:r w:rsidR="00A72EA8" w:rsidRPr="009B5DED" w:rsidDel="003A39FA">
          <w:delText xml:space="preserve">you write </w:delText>
        </w:r>
      </w:del>
      <w:r w:rsidR="00A72EA8" w:rsidRPr="009B5DED">
        <w:t>any code</w:t>
      </w:r>
      <w:ins w:id="1694" w:author="DM" w:date="2012-08-19T06:52:00Z">
        <w:r>
          <w:t xml:space="preserve"> is written</w:t>
        </w:r>
      </w:ins>
      <w:r w:rsidR="00A72EA8" w:rsidRPr="009B5DED">
        <w:t xml:space="preserve">. The developer </w:t>
      </w:r>
      <w:ins w:id="1695" w:author="Tim Runcie" w:date="2012-10-03T06:14:00Z">
        <w:r w:rsidR="00B54EE2">
          <w:t xml:space="preserve">will </w:t>
        </w:r>
      </w:ins>
      <w:r w:rsidR="00A72EA8" w:rsidRPr="009B5DED">
        <w:t>continually add</w:t>
      </w:r>
      <w:del w:id="1696" w:author="Tim Runcie" w:date="2012-10-03T06:14:00Z">
        <w:r w:rsidR="00A72EA8" w:rsidRPr="009B5DED" w:rsidDel="00B54EE2">
          <w:delText>s</w:delText>
        </w:r>
      </w:del>
      <w:r w:rsidR="00A72EA8" w:rsidRPr="009B5DED">
        <w:t xml:space="preserve"> more test cases and make</w:t>
      </w:r>
      <w:del w:id="1697" w:author="Tim Runcie" w:date="2012-10-03T06:15:00Z">
        <w:r w:rsidR="00A72EA8" w:rsidRPr="009B5DED" w:rsidDel="00B54EE2">
          <w:delText>s</w:delText>
        </w:r>
      </w:del>
      <w:r w:rsidR="00A72EA8" w:rsidRPr="009B5DED">
        <w:t xml:space="preserve"> them pass by writing the required code. TDD provides superior quality software and ensures that testing is at the heart of development</w:t>
      </w:r>
      <w:ins w:id="1698" w:author="DM" w:date="2012-08-19T06:52:00Z">
        <w:r>
          <w:t>,</w:t>
        </w:r>
      </w:ins>
      <w:r w:rsidR="00A72EA8" w:rsidRPr="009B5DED">
        <w:t xml:space="preserve"> </w:t>
      </w:r>
      <w:del w:id="1699" w:author="DM" w:date="2012-08-19T06:52:00Z">
        <w:r w:rsidR="00A72EA8" w:rsidRPr="009B5DED" w:rsidDel="003A39FA">
          <w:delText xml:space="preserve">and </w:delText>
        </w:r>
      </w:del>
      <w:r w:rsidR="00A72EA8" w:rsidRPr="009B5DED">
        <w:t xml:space="preserve">not something </w:t>
      </w:r>
      <w:del w:id="1700" w:author="DM" w:date="2012-08-19T06:52:00Z">
        <w:r w:rsidR="00A72EA8" w:rsidRPr="009B5DED" w:rsidDel="003A39FA">
          <w:delText xml:space="preserve">that is </w:delText>
        </w:r>
      </w:del>
      <w:r w:rsidR="00A72EA8" w:rsidRPr="009B5DED">
        <w:t xml:space="preserve">done at the </w:t>
      </w:r>
      <w:del w:id="1701" w:author="Tim Runcie" w:date="2012-10-03T06:15:00Z">
        <w:r w:rsidR="00A72EA8" w:rsidRPr="009B5DED" w:rsidDel="00B54EE2">
          <w:delText xml:space="preserve">dying </w:delText>
        </w:r>
      </w:del>
      <w:ins w:id="1702" w:author="Tim Runcie" w:date="2012-10-03T06:15:00Z">
        <w:r w:rsidR="00B54EE2">
          <w:t>final</w:t>
        </w:r>
        <w:r w:rsidR="00B54EE2" w:rsidRPr="009B5DED">
          <w:t xml:space="preserve"> </w:t>
        </w:r>
      </w:ins>
      <w:r w:rsidR="00A72EA8" w:rsidRPr="009B5DED">
        <w:t>stages of the development process.</w:t>
      </w:r>
    </w:p>
    <w:p w:rsidR="00A72EA8" w:rsidRPr="009B5DED" w:rsidRDefault="00A31A3B" w:rsidP="0014358E">
      <w:pPr>
        <w:pStyle w:val="Para"/>
      </w:pPr>
      <w:ins w:id="1703" w:author="Tim Runcie" w:date="2012-10-03T06:15:00Z">
        <w:r>
          <w:t xml:space="preserve">Another approach is to leverage Refactoring. </w:t>
        </w:r>
        <w:del w:id="1704" w:author="Jeff Jacobson" w:date="2012-10-03T16:30:00Z">
          <w:r w:rsidDel="00A37797">
            <w:delText xml:space="preserve"> </w:delText>
          </w:r>
        </w:del>
      </w:ins>
      <w:r w:rsidR="00A72EA8" w:rsidRPr="009B5DED">
        <w:t xml:space="preserve">Refactoring </w:t>
      </w:r>
      <w:del w:id="1705" w:author="DM" w:date="2012-08-19T06:52:00Z">
        <w:r w:rsidR="00A72EA8" w:rsidRPr="009B5DED" w:rsidDel="003A39FA">
          <w:delText xml:space="preserve">is </w:delText>
        </w:r>
      </w:del>
      <w:r w:rsidR="00A72EA8" w:rsidRPr="009B5DED">
        <w:t>improv</w:t>
      </w:r>
      <w:ins w:id="1706" w:author="DM" w:date="2012-08-19T06:52:00Z">
        <w:r w:rsidR="003A39FA">
          <w:t>es</w:t>
        </w:r>
      </w:ins>
      <w:del w:id="1707" w:author="DM" w:date="2012-08-19T06:52:00Z">
        <w:r w:rsidR="00A72EA8" w:rsidRPr="009B5DED" w:rsidDel="003A39FA">
          <w:delText>ing</w:delText>
        </w:r>
      </w:del>
      <w:r w:rsidR="00A72EA8" w:rsidRPr="009B5DED">
        <w:t xml:space="preserve"> the structure of components without changing </w:t>
      </w:r>
      <w:ins w:id="1708" w:author="DM" w:date="2012-08-19T06:52:00Z">
        <w:r w:rsidR="003A39FA">
          <w:t>their</w:t>
        </w:r>
      </w:ins>
      <w:del w:id="1709" w:author="DM" w:date="2012-08-19T06:52:00Z">
        <w:r w:rsidR="00A72EA8" w:rsidRPr="009B5DED" w:rsidDel="003A39FA">
          <w:delText>its</w:delText>
        </w:r>
      </w:del>
      <w:r w:rsidR="00A72EA8" w:rsidRPr="009B5DED">
        <w:t xml:space="preserve"> functionality. This </w:t>
      </w:r>
      <w:ins w:id="1710" w:author="DM" w:date="2012-08-19T06:52:00Z">
        <w:r w:rsidR="003A39FA">
          <w:t xml:space="preserve">practice </w:t>
        </w:r>
      </w:ins>
      <w:r w:rsidR="00A72EA8" w:rsidRPr="009B5DED">
        <w:t xml:space="preserve">improves quality and </w:t>
      </w:r>
      <w:ins w:id="1711" w:author="Tim Runcie" w:date="2012-10-03T06:16:00Z">
        <w:r>
          <w:t xml:space="preserve">also </w:t>
        </w:r>
      </w:ins>
      <w:r w:rsidR="00A72EA8" w:rsidRPr="009B5DED">
        <w:t xml:space="preserve">makes the software </w:t>
      </w:r>
      <w:ins w:id="1712" w:author="Tim Runcie" w:date="2012-10-03T06:16:00Z">
        <w:r>
          <w:t xml:space="preserve">being developed </w:t>
        </w:r>
      </w:ins>
      <w:r w:rsidR="00A72EA8" w:rsidRPr="009B5DED">
        <w:t xml:space="preserve">easier to maintain. </w:t>
      </w:r>
      <w:ins w:id="1713" w:author="Tim Runcie" w:date="2012-10-03T06:16:00Z">
        <w:r>
          <w:t xml:space="preserve">By </w:t>
        </w:r>
      </w:ins>
      <w:del w:id="1714" w:author="Tim Runcie" w:date="2012-10-03T06:16:00Z">
        <w:r w:rsidR="00A72EA8" w:rsidRPr="009B5DED" w:rsidDel="00A31A3B">
          <w:delText xml:space="preserve">It is important to </w:delText>
        </w:r>
      </w:del>
      <w:r w:rsidR="00A72EA8" w:rsidRPr="009B5DED">
        <w:t>hav</w:t>
      </w:r>
      <w:ins w:id="1715" w:author="Tim Runcie" w:date="2012-10-03T06:17:00Z">
        <w:r>
          <w:t>ing</w:t>
        </w:r>
      </w:ins>
      <w:del w:id="1716" w:author="Tim Runcie" w:date="2012-10-03T06:17:00Z">
        <w:r w:rsidR="00A72EA8" w:rsidRPr="009B5DED" w:rsidDel="00A31A3B">
          <w:delText>e</w:delText>
        </w:r>
      </w:del>
      <w:r w:rsidR="00A72EA8" w:rsidRPr="009B5DED">
        <w:t xml:space="preserve"> automated tests </w:t>
      </w:r>
      <w:ins w:id="1717" w:author="Tim Runcie" w:date="2012-10-03T06:17:00Z">
        <w:r>
          <w:t xml:space="preserve">it will </w:t>
        </w:r>
      </w:ins>
      <w:del w:id="1718" w:author="Tim Runcie" w:date="2012-10-03T06:17:00Z">
        <w:r w:rsidR="00A72EA8" w:rsidRPr="009B5DED" w:rsidDel="00A31A3B">
          <w:delText xml:space="preserve">to </w:delText>
        </w:r>
      </w:del>
      <w:r w:rsidR="00A72EA8" w:rsidRPr="009B5DED">
        <w:t xml:space="preserve">ensure you have not inadvertently changed </w:t>
      </w:r>
      <w:r w:rsidR="00E34E8A">
        <w:t>component</w:t>
      </w:r>
      <w:r w:rsidR="00E34E8A" w:rsidRPr="009B5DED">
        <w:t xml:space="preserve"> </w:t>
      </w:r>
      <w:r w:rsidR="00A72EA8" w:rsidRPr="009B5DED">
        <w:t>behavior. Refactoring is particularly useful to do on critical or complex pieces of code.</w:t>
      </w:r>
    </w:p>
    <w:p w:rsidR="00A72EA8" w:rsidRPr="009B5DED" w:rsidRDefault="00A72EA8" w:rsidP="0014358E">
      <w:pPr>
        <w:pStyle w:val="H3"/>
      </w:pPr>
      <w:del w:id="1719" w:author="Tim Runcie" w:date="2012-10-03T06:18:00Z">
        <w:r w:rsidRPr="009B5DED" w:rsidDel="00B523F7">
          <w:lastRenderedPageBreak/>
          <w:delText xml:space="preserve">From a </w:delText>
        </w:r>
        <w:r w:rsidR="003A39FA" w:rsidRPr="009B5DED" w:rsidDel="00B523F7">
          <w:delText>Management Perspective</w:delText>
        </w:r>
      </w:del>
      <w:ins w:id="1720" w:author="Tim Runcie" w:date="2012-10-03T06:18:00Z">
        <w:r w:rsidR="00B523F7">
          <w:t xml:space="preserve">Planning </w:t>
        </w:r>
      </w:ins>
      <w:ins w:id="1721" w:author="Tim Runcie" w:date="2012-10-03T06:19:00Z">
        <w:r w:rsidR="00B523F7">
          <w:t>Level</w:t>
        </w:r>
      </w:ins>
      <w:ins w:id="1722" w:author="Tim Runcie" w:date="2012-10-03T06:18:00Z">
        <w:r w:rsidR="00B523F7">
          <w:t xml:space="preserve"> </w:t>
        </w:r>
      </w:ins>
      <w:ins w:id="1723" w:author="Tim Runcie" w:date="2012-10-03T06:19:00Z">
        <w:r w:rsidR="00B523F7">
          <w:t>Approach</w:t>
        </w:r>
      </w:ins>
    </w:p>
    <w:p w:rsidR="00A72EA8" w:rsidRPr="009B5DED" w:rsidRDefault="00DF450A" w:rsidP="0014358E">
      <w:pPr>
        <w:pStyle w:val="Para"/>
      </w:pPr>
      <w:ins w:id="1724" w:author="Tim Runcie" w:date="2012-10-03T06:20:00Z">
        <w:r>
          <w:t xml:space="preserve">In reviewing initial requirements in software solutions developed and delivered, </w:t>
        </w:r>
      </w:ins>
      <w:del w:id="1725" w:author="Tim Runcie" w:date="2012-10-03T06:20:00Z">
        <w:r w:rsidR="006E64DE" w:rsidDel="00DF450A">
          <w:delText>S</w:delText>
        </w:r>
      </w:del>
      <w:ins w:id="1726" w:author="Tim Runcie" w:date="2012-10-03T06:20:00Z">
        <w:r>
          <w:t>s</w:t>
        </w:r>
      </w:ins>
      <w:r w:rsidR="006E64DE">
        <w:t xml:space="preserve">tudies have </w:t>
      </w:r>
      <w:r w:rsidR="00867F27">
        <w:t>shown roughly</w:t>
      </w:r>
      <w:r w:rsidR="00A72EA8" w:rsidRPr="009B5DED">
        <w:t xml:space="preserve"> that </w:t>
      </w:r>
      <w:r w:rsidR="00867F27" w:rsidRPr="009B5DED">
        <w:t>4</w:t>
      </w:r>
      <w:r w:rsidR="00867F27">
        <w:t>0 to 50</w:t>
      </w:r>
      <w:r w:rsidR="00867F27" w:rsidRPr="009B5DED">
        <w:t xml:space="preserve"> </w:t>
      </w:r>
      <w:r w:rsidR="00A72EA8" w:rsidRPr="009B5DED">
        <w:t xml:space="preserve">percent of features created from early specifications were never used and an additional </w:t>
      </w:r>
      <w:r w:rsidR="00867F27">
        <w:t>15 to 20</w:t>
      </w:r>
      <w:r w:rsidR="00867F27" w:rsidRPr="009B5DED">
        <w:t xml:space="preserve"> </w:t>
      </w:r>
      <w:r w:rsidR="00A72EA8" w:rsidRPr="009B5DED">
        <w:t>percent were rarely used</w:t>
      </w:r>
      <w:ins w:id="1727" w:author="Jeff Jacobson" w:date="2012-10-03T16:35:00Z">
        <w:r w:rsidR="00A37797">
          <w:t xml:space="preserve"> (</w:t>
        </w:r>
        <w:proofErr w:type="spellStart"/>
        <w:r w:rsidR="00A37797">
          <w:t>Khurana</w:t>
        </w:r>
        <w:proofErr w:type="spellEnd"/>
        <w:r w:rsidR="00A37797">
          <w:t>, 2009)</w:t>
        </w:r>
      </w:ins>
      <w:r w:rsidR="00A72EA8" w:rsidRPr="009B5DED">
        <w:t>.</w:t>
      </w:r>
      <w:ins w:id="1728" w:author="DM" w:date="2012-08-19T07:04:00Z">
        <w:r w:rsidR="007E57A7">
          <w:rPr>
            <w:rStyle w:val="QueryInline"/>
          </w:rPr>
          <w:t xml:space="preserve"> </w:t>
        </w:r>
      </w:ins>
      <w:ins w:id="1729" w:author="DM" w:date="2012-08-19T06:53:00Z">
        <w:del w:id="1730" w:author="Jeff Jacobson" w:date="2012-10-03T16:35:00Z">
          <w:r w:rsidR="003A39FA" w:rsidDel="00A37797">
            <w:rPr>
              <w:rStyle w:val="QueryInline"/>
            </w:rPr>
            <w:delText xml:space="preserve">[AU: supply </w:delText>
          </w:r>
        </w:del>
      </w:ins>
      <w:ins w:id="1731" w:author="DM" w:date="2012-08-19T07:04:00Z">
        <w:del w:id="1732" w:author="Jeff Jacobson" w:date="2012-10-03T16:35:00Z">
          <w:r w:rsidR="007E57A7" w:rsidDel="00A37797">
            <w:rPr>
              <w:rStyle w:val="QueryInline"/>
            </w:rPr>
            <w:delText>reference</w:delText>
          </w:r>
        </w:del>
      </w:ins>
      <w:ins w:id="1733" w:author="DM" w:date="2012-08-19T06:53:00Z">
        <w:del w:id="1734" w:author="Jeff Jacobson" w:date="2012-10-03T16:35:00Z">
          <w:r w:rsidR="003A39FA" w:rsidDel="00A37797">
            <w:rPr>
              <w:rStyle w:val="QueryInline"/>
            </w:rPr>
            <w:delText>]</w:delText>
          </w:r>
        </w:del>
      </w:ins>
      <w:del w:id="1735" w:author="Jeff Jacobson" w:date="2012-10-03T16:35:00Z">
        <w:r w:rsidR="00A72EA8" w:rsidRPr="009B5DED" w:rsidDel="00A37797">
          <w:delText xml:space="preserve"> </w:delText>
        </w:r>
      </w:del>
      <w:r w:rsidR="00A72EA8" w:rsidRPr="009B5DED">
        <w:t>Th</w:t>
      </w:r>
      <w:ins w:id="1736" w:author="DM" w:date="2012-08-19T06:53:00Z">
        <w:r w:rsidR="003A39FA">
          <w:t>ese</w:t>
        </w:r>
      </w:ins>
      <w:del w:id="1737" w:author="DM" w:date="2012-08-19T06:53:00Z">
        <w:r w:rsidR="00A72EA8" w:rsidRPr="009B5DED" w:rsidDel="003A39FA">
          <w:delText>is</w:delText>
        </w:r>
      </w:del>
      <w:r w:rsidR="00A72EA8" w:rsidRPr="009B5DED">
        <w:t xml:space="preserve"> </w:t>
      </w:r>
      <w:ins w:id="1738" w:author="DM" w:date="2012-08-19T06:53:00Z">
        <w:r w:rsidR="003A39FA">
          <w:t xml:space="preserve">statistics </w:t>
        </w:r>
      </w:ins>
      <w:r w:rsidR="00A72EA8" w:rsidRPr="009B5DED">
        <w:t>suggest</w:t>
      </w:r>
      <w:del w:id="1739" w:author="DM" w:date="2012-08-19T06:53:00Z">
        <w:r w:rsidR="00A72EA8" w:rsidRPr="009B5DED" w:rsidDel="003A39FA">
          <w:delText>s</w:delText>
        </w:r>
      </w:del>
      <w:r w:rsidR="00A72EA8" w:rsidRPr="009B5DED">
        <w:t xml:space="preserve"> </w:t>
      </w:r>
      <w:ins w:id="1740" w:author="DM" w:date="2012-08-19T06:53:00Z">
        <w:r w:rsidR="003A39FA">
          <w:t xml:space="preserve">that </w:t>
        </w:r>
      </w:ins>
      <w:r w:rsidR="00A72EA8" w:rsidRPr="009B5DED">
        <w:t>we should do iterative development, which will allow us to</w:t>
      </w:r>
    </w:p>
    <w:p w:rsidR="00045E85" w:rsidRPr="009B5DED" w:rsidRDefault="00EE027F" w:rsidP="00045E85">
      <w:pPr>
        <w:pStyle w:val="ListBulleted"/>
        <w:rPr>
          <w:ins w:id="1741" w:author="Tim Runcie" w:date="2012-10-03T06:35:00Z"/>
        </w:rPr>
      </w:pPr>
      <w:ins w:id="1742" w:author="Tim Runcie" w:date="2012-10-03T06:51:00Z">
        <w:del w:id="1743" w:author="Jeff Jacobson" w:date="2012-10-03T16:41:00Z">
          <w:r w:rsidDel="0047030A">
            <w:rPr>
              <w:rStyle w:val="Definition"/>
              <w:b/>
              <w:i w:val="0"/>
            </w:rPr>
            <w:delText>Agility for</w:delText>
          </w:r>
        </w:del>
      </w:ins>
      <w:ins w:id="1744" w:author="Jeff Jacobson" w:date="2012-10-03T16:41:00Z">
        <w:r w:rsidR="0047030A">
          <w:rPr>
            <w:rStyle w:val="Definition"/>
            <w:b/>
            <w:i w:val="0"/>
          </w:rPr>
          <w:t>React to</w:t>
        </w:r>
      </w:ins>
      <w:ins w:id="1745" w:author="Tim Runcie" w:date="2012-10-03T06:35:00Z">
        <w:r w:rsidR="00045E85" w:rsidRPr="00BC1C4D">
          <w:rPr>
            <w:rStyle w:val="Definition"/>
            <w:b/>
            <w:i w:val="0"/>
          </w:rPr>
          <w:t xml:space="preserve"> changing requirements</w:t>
        </w:r>
        <w:r w:rsidR="00045E85" w:rsidRPr="00BC1C4D">
          <w:rPr>
            <w:b/>
          </w:rPr>
          <w:t>.</w:t>
        </w:r>
        <w:r w:rsidR="00045E85" w:rsidRPr="009B5DED">
          <w:t xml:space="preserve"> Developing </w:t>
        </w:r>
      </w:ins>
      <w:ins w:id="1746" w:author="Tim Runcie" w:date="2012-10-03T06:51:00Z">
        <w:r w:rsidR="00DA1E56">
          <w:t>for customer and future</w:t>
        </w:r>
      </w:ins>
      <w:ins w:id="1747" w:author="Tim Runcie" w:date="2012-10-03T06:35:00Z">
        <w:r w:rsidR="00045E85" w:rsidRPr="009B5DED">
          <w:t xml:space="preserve"> systems will require </w:t>
        </w:r>
      </w:ins>
      <w:ins w:id="1748" w:author="Tim Runcie" w:date="2012-10-03T06:52:00Z">
        <w:r w:rsidR="00DA1E56">
          <w:t xml:space="preserve">planning for </w:t>
        </w:r>
      </w:ins>
      <w:ins w:id="1749" w:author="Tim Runcie" w:date="2012-10-03T06:35:00Z">
        <w:r w:rsidR="00045E85" w:rsidRPr="009B5DED">
          <w:t>changes</w:t>
        </w:r>
        <w:r w:rsidR="00045E85">
          <w:t>.</w:t>
        </w:r>
        <w:r w:rsidR="00045E85" w:rsidRPr="009B5DED">
          <w:t xml:space="preserve"> </w:t>
        </w:r>
        <w:r w:rsidR="00045E85">
          <w:t>T</w:t>
        </w:r>
        <w:r w:rsidR="00045E85" w:rsidRPr="009B5DED">
          <w:t xml:space="preserve">he development process and management required </w:t>
        </w:r>
      </w:ins>
      <w:ins w:id="1750" w:author="Tim Runcie" w:date="2012-10-03T06:53:00Z">
        <w:r w:rsidR="00DA1E56" w:rsidRPr="009B5DED">
          <w:t xml:space="preserve">needs to be able to </w:t>
        </w:r>
        <w:r w:rsidR="00DA1E56">
          <w:t xml:space="preserve">have flexibility to adjust and adapt </w:t>
        </w:r>
      </w:ins>
      <w:ins w:id="1751" w:author="Tim Runcie" w:date="2012-10-03T06:35:00Z">
        <w:r w:rsidR="00045E85" w:rsidRPr="009B5DED">
          <w:t xml:space="preserve">for </w:t>
        </w:r>
        <w:r w:rsidR="00045E85">
          <w:t>these changes</w:t>
        </w:r>
        <w:r w:rsidR="00045E85" w:rsidRPr="009B5DED">
          <w:t xml:space="preserve">. Traditional waterfall approaches expect stable and </w:t>
        </w:r>
        <w:r w:rsidR="00045E85">
          <w:t>un</w:t>
        </w:r>
        <w:r w:rsidR="00045E85" w:rsidRPr="009B5DED">
          <w:t xml:space="preserve">changing requirements. </w:t>
        </w:r>
      </w:ins>
      <w:ins w:id="1752" w:author="Tim Runcie" w:date="2012-10-03T06:53:00Z">
        <w:r w:rsidR="00DA1E56">
          <w:t>In software development, t</w:t>
        </w:r>
      </w:ins>
      <w:ins w:id="1753" w:author="Tim Runcie" w:date="2012-10-03T06:35:00Z">
        <w:r w:rsidR="00045E85" w:rsidRPr="009B5DED">
          <w:t>his is rare.</w:t>
        </w:r>
      </w:ins>
    </w:p>
    <w:p w:rsidR="00A72EA8" w:rsidRPr="009B5DED" w:rsidRDefault="00EE027F" w:rsidP="00975431">
      <w:pPr>
        <w:pStyle w:val="ListBulleted"/>
      </w:pPr>
      <w:ins w:id="1754" w:author="Tim Runcie" w:date="2012-10-03T06:50:00Z">
        <w:r>
          <w:rPr>
            <w:rStyle w:val="Definition"/>
            <w:b/>
            <w:i w:val="0"/>
          </w:rPr>
          <w:t xml:space="preserve">Optimize &amp; </w:t>
        </w:r>
      </w:ins>
      <w:r w:rsidR="00A72EA8" w:rsidRPr="004C1965">
        <w:rPr>
          <w:rStyle w:val="Definition"/>
          <w:b/>
          <w:i w:val="0"/>
          <w:rPrChange w:id="1755" w:author="Jeff Jacobson" w:date="2012-09-05T15:07:00Z">
            <w:rPr>
              <w:rStyle w:val="Definition"/>
              <w:i w:val="0"/>
            </w:rPr>
          </w:rPrChange>
        </w:rPr>
        <w:t xml:space="preserve">Prioritize </w:t>
      </w:r>
      <w:del w:id="1756" w:author="Tim Runcie" w:date="2012-10-03T06:50:00Z">
        <w:r w:rsidR="00A72EA8" w:rsidRPr="004C1965" w:rsidDel="00EE027F">
          <w:rPr>
            <w:rStyle w:val="Definition"/>
            <w:b/>
            <w:i w:val="0"/>
            <w:rPrChange w:id="1757" w:author="Jeff Jacobson" w:date="2012-09-05T15:07:00Z">
              <w:rPr>
                <w:rStyle w:val="Definition"/>
                <w:i w:val="0"/>
              </w:rPr>
            </w:rPrChange>
          </w:rPr>
          <w:delText>w</w:delText>
        </w:r>
      </w:del>
      <w:ins w:id="1758" w:author="Tim Runcie" w:date="2012-10-03T06:50:00Z">
        <w:r>
          <w:rPr>
            <w:rStyle w:val="Definition"/>
            <w:b/>
            <w:i w:val="0"/>
          </w:rPr>
          <w:t>W</w:t>
        </w:r>
      </w:ins>
      <w:r w:rsidR="00A72EA8" w:rsidRPr="004C1965">
        <w:rPr>
          <w:rStyle w:val="Definition"/>
          <w:b/>
          <w:i w:val="0"/>
          <w:rPrChange w:id="1759" w:author="Jeff Jacobson" w:date="2012-09-05T15:07:00Z">
            <w:rPr>
              <w:rStyle w:val="Definition"/>
              <w:i w:val="0"/>
            </w:rPr>
          </w:rPrChange>
        </w:rPr>
        <w:t>ork</w:t>
      </w:r>
      <w:del w:id="1760" w:author="Tim Runcie" w:date="2012-10-03T06:50:00Z">
        <w:r w:rsidR="00A72EA8" w:rsidRPr="004C1965" w:rsidDel="00EE027F">
          <w:rPr>
            <w:rStyle w:val="Definition"/>
            <w:b/>
            <w:i w:val="0"/>
            <w:rPrChange w:id="1761" w:author="Jeff Jacobson" w:date="2012-09-05T15:07:00Z">
              <w:rPr>
                <w:rStyle w:val="Definition"/>
                <w:i w:val="0"/>
              </w:rPr>
            </w:rPrChange>
          </w:rPr>
          <w:delText xml:space="preserve"> optimally</w:delText>
        </w:r>
      </w:del>
      <w:r w:rsidR="003A287A">
        <w:rPr>
          <w:i/>
        </w:rPr>
        <w:t>.</w:t>
      </w:r>
      <w:r w:rsidR="00A72EA8" w:rsidRPr="009B5DED">
        <w:t xml:space="preserve"> </w:t>
      </w:r>
      <w:del w:id="1762" w:author="Tim Runcie" w:date="2012-10-03T06:53:00Z">
        <w:r w:rsidR="00A72EA8" w:rsidRPr="009B5DED" w:rsidDel="000F0B5A">
          <w:delText>We should tackle</w:delText>
        </w:r>
      </w:del>
      <w:ins w:id="1763" w:author="Tim Runcie" w:date="2012-10-03T06:53:00Z">
        <w:r w:rsidR="000F0B5A">
          <w:t>Focus on addressing</w:t>
        </w:r>
      </w:ins>
      <w:r w:rsidR="00A72EA8" w:rsidRPr="009B5DED">
        <w:t xml:space="preserve"> high</w:t>
      </w:r>
      <w:ins w:id="1764" w:author="DM" w:date="2012-08-19T06:53:00Z">
        <w:r w:rsidR="003A39FA">
          <w:t>-</w:t>
        </w:r>
      </w:ins>
      <w:del w:id="1765" w:author="DM" w:date="2012-08-19T06:53:00Z">
        <w:r w:rsidR="004547D4" w:rsidDel="003A39FA">
          <w:delText xml:space="preserve"> </w:delText>
        </w:r>
      </w:del>
      <w:r w:rsidR="00662BC8" w:rsidRPr="009B5DED">
        <w:t>value</w:t>
      </w:r>
      <w:r w:rsidR="00662BC8">
        <w:t>,</w:t>
      </w:r>
      <w:r w:rsidR="00662BC8" w:rsidRPr="009B5DED">
        <w:t xml:space="preserve"> high</w:t>
      </w:r>
      <w:ins w:id="1766" w:author="DM" w:date="2012-08-19T06:53:00Z">
        <w:r w:rsidR="003A39FA">
          <w:t>-</w:t>
        </w:r>
      </w:ins>
      <w:del w:id="1767" w:author="DM" w:date="2012-08-19T06:53:00Z">
        <w:r w:rsidR="004547D4" w:rsidDel="003A39FA">
          <w:delText xml:space="preserve"> </w:delText>
        </w:r>
      </w:del>
      <w:r w:rsidR="00A72EA8" w:rsidRPr="009B5DED">
        <w:t>risk items first</w:t>
      </w:r>
      <w:r w:rsidR="004547D4">
        <w:t>;</w:t>
      </w:r>
      <w:r w:rsidR="00A72EA8" w:rsidRPr="009B5DED">
        <w:t xml:space="preserve"> high</w:t>
      </w:r>
      <w:ins w:id="1768" w:author="DM" w:date="2012-08-19T06:53:00Z">
        <w:r w:rsidR="003A39FA">
          <w:t>-</w:t>
        </w:r>
      </w:ins>
      <w:del w:id="1769" w:author="DM" w:date="2012-08-19T06:53:00Z">
        <w:r w:rsidR="004547D4" w:rsidDel="003A39FA">
          <w:delText xml:space="preserve"> </w:delText>
        </w:r>
      </w:del>
      <w:r w:rsidR="00A72EA8" w:rsidRPr="009B5DED">
        <w:t>value</w:t>
      </w:r>
      <w:r w:rsidR="004547D4">
        <w:t xml:space="preserve">, </w:t>
      </w:r>
      <w:proofErr w:type="gramStart"/>
      <w:r w:rsidR="00A72EA8" w:rsidRPr="009B5DED">
        <w:t>low</w:t>
      </w:r>
      <w:ins w:id="1770" w:author="DM" w:date="2012-08-19T06:53:00Z">
        <w:r w:rsidR="003A39FA">
          <w:t>-</w:t>
        </w:r>
      </w:ins>
      <w:del w:id="1771" w:author="DM" w:date="2012-08-19T06:53:00Z">
        <w:r w:rsidR="004547D4" w:rsidDel="003A39FA">
          <w:delText xml:space="preserve"> </w:delText>
        </w:r>
      </w:del>
      <w:r w:rsidR="00A72EA8" w:rsidRPr="009B5DED">
        <w:t>risk</w:t>
      </w:r>
      <w:proofErr w:type="gramEnd"/>
      <w:r w:rsidR="00A72EA8" w:rsidRPr="009B5DED">
        <w:t xml:space="preserve"> items second</w:t>
      </w:r>
      <w:r w:rsidR="004547D4">
        <w:t>;</w:t>
      </w:r>
      <w:r w:rsidR="00A72EA8" w:rsidRPr="009B5DED">
        <w:t xml:space="preserve"> and</w:t>
      </w:r>
      <w:del w:id="1772" w:author="DM" w:date="2012-08-19T06:53:00Z">
        <w:r w:rsidR="00A72EA8" w:rsidRPr="009B5DED" w:rsidDel="003A39FA">
          <w:delText xml:space="preserve"> finally</w:delText>
        </w:r>
        <w:r w:rsidR="004547D4" w:rsidDel="003A39FA">
          <w:delText>,</w:delText>
        </w:r>
      </w:del>
      <w:r w:rsidR="00A72EA8" w:rsidRPr="009B5DED">
        <w:t xml:space="preserve"> low</w:t>
      </w:r>
      <w:ins w:id="1773" w:author="DM" w:date="2012-08-19T06:53:00Z">
        <w:r w:rsidR="003A39FA">
          <w:t>-</w:t>
        </w:r>
      </w:ins>
      <w:del w:id="1774" w:author="DM" w:date="2012-08-19T06:53:00Z">
        <w:r w:rsidR="004547D4" w:rsidDel="003A39FA">
          <w:delText xml:space="preserve"> </w:delText>
        </w:r>
      </w:del>
      <w:r w:rsidR="00A72EA8" w:rsidRPr="009B5DED">
        <w:t>value</w:t>
      </w:r>
      <w:r w:rsidR="004547D4">
        <w:t xml:space="preserve">, </w:t>
      </w:r>
      <w:r w:rsidR="00A72EA8" w:rsidRPr="009B5DED">
        <w:t>low</w:t>
      </w:r>
      <w:ins w:id="1775" w:author="DM" w:date="2012-08-19T06:54:00Z">
        <w:r w:rsidR="003A39FA">
          <w:t>-</w:t>
        </w:r>
      </w:ins>
      <w:del w:id="1776" w:author="DM" w:date="2012-08-19T06:54:00Z">
        <w:r w:rsidR="004547D4" w:rsidDel="003A39FA">
          <w:delText xml:space="preserve"> </w:delText>
        </w:r>
      </w:del>
      <w:r w:rsidR="00A72EA8" w:rsidRPr="009B5DED">
        <w:t>risk</w:t>
      </w:r>
      <w:r w:rsidR="004547D4">
        <w:t xml:space="preserve"> items</w:t>
      </w:r>
      <w:r w:rsidR="00A72EA8" w:rsidRPr="009B5DED">
        <w:t xml:space="preserve"> last. Avoid low</w:t>
      </w:r>
      <w:ins w:id="1777" w:author="DM" w:date="2012-08-19T06:54:00Z">
        <w:r w:rsidR="003A39FA">
          <w:t>-</w:t>
        </w:r>
      </w:ins>
      <w:del w:id="1778" w:author="DM" w:date="2012-08-19T06:54:00Z">
        <w:r w:rsidR="004547D4" w:rsidDel="003A39FA">
          <w:delText xml:space="preserve"> </w:delText>
        </w:r>
      </w:del>
      <w:r w:rsidR="00A72EA8" w:rsidRPr="009B5DED">
        <w:t>value</w:t>
      </w:r>
      <w:r w:rsidR="004547D4">
        <w:t xml:space="preserve">, </w:t>
      </w:r>
      <w:r w:rsidR="00A72EA8" w:rsidRPr="009B5DED">
        <w:t>high</w:t>
      </w:r>
      <w:ins w:id="1779" w:author="DM" w:date="2012-08-19T06:54:00Z">
        <w:r w:rsidR="003A39FA">
          <w:t>-</w:t>
        </w:r>
      </w:ins>
      <w:del w:id="1780" w:author="DM" w:date="2012-08-19T06:54:00Z">
        <w:r w:rsidR="004547D4" w:rsidDel="003A39FA">
          <w:delText xml:space="preserve"> </w:delText>
        </w:r>
      </w:del>
      <w:r w:rsidR="00A72EA8" w:rsidRPr="009B5DED">
        <w:t>risk</w:t>
      </w:r>
      <w:r w:rsidR="004547D4">
        <w:t xml:space="preserve"> items</w:t>
      </w:r>
      <w:r w:rsidR="00A72EA8" w:rsidRPr="009B5DED">
        <w:t xml:space="preserve"> </w:t>
      </w:r>
      <w:ins w:id="1781" w:author="Tim Runcie" w:date="2012-10-03T06:54:00Z">
        <w:r w:rsidR="000F0B5A">
          <w:t>as a priority.</w:t>
        </w:r>
      </w:ins>
      <w:del w:id="1782" w:author="Tim Runcie" w:date="2012-10-03T06:54:00Z">
        <w:r w:rsidR="00A72EA8" w:rsidRPr="009B5DED" w:rsidDel="000F0B5A">
          <w:delText>if you can</w:delText>
        </w:r>
      </w:del>
      <w:r w:rsidR="00A72EA8" w:rsidRPr="009B5DED">
        <w:t>.</w:t>
      </w:r>
      <w:del w:id="1783" w:author="Tim Runcie" w:date="2012-10-03T06:54:00Z">
        <w:r w:rsidR="00A72EA8" w:rsidRPr="009B5DED" w:rsidDel="000F0B5A">
          <w:delText xml:space="preserve"> Traditional waterfall development encourages doing </w:delText>
        </w:r>
        <w:r w:rsidR="004547D4" w:rsidDel="000F0B5A">
          <w:delText>un</w:delText>
        </w:r>
        <w:r w:rsidR="00A72EA8" w:rsidRPr="009B5DED" w:rsidDel="000F0B5A">
          <w:delText>important activities</w:delText>
        </w:r>
        <w:r w:rsidR="000B63C0" w:rsidDel="000F0B5A">
          <w:delText>. T</w:delText>
        </w:r>
        <w:r w:rsidR="00A72EA8" w:rsidRPr="009B5DED" w:rsidDel="000F0B5A">
          <w:delText>his is wrong.</w:delText>
        </w:r>
      </w:del>
    </w:p>
    <w:p w:rsidR="00A72EA8" w:rsidRPr="009B5DED" w:rsidRDefault="001D73CE" w:rsidP="00975431">
      <w:pPr>
        <w:pStyle w:val="ListBulleted"/>
      </w:pPr>
      <w:del w:id="1784" w:author="Tim Runcie" w:date="2012-10-03T06:50:00Z">
        <w:r w:rsidRPr="001D73CE" w:rsidDel="00EE027F">
          <w:rPr>
            <w:rStyle w:val="Definition"/>
            <w:b/>
            <w:i w:val="0"/>
            <w:rPrChange w:id="1785" w:author="DM" w:date="2012-08-19T06:54:00Z">
              <w:rPr>
                <w:rStyle w:val="Definition"/>
                <w:i w:val="0"/>
              </w:rPr>
            </w:rPrChange>
          </w:rPr>
          <w:delText>Stay f</w:delText>
        </w:r>
      </w:del>
      <w:ins w:id="1786" w:author="Tim Runcie" w:date="2012-10-03T06:50:00Z">
        <w:r w:rsidR="00EE027F">
          <w:rPr>
            <w:rStyle w:val="Definition"/>
            <w:b/>
            <w:i w:val="0"/>
          </w:rPr>
          <w:t>F</w:t>
        </w:r>
      </w:ins>
      <w:r w:rsidRPr="001D73CE">
        <w:rPr>
          <w:rStyle w:val="Definition"/>
          <w:b/>
          <w:i w:val="0"/>
          <w:rPrChange w:id="1787" w:author="DM" w:date="2012-08-19T06:54:00Z">
            <w:rPr>
              <w:rStyle w:val="Definition"/>
              <w:i w:val="0"/>
            </w:rPr>
          </w:rPrChange>
        </w:rPr>
        <w:t>ocus</w:t>
      </w:r>
      <w:del w:id="1788" w:author="Tim Runcie" w:date="2012-10-03T06:50:00Z">
        <w:r w:rsidRPr="001D73CE" w:rsidDel="00EE027F">
          <w:rPr>
            <w:rStyle w:val="Definition"/>
            <w:b/>
            <w:i w:val="0"/>
            <w:rPrChange w:id="1789" w:author="DM" w:date="2012-08-19T06:54:00Z">
              <w:rPr>
                <w:rStyle w:val="Definition"/>
                <w:i w:val="0"/>
              </w:rPr>
            </w:rPrChange>
          </w:rPr>
          <w:delText>ed</w:delText>
        </w:r>
      </w:del>
      <w:r w:rsidRPr="001D73CE">
        <w:rPr>
          <w:rStyle w:val="Definition"/>
          <w:b/>
          <w:i w:val="0"/>
          <w:rPrChange w:id="1790" w:author="DM" w:date="2012-08-19T06:54:00Z">
            <w:rPr>
              <w:rStyle w:val="Definition"/>
              <w:i w:val="0"/>
            </w:rPr>
          </w:rPrChange>
        </w:rPr>
        <w:t xml:space="preserve"> on continually delivering business value and executable software</w:t>
      </w:r>
      <w:r w:rsidRPr="001D73CE">
        <w:rPr>
          <w:b/>
          <w:i/>
          <w:rPrChange w:id="1791" w:author="DM" w:date="2012-08-19T06:54:00Z">
            <w:rPr>
              <w:i/>
            </w:rPr>
          </w:rPrChange>
        </w:rPr>
        <w:t>.</w:t>
      </w:r>
      <w:r w:rsidR="00A72EA8" w:rsidRPr="009B5DED">
        <w:t xml:space="preserve"> </w:t>
      </w:r>
      <w:ins w:id="1792" w:author="Tim Runcie" w:date="2012-10-03T06:54:00Z">
        <w:r w:rsidR="000F0B5A">
          <w:t xml:space="preserve">Remember that </w:t>
        </w:r>
      </w:ins>
      <w:del w:id="1793" w:author="Tim Runcie" w:date="2012-10-03T06:54:00Z">
        <w:r w:rsidR="00A72EA8" w:rsidRPr="009B5DED" w:rsidDel="000F0B5A">
          <w:delText>At the end of the day,</w:delText>
        </w:r>
      </w:del>
      <w:r w:rsidR="00A72EA8" w:rsidRPr="009B5DED">
        <w:t xml:space="preserve"> technology is there to make the business more successful</w:t>
      </w:r>
      <w:r w:rsidR="000B63C0">
        <w:t xml:space="preserve">; </w:t>
      </w:r>
      <w:r w:rsidR="00A72EA8" w:rsidRPr="009B5DED">
        <w:t xml:space="preserve">fast and incremental delivery </w:t>
      </w:r>
      <w:ins w:id="1794" w:author="Tim Runcie" w:date="2012-10-03T06:55:00Z">
        <w:r w:rsidR="000F0B5A">
          <w:t xml:space="preserve">of value solutions </w:t>
        </w:r>
      </w:ins>
      <w:r w:rsidR="00A72EA8" w:rsidRPr="009B5DED">
        <w:t xml:space="preserve">is </w:t>
      </w:r>
      <w:r w:rsidR="00B10FC8">
        <w:t xml:space="preserve">the </w:t>
      </w:r>
      <w:r w:rsidR="00A72EA8" w:rsidRPr="009B5DED">
        <w:t>key.</w:t>
      </w:r>
    </w:p>
    <w:p w:rsidR="00A72EA8" w:rsidRPr="009B5DED" w:rsidDel="00045E85" w:rsidRDefault="001D73CE" w:rsidP="00975431">
      <w:pPr>
        <w:pStyle w:val="ListBulleted"/>
        <w:rPr>
          <w:del w:id="1795" w:author="Tim Runcie" w:date="2012-10-03T06:35:00Z"/>
        </w:rPr>
      </w:pPr>
      <w:del w:id="1796" w:author="Tim Runcie" w:date="2012-10-03T06:35:00Z">
        <w:r w:rsidRPr="001D73CE" w:rsidDel="00045E85">
          <w:rPr>
            <w:rStyle w:val="Definition"/>
            <w:b/>
            <w:i w:val="0"/>
            <w:rPrChange w:id="1797" w:author="DM" w:date="2012-08-19T06:54:00Z">
              <w:rPr>
                <w:rStyle w:val="Definition"/>
              </w:rPr>
            </w:rPrChange>
          </w:rPr>
          <w:delText xml:space="preserve">Cater </w:delText>
        </w:r>
      </w:del>
      <w:ins w:id="1798" w:author="DM" w:date="2012-08-19T06:54:00Z">
        <w:del w:id="1799" w:author="Tim Runcie" w:date="2012-10-03T06:35:00Z">
          <w:r w:rsidR="0011052C" w:rsidDel="00045E85">
            <w:rPr>
              <w:rStyle w:val="Definition"/>
              <w:b/>
              <w:i w:val="0"/>
            </w:rPr>
            <w:delText>to</w:delText>
          </w:r>
        </w:del>
      </w:ins>
      <w:del w:id="1800" w:author="Tim Runcie" w:date="2012-10-03T06:35:00Z">
        <w:r w:rsidRPr="001D73CE" w:rsidDel="00045E85">
          <w:rPr>
            <w:rStyle w:val="Definition"/>
            <w:b/>
            <w:i w:val="0"/>
            <w:rPrChange w:id="1801" w:author="DM" w:date="2012-08-19T06:54:00Z">
              <w:rPr>
                <w:rStyle w:val="Definition"/>
              </w:rPr>
            </w:rPrChange>
          </w:rPr>
          <w:delText>for changing requirements</w:delText>
        </w:r>
        <w:r w:rsidRPr="001D73CE" w:rsidDel="00045E85">
          <w:rPr>
            <w:b/>
            <w:rPrChange w:id="1802" w:author="DM" w:date="2012-08-19T06:54:00Z">
              <w:rPr>
                <w:i/>
              </w:rPr>
            </w:rPrChange>
          </w:rPr>
          <w:delText>.</w:delText>
        </w:r>
        <w:r w:rsidR="00A72EA8" w:rsidRPr="009B5DED" w:rsidDel="00045E85">
          <w:delText xml:space="preserve"> Developing most modern systems will require changes</w:delText>
        </w:r>
        <w:r w:rsidR="000B63C0" w:rsidDel="00045E85">
          <w:delText>.</w:delText>
        </w:r>
        <w:r w:rsidR="00A72EA8" w:rsidRPr="009B5DED" w:rsidDel="00045E85">
          <w:delText xml:space="preserve"> </w:delText>
        </w:r>
        <w:r w:rsidR="000B63C0" w:rsidDel="00045E85">
          <w:delText>T</w:delText>
        </w:r>
        <w:r w:rsidR="00A72EA8" w:rsidRPr="009B5DED" w:rsidDel="00045E85">
          <w:delText xml:space="preserve">he development process and management required for </w:delText>
        </w:r>
        <w:r w:rsidR="000B63C0" w:rsidDel="00045E85">
          <w:delText>these changes</w:delText>
        </w:r>
        <w:r w:rsidR="000B63C0" w:rsidRPr="009B5DED" w:rsidDel="00045E85">
          <w:delText xml:space="preserve"> </w:delText>
        </w:r>
        <w:r w:rsidR="00A72EA8" w:rsidRPr="009B5DED" w:rsidDel="00045E85">
          <w:delText xml:space="preserve">needs to be able to cater to </w:delText>
        </w:r>
        <w:r w:rsidR="000B63C0" w:rsidDel="00045E85">
          <w:delText>them</w:delText>
        </w:r>
        <w:r w:rsidR="00A72EA8" w:rsidRPr="009B5DED" w:rsidDel="00045E85">
          <w:delText xml:space="preserve">. Traditional waterfall approaches expect stable and </w:delText>
        </w:r>
        <w:r w:rsidR="000B63C0" w:rsidDel="00045E85">
          <w:delText>un</w:delText>
        </w:r>
        <w:r w:rsidR="00B10FC8" w:rsidRPr="009B5DED" w:rsidDel="00045E85">
          <w:delText>changing</w:delText>
        </w:r>
        <w:r w:rsidR="00A72EA8" w:rsidRPr="009B5DED" w:rsidDel="00045E85">
          <w:delText xml:space="preserve"> requirements. This is rare.</w:delText>
        </w:r>
      </w:del>
    </w:p>
    <w:p w:rsidR="00A72EA8" w:rsidRPr="009B5DED" w:rsidRDefault="00AF59D4" w:rsidP="00975431">
      <w:pPr>
        <w:pStyle w:val="Para"/>
      </w:pPr>
      <w:ins w:id="1803" w:author="Tim Runcie" w:date="2012-10-03T06:55:00Z">
        <w:r>
          <w:t xml:space="preserve">Note that </w:t>
        </w:r>
      </w:ins>
      <w:del w:id="1804" w:author="Tim Runcie" w:date="2012-10-03T06:55:00Z">
        <w:r w:rsidR="00A72EA8" w:rsidRPr="009B5DED" w:rsidDel="00AF59D4">
          <w:delText>I</w:delText>
        </w:r>
      </w:del>
      <w:ins w:id="1805" w:author="Tim Runcie" w:date="2012-10-03T06:55:00Z">
        <w:r>
          <w:t>i</w:t>
        </w:r>
      </w:ins>
      <w:r w:rsidR="00A72EA8" w:rsidRPr="009B5DED">
        <w:t>terative development provides shorter feedback cycles</w:t>
      </w:r>
      <w:ins w:id="1806" w:author="DM" w:date="2012-08-19T06:54:00Z">
        <w:r w:rsidR="0011052C">
          <w:t>, which</w:t>
        </w:r>
      </w:ins>
      <w:ins w:id="1807" w:author="DM" w:date="2012-08-19T06:55:00Z">
        <w:r w:rsidR="0011052C">
          <w:t xml:space="preserve"> provides </w:t>
        </w:r>
        <w:del w:id="1808" w:author="Tim Runcie" w:date="2012-10-03T06:55:00Z">
          <w:r w:rsidR="0011052C" w:rsidDel="00AF59D4">
            <w:delText>these</w:delText>
          </w:r>
        </w:del>
      </w:ins>
      <w:ins w:id="1809" w:author="Tim Runcie" w:date="2012-10-03T06:55:00Z">
        <w:r>
          <w:t>the following</w:t>
        </w:r>
      </w:ins>
      <w:ins w:id="1810" w:author="DM" w:date="2012-08-19T06:55:00Z">
        <w:r w:rsidR="0011052C">
          <w:t xml:space="preserve"> benefits:</w:t>
        </w:r>
      </w:ins>
      <w:del w:id="1811" w:author="DM" w:date="2012-08-19T06:54:00Z">
        <w:r w:rsidR="00A72EA8" w:rsidRPr="009B5DED" w:rsidDel="0011052C">
          <w:delText xml:space="preserve">. This </w:delText>
        </w:r>
      </w:del>
      <w:del w:id="1812" w:author="DM" w:date="2012-08-19T06:55:00Z">
        <w:r w:rsidR="00A72EA8" w:rsidRPr="009B5DED" w:rsidDel="0011052C">
          <w:delText>allows the following:</w:delText>
        </w:r>
      </w:del>
    </w:p>
    <w:p w:rsidR="00AF59D4" w:rsidRPr="009B5DED" w:rsidRDefault="00AF59D4" w:rsidP="00AF59D4">
      <w:pPr>
        <w:pStyle w:val="ListBulleted"/>
      </w:pPr>
      <w:moveToRangeStart w:id="1813" w:author="Tim Runcie" w:date="2012-10-03T06:55:00Z" w:name="move337010676"/>
      <w:moveTo w:id="1814" w:author="Tim Runcie" w:date="2012-10-03T06:55:00Z">
        <w:r w:rsidRPr="009B5DED">
          <w:t xml:space="preserve">Testing is done much sooner than </w:t>
        </w:r>
        <w:r>
          <w:t>in traditional waterfall development.</w:t>
        </w:r>
      </w:moveTo>
    </w:p>
    <w:p w:rsidR="00A72EA8" w:rsidRPr="009B5DED" w:rsidDel="00AF59D4" w:rsidRDefault="00A72EA8" w:rsidP="0014358E">
      <w:pPr>
        <w:pStyle w:val="ListBulleted"/>
      </w:pPr>
      <w:moveFromRangeStart w:id="1815" w:author="Tim Runcie" w:date="2012-10-03T06:55:00Z" w:name="move337010680"/>
      <w:moveToRangeEnd w:id="1813"/>
      <w:moveFrom w:id="1816" w:author="Tim Runcie" w:date="2012-10-03T06:55:00Z">
        <w:r w:rsidRPr="009B5DED" w:rsidDel="00AF59D4">
          <w:t xml:space="preserve">Risks are </w:t>
        </w:r>
        <w:r w:rsidR="00B30ACF" w:rsidDel="00AF59D4">
          <w:t>discovered and addressed sooner.</w:t>
        </w:r>
      </w:moveFrom>
    </w:p>
    <w:moveFromRangeEnd w:id="1815"/>
    <w:p w:rsidR="00A72EA8" w:rsidRPr="009B5DED" w:rsidRDefault="00A72EA8" w:rsidP="0014358E">
      <w:pPr>
        <w:pStyle w:val="ListBulleted"/>
      </w:pPr>
      <w:del w:id="1817" w:author="Tim Runcie" w:date="2012-10-03T06:56:00Z">
        <w:r w:rsidRPr="009B5DED" w:rsidDel="00AF59D4">
          <w:delText>You learn</w:delText>
        </w:r>
      </w:del>
      <w:ins w:id="1818" w:author="Tim Runcie" w:date="2012-10-03T06:56:00Z">
        <w:r w:rsidR="00AF59D4">
          <w:t>Continuous process and learning improvement</w:t>
        </w:r>
      </w:ins>
      <w:r w:rsidRPr="009B5DED">
        <w:t xml:space="preserve"> </w:t>
      </w:r>
      <w:del w:id="1819" w:author="Tim Runcie" w:date="2012-10-03T06:56:00Z">
        <w:r w:rsidRPr="009B5DED" w:rsidDel="00AF59D4">
          <w:delText>along the way</w:delText>
        </w:r>
      </w:del>
      <w:ins w:id="1820" w:author="Tim Runcie" w:date="2012-10-03T06:56:00Z">
        <w:r w:rsidR="00AF59D4">
          <w:t>through the project</w:t>
        </w:r>
      </w:ins>
      <w:ins w:id="1821" w:author="DM" w:date="2012-08-19T06:55:00Z">
        <w:r w:rsidR="0011052C">
          <w:t>.</w:t>
        </w:r>
      </w:ins>
      <w:r w:rsidRPr="009B5DED">
        <w:t xml:space="preserve"> (</w:t>
      </w:r>
      <w:ins w:id="1822" w:author="DM" w:date="2012-08-19T06:55:00Z">
        <w:r w:rsidR="0011052C">
          <w:t>I</w:t>
        </w:r>
      </w:ins>
      <w:del w:id="1823" w:author="DM" w:date="2012-08-19T06:55:00Z">
        <w:r w:rsidRPr="009B5DED" w:rsidDel="0011052C">
          <w:delText>i</w:delText>
        </w:r>
      </w:del>
      <w:r w:rsidRPr="009B5DED">
        <w:t xml:space="preserve">n traditional waterfall development, you often don’t learn until </w:t>
      </w:r>
      <w:del w:id="1824" w:author="Tim Runcie" w:date="2012-10-03T06:56:00Z">
        <w:r w:rsidRPr="009B5DED" w:rsidDel="00757EE3">
          <w:delText>it’s too late</w:delText>
        </w:r>
      </w:del>
      <w:ins w:id="1825" w:author="Tim Runcie" w:date="2012-10-03T06:56:00Z">
        <w:r w:rsidR="00757EE3">
          <w:t>post implementation or the closeout of the project</w:t>
        </w:r>
      </w:ins>
      <w:del w:id="1826" w:author="Tim Runcie" w:date="2012-10-03T06:56:00Z">
        <w:r w:rsidRPr="009B5DED" w:rsidDel="00757EE3">
          <w:delText>!</w:delText>
        </w:r>
      </w:del>
      <w:r w:rsidRPr="009B5DED">
        <w:t>)</w:t>
      </w:r>
      <w:del w:id="1827" w:author="DM" w:date="2012-08-19T06:55:00Z">
        <w:r w:rsidR="00B30ACF" w:rsidDel="0011052C">
          <w:delText>.</w:delText>
        </w:r>
      </w:del>
    </w:p>
    <w:p w:rsidR="00AF59D4" w:rsidRPr="009B5DED" w:rsidRDefault="00AF59D4" w:rsidP="00AF59D4">
      <w:pPr>
        <w:pStyle w:val="ListBulleted"/>
      </w:pPr>
      <w:moveToRangeStart w:id="1828" w:author="Tim Runcie" w:date="2012-10-03T06:55:00Z" w:name="move337010680"/>
      <w:moveTo w:id="1829" w:author="Tim Runcie" w:date="2012-10-03T06:55:00Z">
        <w:r w:rsidRPr="009B5DED">
          <w:t xml:space="preserve">Risks are </w:t>
        </w:r>
      </w:moveTo>
      <w:ins w:id="1830" w:author="Tim Runcie" w:date="2012-10-03T06:57:00Z">
        <w:r w:rsidR="00757EE3">
          <w:t xml:space="preserve">identified </w:t>
        </w:r>
      </w:ins>
      <w:moveTo w:id="1831" w:author="Tim Runcie" w:date="2012-10-03T06:55:00Z">
        <w:del w:id="1832" w:author="Tim Runcie" w:date="2012-10-03T06:57:00Z">
          <w:r w:rsidDel="00757EE3">
            <w:delText xml:space="preserve">discovered </w:delText>
          </w:r>
        </w:del>
        <w:r>
          <w:t>and addressed sooner.</w:t>
        </w:r>
      </w:moveTo>
    </w:p>
    <w:p w:rsidR="00A72EA8" w:rsidRPr="009B5DED" w:rsidDel="00AF59D4" w:rsidRDefault="00A72EA8" w:rsidP="0014358E">
      <w:pPr>
        <w:pStyle w:val="ListBulleted"/>
      </w:pPr>
      <w:moveFromRangeStart w:id="1833" w:author="Tim Runcie" w:date="2012-10-03T06:55:00Z" w:name="move337010676"/>
      <w:moveToRangeEnd w:id="1828"/>
      <w:moveFrom w:id="1834" w:author="Tim Runcie" w:date="2012-10-03T06:55:00Z">
        <w:r w:rsidRPr="009B5DED" w:rsidDel="00AF59D4">
          <w:lastRenderedPageBreak/>
          <w:t xml:space="preserve">Testing is done much sooner than </w:t>
        </w:r>
        <w:r w:rsidR="00857A00" w:rsidDel="00AF59D4">
          <w:t>in traditional waterfall development</w:t>
        </w:r>
        <w:r w:rsidR="00B30ACF" w:rsidDel="00AF59D4">
          <w:t>.</w:t>
        </w:r>
      </w:moveFrom>
    </w:p>
    <w:moveFromRangeEnd w:id="1833"/>
    <w:p w:rsidR="00A72EA8" w:rsidRPr="009B5DED" w:rsidRDefault="00A72EA8" w:rsidP="0014358E">
      <w:pPr>
        <w:pStyle w:val="ListBulleted"/>
      </w:pPr>
      <w:r w:rsidRPr="009B5DED">
        <w:t xml:space="preserve">Management </w:t>
      </w:r>
      <w:ins w:id="1835" w:author="Tim Runcie" w:date="2012-10-03T06:57:00Z">
        <w:r w:rsidR="00757EE3">
          <w:t xml:space="preserve">or the customer </w:t>
        </w:r>
      </w:ins>
      <w:r w:rsidRPr="009B5DED">
        <w:t xml:space="preserve">can make </w:t>
      </w:r>
      <w:ins w:id="1836" w:author="Tim Runcie" w:date="2012-10-03T06:57:00Z">
        <w:r w:rsidR="00757EE3">
          <w:t xml:space="preserve">strategic and </w:t>
        </w:r>
      </w:ins>
      <w:r w:rsidRPr="009B5DED">
        <w:t xml:space="preserve">tactical </w:t>
      </w:r>
      <w:del w:id="1837" w:author="Tim Runcie" w:date="2012-10-03T06:57:00Z">
        <w:r w:rsidRPr="009B5DED" w:rsidDel="00757EE3">
          <w:delText xml:space="preserve">changes </w:delText>
        </w:r>
      </w:del>
      <w:ins w:id="1838" w:author="Tim Runcie" w:date="2012-10-03T06:57:00Z">
        <w:r w:rsidR="00757EE3">
          <w:t>adjustments</w:t>
        </w:r>
        <w:r w:rsidR="00757EE3" w:rsidRPr="009B5DED">
          <w:t xml:space="preserve"> </w:t>
        </w:r>
      </w:ins>
      <w:r w:rsidRPr="009B5DED">
        <w:t>along the way</w:t>
      </w:r>
      <w:ins w:id="1839" w:author="Tim Runcie" w:date="2012-10-03T06:57:00Z">
        <w:r w:rsidR="00757EE3">
          <w:t>.</w:t>
        </w:r>
      </w:ins>
      <w:del w:id="1840" w:author="Tim Runcie" w:date="2012-10-03T06:57:00Z">
        <w:r w:rsidR="00B30ACF" w:rsidDel="00757EE3">
          <w:delText>.</w:delText>
        </w:r>
      </w:del>
    </w:p>
    <w:p w:rsidR="00A72EA8" w:rsidRPr="009B5DED" w:rsidRDefault="00C20A49" w:rsidP="0014358E">
      <w:pPr>
        <w:pStyle w:val="Para"/>
      </w:pPr>
      <w:ins w:id="1841" w:author="Tim Runcie" w:date="2012-10-03T06:59:00Z">
        <w:r>
          <w:t xml:space="preserve">In the initial stages of planning, the </w:t>
        </w:r>
      </w:ins>
      <w:del w:id="1842" w:author="Tim Runcie" w:date="2012-10-03T06:59:00Z">
        <w:r w:rsidR="00A72EA8" w:rsidRPr="009B5DED" w:rsidDel="00C20A49">
          <w:delText>E</w:delText>
        </w:r>
      </w:del>
      <w:ins w:id="1843" w:author="Tim Runcie" w:date="2012-10-03T06:59:00Z">
        <w:r>
          <w:t>e</w:t>
        </w:r>
      </w:ins>
      <w:r w:rsidR="00A72EA8" w:rsidRPr="009B5DED">
        <w:t xml:space="preserve">stimates </w:t>
      </w:r>
      <w:del w:id="1844" w:author="DM" w:date="2012-08-19T06:55:00Z">
        <w:r w:rsidR="00A72EA8" w:rsidRPr="009B5DED" w:rsidDel="0011052C">
          <w:delText xml:space="preserve">are </w:delText>
        </w:r>
      </w:del>
      <w:r w:rsidR="00A72EA8" w:rsidRPr="009B5DED">
        <w:t xml:space="preserve">often </w:t>
      </w:r>
      <w:ins w:id="1845" w:author="DM" w:date="2012-08-19T06:55:00Z">
        <w:r w:rsidR="0011052C">
          <w:t xml:space="preserve">are made </w:t>
        </w:r>
      </w:ins>
      <w:r w:rsidR="00A72EA8" w:rsidRPr="009B5DED">
        <w:t xml:space="preserve">initially </w:t>
      </w:r>
      <w:del w:id="1846" w:author="DM" w:date="2012-08-19T06:55:00Z">
        <w:r w:rsidR="00A72EA8" w:rsidRPr="009B5DED" w:rsidDel="0011052C">
          <w:delText xml:space="preserve">made </w:delText>
        </w:r>
      </w:del>
      <w:r w:rsidR="00A72EA8" w:rsidRPr="009B5DED">
        <w:t>with</w:t>
      </w:r>
      <w:ins w:id="1847" w:author="Tim Runcie" w:date="2012-10-03T06:59:00Z">
        <w:r>
          <w:t>out the benefit</w:t>
        </w:r>
        <w:del w:id="1848" w:author="Jeff Jacobson" w:date="2012-10-03T16:44:00Z">
          <w:r w:rsidDel="0047030A">
            <w:delText>s</w:delText>
          </w:r>
        </w:del>
        <w:r>
          <w:t xml:space="preserve"> of understanding the full requirements of the solution being requested. </w:t>
        </w:r>
        <w:del w:id="1849" w:author="Jeff Jacobson" w:date="2012-10-03T16:44:00Z">
          <w:r w:rsidDel="0047030A">
            <w:delText xml:space="preserve"> </w:delText>
          </w:r>
        </w:del>
      </w:ins>
      <w:del w:id="1850" w:author="Tim Runcie" w:date="2012-10-03T07:00:00Z">
        <w:r w:rsidR="00A72EA8" w:rsidRPr="009B5DED" w:rsidDel="00C20A49">
          <w:delText xml:space="preserve"> an incomplete understanding of requirements</w:delText>
        </w:r>
      </w:del>
      <w:r w:rsidR="00A72EA8" w:rsidRPr="009B5DED">
        <w:t xml:space="preserve">. </w:t>
      </w:r>
      <w:ins w:id="1851" w:author="Tim Runcie" w:date="2012-10-03T07:00:00Z">
        <w:r>
          <w:t>A best practice is to establish a</w:t>
        </w:r>
      </w:ins>
      <w:ins w:id="1852" w:author="Jeff Jacobson" w:date="2012-10-03T16:54:00Z">
        <w:r w:rsidR="0052747B">
          <w:t>n initial</w:t>
        </w:r>
      </w:ins>
      <w:ins w:id="1853" w:author="Tim Runcie" w:date="2012-10-03T07:00:00Z">
        <w:r>
          <w:t xml:space="preserve"> requirements mapping session and follow-</w:t>
        </w:r>
        <w:del w:id="1854" w:author="Jeff Jacobson" w:date="2012-10-03T16:45:00Z">
          <w:r w:rsidDel="0047030A">
            <w:delText>on</w:delText>
          </w:r>
        </w:del>
      </w:ins>
      <w:ins w:id="1855" w:author="Jeff Jacobson" w:date="2012-10-03T16:45:00Z">
        <w:r w:rsidR="0047030A">
          <w:t>up</w:t>
        </w:r>
      </w:ins>
      <w:ins w:id="1856" w:author="Tim Runcie" w:date="2012-10-03T07:00:00Z">
        <w:r>
          <w:t xml:space="preserve"> </w:t>
        </w:r>
      </w:ins>
      <w:ins w:id="1857" w:author="Jeff Jacobson" w:date="2012-10-03T16:54:00Z">
        <w:r w:rsidR="0052747B">
          <w:t xml:space="preserve">by </w:t>
        </w:r>
      </w:ins>
      <w:ins w:id="1858" w:author="Tim Runcie" w:date="2012-10-03T07:00:00Z">
        <w:r>
          <w:t>review</w:t>
        </w:r>
      </w:ins>
      <w:ins w:id="1859" w:author="Jeff Jacobson" w:date="2012-10-03T16:54:00Z">
        <w:r w:rsidR="0052747B">
          <w:t>ing</w:t>
        </w:r>
      </w:ins>
      <w:ins w:id="1860" w:author="Tim Runcie" w:date="2012-10-03T07:00:00Z">
        <w:r>
          <w:t xml:space="preserve"> and </w:t>
        </w:r>
        <w:proofErr w:type="spellStart"/>
        <w:r>
          <w:t>revisi</w:t>
        </w:r>
        <w:del w:id="1861" w:author="Jeff Jacobson" w:date="2012-10-03T16:55:00Z">
          <w:r w:rsidDel="0052747B">
            <w:delText>on</w:delText>
          </w:r>
        </w:del>
      </w:ins>
      <w:ins w:id="1862" w:author="Jeff Jacobson" w:date="2012-10-03T16:55:00Z">
        <w:r w:rsidR="0052747B">
          <w:t>ing</w:t>
        </w:r>
      </w:ins>
      <w:proofErr w:type="spellEnd"/>
      <w:ins w:id="1863" w:author="Tim Runcie" w:date="2012-10-03T07:00:00Z">
        <w:r>
          <w:t xml:space="preserve"> </w:t>
        </w:r>
        <w:del w:id="1864" w:author="Jeff Jacobson" w:date="2012-10-03T16:55:00Z">
          <w:r w:rsidDel="0052747B">
            <w:delText xml:space="preserve">of </w:delText>
          </w:r>
        </w:del>
        <w:r>
          <w:t>these requirements through</w:t>
        </w:r>
      </w:ins>
      <w:ins w:id="1865" w:author="Jeff Jacobson" w:date="2012-10-03T16:55:00Z">
        <w:r w:rsidR="0052747B">
          <w:t>out</w:t>
        </w:r>
      </w:ins>
      <w:ins w:id="1866" w:author="Tim Runcie" w:date="2012-10-03T07:00:00Z">
        <w:r>
          <w:t xml:space="preserve"> the development phases. </w:t>
        </w:r>
        <w:del w:id="1867" w:author="Jeff Jacobson" w:date="2012-10-03T16:46:00Z">
          <w:r w:rsidDel="0047030A">
            <w:delText xml:space="preserve"> </w:delText>
          </w:r>
        </w:del>
        <w:r>
          <w:t xml:space="preserve">When </w:t>
        </w:r>
      </w:ins>
      <w:del w:id="1868" w:author="Tim Runcie" w:date="2012-10-03T07:01:00Z">
        <w:r w:rsidR="00A72EA8" w:rsidRPr="009B5DED" w:rsidDel="00C20A49">
          <w:delText>E</w:delText>
        </w:r>
      </w:del>
      <w:ins w:id="1869" w:author="Tim Runcie" w:date="2012-10-03T07:01:00Z">
        <w:r>
          <w:t>e</w:t>
        </w:r>
      </w:ins>
      <w:r w:rsidR="00A72EA8" w:rsidRPr="009B5DED">
        <w:t>stimation is done at the beginning of the lifecycle before the requirements are</w:t>
      </w:r>
      <w:ins w:id="1870" w:author="Tim Runcie" w:date="2012-10-03T07:01:00Z">
        <w:r>
          <w:t xml:space="preserve"> fully defined, </w:t>
        </w:r>
      </w:ins>
      <w:del w:id="1871" w:author="Tim Runcie" w:date="2012-10-03T07:01:00Z">
        <w:r w:rsidR="00A72EA8" w:rsidRPr="009B5DED" w:rsidDel="00C20A49">
          <w:delText xml:space="preserve"> defined (and thus </w:delText>
        </w:r>
        <w:r w:rsidR="00D04485" w:rsidDel="00C20A49">
          <w:delText xml:space="preserve">before </w:delText>
        </w:r>
        <w:r w:rsidR="00A72EA8" w:rsidRPr="009B5DED" w:rsidDel="00C20A49">
          <w:delText xml:space="preserve">the problem </w:delText>
        </w:r>
        <w:r w:rsidR="00D04485" w:rsidDel="00C20A49">
          <w:delText xml:space="preserve">is </w:delText>
        </w:r>
        <w:r w:rsidR="00A72EA8" w:rsidRPr="009B5DED" w:rsidDel="00C20A49">
          <w:delText>understood). H</w:delText>
        </w:r>
      </w:del>
      <w:ins w:id="1872" w:author="Tim Runcie" w:date="2012-10-03T07:01:00Z">
        <w:r>
          <w:t>h</w:t>
        </w:r>
      </w:ins>
      <w:r w:rsidR="00A72EA8" w:rsidRPr="009B5DED">
        <w:t xml:space="preserve">ow can you accurately estimate </w:t>
      </w:r>
      <w:del w:id="1873" w:author="Jeff Jacobson" w:date="2012-10-03T16:56:00Z">
        <w:r w:rsidR="00A72EA8" w:rsidRPr="009B5DED" w:rsidDel="0052747B">
          <w:delText xml:space="preserve">unless you </w:delText>
        </w:r>
      </w:del>
      <w:ins w:id="1874" w:author="Jeff Jacobson" w:date="2012-10-03T16:56:00Z">
        <w:r w:rsidR="0052747B">
          <w:t xml:space="preserve">without </w:t>
        </w:r>
      </w:ins>
      <w:r w:rsidR="00A72EA8" w:rsidRPr="009B5DED">
        <w:t>know</w:t>
      </w:r>
      <w:ins w:id="1875" w:author="Jeff Jacobson" w:date="2012-10-03T16:56:00Z">
        <w:r w:rsidR="0052747B">
          <w:t>ing</w:t>
        </w:r>
      </w:ins>
      <w:r w:rsidR="00A72EA8" w:rsidRPr="009B5DED">
        <w:t xml:space="preserve"> the problem </w:t>
      </w:r>
      <w:del w:id="1876" w:author="Tim Runcie" w:date="2012-10-03T07:02:00Z">
        <w:r w:rsidR="007623D7" w:rsidDel="00C20A49">
          <w:delText>you</w:delText>
        </w:r>
        <w:r w:rsidR="007623D7" w:rsidRPr="009B5DED" w:rsidDel="00C20A49">
          <w:delText xml:space="preserve"> </w:delText>
        </w:r>
        <w:r w:rsidR="00A72EA8" w:rsidRPr="009B5DED" w:rsidDel="00C20A49">
          <w:delText>intend to solve</w:delText>
        </w:r>
      </w:del>
      <w:ins w:id="1877" w:author="Tim Runcie" w:date="2012-10-03T07:02:00Z">
        <w:r>
          <w:t xml:space="preserve">in </w:t>
        </w:r>
        <w:proofErr w:type="spellStart"/>
        <w:proofErr w:type="gramStart"/>
        <w:r>
          <w:t>it’s</w:t>
        </w:r>
        <w:proofErr w:type="spellEnd"/>
        <w:proofErr w:type="gramEnd"/>
        <w:r>
          <w:t xml:space="preserve"> entirety</w:t>
        </w:r>
        <w:del w:id="1878" w:author="Jeff Jacobson" w:date="2012-10-03T16:57:00Z">
          <w:r w:rsidDel="0052747B">
            <w:delText>.</w:delText>
          </w:r>
        </w:del>
      </w:ins>
      <w:ins w:id="1879" w:author="Jeff Jacobson" w:date="2012-10-03T16:57:00Z">
        <w:r w:rsidR="0052747B">
          <w:t>?</w:t>
        </w:r>
      </w:ins>
      <w:ins w:id="1880" w:author="Tim Runcie" w:date="2012-10-03T07:02:00Z">
        <w:del w:id="1881" w:author="Jeff Jacobson" w:date="2012-10-03T16:57:00Z">
          <w:r w:rsidDel="0052747B">
            <w:delText xml:space="preserve"> </w:delText>
          </w:r>
        </w:del>
        <w:r>
          <w:t xml:space="preserve"> To make this even more complex, the requirements may become obsolete or the needs of the stakeholder/customer may change as the application is being developed.</w:t>
        </w:r>
      </w:ins>
      <w:del w:id="1882" w:author="Tim Runcie" w:date="2012-10-03T07:02:00Z">
        <w:r w:rsidR="00A72EA8" w:rsidRPr="009B5DED" w:rsidDel="00C20A49">
          <w:delText>?</w:delText>
        </w:r>
      </w:del>
      <w:r w:rsidR="00A72EA8" w:rsidRPr="009B5DED">
        <w:t xml:space="preserve"> </w:t>
      </w:r>
      <w:del w:id="1883" w:author="Tim Runcie" w:date="2012-10-03T07:03:00Z">
        <w:r w:rsidR="00A72EA8" w:rsidRPr="009B5DED" w:rsidDel="00C20A49">
          <w:delText xml:space="preserve">At this point, </w:delText>
        </w:r>
      </w:del>
      <w:ins w:id="1884" w:author="Tim Runcie" w:date="2012-10-03T07:03:00Z">
        <w:r>
          <w:t>Early estimation</w:t>
        </w:r>
      </w:ins>
      <w:ins w:id="1885" w:author="Jeff Jacobson" w:date="2012-10-03T16:58:00Z">
        <w:r w:rsidR="00A60D49">
          <w:t>s</w:t>
        </w:r>
      </w:ins>
      <w:ins w:id="1886" w:author="Tim Runcie" w:date="2012-10-03T07:03:00Z">
        <w:r>
          <w:t xml:space="preserve"> are sometimes guestimates (yes</w:t>
        </w:r>
      </w:ins>
      <w:ins w:id="1887" w:author="Jeff Jacobson" w:date="2012-10-03T16:58:00Z">
        <w:r w:rsidR="00A60D49">
          <w:t>,</w:t>
        </w:r>
      </w:ins>
      <w:ins w:id="1888" w:author="Tim Runcie" w:date="2012-10-03T07:03:00Z">
        <w:r>
          <w:t xml:space="preserve"> a known form of estimating according to PMI), however how many of us cringe when asked for an estimate</w:t>
        </w:r>
      </w:ins>
      <w:ins w:id="1889" w:author="Jeff Jacobson" w:date="2012-10-03T17:01:00Z">
        <w:r w:rsidR="00A60D49">
          <w:t>?</w:t>
        </w:r>
      </w:ins>
      <w:ins w:id="1890" w:author="Tim Runcie" w:date="2012-10-03T07:03:00Z">
        <w:r>
          <w:t xml:space="preserve"> </w:t>
        </w:r>
        <w:del w:id="1891" w:author="Jeff Jacobson" w:date="2012-10-03T17:01:00Z">
          <w:r w:rsidDel="00A60D49">
            <w:delText>and the</w:delText>
          </w:r>
        </w:del>
      </w:ins>
      <w:ins w:id="1892" w:author="Jeff Jacobson" w:date="2012-10-03T17:01:00Z">
        <w:r w:rsidR="00A60D49">
          <w:t>We</w:t>
        </w:r>
      </w:ins>
      <w:ins w:id="1893" w:author="Tim Runcie" w:date="2012-10-03T07:03:00Z">
        <w:r>
          <w:t xml:space="preserve"> hear those famous worlds</w:t>
        </w:r>
      </w:ins>
      <w:ins w:id="1894" w:author="Tim Runcie" w:date="2012-10-03T07:04:00Z">
        <w:del w:id="1895" w:author="Jeff Jacobson" w:date="2012-10-03T17:01:00Z">
          <w:r w:rsidDel="00A60D49">
            <w:delText>…</w:delText>
          </w:r>
        </w:del>
      </w:ins>
      <w:ins w:id="1896" w:author="Jeff Jacobson" w:date="2012-10-03T17:01:00Z">
        <w:r w:rsidR="00A60D49">
          <w:t>,</w:t>
        </w:r>
      </w:ins>
      <w:ins w:id="1897" w:author="Tim Runcie" w:date="2012-10-03T07:04:00Z">
        <w:del w:id="1898" w:author="Jeff Jacobson" w:date="2012-10-03T17:01:00Z">
          <w:r w:rsidDel="00A60D49">
            <w:delText>”</w:delText>
          </w:r>
        </w:del>
      </w:ins>
      <w:ins w:id="1899" w:author="Jeff Jacobson" w:date="2012-10-03T17:01:00Z">
        <w:r w:rsidR="00A60D49">
          <w:t xml:space="preserve"> “</w:t>
        </w:r>
      </w:ins>
      <w:ins w:id="1900" w:author="Tim Runcie" w:date="2012-10-03T07:04:00Z">
        <w:del w:id="1901" w:author="Jeff Jacobson" w:date="2012-10-03T17:01:00Z">
          <w:r w:rsidDel="00A60D49">
            <w:delText>w</w:delText>
          </w:r>
        </w:del>
      </w:ins>
      <w:ins w:id="1902" w:author="Jeff Jacobson" w:date="2012-10-03T17:01:00Z">
        <w:r w:rsidR="00A60D49">
          <w:t>W</w:t>
        </w:r>
      </w:ins>
      <w:ins w:id="1903" w:author="Tim Runcie" w:date="2012-10-03T07:04:00Z">
        <w:r>
          <w:t xml:space="preserve">e won’t hold you to it…”, </w:t>
        </w:r>
        <w:del w:id="1904" w:author="Jeff Jacobson" w:date="2012-10-03T17:01:00Z">
          <w:r w:rsidDel="00A60D49">
            <w:delText>when</w:delText>
          </w:r>
        </w:del>
      </w:ins>
      <w:ins w:id="1905" w:author="Jeff Jacobson" w:date="2012-10-03T17:01:00Z">
        <w:r w:rsidR="00A60D49">
          <w:t>but</w:t>
        </w:r>
      </w:ins>
      <w:ins w:id="1906" w:author="Tim Runcie" w:date="2012-10-03T07:04:00Z">
        <w:r>
          <w:t xml:space="preserve"> we know that the initial number sometimes become</w:t>
        </w:r>
      </w:ins>
      <w:ins w:id="1907" w:author="Jeff Jacobson" w:date="2012-10-03T17:01:00Z">
        <w:r w:rsidR="00A60D49">
          <w:t>s</w:t>
        </w:r>
      </w:ins>
      <w:ins w:id="1908" w:author="Tim Runcie" w:date="2012-10-03T07:04:00Z">
        <w:r>
          <w:t xml:space="preserve"> etched in marble</w:t>
        </w:r>
      </w:ins>
      <w:ins w:id="1909" w:author="Jeff Jacobson" w:date="2012-10-03T17:02:00Z">
        <w:r w:rsidR="00A60D49">
          <w:t>.</w:t>
        </w:r>
      </w:ins>
      <w:ins w:id="1910" w:author="Tim Runcie" w:date="2012-10-03T07:04:00Z">
        <w:r>
          <w:t xml:space="preserve"> </w:t>
        </w:r>
        <w:del w:id="1911" w:author="Jeff Jacobson" w:date="2012-10-03T17:02:00Z">
          <w:r w:rsidDel="00A60D49">
            <w:delText>and what t</w:delText>
          </w:r>
        </w:del>
      </w:ins>
      <w:ins w:id="1912" w:author="Jeff Jacobson" w:date="2012-10-03T17:02:00Z">
        <w:r w:rsidR="00A60D49">
          <w:t>T</w:t>
        </w:r>
      </w:ins>
      <w:ins w:id="1913" w:author="Tim Runcie" w:date="2012-10-03T07:04:00Z">
        <w:r>
          <w:t>he team is held to deliver</w:t>
        </w:r>
      </w:ins>
      <w:ins w:id="1914" w:author="Jeff Jacobson" w:date="2012-10-03T17:02:00Z">
        <w:r w:rsidR="00A60D49">
          <w:t xml:space="preserve"> on the estimate</w:t>
        </w:r>
      </w:ins>
      <w:ins w:id="1915" w:author="Tim Runcie" w:date="2012-10-03T07:04:00Z">
        <w:r>
          <w:t xml:space="preserve">, even though the features and functionality </w:t>
        </w:r>
        <w:del w:id="1916" w:author="Jeff Jacobson" w:date="2012-10-03T17:02:00Z">
          <w:r w:rsidDel="00A60D49">
            <w:delText xml:space="preserve">haven’t </w:delText>
          </w:r>
        </w:del>
      </w:ins>
      <w:ins w:id="1917" w:author="Jeff Jacobson" w:date="2012-10-03T17:02:00Z">
        <w:r w:rsidR="00A60D49">
          <w:t xml:space="preserve">hadn’t </w:t>
        </w:r>
      </w:ins>
      <w:ins w:id="1918" w:author="Tim Runcie" w:date="2012-10-03T07:04:00Z">
        <w:r>
          <w:t>been fully defined</w:t>
        </w:r>
      </w:ins>
      <w:ins w:id="1919" w:author="Jeff Jacobson" w:date="2012-10-03T17:02:00Z">
        <w:r w:rsidR="00A60D49">
          <w:t xml:space="preserve"> when it was made</w:t>
        </w:r>
      </w:ins>
      <w:ins w:id="1920" w:author="Tim Runcie" w:date="2012-10-03T07:04:00Z">
        <w:r>
          <w:t>.</w:t>
        </w:r>
      </w:ins>
      <w:del w:id="1921" w:author="Tim Runcie" w:date="2012-10-03T07:05:00Z">
        <w:r w:rsidR="007623D7" w:rsidDel="00C20A49">
          <w:delText>estimates</w:delText>
        </w:r>
        <w:r w:rsidR="007623D7" w:rsidRPr="009B5DED" w:rsidDel="00C20A49">
          <w:delText xml:space="preserve"> </w:delText>
        </w:r>
        <w:r w:rsidR="00A72EA8" w:rsidRPr="009B5DED" w:rsidDel="00C20A49">
          <w:delText xml:space="preserve">often represent wishes rather than </w:delText>
        </w:r>
        <w:r w:rsidR="007623D7" w:rsidDel="00C20A49">
          <w:delText>reality</w:delText>
        </w:r>
        <w:r w:rsidR="00A72EA8" w:rsidRPr="009B5DED" w:rsidDel="00C20A49">
          <w:delText>.</w:delText>
        </w:r>
      </w:del>
      <w:r w:rsidR="00A72EA8" w:rsidRPr="009B5DED">
        <w:t xml:space="preserve"> </w:t>
      </w:r>
      <w:ins w:id="1922" w:author="Tim Runcie" w:date="2012-10-03T07:05:00Z">
        <w:r>
          <w:t>A best practice is to revisit the estimates as the project progresses.</w:t>
        </w:r>
      </w:ins>
      <w:del w:id="1923" w:author="Tim Runcie" w:date="2012-10-03T07:05:00Z">
        <w:r w:rsidR="00A72EA8" w:rsidRPr="009B5DED" w:rsidDel="00C20A49">
          <w:delText>As the project progresses and the problems become better understood, estimates should be revisited</w:delText>
        </w:r>
      </w:del>
      <w:r w:rsidR="00A72EA8" w:rsidRPr="009B5DED">
        <w:t xml:space="preserve">. </w:t>
      </w:r>
    </w:p>
    <w:p w:rsidR="00A72EA8" w:rsidRPr="009B5DED" w:rsidRDefault="00BE598E" w:rsidP="0014358E">
      <w:pPr>
        <w:pStyle w:val="Para"/>
      </w:pPr>
      <w:ins w:id="1924" w:author="Tim Runcie" w:date="2012-10-03T07:05:00Z">
        <w:r>
          <w:t xml:space="preserve">A good example of this is used at </w:t>
        </w:r>
      </w:ins>
      <w:del w:id="1925" w:author="Tim Runcie" w:date="2012-10-03T07:05:00Z">
        <w:r w:rsidR="00A72EA8" w:rsidRPr="009B5DED" w:rsidDel="00BE598E">
          <w:delText xml:space="preserve">For example, </w:delText>
        </w:r>
      </w:del>
      <w:r w:rsidR="00A72EA8" w:rsidRPr="009B5DED">
        <w:t>NASA</w:t>
      </w:r>
      <w:ins w:id="1926" w:author="Tim Runcie" w:date="2012-10-03T07:05:00Z">
        <w:r>
          <w:t xml:space="preserve">. </w:t>
        </w:r>
        <w:del w:id="1927" w:author="Jeff Jacobson" w:date="2012-10-03T17:03:00Z">
          <w:r w:rsidDel="00A60D49">
            <w:delText xml:space="preserve"> </w:delText>
          </w:r>
        </w:del>
        <w:r>
          <w:t>They</w:t>
        </w:r>
      </w:ins>
      <w:r w:rsidR="00A72EA8" w:rsidRPr="009B5DED">
        <w:t xml:space="preserve"> advocate</w:t>
      </w:r>
      <w:del w:id="1928" w:author="Tim Runcie" w:date="2012-10-03T07:06:00Z">
        <w:r w:rsidR="00A72EA8" w:rsidRPr="009B5DED" w:rsidDel="00BE598E">
          <w:delText>s</w:delText>
        </w:r>
      </w:del>
      <w:r w:rsidR="00A72EA8" w:rsidRPr="009B5DED">
        <w:t xml:space="preserve"> re-estimation at defined points in the lifecycle. Unfortunately, many project managers know </w:t>
      </w:r>
      <w:del w:id="1929" w:author="Tim Runcie" w:date="2012-10-03T07:06:00Z">
        <w:r w:rsidR="00A72EA8" w:rsidRPr="009B5DED" w:rsidDel="00BE598E">
          <w:delText xml:space="preserve">in their hearts </w:delText>
        </w:r>
      </w:del>
      <w:ins w:id="1930" w:author="DM" w:date="2012-08-19T06:56:00Z">
        <w:r w:rsidR="0011052C">
          <w:t xml:space="preserve">that </w:t>
        </w:r>
      </w:ins>
      <w:r w:rsidR="00A72EA8" w:rsidRPr="009B5DED">
        <w:t>they should revise their estimates as they get a better understanding of the requirements</w:t>
      </w:r>
      <w:ins w:id="1931" w:author="DM" w:date="2012-08-19T06:56:00Z">
        <w:r w:rsidR="0011052C">
          <w:t>,</w:t>
        </w:r>
      </w:ins>
      <w:r w:rsidR="009D3DC7">
        <w:t xml:space="preserve"> </w:t>
      </w:r>
      <w:r w:rsidR="00A72EA8" w:rsidRPr="009B5DED">
        <w:t xml:space="preserve">but </w:t>
      </w:r>
      <w:ins w:id="1932" w:author="DM" w:date="2012-08-19T06:56:00Z">
        <w:r w:rsidR="0011052C">
          <w:t xml:space="preserve">they </w:t>
        </w:r>
      </w:ins>
      <w:del w:id="1933" w:author="Tim Runcie" w:date="2012-10-03T07:06:00Z">
        <w:r w:rsidR="00A72EA8" w:rsidRPr="009B5DED" w:rsidDel="00BE598E">
          <w:delText>are afraid to do so</w:delText>
        </w:r>
      </w:del>
      <w:ins w:id="1934" w:author="Tim Runcie" w:date="2012-10-03T07:06:00Z">
        <w:r>
          <w:t>don’t</w:t>
        </w:r>
      </w:ins>
      <w:r w:rsidR="00A72EA8" w:rsidRPr="009B5DED">
        <w:t xml:space="preserve"> because they feel they will be </w:t>
      </w:r>
      <w:del w:id="1935" w:author="Tim Runcie" w:date="2012-10-03T07:07:00Z">
        <w:r w:rsidR="00A72EA8" w:rsidRPr="009B5DED" w:rsidDel="00BE598E">
          <w:delText xml:space="preserve">viewed </w:delText>
        </w:r>
      </w:del>
      <w:ins w:id="1936" w:author="Tim Runcie" w:date="2012-10-03T07:07:00Z">
        <w:r>
          <w:t>seen</w:t>
        </w:r>
        <w:r w:rsidRPr="009B5DED">
          <w:t xml:space="preserve"> </w:t>
        </w:r>
      </w:ins>
      <w:r w:rsidR="00A72EA8" w:rsidRPr="009B5DED">
        <w:t xml:space="preserve">as </w:t>
      </w:r>
      <w:del w:id="1937" w:author="DM" w:date="2012-08-19T06:56:00Z">
        <w:r w:rsidR="00A72EA8" w:rsidRPr="009B5DED" w:rsidDel="0011052C">
          <w:delText xml:space="preserve">a </w:delText>
        </w:r>
      </w:del>
      <w:del w:id="1938" w:author="Tim Runcie" w:date="2012-10-03T07:07:00Z">
        <w:r w:rsidR="00A72EA8" w:rsidRPr="009B5DED" w:rsidDel="00BE598E">
          <w:delText>failure</w:delText>
        </w:r>
      </w:del>
      <w:ins w:id="1939" w:author="DM" w:date="2012-08-19T06:56:00Z">
        <w:del w:id="1940" w:author="Tim Runcie" w:date="2012-10-03T07:07:00Z">
          <w:r w:rsidR="0011052C" w:rsidDel="00BE598E">
            <w:delText>s</w:delText>
          </w:r>
        </w:del>
      </w:ins>
      <w:ins w:id="1941" w:author="Tim Runcie" w:date="2012-10-03T07:07:00Z">
        <w:r>
          <w:t>failing in their role as a PM</w:t>
        </w:r>
      </w:ins>
      <w:r w:rsidR="00A72EA8" w:rsidRPr="009B5DED">
        <w:t xml:space="preserve">. </w:t>
      </w:r>
      <w:del w:id="1942" w:author="DM" w:date="2012-08-19T06:56:00Z">
        <w:r w:rsidR="00A72EA8" w:rsidRPr="009B5DED" w:rsidDel="0011052C">
          <w:delText>A p</w:delText>
        </w:r>
      </w:del>
      <w:ins w:id="1943" w:author="DM" w:date="2012-08-19T06:56:00Z">
        <w:r w:rsidR="0011052C">
          <w:t>P</w:t>
        </w:r>
      </w:ins>
      <w:r w:rsidR="00A72EA8" w:rsidRPr="009B5DED">
        <w:t>roject manager</w:t>
      </w:r>
      <w:ins w:id="1944" w:author="DM" w:date="2012-08-19T06:56:00Z">
        <w:r w:rsidR="0011052C">
          <w:t>s</w:t>
        </w:r>
      </w:ins>
      <w:r w:rsidR="00A72EA8" w:rsidRPr="009B5DED">
        <w:t xml:space="preserve"> need</w:t>
      </w:r>
      <w:del w:id="1945" w:author="DM" w:date="2012-08-19T06:56:00Z">
        <w:r w:rsidR="00A72EA8" w:rsidRPr="009B5DED" w:rsidDel="0011052C">
          <w:delText>s</w:delText>
        </w:r>
      </w:del>
      <w:r w:rsidR="00A72EA8" w:rsidRPr="009B5DED">
        <w:t xml:space="preserve"> to be honest </w:t>
      </w:r>
      <w:ins w:id="1946" w:author="DM" w:date="2012-08-19T06:56:00Z">
        <w:r w:rsidR="0011052C">
          <w:t>with</w:t>
        </w:r>
      </w:ins>
      <w:del w:id="1947" w:author="DM" w:date="2012-08-19T06:56:00Z">
        <w:r w:rsidR="00A72EA8" w:rsidRPr="009B5DED" w:rsidDel="0011052C">
          <w:delText>to</w:delText>
        </w:r>
      </w:del>
      <w:r w:rsidR="00A72EA8" w:rsidRPr="009B5DED">
        <w:t xml:space="preserve"> themselves, their team</w:t>
      </w:r>
      <w:ins w:id="1948" w:author="DM" w:date="2012-08-19T06:56:00Z">
        <w:r w:rsidR="0011052C">
          <w:t>,</w:t>
        </w:r>
      </w:ins>
      <w:r w:rsidR="00A72EA8" w:rsidRPr="009B5DED">
        <w:t xml:space="preserve"> and </w:t>
      </w:r>
      <w:r w:rsidR="009D3DC7">
        <w:t xml:space="preserve">their </w:t>
      </w:r>
      <w:r w:rsidR="00A72EA8" w:rsidRPr="009B5DED">
        <w:t>stakeholders.</w:t>
      </w:r>
    </w:p>
    <w:p w:rsidR="00A72EA8" w:rsidRPr="009B5DED" w:rsidDel="00CE3C69" w:rsidRDefault="00A72EA8" w:rsidP="0014358E">
      <w:pPr>
        <w:pStyle w:val="Para"/>
        <w:rPr>
          <w:del w:id="1949" w:author="Tim Runcie" w:date="2012-10-03T06:58:00Z"/>
        </w:rPr>
      </w:pPr>
      <w:del w:id="1950" w:author="Tim Runcie" w:date="2012-10-03T06:58:00Z">
        <w:r w:rsidRPr="009B5DED" w:rsidDel="00CE3C69">
          <w:delText xml:space="preserve">It is important that the project manager is not bullied into </w:delText>
        </w:r>
        <w:r w:rsidR="00B0710A" w:rsidDel="00CE3C69">
          <w:delText>enforcing</w:delText>
        </w:r>
        <w:r w:rsidR="00B0710A" w:rsidRPr="009B5DED" w:rsidDel="00CE3C69">
          <w:delText xml:space="preserve"> </w:delText>
        </w:r>
        <w:r w:rsidRPr="009B5DED" w:rsidDel="00CE3C69">
          <w:delText xml:space="preserve">a totally unrealistic completion date </w:delText>
        </w:r>
        <w:r w:rsidR="00B0710A" w:rsidDel="00CE3C69">
          <w:delText xml:space="preserve">that has been </w:delText>
        </w:r>
        <w:r w:rsidRPr="009B5DED" w:rsidDel="00CE3C69">
          <w:delText xml:space="preserve">defined by a superior manager. </w:delText>
        </w:r>
      </w:del>
      <w:ins w:id="1951" w:author="DM" w:date="2012-08-19T06:57:00Z">
        <w:del w:id="1952" w:author="Tim Runcie" w:date="2012-10-03T06:58:00Z">
          <w:r w:rsidR="00586E21" w:rsidDel="00CE3C69">
            <w:delText>P</w:delText>
          </w:r>
          <w:r w:rsidR="00586E21" w:rsidRPr="009B5DED" w:rsidDel="00CE3C69">
            <w:delText xml:space="preserve">roject managers </w:delText>
          </w:r>
          <w:r w:rsidR="00586E21" w:rsidDel="00CE3C69">
            <w:delText>often</w:delText>
          </w:r>
        </w:del>
      </w:ins>
      <w:del w:id="1953" w:author="Tim Runcie" w:date="2012-10-03T06:58:00Z">
        <w:r w:rsidRPr="009B5DED" w:rsidDel="00CE3C69">
          <w:delText>It is a common mistake that project managers fall into and commit to unachievable dates, leading to failure and disappointment. In such situations, the manager</w:delText>
        </w:r>
      </w:del>
      <w:ins w:id="1954" w:author="DM" w:date="2012-08-19T06:57:00Z">
        <w:del w:id="1955" w:author="Tim Runcie" w:date="2012-10-03T06:58:00Z">
          <w:r w:rsidR="00586E21" w:rsidDel="00CE3C69">
            <w:delText>s</w:delText>
          </w:r>
        </w:del>
      </w:ins>
      <w:del w:id="1956" w:author="Tim Runcie" w:date="2012-10-03T06:58:00Z">
        <w:r w:rsidRPr="009B5DED" w:rsidDel="00CE3C69">
          <w:delText xml:space="preserve"> needs to explain the key dimensions in project management: scope, time, quality, cost</w:delText>
        </w:r>
      </w:del>
      <w:ins w:id="1957" w:author="DM" w:date="2012-08-19T06:57:00Z">
        <w:del w:id="1958" w:author="Tim Runcie" w:date="2012-10-03T06:58:00Z">
          <w:r w:rsidR="00586E21" w:rsidDel="00CE3C69">
            <w:delText>,</w:delText>
          </w:r>
        </w:del>
      </w:ins>
      <w:del w:id="1959" w:author="Tim Runcie" w:date="2012-10-03T06:58:00Z">
        <w:r w:rsidRPr="009B5DED" w:rsidDel="00CE3C69">
          <w:delText xml:space="preserve"> and risk. Altering these variables might allow </w:delText>
        </w:r>
        <w:r w:rsidR="00B0710A" w:rsidDel="00CE3C69">
          <w:delText>the project manager</w:delText>
        </w:r>
        <w:r w:rsidR="00B0710A" w:rsidRPr="009B5DED" w:rsidDel="00CE3C69">
          <w:delText xml:space="preserve"> </w:delText>
        </w:r>
        <w:r w:rsidRPr="009B5DED" w:rsidDel="00CE3C69">
          <w:delText>to achieve the date specified by the “bully” sponsor (</w:delText>
        </w:r>
        <w:r w:rsidR="00B0710A" w:rsidDel="00CE3C69">
          <w:delText xml:space="preserve">through </w:delText>
        </w:r>
        <w:r w:rsidRPr="009B5DED" w:rsidDel="00CE3C69">
          <w:delText>scope or quality reduction).</w:delText>
        </w:r>
      </w:del>
    </w:p>
    <w:p w:rsidR="00A72EA8" w:rsidRPr="009B5DED" w:rsidDel="00CE3C69" w:rsidRDefault="00A72EA8" w:rsidP="0014358E">
      <w:pPr>
        <w:pStyle w:val="Para"/>
        <w:rPr>
          <w:del w:id="1960" w:author="Tim Runcie" w:date="2012-10-03T06:58:00Z"/>
        </w:rPr>
      </w:pPr>
      <w:del w:id="1961" w:author="Tim Runcie" w:date="2012-10-03T06:58:00Z">
        <w:r w:rsidRPr="009B5DED" w:rsidDel="00CE3C69">
          <w:lastRenderedPageBreak/>
          <w:delText xml:space="preserve">Good project management </w:delText>
        </w:r>
      </w:del>
      <w:ins w:id="1962" w:author="DM" w:date="2012-08-19T05:06:00Z">
        <w:del w:id="1963" w:author="Tim Runcie" w:date="2012-10-03T06:58:00Z">
          <w:r w:rsidR="009D3907" w:rsidDel="00CE3C69">
            <w:delText xml:space="preserve">PM </w:delText>
          </w:r>
        </w:del>
      </w:ins>
      <w:del w:id="1964" w:author="Tim Runcie" w:date="2012-10-03T06:58:00Z">
        <w:r w:rsidRPr="009B5DED" w:rsidDel="00CE3C69">
          <w:delText xml:space="preserve">is about managing expectations. You must not surprise your customer. There are </w:delText>
        </w:r>
      </w:del>
      <w:ins w:id="1965" w:author="DM" w:date="2012-08-19T06:57:00Z">
        <w:del w:id="1966" w:author="Tim Runcie" w:date="2012-10-03T06:58:00Z">
          <w:r w:rsidR="00586E21" w:rsidDel="00CE3C69">
            <w:delText>M</w:delText>
          </w:r>
        </w:del>
      </w:ins>
      <w:del w:id="1967" w:author="Tim Runcie" w:date="2012-10-03T06:58:00Z">
        <w:r w:rsidRPr="009B5DED" w:rsidDel="00CE3C69">
          <w:delText>many projects I have seen which are considered a big success</w:delText>
        </w:r>
      </w:del>
      <w:ins w:id="1968" w:author="DM" w:date="2012-08-19T06:58:00Z">
        <w:del w:id="1969" w:author="Tim Runcie" w:date="2012-10-03T06:58:00Z">
          <w:r w:rsidR="00586E21" w:rsidDel="00CE3C69">
            <w:delText>es</w:delText>
          </w:r>
        </w:del>
      </w:ins>
      <w:del w:id="1970" w:author="Tim Runcie" w:date="2012-10-03T06:58:00Z">
        <w:r w:rsidRPr="009B5DED" w:rsidDel="00CE3C69">
          <w:delText xml:space="preserve"> </w:delText>
        </w:r>
      </w:del>
      <w:ins w:id="1971" w:author="DM" w:date="2012-08-19T06:58:00Z">
        <w:del w:id="1972" w:author="Tim Runcie" w:date="2012-10-03T06:58:00Z">
          <w:r w:rsidR="00586E21" w:rsidDel="00CE3C69">
            <w:delText>even though</w:delText>
          </w:r>
        </w:del>
      </w:ins>
      <w:del w:id="1973" w:author="Tim Runcie" w:date="2012-10-03T06:58:00Z">
        <w:r w:rsidRPr="009B5DED" w:rsidDel="00CE3C69">
          <w:delText xml:space="preserve">despite the fact they have only delivered </w:delText>
        </w:r>
      </w:del>
      <w:ins w:id="1974" w:author="DM" w:date="2012-08-19T06:58:00Z">
        <w:del w:id="1975" w:author="Tim Runcie" w:date="2012-10-03T06:58:00Z">
          <w:r w:rsidR="00586E21" w:rsidDel="00CE3C69">
            <w:delText xml:space="preserve">only </w:delText>
          </w:r>
        </w:del>
      </w:ins>
      <w:del w:id="1976" w:author="Tim Runcie" w:date="2012-10-03T06:58:00Z">
        <w:r w:rsidRPr="009B5DED" w:rsidDel="00CE3C69">
          <w:delText xml:space="preserve">a small percentage of what was specified </w:delText>
        </w:r>
      </w:del>
      <w:ins w:id="1977" w:author="DM" w:date="2012-08-19T06:58:00Z">
        <w:del w:id="1978" w:author="Tim Runcie" w:date="2012-10-03T06:58:00Z">
          <w:r w:rsidR="00586E21" w:rsidDel="00CE3C69">
            <w:delText>when they began</w:delText>
          </w:r>
        </w:del>
      </w:ins>
      <w:del w:id="1979" w:author="Tim Runcie" w:date="2012-10-03T06:58:00Z">
        <w:r w:rsidRPr="009B5DED" w:rsidDel="00CE3C69">
          <w:delText>at the beginning of the projects, but they managed expectation</w:delText>
        </w:r>
        <w:r w:rsidR="001F5CE1" w:rsidDel="00CE3C69">
          <w:delText>s</w:delText>
        </w:r>
        <w:r w:rsidRPr="009B5DED" w:rsidDel="00CE3C69">
          <w:delText xml:space="preserve"> obsessively. </w:delText>
        </w:r>
      </w:del>
    </w:p>
    <w:p w:rsidR="00E028D1" w:rsidRDefault="000157C0" w:rsidP="00C92F0D">
      <w:pPr>
        <w:pStyle w:val="Para"/>
      </w:pPr>
      <w:ins w:id="1980" w:author="Tim Runcie" w:date="2012-10-03T07:07:00Z">
        <w:r>
          <w:t xml:space="preserve">Another example is that </w:t>
        </w:r>
      </w:ins>
      <w:del w:id="1981" w:author="Tim Runcie" w:date="2012-10-03T07:08:00Z">
        <w:r w:rsidR="00A72EA8" w:rsidRPr="009B5DED" w:rsidDel="000157C0">
          <w:delText>M</w:delText>
        </w:r>
      </w:del>
      <w:ins w:id="1982" w:author="Tim Runcie" w:date="2012-10-03T07:08:00Z">
        <w:r>
          <w:t>m</w:t>
        </w:r>
      </w:ins>
      <w:r w:rsidR="00A72EA8" w:rsidRPr="009B5DED">
        <w:t xml:space="preserve">anagement often reacts to problems </w:t>
      </w:r>
      <w:ins w:id="1983" w:author="Tim Runcie" w:date="2012-10-03T07:08:00Z">
        <w:r>
          <w:t xml:space="preserve">or issues that are raised, </w:t>
        </w:r>
      </w:ins>
      <w:r w:rsidR="00A72EA8" w:rsidRPr="009B5DED">
        <w:t>rather than proactive</w:t>
      </w:r>
      <w:r w:rsidR="00E028D1">
        <w:t>ly</w:t>
      </w:r>
      <w:r w:rsidR="00A72EA8" w:rsidRPr="009B5DED">
        <w:t xml:space="preserve"> reduc</w:t>
      </w:r>
      <w:r w:rsidR="00E028D1">
        <w:t>ing</w:t>
      </w:r>
      <w:r w:rsidR="00A72EA8" w:rsidRPr="009B5DED">
        <w:t xml:space="preserve"> the likelihood of such </w:t>
      </w:r>
      <w:ins w:id="1984" w:author="DM" w:date="2012-08-19T06:58:00Z">
        <w:r w:rsidR="00586E21">
          <w:t>problems</w:t>
        </w:r>
      </w:ins>
      <w:del w:id="1985" w:author="DM" w:date="2012-08-19T06:58:00Z">
        <w:r w:rsidR="00A72EA8" w:rsidRPr="009B5DED" w:rsidDel="00586E21">
          <w:delText>things</w:delText>
        </w:r>
      </w:del>
      <w:r w:rsidR="00A72EA8" w:rsidRPr="009B5DED">
        <w:t xml:space="preserve"> occurring. </w:t>
      </w:r>
      <w:ins w:id="1986" w:author="Tim Runcie" w:date="2012-10-03T07:08:00Z">
        <w:r>
          <w:t xml:space="preserve">While this </w:t>
        </w:r>
      </w:ins>
      <w:ins w:id="1987" w:author="Jeff Jacobson" w:date="2012-10-03T17:05:00Z">
        <w:r w:rsidR="00A60D49">
          <w:t xml:space="preserve">reactive approach </w:t>
        </w:r>
      </w:ins>
      <w:ins w:id="1988" w:author="Tim Runcie" w:date="2012-10-03T07:08:00Z">
        <w:r>
          <w:t>may be a product of the high level</w:t>
        </w:r>
        <w:del w:id="1989" w:author="Jeff Jacobson" w:date="2012-10-03T17:04:00Z">
          <w:r w:rsidDel="00A60D49">
            <w:delText xml:space="preserve"> or</w:delText>
          </w:r>
        </w:del>
      </w:ins>
      <w:ins w:id="1990" w:author="Jeff Jacobson" w:date="2012-10-03T17:04:00Z">
        <w:r w:rsidR="00A60D49">
          <w:t>,</w:t>
        </w:r>
      </w:ins>
      <w:ins w:id="1991" w:author="Tim Runcie" w:date="2012-10-03T07:08:00Z">
        <w:r>
          <w:t xml:space="preserve"> busy executive, this can easily be addressed by </w:t>
        </w:r>
      </w:ins>
      <w:del w:id="1992" w:author="Tim Runcie" w:date="2012-10-03T07:09:00Z">
        <w:r w:rsidR="00A72EA8" w:rsidRPr="009B5DED" w:rsidDel="000157C0">
          <w:delText xml:space="preserve">A way to </w:delText>
        </w:r>
      </w:del>
      <w:r w:rsidR="00A72EA8" w:rsidRPr="009B5DED">
        <w:t>build</w:t>
      </w:r>
      <w:ins w:id="1993" w:author="Tim Runcie" w:date="2012-10-03T07:09:00Z">
        <w:r>
          <w:t>ing</w:t>
        </w:r>
      </w:ins>
      <w:r w:rsidR="00A72EA8" w:rsidRPr="009B5DED">
        <w:t xml:space="preserve"> a proactive mind</w:t>
      </w:r>
      <w:ins w:id="1994" w:author="DM" w:date="2012-08-19T06:58:00Z">
        <w:r w:rsidR="00586E21">
          <w:t>-</w:t>
        </w:r>
      </w:ins>
      <w:r w:rsidR="00A72EA8" w:rsidRPr="009B5DED">
        <w:t xml:space="preserve">set </w:t>
      </w:r>
      <w:ins w:id="1995" w:author="Tim Runcie" w:date="2012-10-03T07:09:00Z">
        <w:r>
          <w:t xml:space="preserve">or review process with senior stakeholders and the project team that </w:t>
        </w:r>
      </w:ins>
      <w:r w:rsidR="00A72EA8" w:rsidRPr="009B5DED">
        <w:t xml:space="preserve">is </w:t>
      </w:r>
      <w:del w:id="1996" w:author="Tim Runcie" w:date="2012-10-03T07:10:00Z">
        <w:r w:rsidR="00A72EA8" w:rsidRPr="009B5DED" w:rsidDel="000157C0">
          <w:delText xml:space="preserve">to </w:delText>
        </w:r>
        <w:r w:rsidR="00E028D1" w:rsidDel="000157C0">
          <w:delText xml:space="preserve">every day </w:delText>
        </w:r>
      </w:del>
      <w:ins w:id="1997" w:author="Tim Runcie" w:date="2012-10-03T07:10:00Z">
        <w:r>
          <w:t xml:space="preserve">focused on </w:t>
        </w:r>
      </w:ins>
      <w:del w:id="1998" w:author="Tim Runcie" w:date="2012-10-03T07:10:00Z">
        <w:r w:rsidR="00E028D1" w:rsidDel="000157C0">
          <w:delText xml:space="preserve">obsessively </w:delText>
        </w:r>
      </w:del>
      <w:r w:rsidR="00A72EA8" w:rsidRPr="009B5DED">
        <w:t>ask</w:t>
      </w:r>
      <w:ins w:id="1999" w:author="Tim Runcie" w:date="2012-10-03T07:10:00Z">
        <w:r>
          <w:t>ing and addressing</w:t>
        </w:r>
      </w:ins>
      <w:del w:id="2000" w:author="Tim Runcie" w:date="2012-10-03T07:10:00Z">
        <w:r w:rsidR="00A72EA8" w:rsidRPr="009B5DED" w:rsidDel="000157C0">
          <w:delText xml:space="preserve"> yourself</w:delText>
        </w:r>
      </w:del>
      <w:r w:rsidR="00A72EA8" w:rsidRPr="009B5DED">
        <w:t xml:space="preserve"> what </w:t>
      </w:r>
      <w:del w:id="2001" w:author="Tim Runcie" w:date="2012-10-03T07:10:00Z">
        <w:r w:rsidR="00A72EA8" w:rsidRPr="009B5DED" w:rsidDel="000157C0">
          <w:delText xml:space="preserve">you </w:delText>
        </w:r>
      </w:del>
      <w:r w:rsidR="00A72EA8" w:rsidRPr="009B5DED">
        <w:t xml:space="preserve">should </w:t>
      </w:r>
      <w:ins w:id="2002" w:author="Tim Runcie" w:date="2012-10-03T07:10:00Z">
        <w:r>
          <w:t xml:space="preserve">be done at each task or stage, </w:t>
        </w:r>
      </w:ins>
      <w:del w:id="2003" w:author="Tim Runcie" w:date="2012-10-03T07:10:00Z">
        <w:r w:rsidR="00A72EA8" w:rsidRPr="009B5DED" w:rsidDel="000157C0">
          <w:delText xml:space="preserve">do today </w:delText>
        </w:r>
      </w:del>
      <w:r w:rsidR="00A72EA8" w:rsidRPr="009B5DED">
        <w:t xml:space="preserve">to prevent your project from slipping in the future. </w:t>
      </w:r>
    </w:p>
    <w:p w:rsidR="00CE3C69" w:rsidRPr="009B5DED" w:rsidRDefault="00CE3C69" w:rsidP="00CE3C69">
      <w:pPr>
        <w:pStyle w:val="Para"/>
        <w:rPr>
          <w:ins w:id="2004" w:author="Tim Runcie" w:date="2012-10-03T06:58:00Z"/>
        </w:rPr>
      </w:pPr>
      <w:ins w:id="2005" w:author="Tim Runcie" w:date="2012-10-03T06:58:00Z">
        <w:r w:rsidRPr="009B5DED">
          <w:t xml:space="preserve">It is important that the project manager is not bullied into </w:t>
        </w:r>
        <w:r>
          <w:t>enforcing</w:t>
        </w:r>
        <w:r w:rsidRPr="009B5DED">
          <w:t xml:space="preserve"> a totally unrealistic completion date </w:t>
        </w:r>
        <w:r>
          <w:t xml:space="preserve">that has been </w:t>
        </w:r>
        <w:r w:rsidRPr="009B5DED">
          <w:t xml:space="preserve">defined by a superior manager. </w:t>
        </w:r>
        <w:r>
          <w:t>P</w:t>
        </w:r>
        <w:r w:rsidRPr="009B5DED">
          <w:t xml:space="preserve">roject managers </w:t>
        </w:r>
        <w:r>
          <w:t>often</w:t>
        </w:r>
        <w:r w:rsidRPr="009B5DED">
          <w:t xml:space="preserve"> commit to unachievable dates, leading to failure and disappointment. In such situations, manager</w:t>
        </w:r>
        <w:r>
          <w:t>s</w:t>
        </w:r>
        <w:r w:rsidRPr="009B5DED">
          <w:t xml:space="preserve"> need to explain the key dimensions in project management: scope, time, quality, cost</w:t>
        </w:r>
        <w:r>
          <w:t>,</w:t>
        </w:r>
        <w:r w:rsidRPr="009B5DED">
          <w:t xml:space="preserve"> and risk. Altering these variables might allow </w:t>
        </w:r>
        <w:r>
          <w:t>the project manager</w:t>
        </w:r>
        <w:r w:rsidRPr="009B5DED">
          <w:t xml:space="preserve"> to achieve the date specified by the “bully” sponsor (</w:t>
        </w:r>
        <w:r>
          <w:t xml:space="preserve">through </w:t>
        </w:r>
        <w:r w:rsidRPr="009B5DED">
          <w:t>scope or quality reduction).</w:t>
        </w:r>
      </w:ins>
    </w:p>
    <w:p w:rsidR="00CE3C69" w:rsidRPr="009B5DED" w:rsidRDefault="00CE3C69" w:rsidP="00CE3C69">
      <w:pPr>
        <w:pStyle w:val="Para"/>
        <w:rPr>
          <w:ins w:id="2006" w:author="Tim Runcie" w:date="2012-10-03T06:58:00Z"/>
        </w:rPr>
      </w:pPr>
      <w:ins w:id="2007" w:author="Tim Runcie" w:date="2012-10-03T06:58:00Z">
        <w:r w:rsidRPr="009B5DED">
          <w:t xml:space="preserve">Good </w:t>
        </w:r>
        <w:r>
          <w:t xml:space="preserve">PM </w:t>
        </w:r>
        <w:r w:rsidRPr="009B5DED">
          <w:t xml:space="preserve">is about managing expectations. You must not surprise your customer. </w:t>
        </w:r>
        <w:r>
          <w:t>M</w:t>
        </w:r>
        <w:r w:rsidRPr="009B5DED">
          <w:t>any projects are considered big success</w:t>
        </w:r>
        <w:r>
          <w:t>es</w:t>
        </w:r>
        <w:r w:rsidRPr="009B5DED">
          <w:t xml:space="preserve"> </w:t>
        </w:r>
        <w:r>
          <w:t>even though</w:t>
        </w:r>
        <w:r w:rsidRPr="009B5DED">
          <w:t xml:space="preserve"> they have delivered </w:t>
        </w:r>
        <w:r>
          <w:t xml:space="preserve">only </w:t>
        </w:r>
        <w:r w:rsidRPr="009B5DED">
          <w:t xml:space="preserve">a small percentage of what was specified </w:t>
        </w:r>
        <w:r>
          <w:t>when they began</w:t>
        </w:r>
        <w:r w:rsidRPr="009B5DED">
          <w:t>, but they managed expectation</w:t>
        </w:r>
        <w:r>
          <w:t>s</w:t>
        </w:r>
        <w:r w:rsidRPr="009B5DED">
          <w:t xml:space="preserve"> obsessively. </w:t>
        </w:r>
      </w:ins>
    </w:p>
    <w:p w:rsidR="00C92F0D" w:rsidRDefault="006B2020" w:rsidP="00C92F0D">
      <w:pPr>
        <w:pStyle w:val="Para"/>
      </w:pPr>
      <w:ins w:id="2008" w:author="Tim Runcie" w:date="2012-10-03T07:11:00Z">
        <w:r>
          <w:t xml:space="preserve">Ultimately, </w:t>
        </w:r>
      </w:ins>
      <w:del w:id="2009" w:author="Tim Runcie" w:date="2012-10-03T07:11:00Z">
        <w:r w:rsidR="00A72EA8" w:rsidRPr="009B5DED" w:rsidDel="006B2020">
          <w:delText>F</w:delText>
        </w:r>
      </w:del>
      <w:ins w:id="2010" w:author="Tim Runcie" w:date="2012-10-03T07:11:00Z">
        <w:r>
          <w:t>a significant factor f</w:t>
        </w:r>
      </w:ins>
      <w:r w:rsidR="00A72EA8" w:rsidRPr="009B5DED">
        <w:t>or project success</w:t>
      </w:r>
      <w:del w:id="2011" w:author="Jeff Jacobson" w:date="2012-10-03T17:08:00Z">
        <w:r w:rsidR="00A72EA8" w:rsidRPr="009B5DED" w:rsidDel="00F71A1E">
          <w:delText>,</w:delText>
        </w:r>
      </w:del>
      <w:r w:rsidR="00A72EA8" w:rsidRPr="009B5DED">
        <w:t xml:space="preserve"> </w:t>
      </w:r>
      <w:del w:id="2012" w:author="Tim Runcie" w:date="2012-10-03T07:11:00Z">
        <w:r w:rsidR="00A72EA8" w:rsidRPr="009B5DED" w:rsidDel="006B2020">
          <w:delText xml:space="preserve">it is important </w:delText>
        </w:r>
      </w:del>
      <w:ins w:id="2013" w:author="Tim Runcie" w:date="2012-10-03T07:11:00Z">
        <w:r>
          <w:t xml:space="preserve">is </w:t>
        </w:r>
      </w:ins>
      <w:r w:rsidR="00A72EA8" w:rsidRPr="009B5DED">
        <w:t>to have executive support</w:t>
      </w:r>
      <w:r w:rsidR="00B30ACF">
        <w:t>.</w:t>
      </w:r>
      <w:r w:rsidR="00A72EA8" w:rsidRPr="009B5DED">
        <w:t xml:space="preserve"> </w:t>
      </w:r>
      <w:r w:rsidR="00B30ACF">
        <w:t>T</w:t>
      </w:r>
      <w:r w:rsidR="00662BC8">
        <w:t>ypically</w:t>
      </w:r>
      <w:r w:rsidR="00A72EA8" w:rsidRPr="009B5DED">
        <w:t xml:space="preserve">, </w:t>
      </w:r>
      <w:del w:id="2014" w:author="Tim Runcie" w:date="2012-10-03T07:12:00Z">
        <w:r w:rsidR="00A72EA8" w:rsidRPr="009B5DED" w:rsidDel="006B2020">
          <w:delText xml:space="preserve">each </w:delText>
        </w:r>
      </w:del>
      <w:ins w:id="2015" w:author="Tim Runcie" w:date="2012-10-03T07:12:00Z">
        <w:r>
          <w:t>large</w:t>
        </w:r>
        <w:r w:rsidRPr="009B5DED">
          <w:t xml:space="preserve"> </w:t>
        </w:r>
      </w:ins>
      <w:r w:rsidR="00A72EA8" w:rsidRPr="009B5DED">
        <w:t>project</w:t>
      </w:r>
      <w:ins w:id="2016" w:author="Tim Runcie" w:date="2012-10-03T07:12:00Z">
        <w:r>
          <w:t>s</w:t>
        </w:r>
      </w:ins>
      <w:r w:rsidR="00A72EA8" w:rsidRPr="009B5DED">
        <w:t xml:space="preserve"> should have a steering committee (or </w:t>
      </w:r>
      <w:del w:id="2017" w:author="DM" w:date="2012-08-19T06:58:00Z">
        <w:r w:rsidR="00A72EA8" w:rsidRPr="009B5DED" w:rsidDel="00586E21">
          <w:delText xml:space="preserve">called </w:delText>
        </w:r>
      </w:del>
      <w:r w:rsidR="00A72EA8" w:rsidRPr="009B5DED">
        <w:t xml:space="preserve">Project Board in Prince 2 </w:t>
      </w:r>
      <w:commentRangeStart w:id="2018"/>
      <w:ins w:id="2019" w:author="Odum, Amy - Hoboken" w:date="2012-08-27T16:14:00Z">
        <w:del w:id="2020" w:author="Jeff Jacobson" w:date="2012-09-14T10:21:00Z">
          <w:r w:rsidR="0043588D" w:rsidDel="002E65DC">
            <w:rPr>
              <w:rStyle w:val="QueryInline"/>
            </w:rPr>
            <w:delText>[</w:delText>
          </w:r>
          <w:commentRangeStart w:id="2021"/>
          <w:r w:rsidR="0043588D" w:rsidDel="002E65DC">
            <w:rPr>
              <w:rStyle w:val="QueryInline"/>
            </w:rPr>
            <w:delText>AU: Is “Prince 2” a known term to readers, or should it be defined here?]</w:delText>
          </w:r>
        </w:del>
      </w:ins>
      <w:commentRangeEnd w:id="2018"/>
      <w:r w:rsidR="004C1965">
        <w:rPr>
          <w:rStyle w:val="CommentReference"/>
          <w:rFonts w:asciiTheme="minorHAnsi" w:eastAsiaTheme="minorHAnsi" w:hAnsiTheme="minorHAnsi" w:cstheme="minorBidi"/>
          <w:snapToGrid/>
        </w:rPr>
        <w:commentReference w:id="2018"/>
      </w:r>
      <w:commentRangeEnd w:id="2021"/>
      <w:r w:rsidR="00DA3AC3">
        <w:rPr>
          <w:rStyle w:val="CommentReference"/>
          <w:rFonts w:asciiTheme="minorHAnsi" w:eastAsiaTheme="minorHAnsi" w:hAnsiTheme="minorHAnsi" w:cstheme="minorBidi"/>
          <w:snapToGrid/>
        </w:rPr>
        <w:commentReference w:id="2021"/>
      </w:r>
      <w:r w:rsidR="005D1A30">
        <w:t>methodology</w:t>
      </w:r>
      <w:del w:id="2022" w:author="Tim Runcie" w:date="2012-10-03T07:12:00Z">
        <w:r w:rsidR="005D1A30" w:rsidDel="006B2020">
          <w:delText xml:space="preserve"> </w:delText>
        </w:r>
        <w:r w:rsidR="00A72EA8" w:rsidRPr="009B5DED" w:rsidDel="006B2020">
          <w:delText>speak</w:delText>
        </w:r>
      </w:del>
      <w:r w:rsidR="00A72EA8" w:rsidRPr="009B5DED">
        <w:t>)</w:t>
      </w:r>
      <w:ins w:id="2023" w:author="Tim Runcie" w:date="2012-10-03T07:12:00Z">
        <w:r>
          <w:t xml:space="preserve">. </w:t>
        </w:r>
      </w:ins>
      <w:r w:rsidR="00A72EA8" w:rsidRPr="009B5DED">
        <w:t xml:space="preserve"> </w:t>
      </w:r>
      <w:ins w:id="2024" w:author="Tim Runcie" w:date="2012-10-03T07:12:00Z">
        <w:r>
          <w:t xml:space="preserve">This committee is </w:t>
        </w:r>
      </w:ins>
      <w:r w:rsidR="00A72EA8" w:rsidRPr="009B5DED">
        <w:t>chaired by an executive or project sponsor and consist</w:t>
      </w:r>
      <w:ins w:id="2025" w:author="Jeff Jacobson" w:date="2012-10-03T17:09:00Z">
        <w:r w:rsidR="00F71A1E">
          <w:t>s</w:t>
        </w:r>
      </w:ins>
      <w:del w:id="2026" w:author="Jeff Jacobson" w:date="2012-10-03T17:09:00Z">
        <w:r w:rsidR="00A72EA8" w:rsidRPr="009B5DED" w:rsidDel="00F71A1E">
          <w:delText>ing</w:delText>
        </w:r>
      </w:del>
      <w:r w:rsidR="00A72EA8" w:rsidRPr="009B5DED">
        <w:t xml:space="preserve"> of </w:t>
      </w:r>
      <w:r w:rsidR="00E028D1">
        <w:t xml:space="preserve">a </w:t>
      </w:r>
      <w:r w:rsidR="00A72EA8" w:rsidRPr="009B5DED">
        <w:t xml:space="preserve">senior user, </w:t>
      </w:r>
      <w:r w:rsidR="00E028D1">
        <w:t xml:space="preserve">a </w:t>
      </w:r>
      <w:r w:rsidR="00A72EA8" w:rsidRPr="009B5DED">
        <w:t>supplier</w:t>
      </w:r>
      <w:ins w:id="2027" w:author="DM" w:date="2012-08-19T06:59:00Z">
        <w:r w:rsidR="00586E21">
          <w:t>,</w:t>
        </w:r>
      </w:ins>
      <w:r w:rsidR="00A72EA8" w:rsidRPr="009B5DED">
        <w:t xml:space="preserve"> and </w:t>
      </w:r>
      <w:r w:rsidR="00E028D1">
        <w:t xml:space="preserve">a </w:t>
      </w:r>
      <w:r w:rsidR="00A72EA8" w:rsidRPr="009B5DED">
        <w:t xml:space="preserve">project manager. Essentially, </w:t>
      </w:r>
      <w:del w:id="2028" w:author="Tim Runcie" w:date="2012-10-03T07:13:00Z">
        <w:r w:rsidR="00A72EA8" w:rsidRPr="009B5DED" w:rsidDel="006B2020">
          <w:delText xml:space="preserve">the </w:delText>
        </w:r>
      </w:del>
      <w:ins w:id="2029" w:author="Tim Runcie" w:date="2012-10-03T07:13:00Z">
        <w:r>
          <w:t>this</w:t>
        </w:r>
        <w:r w:rsidRPr="009B5DED">
          <w:t xml:space="preserve"> </w:t>
        </w:r>
      </w:ins>
      <w:r w:rsidR="00A72EA8" w:rsidRPr="009B5DED">
        <w:t xml:space="preserve">steering committee maintains commitment and </w:t>
      </w:r>
      <w:ins w:id="2030" w:author="Tim Runcie" w:date="2012-10-03T07:13:00Z">
        <w:r>
          <w:t xml:space="preserve">provides a business </w:t>
        </w:r>
      </w:ins>
      <w:r w:rsidR="00A72EA8" w:rsidRPr="009B5DED">
        <w:t xml:space="preserve">involvement </w:t>
      </w:r>
      <w:ins w:id="2031" w:author="Tim Runcie" w:date="2012-10-03T07:13:00Z">
        <w:r>
          <w:t xml:space="preserve">looking and addressing </w:t>
        </w:r>
      </w:ins>
      <w:del w:id="2032" w:author="Tim Runcie" w:date="2012-10-03T07:13:00Z">
        <w:r w:rsidR="00A72EA8" w:rsidRPr="009B5DED" w:rsidDel="006B2020">
          <w:delText>of business management</w:delText>
        </w:r>
      </w:del>
      <w:ins w:id="2033" w:author="Tim Runcie" w:date="2012-10-03T07:13:00Z">
        <w:r>
          <w:t xml:space="preserve"> </w:t>
        </w:r>
      </w:ins>
      <w:del w:id="2034" w:author="Tim Runcie" w:date="2012-10-03T07:14:00Z">
        <w:r w:rsidR="00A72EA8" w:rsidRPr="009B5DED" w:rsidDel="006B2020">
          <w:delText xml:space="preserve">, makes </w:delText>
        </w:r>
      </w:del>
      <w:ins w:id="2035" w:author="Tim Runcie" w:date="2012-10-03T07:14:00Z">
        <w:r>
          <w:t xml:space="preserve">and making </w:t>
        </w:r>
      </w:ins>
      <w:r w:rsidR="00A72EA8" w:rsidRPr="009B5DED">
        <w:t>decision</w:t>
      </w:r>
      <w:r w:rsidR="00E028D1">
        <w:t>s</w:t>
      </w:r>
      <w:r w:rsidR="00A72EA8" w:rsidRPr="009B5DED">
        <w:t xml:space="preserve"> </w:t>
      </w:r>
      <w:r w:rsidR="00E028D1">
        <w:t>regarding</w:t>
      </w:r>
      <w:r w:rsidR="00E028D1" w:rsidRPr="009B5DED">
        <w:t xml:space="preserve"> </w:t>
      </w:r>
      <w:ins w:id="2036" w:author="DM" w:date="2012-08-19T06:59:00Z">
        <w:r w:rsidR="00586E21">
          <w:t>project</w:t>
        </w:r>
      </w:ins>
      <w:del w:id="2037" w:author="DM" w:date="2012-08-19T06:59:00Z">
        <w:r w:rsidR="00A72EA8" w:rsidRPr="009B5DED" w:rsidDel="00586E21">
          <w:delText>the</w:delText>
        </w:r>
      </w:del>
      <w:r w:rsidR="00A72EA8" w:rsidRPr="009B5DED">
        <w:t xml:space="preserve"> scope and direction</w:t>
      </w:r>
      <w:ins w:id="2038" w:author="DM" w:date="2012-08-19T06:59:00Z">
        <w:r w:rsidR="00586E21">
          <w:t>,</w:t>
        </w:r>
      </w:ins>
      <w:r w:rsidR="00A72EA8" w:rsidRPr="009B5DED">
        <w:t xml:space="preserve"> </w:t>
      </w:r>
      <w:del w:id="2039" w:author="DM" w:date="2012-08-19T06:59:00Z">
        <w:r w:rsidR="00A72EA8" w:rsidRPr="009B5DED" w:rsidDel="00586E21">
          <w:delText xml:space="preserve">of the project </w:delText>
        </w:r>
      </w:del>
      <w:r w:rsidR="00A72EA8" w:rsidRPr="009B5DED">
        <w:t>and resolves issues in a timely manner</w:t>
      </w:r>
      <w:ins w:id="2040" w:author="Tim Runcie" w:date="2012-10-03T07:14:00Z">
        <w:r>
          <w:t>, ultimately weighing strategic interests versus tactical project only decisions</w:t>
        </w:r>
      </w:ins>
      <w:r w:rsidR="00A72EA8" w:rsidRPr="009B5DED">
        <w:t>.</w:t>
      </w:r>
    </w:p>
    <w:p w:rsidR="0048700D" w:rsidRDefault="0048700D" w:rsidP="0048700D">
      <w:pPr>
        <w:pStyle w:val="H1"/>
      </w:pPr>
      <w:r>
        <w:t xml:space="preserve">Important Concepts </w:t>
      </w:r>
      <w:ins w:id="2041" w:author="DM" w:date="2012-08-21T05:25:00Z">
        <w:r w:rsidR="00535C25" w:rsidRPr="00535C25">
          <w:t xml:space="preserve">Covered </w:t>
        </w:r>
        <w:proofErr w:type="spellStart"/>
        <w:r w:rsidR="00535C25" w:rsidRPr="00535C25">
          <w:t>in</w:t>
        </w:r>
      </w:ins>
      <w:del w:id="2042" w:author="DM" w:date="2012-08-21T05:25:00Z">
        <w:r w:rsidDel="00535C25">
          <w:delText xml:space="preserve">of </w:delText>
        </w:r>
      </w:del>
      <w:r>
        <w:lastRenderedPageBreak/>
        <w:t>This</w:t>
      </w:r>
      <w:proofErr w:type="spellEnd"/>
      <w:r>
        <w:t xml:space="preserve"> Chapter</w:t>
      </w:r>
    </w:p>
    <w:p w:rsidR="0048700D" w:rsidRPr="00586E21" w:rsidRDefault="00786201" w:rsidP="0048700D">
      <w:pPr>
        <w:pStyle w:val="Para"/>
        <w:rPr>
          <w:rStyle w:val="QueryInline"/>
          <w:rPrChange w:id="2043" w:author="DM" w:date="2012-08-19T06:59:00Z">
            <w:rPr/>
          </w:rPrChange>
        </w:rPr>
      </w:pPr>
      <w:r>
        <w:t>In this chapter</w:t>
      </w:r>
      <w:ins w:id="2044" w:author="DM" w:date="2012-08-19T06:59:00Z">
        <w:r w:rsidR="00586E21">
          <w:t>,</w:t>
        </w:r>
      </w:ins>
      <w:r>
        <w:t xml:space="preserve"> we focused on the</w:t>
      </w:r>
      <w:ins w:id="2045" w:author="DM" w:date="2012-08-19T06:59:00Z">
        <w:r w:rsidR="00586E21">
          <w:t>se</w:t>
        </w:r>
      </w:ins>
      <w:del w:id="2046" w:author="DM" w:date="2012-08-19T06:59:00Z">
        <w:r w:rsidDel="00586E21">
          <w:delText xml:space="preserve"> following</w:delText>
        </w:r>
      </w:del>
      <w:r>
        <w:t xml:space="preserve"> key topics and learning points</w:t>
      </w:r>
      <w:ins w:id="2047" w:author="DM" w:date="2012-08-19T06:59:00Z">
        <w:r w:rsidR="00586E21">
          <w:t>:</w:t>
        </w:r>
      </w:ins>
      <w:del w:id="2048" w:author="DM" w:date="2012-08-19T06:59:00Z">
        <w:r w:rsidDel="00586E21">
          <w:delText>.</w:delText>
        </w:r>
      </w:del>
      <w:commentRangeStart w:id="2049"/>
      <w:ins w:id="2050" w:author="DM" w:date="2012-08-19T06:59:00Z">
        <w:del w:id="2051" w:author="Jeff Jacobson" w:date="2012-09-05T15:08:00Z">
          <w:r w:rsidR="00586E21" w:rsidDel="008A0300">
            <w:rPr>
              <w:rStyle w:val="QueryInline"/>
            </w:rPr>
            <w:delText>[AU: phrasing OK?]</w:delText>
          </w:r>
        </w:del>
      </w:ins>
      <w:commentRangeEnd w:id="2049"/>
      <w:r w:rsidR="008A0300">
        <w:rPr>
          <w:rStyle w:val="CommentReference"/>
          <w:rFonts w:asciiTheme="minorHAnsi" w:eastAsiaTheme="minorHAnsi" w:hAnsiTheme="minorHAnsi" w:cstheme="minorBidi"/>
          <w:snapToGrid/>
        </w:rPr>
        <w:commentReference w:id="2049"/>
      </w:r>
    </w:p>
    <w:p w:rsidR="0048700D" w:rsidRDefault="00893E47" w:rsidP="0048700D">
      <w:pPr>
        <w:pStyle w:val="ListBulleted"/>
      </w:pPr>
      <w:r>
        <w:t xml:space="preserve">The value of PMOs and </w:t>
      </w:r>
      <w:ins w:id="2052" w:author="DM" w:date="2012-08-19T06:59:00Z">
        <w:r w:rsidR="00586E21">
          <w:t>p</w:t>
        </w:r>
      </w:ins>
      <w:del w:id="2053" w:author="DM" w:date="2012-08-19T06:59:00Z">
        <w:r w:rsidDel="00586E21">
          <w:delText>P</w:delText>
        </w:r>
      </w:del>
      <w:r>
        <w:t>rocesses supported in PPM</w:t>
      </w:r>
    </w:p>
    <w:p w:rsidR="0048700D" w:rsidRDefault="00893E47" w:rsidP="0048700D">
      <w:pPr>
        <w:pStyle w:val="ListBulleted"/>
      </w:pPr>
      <w:r>
        <w:t xml:space="preserve">The integration of </w:t>
      </w:r>
      <w:del w:id="2054" w:author="DM" w:date="2012-08-19T06:59:00Z">
        <w:r w:rsidDel="00586E21">
          <w:delText>I</w:delText>
        </w:r>
      </w:del>
      <w:ins w:id="2055" w:author="DM" w:date="2012-08-19T06:59:00Z">
        <w:r w:rsidR="00586E21">
          <w:t>i</w:t>
        </w:r>
      </w:ins>
      <w:r>
        <w:t xml:space="preserve">ssues, </w:t>
      </w:r>
      <w:del w:id="2056" w:author="DM" w:date="2012-08-19T06:59:00Z">
        <w:r w:rsidDel="00586E21">
          <w:delText>R</w:delText>
        </w:r>
      </w:del>
      <w:ins w:id="2057" w:author="DM" w:date="2012-08-19T06:59:00Z">
        <w:r w:rsidR="00586E21">
          <w:t>r</w:t>
        </w:r>
      </w:ins>
      <w:r>
        <w:t xml:space="preserve">isks, </w:t>
      </w:r>
      <w:ins w:id="2058" w:author="DM" w:date="2012-08-19T06:59:00Z">
        <w:r w:rsidR="00586E21">
          <w:t xml:space="preserve">and </w:t>
        </w:r>
      </w:ins>
      <w:del w:id="2059" w:author="DM" w:date="2012-08-19T06:59:00Z">
        <w:r w:rsidDel="00586E21">
          <w:delText>D</w:delText>
        </w:r>
      </w:del>
      <w:ins w:id="2060" w:author="DM" w:date="2012-08-19T06:59:00Z">
        <w:r w:rsidR="00586E21">
          <w:t>d</w:t>
        </w:r>
      </w:ins>
      <w:r>
        <w:t>eliverables in the SharePoint</w:t>
      </w:r>
      <w:del w:id="2061" w:author="DM" w:date="2012-08-19T06:59:00Z">
        <w:r w:rsidDel="00586E21">
          <w:delText xml:space="preserve"> </w:delText>
        </w:r>
      </w:del>
      <w:r>
        <w:t>/</w:t>
      </w:r>
      <w:del w:id="2062" w:author="DM" w:date="2012-08-19T06:59:00Z">
        <w:r w:rsidDel="00586E21">
          <w:delText xml:space="preserve"> </w:delText>
        </w:r>
      </w:del>
      <w:r>
        <w:t xml:space="preserve">Project </w:t>
      </w:r>
      <w:del w:id="2063" w:author="DM" w:date="2012-08-19T06:59:00Z">
        <w:r w:rsidDel="00586E21">
          <w:delText>S</w:delText>
        </w:r>
      </w:del>
      <w:ins w:id="2064" w:author="DM" w:date="2012-08-19T06:59:00Z">
        <w:r w:rsidR="00586E21">
          <w:t>s</w:t>
        </w:r>
      </w:ins>
      <w:r>
        <w:t>erver Environment</w:t>
      </w:r>
    </w:p>
    <w:p w:rsidR="0048700D" w:rsidRDefault="00893E47" w:rsidP="0048700D">
      <w:pPr>
        <w:pStyle w:val="ListBulleted"/>
      </w:pPr>
      <w:r>
        <w:t xml:space="preserve">Leveraging </w:t>
      </w:r>
      <w:ins w:id="2065" w:author="DM" w:date="2012-08-19T07:00:00Z">
        <w:r w:rsidR="00586E21">
          <w:t>l</w:t>
        </w:r>
      </w:ins>
      <w:del w:id="2066" w:author="DM" w:date="2012-08-19T07:00:00Z">
        <w:r w:rsidDel="00586E21">
          <w:delText>L</w:delText>
        </w:r>
      </w:del>
      <w:r>
        <w:t xml:space="preserve">ists to </w:t>
      </w:r>
      <w:ins w:id="2067" w:author="DM" w:date="2012-08-19T07:00:00Z">
        <w:r w:rsidR="00586E21">
          <w:t>h</w:t>
        </w:r>
      </w:ins>
      <w:del w:id="2068" w:author="DM" w:date="2012-08-19T07:00:00Z">
        <w:r w:rsidDel="00586E21">
          <w:delText>H</w:delText>
        </w:r>
      </w:del>
      <w:r>
        <w:t xml:space="preserve">elp </w:t>
      </w:r>
      <w:ins w:id="2069" w:author="DM" w:date="2012-08-19T07:00:00Z">
        <w:r w:rsidR="00586E21">
          <w:t>p</w:t>
        </w:r>
      </w:ins>
      <w:del w:id="2070" w:author="DM" w:date="2012-08-19T07:00:00Z">
        <w:r w:rsidDel="00586E21">
          <w:delText>P</w:delText>
        </w:r>
      </w:del>
      <w:r>
        <w:t xml:space="preserve">roject </w:t>
      </w:r>
      <w:del w:id="2071" w:author="DM" w:date="2012-08-19T07:00:00Z">
        <w:r w:rsidDel="00586E21">
          <w:delText>C</w:delText>
        </w:r>
      </w:del>
      <w:ins w:id="2072" w:author="DM" w:date="2012-08-19T07:00:00Z">
        <w:r w:rsidR="00586E21">
          <w:t>c</w:t>
        </w:r>
      </w:ins>
      <w:r>
        <w:t xml:space="preserve">ollaboration, “not just </w:t>
      </w:r>
      <w:del w:id="2073" w:author="DM" w:date="2012-08-19T07:00:00Z">
        <w:r w:rsidDel="00586E21">
          <w:delText>S</w:delText>
        </w:r>
      </w:del>
      <w:ins w:id="2074" w:author="DM" w:date="2012-08-19T07:00:00Z">
        <w:r w:rsidR="00586E21">
          <w:t>s</w:t>
        </w:r>
      </w:ins>
      <w:r>
        <w:t>chedules anymore”</w:t>
      </w:r>
    </w:p>
    <w:p w:rsidR="0048700D" w:rsidRDefault="00893E47" w:rsidP="0048700D">
      <w:pPr>
        <w:pStyle w:val="ListBulleted"/>
      </w:pPr>
      <w:r>
        <w:t xml:space="preserve">Synchronized </w:t>
      </w:r>
      <w:del w:id="2075" w:author="Odum, Amy - Hoboken" w:date="2012-08-27T16:14:00Z">
        <w:r w:rsidDel="0043588D">
          <w:delText>P</w:delText>
        </w:r>
      </w:del>
      <w:ins w:id="2076" w:author="Odum, Amy - Hoboken" w:date="2012-08-27T16:14:00Z">
        <w:r w:rsidR="0043588D">
          <w:t>p</w:t>
        </w:r>
      </w:ins>
      <w:r>
        <w:t xml:space="preserve">roject </w:t>
      </w:r>
      <w:del w:id="2077" w:author="Odum, Amy - Hoboken" w:date="2012-08-27T16:14:00Z">
        <w:r w:rsidDel="0043588D">
          <w:delText>L</w:delText>
        </w:r>
      </w:del>
      <w:ins w:id="2078" w:author="Odum, Amy - Hoboken" w:date="2012-08-27T16:14:00Z">
        <w:r w:rsidR="0043588D">
          <w:t>l</w:t>
        </w:r>
      </w:ins>
      <w:r>
        <w:t xml:space="preserve">ifecycle </w:t>
      </w:r>
      <w:del w:id="2079" w:author="Odum, Amy - Hoboken" w:date="2012-08-27T16:14:00Z">
        <w:r w:rsidDel="0043588D">
          <w:delText>M</w:delText>
        </w:r>
      </w:del>
      <w:ins w:id="2080" w:author="Odum, Amy - Hoboken" w:date="2012-08-27T16:14:00Z">
        <w:r w:rsidR="0043588D">
          <w:t>m</w:t>
        </w:r>
      </w:ins>
      <w:r>
        <w:t>ana</w:t>
      </w:r>
      <w:r w:rsidR="00B30ACF">
        <w:t>gement in Project Server and it</w:t>
      </w:r>
      <w:r>
        <w:t>s benefit to reinforcing processes</w:t>
      </w:r>
    </w:p>
    <w:p w:rsidR="0048700D" w:rsidRDefault="00893E47" w:rsidP="0048700D">
      <w:pPr>
        <w:pStyle w:val="ListBulleted"/>
        <w:rPr>
          <w:ins w:id="2081" w:author="DM" w:date="2012-08-19T07:01:00Z"/>
        </w:rPr>
      </w:pPr>
      <w:r>
        <w:t xml:space="preserve">Technical </w:t>
      </w:r>
      <w:del w:id="2082" w:author="DM" w:date="2012-08-19T07:00:00Z">
        <w:r w:rsidDel="007E57A7">
          <w:delText>S</w:delText>
        </w:r>
      </w:del>
      <w:ins w:id="2083" w:author="DM" w:date="2012-08-19T07:00:00Z">
        <w:r w:rsidR="007E57A7">
          <w:t>s</w:t>
        </w:r>
      </w:ins>
      <w:r>
        <w:t xml:space="preserve">olutions or </w:t>
      </w:r>
      <w:del w:id="2084" w:author="DM" w:date="2012-08-19T07:00:00Z">
        <w:r w:rsidDel="007E57A7">
          <w:delText>N</w:delText>
        </w:r>
      </w:del>
      <w:ins w:id="2085" w:author="DM" w:date="2012-08-19T07:00:00Z">
        <w:r w:rsidR="007E57A7">
          <w:t>n</w:t>
        </w:r>
      </w:ins>
      <w:r>
        <w:t xml:space="preserve">eeds and </w:t>
      </w:r>
      <w:del w:id="2086" w:author="DM" w:date="2012-08-19T07:00:00Z">
        <w:r w:rsidDel="007E57A7">
          <w:delText>B</w:delText>
        </w:r>
      </w:del>
      <w:ins w:id="2087" w:author="DM" w:date="2012-08-19T07:00:00Z">
        <w:r w:rsidR="007E57A7">
          <w:t>b</w:t>
        </w:r>
      </w:ins>
      <w:r>
        <w:t xml:space="preserve">est </w:t>
      </w:r>
      <w:del w:id="2088" w:author="DM" w:date="2012-08-19T07:00:00Z">
        <w:r w:rsidDel="007E57A7">
          <w:delText>P</w:delText>
        </w:r>
      </w:del>
      <w:ins w:id="2089" w:author="DM" w:date="2012-08-19T07:00:00Z">
        <w:r w:rsidR="007E57A7">
          <w:t>p</w:t>
        </w:r>
      </w:ins>
      <w:r>
        <w:t xml:space="preserve">ractice </w:t>
      </w:r>
      <w:del w:id="2090" w:author="DM" w:date="2012-08-19T07:00:00Z">
        <w:r w:rsidDel="007E57A7">
          <w:delText>A</w:delText>
        </w:r>
      </w:del>
      <w:ins w:id="2091" w:author="DM" w:date="2012-08-19T07:00:00Z">
        <w:r w:rsidR="007E57A7">
          <w:t>a</w:t>
        </w:r>
      </w:ins>
      <w:r>
        <w:t>pproaches</w:t>
      </w:r>
    </w:p>
    <w:p w:rsidR="001D73CE" w:rsidRDefault="007E57A7">
      <w:pPr>
        <w:pStyle w:val="H1"/>
        <w:rPr>
          <w:ins w:id="2092" w:author="DM" w:date="2012-08-19T07:03:00Z"/>
        </w:rPr>
        <w:pPrChange w:id="2093" w:author="DM" w:date="2012-08-19T07:03:00Z">
          <w:pPr>
            <w:pStyle w:val="EndnoteText"/>
          </w:pPr>
        </w:pPrChange>
      </w:pPr>
      <w:ins w:id="2094" w:author="DM" w:date="2012-08-19T07:01:00Z">
        <w:r>
          <w:t>References</w:t>
        </w:r>
      </w:ins>
      <w:ins w:id="2095" w:author="DM" w:date="2012-08-19T07:03:00Z">
        <w:r w:rsidRPr="007E57A7">
          <w:t xml:space="preserve"> </w:t>
        </w:r>
      </w:ins>
    </w:p>
    <w:p w:rsidR="005173B0" w:rsidRDefault="005173B0">
      <w:pPr>
        <w:pStyle w:val="Reference"/>
        <w:rPr>
          <w:ins w:id="2096" w:author="Jeff Jacobson" w:date="2012-09-05T14:52:00Z"/>
        </w:rPr>
        <w:pPrChange w:id="2097" w:author="DM" w:date="2012-08-19T07:04:00Z">
          <w:pPr>
            <w:pStyle w:val="EndnoteText"/>
          </w:pPr>
        </w:pPrChange>
      </w:pPr>
      <w:proofErr w:type="gramStart"/>
      <w:ins w:id="2098" w:author="Jeff Jacobson" w:date="2012-09-05T14:45:00Z">
        <w:r>
          <w:t>Advisicon</w:t>
        </w:r>
      </w:ins>
      <w:ins w:id="2099" w:author="Jeff Jacobson" w:date="2012-09-05T14:41:00Z">
        <w:r>
          <w:t>.</w:t>
        </w:r>
        <w:proofErr w:type="gramEnd"/>
        <w:r>
          <w:t xml:space="preserve"> </w:t>
        </w:r>
      </w:ins>
      <w:ins w:id="2100" w:author="Jeff Jacobson" w:date="2012-09-05T14:42:00Z">
        <w:r>
          <w:t>“Microsoft Project Server 2010: A look at Demand Management.”</w:t>
        </w:r>
      </w:ins>
      <w:ins w:id="2101" w:author="Jeff Jacobson" w:date="2012-09-05T14:45:00Z">
        <w:r>
          <w:t xml:space="preserve"> </w:t>
        </w:r>
      </w:ins>
      <w:ins w:id="2102" w:author="Jeff Jacobson" w:date="2012-09-05T14:46:00Z">
        <w:r>
          <w:t xml:space="preserve">City: Vancouver, WA. </w:t>
        </w:r>
      </w:ins>
      <w:ins w:id="2103" w:author="Jeff Jacobson" w:date="2012-09-05T14:47:00Z">
        <w:r>
          <w:t xml:space="preserve">May 2010. </w:t>
        </w:r>
        <w:r w:rsidRPr="005173B0">
          <w:t>http://www.advisicon.com/download/whitepaper/project-server-2010-a-look-at-demand-management.pdf</w:t>
        </w:r>
      </w:ins>
    </w:p>
    <w:p w:rsidR="008D7F84" w:rsidRDefault="008D7F84">
      <w:pPr>
        <w:pStyle w:val="Reference"/>
        <w:rPr>
          <w:ins w:id="2104" w:author="Jeff Jacobson" w:date="2012-10-03T16:36:00Z"/>
        </w:rPr>
        <w:pPrChange w:id="2105" w:author="DM" w:date="2012-08-19T07:04:00Z">
          <w:pPr>
            <w:pStyle w:val="EndnoteText"/>
          </w:pPr>
        </w:pPrChange>
      </w:pPr>
      <w:proofErr w:type="gramStart"/>
      <w:ins w:id="2106" w:author="Jeff Jacobson" w:date="2012-09-05T14:52:00Z">
        <w:r w:rsidRPr="008D7F84">
          <w:t>Advisicon.</w:t>
        </w:r>
        <w:proofErr w:type="gramEnd"/>
        <w:r w:rsidRPr="008D7F84">
          <w:t xml:space="preserve"> “Microsoft Project Server 2010: A look at </w:t>
        </w:r>
        <w:r>
          <w:t>Portfolio Strategy</w:t>
        </w:r>
        <w:r w:rsidRPr="008D7F84">
          <w:t xml:space="preserve">.” City: Vancouver, WA. </w:t>
        </w:r>
        <w:r>
          <w:t>June</w:t>
        </w:r>
        <w:r w:rsidRPr="008D7F84">
          <w:t xml:space="preserve"> 2010. http://www.advisicon.com/download/whitepaper/project-server-2010-a-look-at-</w:t>
        </w:r>
        <w:r>
          <w:t>portfolio-strategy</w:t>
        </w:r>
        <w:r w:rsidRPr="008D7F84">
          <w:t>.pdf</w:t>
        </w:r>
      </w:ins>
    </w:p>
    <w:p w:rsidR="001D73CE" w:rsidDel="001F7D94" w:rsidRDefault="007E57A7">
      <w:pPr>
        <w:pStyle w:val="Reference"/>
        <w:rPr>
          <w:ins w:id="2107" w:author="DM" w:date="2012-08-19T07:03:00Z"/>
          <w:del w:id="2108" w:author="Jeff Jacobson" w:date="2012-10-03T11:22:00Z"/>
          <w:rStyle w:val="QueryInline"/>
          <w:snapToGrid w:val="0"/>
          <w:sz w:val="26"/>
        </w:rPr>
        <w:pPrChange w:id="2109" w:author="DM" w:date="2012-08-19T07:04:00Z">
          <w:pPr>
            <w:pStyle w:val="EndnoteText"/>
          </w:pPr>
        </w:pPrChange>
      </w:pPr>
      <w:ins w:id="2110" w:author="DM" w:date="2012-08-19T07:03:00Z">
        <w:del w:id="2111" w:author="Jeff Jacobson" w:date="2012-10-03T11:22:00Z">
          <w:r w:rsidDel="001F7D94">
            <w:delText xml:space="preserve">Standish Group, </w:delText>
          </w:r>
          <w:r w:rsidRPr="003827DD" w:rsidDel="001F7D94">
            <w:delText>CHAOS Summary 2009</w:delText>
          </w:r>
          <w:r w:rsidDel="001F7D94">
            <w:delText>.</w:delText>
          </w:r>
          <w:r w:rsidDel="001F7D94">
            <w:rPr>
              <w:rStyle w:val="QueryInline"/>
            </w:rPr>
            <w:delText>[</w:delText>
          </w:r>
          <w:commentRangeStart w:id="2112"/>
          <w:r w:rsidDel="001F7D94">
            <w:rPr>
              <w:rStyle w:val="QueryInline"/>
            </w:rPr>
            <w:delText>AU: full details needed]</w:delText>
          </w:r>
        </w:del>
      </w:ins>
      <w:commentRangeEnd w:id="2112"/>
      <w:del w:id="2113" w:author="Jeff Jacobson" w:date="2012-10-03T11:22:00Z">
        <w:r w:rsidR="00DA3AC3" w:rsidDel="001F7D94">
          <w:rPr>
            <w:rStyle w:val="CommentReference"/>
            <w:rFonts w:asciiTheme="minorHAnsi" w:eastAsiaTheme="minorHAnsi" w:hAnsiTheme="minorHAnsi" w:cstheme="minorBidi"/>
          </w:rPr>
          <w:commentReference w:id="2112"/>
        </w:r>
      </w:del>
    </w:p>
    <w:p w:rsidR="001D73CE" w:rsidDel="001F7D94" w:rsidRDefault="007E57A7">
      <w:pPr>
        <w:pStyle w:val="Reference"/>
        <w:rPr>
          <w:ins w:id="2114" w:author="DM" w:date="2012-08-19T07:03:00Z"/>
          <w:del w:id="2115" w:author="Jeff Jacobson" w:date="2012-10-03T11:22:00Z"/>
          <w:rStyle w:val="QueryInline"/>
          <w:snapToGrid w:val="0"/>
          <w:sz w:val="26"/>
        </w:rPr>
        <w:pPrChange w:id="2116" w:author="DM" w:date="2012-08-19T07:04:00Z">
          <w:pPr>
            <w:pStyle w:val="EndnoteText"/>
          </w:pPr>
        </w:pPrChange>
      </w:pPr>
      <w:ins w:id="2117" w:author="DM" w:date="2012-08-19T07:03:00Z">
        <w:del w:id="2118" w:author="Jeff Jacobson" w:date="2012-10-03T11:22:00Z">
          <w:r w:rsidDel="001F7D94">
            <w:delText xml:space="preserve">Standish Group, 2011. </w:delText>
          </w:r>
          <w:r w:rsidDel="001F7D94">
            <w:rPr>
              <w:rStyle w:val="QueryInline"/>
            </w:rPr>
            <w:delText>[AU: full details needed]</w:delText>
          </w:r>
        </w:del>
      </w:ins>
    </w:p>
    <w:p w:rsidR="001D73CE" w:rsidRDefault="007E57A7">
      <w:pPr>
        <w:pStyle w:val="Reference"/>
        <w:rPr>
          <w:ins w:id="2119" w:author="Jeff Jacobson" w:date="2012-10-03T16:40:00Z"/>
          <w:rStyle w:val="QueryInline"/>
        </w:rPr>
        <w:pPrChange w:id="2120" w:author="DM" w:date="2012-08-19T07:04:00Z">
          <w:pPr>
            <w:pStyle w:val="EndnoteText"/>
          </w:pPr>
        </w:pPrChange>
      </w:pPr>
      <w:ins w:id="2121" w:author="DM" w:date="2012-08-19T07:03:00Z">
        <w:del w:id="2122" w:author="Jeff Jacobson" w:date="2012-09-14T13:02:00Z">
          <w:r w:rsidDel="00DA3CEC">
            <w:delText xml:space="preserve">Martin </w:delText>
          </w:r>
        </w:del>
        <w:r>
          <w:t>Fowler,</w:t>
        </w:r>
      </w:ins>
      <w:ins w:id="2123" w:author="Jeff Jacobson" w:date="2012-09-14T13:02:00Z">
        <w:r w:rsidR="00DA3CEC">
          <w:t xml:space="preserve"> Martin. </w:t>
        </w:r>
        <w:proofErr w:type="gramStart"/>
        <w:r w:rsidR="00DA3CEC">
          <w:t>“Continuous Integration (original version)</w:t>
        </w:r>
      </w:ins>
      <w:ins w:id="2124" w:author="Jeff Jacobson" w:date="2012-09-14T13:03:00Z">
        <w:r w:rsidR="00DA3CEC">
          <w:t>.</w:t>
        </w:r>
      </w:ins>
      <w:ins w:id="2125" w:author="Jeff Jacobson" w:date="2012-09-14T13:02:00Z">
        <w:r w:rsidR="00DA3CEC">
          <w:t>”</w:t>
        </w:r>
      </w:ins>
      <w:proofErr w:type="gramEnd"/>
      <w:ins w:id="2126" w:author="Jeff Jacobson" w:date="2012-09-14T13:03:00Z">
        <w:r w:rsidR="00DA3CEC">
          <w:t xml:space="preserve"> </w:t>
        </w:r>
        <w:proofErr w:type="gramStart"/>
        <w:r w:rsidR="00DA3CEC">
          <w:t>Last modified September 10, 2000.</w:t>
        </w:r>
        <w:proofErr w:type="gramEnd"/>
        <w:r w:rsidR="00DA3CEC">
          <w:t xml:space="preserve"> </w:t>
        </w:r>
      </w:ins>
      <w:ins w:id="2127" w:author="Jeff Jacobson" w:date="2012-09-14T13:05:00Z">
        <w:r w:rsidR="00DA3CEC" w:rsidRPr="00DA3CEC">
          <w:t>http://martinfowler.com/articles/originalContinuousIntegration.html</w:t>
        </w:r>
      </w:ins>
      <w:ins w:id="2128" w:author="DM" w:date="2012-08-19T07:03:00Z">
        <w:del w:id="2129" w:author="Jeff Jacobson" w:date="2012-09-14T13:05:00Z">
          <w:r w:rsidDel="00DA3CEC">
            <w:delText xml:space="preserve"> </w:delText>
          </w:r>
          <w:r w:rsidDel="00DA3CEC">
            <w:rPr>
              <w:rStyle w:val="QueryInline"/>
            </w:rPr>
            <w:delText>AU: full details needed]</w:delText>
          </w:r>
        </w:del>
      </w:ins>
    </w:p>
    <w:p w:rsidR="00146341" w:rsidRPr="00146341" w:rsidDel="00F71A1E" w:rsidRDefault="00146341" w:rsidP="00146341">
      <w:pPr>
        <w:pStyle w:val="Reference"/>
        <w:rPr>
          <w:ins w:id="2130" w:author="DM" w:date="2012-08-19T07:03:00Z"/>
          <w:del w:id="2131" w:author="Jeff Jacobson" w:date="2012-10-03T17:11:00Z"/>
          <w:rStyle w:val="QueryInline"/>
          <w:shd w:val="clear" w:color="auto" w:fill="auto"/>
          <w:rPrChange w:id="2132" w:author="Jeff Jacobson" w:date="2012-10-03T16:40:00Z">
            <w:rPr>
              <w:ins w:id="2133" w:author="DM" w:date="2012-08-19T07:03:00Z"/>
              <w:del w:id="2134" w:author="Jeff Jacobson" w:date="2012-10-03T17:11:00Z"/>
              <w:rStyle w:val="QueryInline"/>
              <w:snapToGrid w:val="0"/>
              <w:sz w:val="26"/>
            </w:rPr>
          </w:rPrChange>
        </w:rPr>
        <w:pPrChange w:id="2135" w:author="Jeff Jacobson" w:date="2012-10-03T16:40:00Z">
          <w:pPr>
            <w:pStyle w:val="EndnoteText"/>
          </w:pPr>
        </w:pPrChange>
      </w:pPr>
      <w:proofErr w:type="spellStart"/>
      <w:ins w:id="2136" w:author="Jeff Jacobson" w:date="2012-10-03T16:40:00Z">
        <w:r w:rsidRPr="00146341">
          <w:rPr>
            <w:rStyle w:val="QueryInline"/>
            <w:shd w:val="clear" w:color="auto" w:fill="auto"/>
          </w:rPr>
          <w:t>Khurana</w:t>
        </w:r>
        <w:proofErr w:type="spellEnd"/>
        <w:r w:rsidRPr="00146341">
          <w:rPr>
            <w:rStyle w:val="QueryInline"/>
            <w:shd w:val="clear" w:color="auto" w:fill="auto"/>
          </w:rPr>
          <w:t xml:space="preserve">, </w:t>
        </w:r>
        <w:proofErr w:type="spellStart"/>
        <w:r w:rsidRPr="00146341">
          <w:rPr>
            <w:rStyle w:val="QueryInline"/>
            <w:shd w:val="clear" w:color="auto" w:fill="auto"/>
          </w:rPr>
          <w:t>Sanjeev</w:t>
        </w:r>
        <w:proofErr w:type="spellEnd"/>
        <w:r w:rsidRPr="00146341">
          <w:rPr>
            <w:rStyle w:val="QueryInline"/>
            <w:shd w:val="clear" w:color="auto" w:fill="auto"/>
          </w:rPr>
          <w:t xml:space="preserve">. </w:t>
        </w:r>
        <w:proofErr w:type="gramStart"/>
        <w:r w:rsidRPr="00146341">
          <w:rPr>
            <w:rStyle w:val="QueryInline"/>
            <w:shd w:val="clear" w:color="auto" w:fill="auto"/>
          </w:rPr>
          <w:t>“The Art of Software Delivery.”</w:t>
        </w:r>
        <w:proofErr w:type="gramEnd"/>
        <w:r w:rsidRPr="00146341">
          <w:rPr>
            <w:rStyle w:val="QueryInline"/>
            <w:shd w:val="clear" w:color="auto" w:fill="auto"/>
          </w:rPr>
          <w:t xml:space="preserve"> </w:t>
        </w:r>
        <w:proofErr w:type="gramStart"/>
        <w:r w:rsidRPr="00146341">
          <w:rPr>
            <w:rStyle w:val="QueryInline"/>
            <w:shd w:val="clear" w:color="auto" w:fill="auto"/>
          </w:rPr>
          <w:t>Last modified September 21.</w:t>
        </w:r>
        <w:proofErr w:type="gramEnd"/>
        <w:r w:rsidRPr="00146341">
          <w:rPr>
            <w:rStyle w:val="QueryInline"/>
            <w:shd w:val="clear" w:color="auto" w:fill="auto"/>
          </w:rPr>
          <w:t xml:space="preserve"> 2009. http://www.gantthead.com/content/articles/251635.cfm</w:t>
        </w:r>
      </w:ins>
    </w:p>
    <w:p w:rsidR="00886D04" w:rsidRDefault="00886D04" w:rsidP="00F71A1E">
      <w:pPr>
        <w:pStyle w:val="Reference"/>
        <w:pPrChange w:id="2137" w:author="Jeff Jacobson" w:date="2012-10-03T17:11:00Z">
          <w:pPr>
            <w:pStyle w:val="ListBulleted"/>
          </w:pPr>
        </w:pPrChange>
      </w:pPr>
      <w:bookmarkStart w:id="2138" w:name="_GoBack"/>
      <w:bookmarkEnd w:id="2138"/>
    </w:p>
    <w:sectPr w:rsidR="00886D04" w:rsidSect="00344508">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pgMar w:top="1440" w:right="1800" w:bottom="1440" w:left="1800" w:header="720" w:footer="720" w:gutter="0"/>
      <w:pgNumType w:start="21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eff Jacobson" w:date="2012-09-04T16:47:00Z" w:initials="JJ">
    <w:p w:rsidR="00AF1E10" w:rsidRDefault="00AF1E10">
      <w:pPr>
        <w:pStyle w:val="CommentText"/>
      </w:pPr>
      <w:r>
        <w:rPr>
          <w:rStyle w:val="CommentReference"/>
        </w:rPr>
        <w:annotationRef/>
      </w:r>
      <w:r>
        <w:t xml:space="preserve">I don’t think so. </w:t>
      </w:r>
      <w:r w:rsidRPr="007F6636">
        <w:rPr>
          <w:b/>
        </w:rPr>
        <w:t>Tim</w:t>
      </w:r>
      <w:r>
        <w:t>? Should this be EPM?</w:t>
      </w:r>
    </w:p>
  </w:comment>
  <w:comment w:id="15" w:author="Tim Runcie" w:date="2012-09-13T11:21:00Z" w:initials="TR">
    <w:p w:rsidR="00AF1E10" w:rsidRDefault="00AF1E10">
      <w:pPr>
        <w:pStyle w:val="CommentText"/>
      </w:pPr>
      <w:r>
        <w:rPr>
          <w:rStyle w:val="CommentReference"/>
        </w:rPr>
        <w:annotationRef/>
      </w:r>
      <w:r>
        <w:t xml:space="preserve">Fixed term.  It is commonly referred to as PPM, but that isn’t </w:t>
      </w:r>
      <w:proofErr w:type="spellStart"/>
      <w:r>
        <w:t>it’s</w:t>
      </w:r>
      <w:proofErr w:type="spellEnd"/>
      <w:r>
        <w:t xml:space="preserve"> name.</w:t>
      </w:r>
    </w:p>
  </w:comment>
  <w:comment w:id="199" w:author="Tim Runcie" w:date="2012-09-13T11:23:00Z" w:initials="TR">
    <w:p w:rsidR="00AF1E10" w:rsidRDefault="00AF1E10">
      <w:pPr>
        <w:pStyle w:val="CommentText"/>
      </w:pPr>
      <w:r>
        <w:rPr>
          <w:rStyle w:val="CommentReference"/>
        </w:rPr>
        <w:annotationRef/>
      </w:r>
      <w:r>
        <w:t>Clarified.</w:t>
      </w:r>
    </w:p>
  </w:comment>
  <w:comment w:id="212" w:author="Tim Runcie" w:date="2012-09-13T11:34:00Z" w:initials="TR">
    <w:p w:rsidR="00AF1E10" w:rsidRDefault="00AF1E10">
      <w:pPr>
        <w:pStyle w:val="CommentText"/>
      </w:pPr>
      <w:r>
        <w:rPr>
          <w:rStyle w:val="CommentReference"/>
        </w:rPr>
        <w:annotationRef/>
      </w:r>
      <w:r>
        <w:t>That is because you aren’t a member or have a paid membership.  However it is all over the internet for download.</w:t>
      </w:r>
    </w:p>
    <w:p w:rsidR="00AF1E10" w:rsidRDefault="00AF1E10">
      <w:pPr>
        <w:pStyle w:val="CommentText"/>
      </w:pPr>
    </w:p>
    <w:p w:rsidR="00AF1E10" w:rsidRDefault="00AF1E10">
      <w:pPr>
        <w:pStyle w:val="CommentText"/>
      </w:pPr>
      <w:r>
        <w:t>Here is link showing the same referenced info in the report.</w:t>
      </w:r>
    </w:p>
    <w:p w:rsidR="00AF1E10" w:rsidRDefault="00AF1E10">
      <w:pPr>
        <w:pStyle w:val="CommentText"/>
      </w:pPr>
    </w:p>
    <w:p w:rsidR="00AF1E10" w:rsidRDefault="00AF1E10">
      <w:pPr>
        <w:pStyle w:val="CommentText"/>
      </w:pPr>
      <w:hyperlink r:id="rId1" w:history="1">
        <w:r w:rsidRPr="00B16876">
          <w:rPr>
            <w:rStyle w:val="Hyperlink"/>
            <w:rFonts w:cstheme="minorBidi"/>
          </w:rPr>
          <w:t>http://www.pmhut.com/the-chaos-report-2009-on-it-project-failure</w:t>
        </w:r>
      </w:hyperlink>
      <w:r>
        <w:t xml:space="preserve"> </w:t>
      </w:r>
    </w:p>
  </w:comment>
  <w:comment w:id="207" w:author="Jeff Jacobson" w:date="2012-09-05T11:53:00Z" w:initials="JJ">
    <w:p w:rsidR="00AF1E10" w:rsidRDefault="00AF1E10">
      <w:pPr>
        <w:pStyle w:val="CommentText"/>
      </w:pPr>
      <w:r>
        <w:rPr>
          <w:rStyle w:val="CommentReference"/>
        </w:rPr>
        <w:annotationRef/>
      </w:r>
      <w:r>
        <w:t xml:space="preserve">I’m not finding the CHAOS Summary 2009 on their site. </w:t>
      </w:r>
      <w:r w:rsidRPr="0060272E">
        <w:rPr>
          <w:b/>
        </w:rPr>
        <w:t>Tim</w:t>
      </w:r>
      <w:r>
        <w:t>, please provide the publishing details and the page this info appears on.</w:t>
      </w:r>
    </w:p>
  </w:comment>
  <w:comment w:id="278" w:author="Tim Runcie" w:date="2012-09-13T11:39:00Z" w:initials="TR">
    <w:p w:rsidR="00AF1E10" w:rsidRDefault="00AF1E10">
      <w:pPr>
        <w:pStyle w:val="CommentText"/>
      </w:pPr>
      <w:r>
        <w:rPr>
          <w:rStyle w:val="CommentReference"/>
        </w:rPr>
        <w:annotationRef/>
      </w:r>
      <w:r>
        <w:t>Reworded for clarity.</w:t>
      </w:r>
    </w:p>
  </w:comment>
  <w:comment w:id="318" w:author="Jeff Jacobson" w:date="2012-09-05T11:56:00Z" w:initials="JJ">
    <w:p w:rsidR="00AF1E10" w:rsidRDefault="00AF1E10">
      <w:pPr>
        <w:pStyle w:val="CommentText"/>
      </w:pPr>
      <w:r>
        <w:rPr>
          <w:rStyle w:val="CommentReference"/>
        </w:rPr>
        <w:annotationRef/>
      </w:r>
      <w:r>
        <w:t xml:space="preserve">Question for </w:t>
      </w:r>
      <w:r w:rsidRPr="008A5AE4">
        <w:rPr>
          <w:b/>
        </w:rPr>
        <w:t>Tim</w:t>
      </w:r>
      <w:r>
        <w:t>.</w:t>
      </w:r>
    </w:p>
  </w:comment>
  <w:comment w:id="321" w:author="Tim Runcie" w:date="2012-09-13T11:40:00Z" w:initials="TR">
    <w:p w:rsidR="00AF1E10" w:rsidRDefault="00AF1E10">
      <w:pPr>
        <w:pStyle w:val="CommentText"/>
      </w:pPr>
      <w:r>
        <w:rPr>
          <w:rStyle w:val="CommentReference"/>
        </w:rPr>
        <w:annotationRef/>
      </w:r>
      <w:r>
        <w:t>Yes that is correct, added text to clarify.</w:t>
      </w:r>
    </w:p>
  </w:comment>
  <w:comment w:id="366" w:author="Tim Runcie" w:date="2012-09-13T11:41:00Z" w:initials="TR">
    <w:p w:rsidR="00AF1E10" w:rsidRDefault="00AF1E10">
      <w:pPr>
        <w:pStyle w:val="CommentText"/>
      </w:pPr>
      <w:r>
        <w:rPr>
          <w:rStyle w:val="CommentReference"/>
        </w:rPr>
        <w:annotationRef/>
      </w:r>
      <w:r>
        <w:t>Added and clarified.</w:t>
      </w:r>
    </w:p>
  </w:comment>
  <w:comment w:id="423" w:author="Tim Runcie" w:date="2012-09-13T11:45:00Z" w:initials="TR">
    <w:p w:rsidR="00AF1E10" w:rsidRDefault="00AF1E10">
      <w:pPr>
        <w:pStyle w:val="CommentText"/>
      </w:pPr>
      <w:r>
        <w:rPr>
          <w:rStyle w:val="CommentReference"/>
        </w:rPr>
        <w:annotationRef/>
      </w:r>
      <w:r>
        <w:t>Clarified.</w:t>
      </w:r>
    </w:p>
  </w:comment>
  <w:comment w:id="601" w:author="Jeff Jacobson" w:date="2012-09-05T12:12:00Z" w:initials="JJ">
    <w:p w:rsidR="00AF1E10" w:rsidRDefault="00AF1E10">
      <w:pPr>
        <w:pStyle w:val="CommentText"/>
      </w:pPr>
      <w:r>
        <w:rPr>
          <w:rStyle w:val="CommentReference"/>
        </w:rPr>
        <w:annotationRef/>
      </w:r>
      <w:r w:rsidRPr="004827BC">
        <w:rPr>
          <w:b/>
        </w:rPr>
        <w:t>Tim</w:t>
      </w:r>
      <w:r>
        <w:t>. ”Product Line Management” was used in chapter 5.</w:t>
      </w:r>
    </w:p>
    <w:p w:rsidR="00AF1E10" w:rsidRDefault="00AF1E10">
      <w:pPr>
        <w:pStyle w:val="CommentText"/>
      </w:pPr>
    </w:p>
    <w:p w:rsidR="00AF1E10" w:rsidRDefault="00AF1E10">
      <w:pPr>
        <w:pStyle w:val="CommentText"/>
      </w:pPr>
      <w:r>
        <w:t>“Project Lifecycle Management” was used in chapters 1, 2, and elsewhere in this chapter.</w:t>
      </w:r>
    </w:p>
  </w:comment>
  <w:comment w:id="604" w:author="Tim Runcie" w:date="2012-09-13T11:48:00Z" w:initials="TR">
    <w:p w:rsidR="00AF1E10" w:rsidRDefault="00AF1E10">
      <w:pPr>
        <w:pStyle w:val="CommentText"/>
      </w:pPr>
      <w:r>
        <w:rPr>
          <w:rStyle w:val="CommentReference"/>
        </w:rPr>
        <w:annotationRef/>
      </w:r>
      <w:r>
        <w:t>I would remove the PLM reference to Product Line Management as PLM is more often referred to Project or Product Lifecycle management.</w:t>
      </w:r>
    </w:p>
    <w:p w:rsidR="00AF1E10" w:rsidRDefault="00AF1E10">
      <w:pPr>
        <w:pStyle w:val="CommentText"/>
      </w:pPr>
    </w:p>
    <w:p w:rsidR="00AF1E10" w:rsidRDefault="00AF1E10">
      <w:pPr>
        <w:pStyle w:val="CommentText"/>
      </w:pPr>
      <w:r>
        <w:t>Do note that it is used for both terms in the PM world.  You have to know what audience you are speaking with.</w:t>
      </w:r>
    </w:p>
  </w:comment>
  <w:comment w:id="630" w:author="Tim Runcie" w:date="2012-09-13T11:50:00Z" w:initials="TR">
    <w:p w:rsidR="00AF1E10" w:rsidRDefault="00AF1E10">
      <w:pPr>
        <w:pStyle w:val="CommentText"/>
      </w:pPr>
      <w:r>
        <w:rPr>
          <w:rStyle w:val="CommentReference"/>
        </w:rPr>
        <w:annotationRef/>
      </w:r>
      <w:r>
        <w:t>Reworded for clarity</w:t>
      </w:r>
    </w:p>
  </w:comment>
  <w:comment w:id="649" w:author="Jeff Jacobson" w:date="2012-09-05T12:14:00Z" w:initials="JJ">
    <w:p w:rsidR="00AF1E10" w:rsidRDefault="00AF1E10">
      <w:pPr>
        <w:pStyle w:val="CommentText"/>
        <w:rPr>
          <w:rStyle w:val="CommentReference"/>
        </w:rPr>
      </w:pPr>
      <w:r>
        <w:rPr>
          <w:rStyle w:val="CommentReference"/>
        </w:rPr>
        <w:annotationRef/>
      </w:r>
      <w:r>
        <w:rPr>
          <w:rStyle w:val="CommentReference"/>
        </w:rPr>
        <w:t>Unless these are different than the similarly named phases, this should be “phases.” If this is different, we should explain the difference somewhere.</w:t>
      </w:r>
    </w:p>
    <w:p w:rsidR="00AF1E10" w:rsidRDefault="00AF1E10">
      <w:pPr>
        <w:pStyle w:val="CommentText"/>
        <w:rPr>
          <w:rStyle w:val="CommentReference"/>
        </w:rPr>
      </w:pPr>
    </w:p>
    <w:p w:rsidR="00AF1E10" w:rsidRDefault="00AF1E10">
      <w:pPr>
        <w:pStyle w:val="CommentText"/>
      </w:pPr>
      <w:r w:rsidRPr="004827BC">
        <w:rPr>
          <w:rStyle w:val="CommentReference"/>
          <w:b/>
        </w:rPr>
        <w:t>Tim</w:t>
      </w:r>
      <w:r>
        <w:rPr>
          <w:rStyle w:val="CommentReference"/>
        </w:rPr>
        <w:t>?</w:t>
      </w:r>
    </w:p>
  </w:comment>
  <w:comment w:id="652" w:author="Tim Runcie" w:date="2012-09-13T11:51:00Z" w:initials="TR">
    <w:p w:rsidR="00AF1E10" w:rsidRDefault="00AF1E10">
      <w:pPr>
        <w:pStyle w:val="CommentText"/>
      </w:pPr>
      <w:r>
        <w:rPr>
          <w:rStyle w:val="CommentReference"/>
        </w:rPr>
        <w:annotationRef/>
      </w:r>
      <w:r>
        <w:t>It is both.  A processes is the governance around a phase.</w:t>
      </w:r>
    </w:p>
  </w:comment>
  <w:comment w:id="827" w:author="Tim Runcie" w:date="2012-09-13T11:52:00Z" w:initials="TR">
    <w:p w:rsidR="00AF1E10" w:rsidRDefault="00AF1E10">
      <w:pPr>
        <w:pStyle w:val="CommentText"/>
      </w:pPr>
      <w:r>
        <w:rPr>
          <w:rStyle w:val="CommentReference"/>
        </w:rPr>
        <w:annotationRef/>
      </w:r>
      <w:r>
        <w:t>Reference text added</w:t>
      </w:r>
    </w:p>
  </w:comment>
  <w:comment w:id="891" w:author="Tim Runcie" w:date="2012-09-13T11:55:00Z" w:initials="TR">
    <w:p w:rsidR="00AF1E10" w:rsidRDefault="00AF1E10">
      <w:pPr>
        <w:pStyle w:val="CommentText"/>
      </w:pPr>
      <w:r>
        <w:rPr>
          <w:rStyle w:val="CommentReference"/>
        </w:rPr>
        <w:annotationRef/>
      </w:r>
      <w:r>
        <w:t>Yes, a risk can be linked to another risk.</w:t>
      </w:r>
    </w:p>
  </w:comment>
  <w:comment w:id="912" w:author="Tim Runcie" w:date="2012-09-13T11:53:00Z" w:initials="TR">
    <w:p w:rsidR="00AF1E10" w:rsidRDefault="00AF1E10">
      <w:pPr>
        <w:pStyle w:val="CommentText"/>
      </w:pPr>
      <w:r>
        <w:rPr>
          <w:rStyle w:val="CommentReference"/>
        </w:rPr>
        <w:annotationRef/>
      </w:r>
      <w:r>
        <w:t>Reference figure text added</w:t>
      </w:r>
    </w:p>
  </w:comment>
  <w:comment w:id="954" w:author="Tim Runcie" w:date="2012-09-13T11:55:00Z" w:initials="TR">
    <w:p w:rsidR="00AF1E10" w:rsidRDefault="00AF1E10">
      <w:pPr>
        <w:pStyle w:val="CommentText"/>
      </w:pPr>
      <w:r>
        <w:rPr>
          <w:rStyle w:val="CommentReference"/>
        </w:rPr>
        <w:annotationRef/>
      </w:r>
      <w:r>
        <w:t>Reference text added</w:t>
      </w:r>
    </w:p>
  </w:comment>
  <w:comment w:id="1124" w:author="Tim Runcie" w:date="2012-09-13T11:57:00Z" w:initials="TR">
    <w:p w:rsidR="00AF1E10" w:rsidRDefault="00AF1E10">
      <w:pPr>
        <w:pStyle w:val="CommentText"/>
      </w:pPr>
      <w:r>
        <w:rPr>
          <w:rStyle w:val="CommentReference"/>
        </w:rPr>
        <w:annotationRef/>
      </w:r>
      <w:r>
        <w:t>Added text to clarify.</w:t>
      </w:r>
    </w:p>
  </w:comment>
  <w:comment w:id="1173" w:author="Jeff Jacobson" w:date="2012-09-05T14:59:00Z" w:initials="JJ">
    <w:p w:rsidR="00AF1E10" w:rsidRDefault="00AF1E10">
      <w:pPr>
        <w:pStyle w:val="CommentText"/>
      </w:pPr>
      <w:r>
        <w:rPr>
          <w:rStyle w:val="CommentReference"/>
        </w:rPr>
        <w:annotationRef/>
      </w:r>
      <w:r>
        <w:t>Assuming it has now been defined, this should match the treatment.</w:t>
      </w:r>
    </w:p>
  </w:comment>
  <w:comment w:id="1197" w:author="Tim Runcie" w:date="2012-09-13T12:01:00Z" w:initials="TR">
    <w:p w:rsidR="00AF1E10" w:rsidRDefault="00AF1E10">
      <w:pPr>
        <w:pStyle w:val="CommentText"/>
      </w:pPr>
      <w:r>
        <w:rPr>
          <w:rStyle w:val="CommentReference"/>
        </w:rPr>
        <w:annotationRef/>
      </w:r>
      <w:r>
        <w:t>Added text to clarify.</w:t>
      </w:r>
    </w:p>
  </w:comment>
  <w:comment w:id="1237" w:author="Tim Runcie" w:date="2012-09-13T12:03:00Z" w:initials="TR">
    <w:p w:rsidR="00AF1E10" w:rsidRDefault="00AF1E10">
      <w:pPr>
        <w:pStyle w:val="CommentText"/>
      </w:pPr>
      <w:r>
        <w:rPr>
          <w:rStyle w:val="CommentReference"/>
        </w:rPr>
        <w:annotationRef/>
      </w:r>
      <w:r>
        <w:t>Added text to clarify.</w:t>
      </w:r>
    </w:p>
  </w:comment>
  <w:comment w:id="1398" w:author="Jeff Jacobson" w:date="2012-09-05T15:03:00Z" w:initials="JJ">
    <w:p w:rsidR="00AF1E10" w:rsidRDefault="00AF1E10">
      <w:pPr>
        <w:pStyle w:val="CommentText"/>
      </w:pPr>
      <w:r>
        <w:rPr>
          <w:rStyle w:val="CommentReference"/>
        </w:rPr>
        <w:annotationRef/>
      </w:r>
      <w:r>
        <w:t xml:space="preserve">“On budget” is fine, but I’m not so sure about “on quality.” </w:t>
      </w:r>
      <w:r w:rsidRPr="00B262FC">
        <w:rPr>
          <w:b/>
        </w:rPr>
        <w:t>Tim</w:t>
      </w:r>
      <w:r>
        <w:t>, is there a better way to put this?</w:t>
      </w:r>
    </w:p>
  </w:comment>
  <w:comment w:id="1401" w:author="Tim Runcie" w:date="2012-09-13T12:04:00Z" w:initials="TR">
    <w:p w:rsidR="00AF1E10" w:rsidRDefault="00AF1E10">
      <w:pPr>
        <w:pStyle w:val="CommentText"/>
      </w:pPr>
      <w:r>
        <w:rPr>
          <w:rStyle w:val="CommentReference"/>
        </w:rPr>
        <w:annotationRef/>
      </w:r>
      <w:r>
        <w:t>This is OK.  There will be a quality standard that also has to be met as well as budget or timeline.</w:t>
      </w:r>
    </w:p>
  </w:comment>
  <w:comment w:id="1437" w:author="Tim Runcie" w:date="2012-09-13T12:05:00Z" w:initials="TR">
    <w:p w:rsidR="00AF1E10" w:rsidRDefault="00AF1E10">
      <w:pPr>
        <w:pStyle w:val="CommentText"/>
      </w:pPr>
      <w:r>
        <w:rPr>
          <w:rStyle w:val="CommentReference"/>
        </w:rPr>
        <w:annotationRef/>
      </w:r>
      <w:r>
        <w:t>Again Standish report, very visible online and available for those who have a membership.</w:t>
      </w:r>
    </w:p>
    <w:p w:rsidR="00AF1E10" w:rsidRDefault="00AF1E10">
      <w:pPr>
        <w:pStyle w:val="CommentText"/>
      </w:pPr>
    </w:p>
    <w:p w:rsidR="00AF1E10" w:rsidRDefault="00AF1E10">
      <w:pPr>
        <w:pStyle w:val="CommentText"/>
      </w:pPr>
      <w:r>
        <w:t>Not sure how much more we can reference the report.</w:t>
      </w:r>
    </w:p>
  </w:comment>
  <w:comment w:id="1561" w:author="Tim Runcie" w:date="2012-09-13T12:06:00Z" w:initials="TR">
    <w:p w:rsidR="00AF1E10" w:rsidRDefault="00AF1E10">
      <w:pPr>
        <w:pStyle w:val="CommentText"/>
      </w:pPr>
      <w:r>
        <w:rPr>
          <w:rStyle w:val="CommentReference"/>
        </w:rPr>
        <w:annotationRef/>
      </w:r>
      <w:r>
        <w:t>After, added text correction.</w:t>
      </w:r>
    </w:p>
  </w:comment>
  <w:comment w:id="1639" w:author="Jeff Jacobson" w:date="2012-10-03T16:27:00Z" w:initials="JJ">
    <w:p w:rsidR="007928AE" w:rsidRDefault="007928AE">
      <w:pPr>
        <w:pStyle w:val="CommentText"/>
      </w:pPr>
      <w:r>
        <w:rPr>
          <w:rStyle w:val="CommentReference"/>
        </w:rPr>
        <w:annotationRef/>
      </w:r>
      <w:r w:rsidR="00A37797">
        <w:t>Not in source</w:t>
      </w:r>
    </w:p>
  </w:comment>
  <w:comment w:id="1642" w:author="Jeff Jacobson" w:date="2012-10-03T16:27:00Z" w:initials="JJ">
    <w:p w:rsidR="00A37797" w:rsidRDefault="00A37797">
      <w:pPr>
        <w:pStyle w:val="CommentText"/>
      </w:pPr>
      <w:r>
        <w:rPr>
          <w:rStyle w:val="CommentReference"/>
        </w:rPr>
        <w:annotationRef/>
      </w:r>
      <w:r>
        <w:t>Not in source</w:t>
      </w:r>
    </w:p>
  </w:comment>
  <w:comment w:id="2018" w:author="Jeff Jacobson" w:date="2012-09-05T15:08:00Z" w:initials="JJ">
    <w:p w:rsidR="00AF1E10" w:rsidRDefault="00AF1E10">
      <w:pPr>
        <w:pStyle w:val="CommentText"/>
      </w:pPr>
      <w:r>
        <w:rPr>
          <w:rStyle w:val="CommentReference"/>
        </w:rPr>
        <w:annotationRef/>
      </w:r>
      <w:r w:rsidRPr="004C1965">
        <w:rPr>
          <w:b/>
        </w:rPr>
        <w:t>Tim</w:t>
      </w:r>
      <w:r>
        <w:t>? Your call.</w:t>
      </w:r>
    </w:p>
  </w:comment>
  <w:comment w:id="2021" w:author="Tim Runcie" w:date="2012-09-13T12:06:00Z" w:initials="TR">
    <w:p w:rsidR="00AF1E10" w:rsidRDefault="00AF1E10">
      <w:pPr>
        <w:pStyle w:val="CommentText"/>
      </w:pPr>
      <w:r>
        <w:rPr>
          <w:rStyle w:val="CommentReference"/>
        </w:rPr>
        <w:annotationRef/>
      </w:r>
      <w:r>
        <w:t>Yes it is.</w:t>
      </w:r>
    </w:p>
  </w:comment>
  <w:comment w:id="2049" w:author="Jeff Jacobson" w:date="2012-09-05T15:08:00Z" w:initials="JJ">
    <w:p w:rsidR="00AF1E10" w:rsidRDefault="00AF1E10">
      <w:pPr>
        <w:pStyle w:val="CommentText"/>
      </w:pPr>
      <w:r>
        <w:rPr>
          <w:rStyle w:val="CommentReference"/>
        </w:rPr>
        <w:annotationRef/>
      </w:r>
      <w:r>
        <w:t>Yes. Ok.</w:t>
      </w:r>
    </w:p>
  </w:comment>
  <w:comment w:id="2112" w:author="Tim Runcie" w:date="2012-09-13T12:07:00Z" w:initials="TR">
    <w:p w:rsidR="00AF1E10" w:rsidRDefault="00AF1E10">
      <w:pPr>
        <w:pStyle w:val="CommentText"/>
      </w:pPr>
      <w:r>
        <w:rPr>
          <w:rStyle w:val="CommentReference"/>
        </w:rPr>
        <w:annotationRef/>
      </w:r>
      <w:r>
        <w:t>See my earlier notes.  Not sure what more is needed.</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3D5" w:rsidRDefault="004F43D5" w:rsidP="007041DC">
      <w:pPr>
        <w:spacing w:after="0" w:line="240" w:lineRule="auto"/>
      </w:pPr>
      <w:r>
        <w:separator/>
      </w:r>
    </w:p>
  </w:endnote>
  <w:endnote w:type="continuationSeparator" w:id="0">
    <w:p w:rsidR="004F43D5" w:rsidRDefault="004F43D5"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3D5" w:rsidRDefault="004F43D5" w:rsidP="007041DC">
      <w:pPr>
        <w:spacing w:after="0" w:line="240" w:lineRule="auto"/>
      </w:pPr>
      <w:r>
        <w:separator/>
      </w:r>
    </w:p>
  </w:footnote>
  <w:footnote w:type="continuationSeparator" w:id="0">
    <w:p w:rsidR="004F43D5" w:rsidRDefault="004F43D5"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rsidP="003246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1E10" w:rsidRDefault="00AF1E10" w:rsidP="0034450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rsidP="003246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1A1E">
      <w:rPr>
        <w:rStyle w:val="PageNumber"/>
        <w:noProof/>
      </w:rPr>
      <w:t>240</w:t>
    </w:r>
    <w:r>
      <w:rPr>
        <w:rStyle w:val="PageNumber"/>
      </w:rPr>
      <w:fldChar w:fldCharType="end"/>
    </w:r>
  </w:p>
  <w:p w:rsidR="00AF1E10" w:rsidRDefault="00AF1E10" w:rsidP="0034450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10" w:rsidRDefault="00AF1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F465B0"/>
    <w:multiLevelType w:val="hybridMultilevel"/>
    <w:tmpl w:val="F96C5092"/>
    <w:lvl w:ilvl="0" w:tplc="831E955A">
      <w:start w:val="1"/>
      <w:numFmt w:val="bullet"/>
      <w:pStyle w:val="Bullet1level2"/>
      <w:lvlText w:val=""/>
      <w:lvlJc w:val="left"/>
      <w:pPr>
        <w:ind w:left="1080" w:hanging="360"/>
      </w:pPr>
      <w:rPr>
        <w:rFonts w:ascii="Wingdings" w:hAnsi="Wingdings" w:hint="default"/>
        <w:color w:val="DD8605"/>
        <w:position w:val="-2"/>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3">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9">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3">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40"/>
  </w:num>
  <w:num w:numId="2">
    <w:abstractNumId w:val="26"/>
  </w:num>
  <w:num w:numId="3">
    <w:abstractNumId w:val="30"/>
  </w:num>
  <w:num w:numId="4">
    <w:abstractNumId w:val="24"/>
  </w:num>
  <w:num w:numId="5">
    <w:abstractNumId w:val="11"/>
  </w:num>
  <w:num w:numId="6">
    <w:abstractNumId w:val="38"/>
  </w:num>
  <w:num w:numId="7">
    <w:abstractNumId w:val="14"/>
  </w:num>
  <w:num w:numId="8">
    <w:abstractNumId w:val="41"/>
  </w:num>
  <w:num w:numId="9">
    <w:abstractNumId w:val="21"/>
  </w:num>
  <w:num w:numId="10">
    <w:abstractNumId w:val="32"/>
  </w:num>
  <w:num w:numId="11">
    <w:abstractNumId w:val="18"/>
  </w:num>
  <w:num w:numId="12">
    <w:abstractNumId w:val="15"/>
  </w:num>
  <w:num w:numId="13">
    <w:abstractNumId w:val="23"/>
  </w:num>
  <w:num w:numId="14">
    <w:abstractNumId w:val="34"/>
  </w:num>
  <w:num w:numId="15">
    <w:abstractNumId w:val="25"/>
  </w:num>
  <w:num w:numId="16">
    <w:abstractNumId w:val="10"/>
  </w:num>
  <w:num w:numId="17">
    <w:abstractNumId w:val="39"/>
  </w:num>
  <w:num w:numId="18">
    <w:abstractNumId w:val="16"/>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0"/>
  </w:num>
  <w:num w:numId="29">
    <w:abstractNumId w:val="9"/>
  </w:num>
  <w:num w:numId="30">
    <w:abstractNumId w:val="36"/>
  </w:num>
  <w:num w:numId="31">
    <w:abstractNumId w:val="29"/>
  </w:num>
  <w:num w:numId="32">
    <w:abstractNumId w:val="13"/>
  </w:num>
  <w:num w:numId="33">
    <w:abstractNumId w:val="31"/>
  </w:num>
  <w:num w:numId="34">
    <w:abstractNumId w:val="43"/>
  </w:num>
  <w:num w:numId="35">
    <w:abstractNumId w:val="27"/>
  </w:num>
  <w:num w:numId="36">
    <w:abstractNumId w:val="33"/>
  </w:num>
  <w:num w:numId="37">
    <w:abstractNumId w:val="17"/>
  </w:num>
  <w:num w:numId="38">
    <w:abstractNumId w:val="37"/>
  </w:num>
  <w:num w:numId="39">
    <w:abstractNumId w:val="12"/>
  </w:num>
  <w:num w:numId="40">
    <w:abstractNumId w:val="28"/>
  </w:num>
  <w:num w:numId="41">
    <w:abstractNumId w:val="22"/>
  </w:num>
  <w:num w:numId="42">
    <w:abstractNumId w:val="19"/>
  </w:num>
  <w:num w:numId="43">
    <w:abstractNumId w:val="42"/>
  </w:num>
  <w:num w:numId="44">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xaoJjJPr+dGYHJL0ecIUMVjkprc=" w:salt="yWbLZgUqg2LeofcSCRJMwg=="/>
  <w:styleLockTheme/>
  <w:styleLockQFSet/>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161E"/>
    <w:rsid w:val="0000469A"/>
    <w:rsid w:val="0000479F"/>
    <w:rsid w:val="00005726"/>
    <w:rsid w:val="0000583B"/>
    <w:rsid w:val="000079E8"/>
    <w:rsid w:val="00007C08"/>
    <w:rsid w:val="00012E02"/>
    <w:rsid w:val="000139C0"/>
    <w:rsid w:val="00014E82"/>
    <w:rsid w:val="00015007"/>
    <w:rsid w:val="000157C0"/>
    <w:rsid w:val="000169CF"/>
    <w:rsid w:val="000203AF"/>
    <w:rsid w:val="00020DCD"/>
    <w:rsid w:val="00027E66"/>
    <w:rsid w:val="00030425"/>
    <w:rsid w:val="00031533"/>
    <w:rsid w:val="00033FAC"/>
    <w:rsid w:val="00036AFD"/>
    <w:rsid w:val="00036D68"/>
    <w:rsid w:val="00037D85"/>
    <w:rsid w:val="00040C65"/>
    <w:rsid w:val="0004351F"/>
    <w:rsid w:val="0004525E"/>
    <w:rsid w:val="00045E85"/>
    <w:rsid w:val="000461F6"/>
    <w:rsid w:val="00050754"/>
    <w:rsid w:val="00051D55"/>
    <w:rsid w:val="00052E82"/>
    <w:rsid w:val="00054745"/>
    <w:rsid w:val="00055585"/>
    <w:rsid w:val="000573B9"/>
    <w:rsid w:val="00057B4B"/>
    <w:rsid w:val="00061C3D"/>
    <w:rsid w:val="00062A76"/>
    <w:rsid w:val="00063462"/>
    <w:rsid w:val="00064BC2"/>
    <w:rsid w:val="0006550A"/>
    <w:rsid w:val="00070959"/>
    <w:rsid w:val="0007211F"/>
    <w:rsid w:val="00072155"/>
    <w:rsid w:val="0007661E"/>
    <w:rsid w:val="00076835"/>
    <w:rsid w:val="00080363"/>
    <w:rsid w:val="000826BD"/>
    <w:rsid w:val="000839EC"/>
    <w:rsid w:val="00084AB2"/>
    <w:rsid w:val="00085772"/>
    <w:rsid w:val="000915E5"/>
    <w:rsid w:val="00097FEB"/>
    <w:rsid w:val="000A22D6"/>
    <w:rsid w:val="000A347E"/>
    <w:rsid w:val="000A44C6"/>
    <w:rsid w:val="000A5BD2"/>
    <w:rsid w:val="000B0B11"/>
    <w:rsid w:val="000B20EF"/>
    <w:rsid w:val="000B2226"/>
    <w:rsid w:val="000B63C0"/>
    <w:rsid w:val="000C1ED5"/>
    <w:rsid w:val="000C3543"/>
    <w:rsid w:val="000C5946"/>
    <w:rsid w:val="000D0A2A"/>
    <w:rsid w:val="000D520A"/>
    <w:rsid w:val="000D53BE"/>
    <w:rsid w:val="000D6459"/>
    <w:rsid w:val="000D74FA"/>
    <w:rsid w:val="000E159E"/>
    <w:rsid w:val="000E193D"/>
    <w:rsid w:val="000E2AFD"/>
    <w:rsid w:val="000E68A3"/>
    <w:rsid w:val="000E7E22"/>
    <w:rsid w:val="000E7F86"/>
    <w:rsid w:val="000F0B5A"/>
    <w:rsid w:val="000F2610"/>
    <w:rsid w:val="000F664A"/>
    <w:rsid w:val="000F6C66"/>
    <w:rsid w:val="001030BD"/>
    <w:rsid w:val="00105409"/>
    <w:rsid w:val="00105A95"/>
    <w:rsid w:val="00105B88"/>
    <w:rsid w:val="0011052C"/>
    <w:rsid w:val="00110BE5"/>
    <w:rsid w:val="0011113D"/>
    <w:rsid w:val="00111A23"/>
    <w:rsid w:val="00112E12"/>
    <w:rsid w:val="00113659"/>
    <w:rsid w:val="00114953"/>
    <w:rsid w:val="00117AD4"/>
    <w:rsid w:val="00120BD1"/>
    <w:rsid w:val="00122D89"/>
    <w:rsid w:val="00123BE8"/>
    <w:rsid w:val="00126A82"/>
    <w:rsid w:val="00127B06"/>
    <w:rsid w:val="00127B4B"/>
    <w:rsid w:val="00127B90"/>
    <w:rsid w:val="001313B9"/>
    <w:rsid w:val="00133169"/>
    <w:rsid w:val="00134592"/>
    <w:rsid w:val="00134A32"/>
    <w:rsid w:val="00134B8F"/>
    <w:rsid w:val="0013732A"/>
    <w:rsid w:val="001376AE"/>
    <w:rsid w:val="0014358E"/>
    <w:rsid w:val="00146341"/>
    <w:rsid w:val="00147271"/>
    <w:rsid w:val="00147709"/>
    <w:rsid w:val="00147768"/>
    <w:rsid w:val="00150036"/>
    <w:rsid w:val="00151AEF"/>
    <w:rsid w:val="0015337E"/>
    <w:rsid w:val="001550F9"/>
    <w:rsid w:val="0015684A"/>
    <w:rsid w:val="001604F2"/>
    <w:rsid w:val="00162833"/>
    <w:rsid w:val="001643DC"/>
    <w:rsid w:val="00166F8A"/>
    <w:rsid w:val="001679AB"/>
    <w:rsid w:val="00170D06"/>
    <w:rsid w:val="00172D43"/>
    <w:rsid w:val="0017790B"/>
    <w:rsid w:val="00181ED2"/>
    <w:rsid w:val="00182CBF"/>
    <w:rsid w:val="0018483B"/>
    <w:rsid w:val="0018488B"/>
    <w:rsid w:val="00184C8B"/>
    <w:rsid w:val="00190FBF"/>
    <w:rsid w:val="00195D0E"/>
    <w:rsid w:val="001A083C"/>
    <w:rsid w:val="001A08B6"/>
    <w:rsid w:val="001A1216"/>
    <w:rsid w:val="001A15EB"/>
    <w:rsid w:val="001A1D7B"/>
    <w:rsid w:val="001A2F0B"/>
    <w:rsid w:val="001A6DCE"/>
    <w:rsid w:val="001B0927"/>
    <w:rsid w:val="001B53F5"/>
    <w:rsid w:val="001B619D"/>
    <w:rsid w:val="001B6496"/>
    <w:rsid w:val="001C3071"/>
    <w:rsid w:val="001C46B6"/>
    <w:rsid w:val="001C4B45"/>
    <w:rsid w:val="001C5EE2"/>
    <w:rsid w:val="001C7300"/>
    <w:rsid w:val="001C74B4"/>
    <w:rsid w:val="001C761E"/>
    <w:rsid w:val="001C796D"/>
    <w:rsid w:val="001D065F"/>
    <w:rsid w:val="001D44D2"/>
    <w:rsid w:val="001D581A"/>
    <w:rsid w:val="001D5E88"/>
    <w:rsid w:val="001D73CE"/>
    <w:rsid w:val="001E46B1"/>
    <w:rsid w:val="001E4895"/>
    <w:rsid w:val="001E6AC7"/>
    <w:rsid w:val="001E7171"/>
    <w:rsid w:val="001F14F8"/>
    <w:rsid w:val="001F2EBE"/>
    <w:rsid w:val="001F3C84"/>
    <w:rsid w:val="001F3C99"/>
    <w:rsid w:val="001F5CE1"/>
    <w:rsid w:val="001F7D94"/>
    <w:rsid w:val="00202BAE"/>
    <w:rsid w:val="00203597"/>
    <w:rsid w:val="00204678"/>
    <w:rsid w:val="00206C38"/>
    <w:rsid w:val="002073E1"/>
    <w:rsid w:val="00213DF5"/>
    <w:rsid w:val="002140BF"/>
    <w:rsid w:val="0021543D"/>
    <w:rsid w:val="00216F3C"/>
    <w:rsid w:val="00217CBC"/>
    <w:rsid w:val="00220C29"/>
    <w:rsid w:val="002222F8"/>
    <w:rsid w:val="0022318F"/>
    <w:rsid w:val="002258CD"/>
    <w:rsid w:val="00232D4A"/>
    <w:rsid w:val="00233A61"/>
    <w:rsid w:val="00233DF4"/>
    <w:rsid w:val="00235D00"/>
    <w:rsid w:val="00236126"/>
    <w:rsid w:val="0024166C"/>
    <w:rsid w:val="00243BC2"/>
    <w:rsid w:val="0024529F"/>
    <w:rsid w:val="00245682"/>
    <w:rsid w:val="00250B8E"/>
    <w:rsid w:val="00251230"/>
    <w:rsid w:val="00251414"/>
    <w:rsid w:val="0025154B"/>
    <w:rsid w:val="00252D40"/>
    <w:rsid w:val="00253535"/>
    <w:rsid w:val="00253F34"/>
    <w:rsid w:val="002546F3"/>
    <w:rsid w:val="00255583"/>
    <w:rsid w:val="00256073"/>
    <w:rsid w:val="0026460C"/>
    <w:rsid w:val="0026628C"/>
    <w:rsid w:val="00267666"/>
    <w:rsid w:val="00271AF0"/>
    <w:rsid w:val="002738F0"/>
    <w:rsid w:val="002752DA"/>
    <w:rsid w:val="00281FEF"/>
    <w:rsid w:val="002831E0"/>
    <w:rsid w:val="00286192"/>
    <w:rsid w:val="00286EB0"/>
    <w:rsid w:val="0029142D"/>
    <w:rsid w:val="00293ED3"/>
    <w:rsid w:val="002941E2"/>
    <w:rsid w:val="0029521E"/>
    <w:rsid w:val="00297725"/>
    <w:rsid w:val="00297E8A"/>
    <w:rsid w:val="002A12D2"/>
    <w:rsid w:val="002A2C4B"/>
    <w:rsid w:val="002A5871"/>
    <w:rsid w:val="002B1428"/>
    <w:rsid w:val="002B2682"/>
    <w:rsid w:val="002B452D"/>
    <w:rsid w:val="002B4A96"/>
    <w:rsid w:val="002C5DAC"/>
    <w:rsid w:val="002C5DEC"/>
    <w:rsid w:val="002C70A9"/>
    <w:rsid w:val="002D1172"/>
    <w:rsid w:val="002D69CE"/>
    <w:rsid w:val="002D7FBB"/>
    <w:rsid w:val="002E2EBF"/>
    <w:rsid w:val="002E3F54"/>
    <w:rsid w:val="002E44D9"/>
    <w:rsid w:val="002E4CE4"/>
    <w:rsid w:val="002E4F23"/>
    <w:rsid w:val="002E55BB"/>
    <w:rsid w:val="002E65DC"/>
    <w:rsid w:val="002E6F60"/>
    <w:rsid w:val="002E7532"/>
    <w:rsid w:val="002F06A4"/>
    <w:rsid w:val="002F1304"/>
    <w:rsid w:val="002F6F96"/>
    <w:rsid w:val="0030054D"/>
    <w:rsid w:val="003017AF"/>
    <w:rsid w:val="0030301B"/>
    <w:rsid w:val="00304275"/>
    <w:rsid w:val="00304E9F"/>
    <w:rsid w:val="0031517D"/>
    <w:rsid w:val="003163FE"/>
    <w:rsid w:val="0031727F"/>
    <w:rsid w:val="00317BBD"/>
    <w:rsid w:val="00323062"/>
    <w:rsid w:val="00323F75"/>
    <w:rsid w:val="00324647"/>
    <w:rsid w:val="00333246"/>
    <w:rsid w:val="00334347"/>
    <w:rsid w:val="003344B7"/>
    <w:rsid w:val="0033602D"/>
    <w:rsid w:val="00337CF5"/>
    <w:rsid w:val="00340CF2"/>
    <w:rsid w:val="00343326"/>
    <w:rsid w:val="00343896"/>
    <w:rsid w:val="00344508"/>
    <w:rsid w:val="00344572"/>
    <w:rsid w:val="00344FA4"/>
    <w:rsid w:val="003473DF"/>
    <w:rsid w:val="00351106"/>
    <w:rsid w:val="003546F9"/>
    <w:rsid w:val="00354E9D"/>
    <w:rsid w:val="003555D0"/>
    <w:rsid w:val="003564A2"/>
    <w:rsid w:val="003578EC"/>
    <w:rsid w:val="0036015B"/>
    <w:rsid w:val="003606F1"/>
    <w:rsid w:val="00362798"/>
    <w:rsid w:val="00363C09"/>
    <w:rsid w:val="00365581"/>
    <w:rsid w:val="00370D94"/>
    <w:rsid w:val="0037153E"/>
    <w:rsid w:val="00373888"/>
    <w:rsid w:val="00380A55"/>
    <w:rsid w:val="003827DD"/>
    <w:rsid w:val="00383EE7"/>
    <w:rsid w:val="00385DE0"/>
    <w:rsid w:val="00390E35"/>
    <w:rsid w:val="00393503"/>
    <w:rsid w:val="00393F2E"/>
    <w:rsid w:val="003952C2"/>
    <w:rsid w:val="0039799E"/>
    <w:rsid w:val="003A01EA"/>
    <w:rsid w:val="003A134A"/>
    <w:rsid w:val="003A222A"/>
    <w:rsid w:val="003A287A"/>
    <w:rsid w:val="003A3295"/>
    <w:rsid w:val="003A39AC"/>
    <w:rsid w:val="003A39FA"/>
    <w:rsid w:val="003A5381"/>
    <w:rsid w:val="003A5A6C"/>
    <w:rsid w:val="003A64BA"/>
    <w:rsid w:val="003A7D51"/>
    <w:rsid w:val="003B0B4A"/>
    <w:rsid w:val="003B1437"/>
    <w:rsid w:val="003B188C"/>
    <w:rsid w:val="003B2D65"/>
    <w:rsid w:val="003B647E"/>
    <w:rsid w:val="003C3B23"/>
    <w:rsid w:val="003C6105"/>
    <w:rsid w:val="003C7BFC"/>
    <w:rsid w:val="003D0075"/>
    <w:rsid w:val="003D5621"/>
    <w:rsid w:val="003D6012"/>
    <w:rsid w:val="003D6E1E"/>
    <w:rsid w:val="003E1453"/>
    <w:rsid w:val="003E1CA3"/>
    <w:rsid w:val="003E2180"/>
    <w:rsid w:val="003E2940"/>
    <w:rsid w:val="003E4640"/>
    <w:rsid w:val="003E57F8"/>
    <w:rsid w:val="003E5958"/>
    <w:rsid w:val="003F00C1"/>
    <w:rsid w:val="003F4444"/>
    <w:rsid w:val="003F5859"/>
    <w:rsid w:val="00401FB8"/>
    <w:rsid w:val="0040258D"/>
    <w:rsid w:val="004059E4"/>
    <w:rsid w:val="00405A76"/>
    <w:rsid w:val="00405D47"/>
    <w:rsid w:val="004102A9"/>
    <w:rsid w:val="004120A1"/>
    <w:rsid w:val="004140D6"/>
    <w:rsid w:val="00414C25"/>
    <w:rsid w:val="0041509C"/>
    <w:rsid w:val="00415A7E"/>
    <w:rsid w:val="004177C4"/>
    <w:rsid w:val="00420213"/>
    <w:rsid w:val="00420C6C"/>
    <w:rsid w:val="00421FC7"/>
    <w:rsid w:val="00425729"/>
    <w:rsid w:val="00425A07"/>
    <w:rsid w:val="00432445"/>
    <w:rsid w:val="0043420C"/>
    <w:rsid w:val="00435712"/>
    <w:rsid w:val="0043588D"/>
    <w:rsid w:val="0044046F"/>
    <w:rsid w:val="0044104A"/>
    <w:rsid w:val="004414C9"/>
    <w:rsid w:val="00442016"/>
    <w:rsid w:val="0044297F"/>
    <w:rsid w:val="00442FCE"/>
    <w:rsid w:val="00443578"/>
    <w:rsid w:val="004444C5"/>
    <w:rsid w:val="00450026"/>
    <w:rsid w:val="00453296"/>
    <w:rsid w:val="004547D4"/>
    <w:rsid w:val="00455253"/>
    <w:rsid w:val="00456045"/>
    <w:rsid w:val="00463E4E"/>
    <w:rsid w:val="00464106"/>
    <w:rsid w:val="004641DD"/>
    <w:rsid w:val="00464660"/>
    <w:rsid w:val="004666E9"/>
    <w:rsid w:val="00467BDD"/>
    <w:rsid w:val="0047030A"/>
    <w:rsid w:val="00472A67"/>
    <w:rsid w:val="00472F81"/>
    <w:rsid w:val="004755D1"/>
    <w:rsid w:val="0047649E"/>
    <w:rsid w:val="004772A9"/>
    <w:rsid w:val="004772FA"/>
    <w:rsid w:val="0048053C"/>
    <w:rsid w:val="00481CE2"/>
    <w:rsid w:val="004822AB"/>
    <w:rsid w:val="004827BC"/>
    <w:rsid w:val="004839B9"/>
    <w:rsid w:val="00484C88"/>
    <w:rsid w:val="00485405"/>
    <w:rsid w:val="00486FAA"/>
    <w:rsid w:val="0048700D"/>
    <w:rsid w:val="004879B0"/>
    <w:rsid w:val="00490F7B"/>
    <w:rsid w:val="00494667"/>
    <w:rsid w:val="00497294"/>
    <w:rsid w:val="004A1CBA"/>
    <w:rsid w:val="004A2BB3"/>
    <w:rsid w:val="004A2D10"/>
    <w:rsid w:val="004A4B99"/>
    <w:rsid w:val="004A5AEF"/>
    <w:rsid w:val="004B0214"/>
    <w:rsid w:val="004B0310"/>
    <w:rsid w:val="004B0854"/>
    <w:rsid w:val="004B08F8"/>
    <w:rsid w:val="004B133F"/>
    <w:rsid w:val="004B5601"/>
    <w:rsid w:val="004B5DE2"/>
    <w:rsid w:val="004B7A05"/>
    <w:rsid w:val="004C04D0"/>
    <w:rsid w:val="004C15C7"/>
    <w:rsid w:val="004C1965"/>
    <w:rsid w:val="004C1C4E"/>
    <w:rsid w:val="004C58E2"/>
    <w:rsid w:val="004C6939"/>
    <w:rsid w:val="004D039B"/>
    <w:rsid w:val="004D20C0"/>
    <w:rsid w:val="004D531F"/>
    <w:rsid w:val="004E529C"/>
    <w:rsid w:val="004E5642"/>
    <w:rsid w:val="004E699D"/>
    <w:rsid w:val="004F061D"/>
    <w:rsid w:val="004F43D5"/>
    <w:rsid w:val="004F47CD"/>
    <w:rsid w:val="00501285"/>
    <w:rsid w:val="00501D9E"/>
    <w:rsid w:val="00503669"/>
    <w:rsid w:val="00503CFF"/>
    <w:rsid w:val="00503ED4"/>
    <w:rsid w:val="00504469"/>
    <w:rsid w:val="00506246"/>
    <w:rsid w:val="00507BC7"/>
    <w:rsid w:val="005100AC"/>
    <w:rsid w:val="00511E04"/>
    <w:rsid w:val="00512A2D"/>
    <w:rsid w:val="00512ED8"/>
    <w:rsid w:val="00514C17"/>
    <w:rsid w:val="005153AD"/>
    <w:rsid w:val="005173B0"/>
    <w:rsid w:val="00520093"/>
    <w:rsid w:val="00523DE7"/>
    <w:rsid w:val="00524355"/>
    <w:rsid w:val="0052513C"/>
    <w:rsid w:val="0052747B"/>
    <w:rsid w:val="00532703"/>
    <w:rsid w:val="0053390A"/>
    <w:rsid w:val="0053416A"/>
    <w:rsid w:val="00535C25"/>
    <w:rsid w:val="005363D0"/>
    <w:rsid w:val="00537D59"/>
    <w:rsid w:val="00540343"/>
    <w:rsid w:val="00542212"/>
    <w:rsid w:val="00546C4F"/>
    <w:rsid w:val="00550BBC"/>
    <w:rsid w:val="00551310"/>
    <w:rsid w:val="0055417E"/>
    <w:rsid w:val="00555B7C"/>
    <w:rsid w:val="00560772"/>
    <w:rsid w:val="00561A6E"/>
    <w:rsid w:val="00563DC5"/>
    <w:rsid w:val="00564268"/>
    <w:rsid w:val="005646C3"/>
    <w:rsid w:val="00567690"/>
    <w:rsid w:val="005710D0"/>
    <w:rsid w:val="0057165A"/>
    <w:rsid w:val="00574CF6"/>
    <w:rsid w:val="005816D2"/>
    <w:rsid w:val="005839E6"/>
    <w:rsid w:val="00584A8A"/>
    <w:rsid w:val="00586427"/>
    <w:rsid w:val="00586E21"/>
    <w:rsid w:val="00591686"/>
    <w:rsid w:val="00593C65"/>
    <w:rsid w:val="00594CBE"/>
    <w:rsid w:val="005968C1"/>
    <w:rsid w:val="0059691B"/>
    <w:rsid w:val="00596E81"/>
    <w:rsid w:val="005A2170"/>
    <w:rsid w:val="005A22CD"/>
    <w:rsid w:val="005B6157"/>
    <w:rsid w:val="005B6AFC"/>
    <w:rsid w:val="005B7089"/>
    <w:rsid w:val="005C0E7D"/>
    <w:rsid w:val="005C1736"/>
    <w:rsid w:val="005C3537"/>
    <w:rsid w:val="005C73D6"/>
    <w:rsid w:val="005D03F3"/>
    <w:rsid w:val="005D1690"/>
    <w:rsid w:val="005D1753"/>
    <w:rsid w:val="005D1A30"/>
    <w:rsid w:val="005D236F"/>
    <w:rsid w:val="005D58D6"/>
    <w:rsid w:val="005D70C5"/>
    <w:rsid w:val="005D77C1"/>
    <w:rsid w:val="005E0331"/>
    <w:rsid w:val="005E3E4E"/>
    <w:rsid w:val="005E7BAE"/>
    <w:rsid w:val="005F12F1"/>
    <w:rsid w:val="005F1952"/>
    <w:rsid w:val="005F2BA4"/>
    <w:rsid w:val="005F3369"/>
    <w:rsid w:val="005F5D2F"/>
    <w:rsid w:val="005F6B39"/>
    <w:rsid w:val="00600DB8"/>
    <w:rsid w:val="0060272E"/>
    <w:rsid w:val="0060382E"/>
    <w:rsid w:val="0060497D"/>
    <w:rsid w:val="006053BB"/>
    <w:rsid w:val="00605DB6"/>
    <w:rsid w:val="00610585"/>
    <w:rsid w:val="00611B75"/>
    <w:rsid w:val="00611FF6"/>
    <w:rsid w:val="00613A43"/>
    <w:rsid w:val="0061538F"/>
    <w:rsid w:val="006153D4"/>
    <w:rsid w:val="0061703B"/>
    <w:rsid w:val="006209AC"/>
    <w:rsid w:val="00625869"/>
    <w:rsid w:val="00625F4E"/>
    <w:rsid w:val="00627609"/>
    <w:rsid w:val="00630227"/>
    <w:rsid w:val="0063191D"/>
    <w:rsid w:val="00631D78"/>
    <w:rsid w:val="00633359"/>
    <w:rsid w:val="006338E7"/>
    <w:rsid w:val="00634897"/>
    <w:rsid w:val="006349FD"/>
    <w:rsid w:val="006361CD"/>
    <w:rsid w:val="00636A3F"/>
    <w:rsid w:val="006372C3"/>
    <w:rsid w:val="0063783C"/>
    <w:rsid w:val="00637993"/>
    <w:rsid w:val="0064604B"/>
    <w:rsid w:val="0064628A"/>
    <w:rsid w:val="0065538C"/>
    <w:rsid w:val="006572D7"/>
    <w:rsid w:val="00661337"/>
    <w:rsid w:val="00661C5D"/>
    <w:rsid w:val="00662BC8"/>
    <w:rsid w:val="00663BD6"/>
    <w:rsid w:val="00664EF5"/>
    <w:rsid w:val="00667274"/>
    <w:rsid w:val="00673ACA"/>
    <w:rsid w:val="00673F10"/>
    <w:rsid w:val="006803E2"/>
    <w:rsid w:val="006805D9"/>
    <w:rsid w:val="006814E9"/>
    <w:rsid w:val="0068311F"/>
    <w:rsid w:val="00683777"/>
    <w:rsid w:val="00685473"/>
    <w:rsid w:val="00685B1B"/>
    <w:rsid w:val="00686277"/>
    <w:rsid w:val="006863F5"/>
    <w:rsid w:val="00686A62"/>
    <w:rsid w:val="00690B46"/>
    <w:rsid w:val="0069375F"/>
    <w:rsid w:val="006944B5"/>
    <w:rsid w:val="00695A78"/>
    <w:rsid w:val="006961C9"/>
    <w:rsid w:val="00696DFB"/>
    <w:rsid w:val="006A2D65"/>
    <w:rsid w:val="006A3D32"/>
    <w:rsid w:val="006A4472"/>
    <w:rsid w:val="006B005E"/>
    <w:rsid w:val="006B2020"/>
    <w:rsid w:val="006B3201"/>
    <w:rsid w:val="006B38A9"/>
    <w:rsid w:val="006B3AD0"/>
    <w:rsid w:val="006B425B"/>
    <w:rsid w:val="006B4886"/>
    <w:rsid w:val="006B5E00"/>
    <w:rsid w:val="006B6DFB"/>
    <w:rsid w:val="006B7AE6"/>
    <w:rsid w:val="006C0CC4"/>
    <w:rsid w:val="006C592B"/>
    <w:rsid w:val="006C608E"/>
    <w:rsid w:val="006D01D5"/>
    <w:rsid w:val="006D082F"/>
    <w:rsid w:val="006D2C99"/>
    <w:rsid w:val="006D40EC"/>
    <w:rsid w:val="006D6965"/>
    <w:rsid w:val="006E1015"/>
    <w:rsid w:val="006E1BF7"/>
    <w:rsid w:val="006E1CAF"/>
    <w:rsid w:val="006E26BA"/>
    <w:rsid w:val="006E5207"/>
    <w:rsid w:val="006E55B5"/>
    <w:rsid w:val="006E64DE"/>
    <w:rsid w:val="006E7EB8"/>
    <w:rsid w:val="006F4E48"/>
    <w:rsid w:val="006F6A4B"/>
    <w:rsid w:val="006F6B38"/>
    <w:rsid w:val="00700378"/>
    <w:rsid w:val="00701FF6"/>
    <w:rsid w:val="007022AA"/>
    <w:rsid w:val="00703C1A"/>
    <w:rsid w:val="007041DC"/>
    <w:rsid w:val="00706175"/>
    <w:rsid w:val="00711FBF"/>
    <w:rsid w:val="00713102"/>
    <w:rsid w:val="0071684C"/>
    <w:rsid w:val="00716FB9"/>
    <w:rsid w:val="0071727B"/>
    <w:rsid w:val="00717AE9"/>
    <w:rsid w:val="00717CA9"/>
    <w:rsid w:val="00720485"/>
    <w:rsid w:val="007248F3"/>
    <w:rsid w:val="00725B70"/>
    <w:rsid w:val="0072755B"/>
    <w:rsid w:val="007340ED"/>
    <w:rsid w:val="00735596"/>
    <w:rsid w:val="0073651A"/>
    <w:rsid w:val="00737907"/>
    <w:rsid w:val="00737ADD"/>
    <w:rsid w:val="00740A3D"/>
    <w:rsid w:val="00741254"/>
    <w:rsid w:val="00743788"/>
    <w:rsid w:val="00745930"/>
    <w:rsid w:val="007511E7"/>
    <w:rsid w:val="00756B8B"/>
    <w:rsid w:val="00756C8C"/>
    <w:rsid w:val="00757EE3"/>
    <w:rsid w:val="007613F2"/>
    <w:rsid w:val="007623D7"/>
    <w:rsid w:val="00764C19"/>
    <w:rsid w:val="00765DD5"/>
    <w:rsid w:val="00772618"/>
    <w:rsid w:val="00775740"/>
    <w:rsid w:val="00776BA2"/>
    <w:rsid w:val="007814B1"/>
    <w:rsid w:val="007828B3"/>
    <w:rsid w:val="00786201"/>
    <w:rsid w:val="0079049A"/>
    <w:rsid w:val="00791921"/>
    <w:rsid w:val="007919EE"/>
    <w:rsid w:val="007928AE"/>
    <w:rsid w:val="00792CFC"/>
    <w:rsid w:val="00793A7A"/>
    <w:rsid w:val="00793E93"/>
    <w:rsid w:val="00793FFC"/>
    <w:rsid w:val="00796117"/>
    <w:rsid w:val="007A05C8"/>
    <w:rsid w:val="007A2480"/>
    <w:rsid w:val="007A387C"/>
    <w:rsid w:val="007A494A"/>
    <w:rsid w:val="007A5FA7"/>
    <w:rsid w:val="007A7528"/>
    <w:rsid w:val="007A7788"/>
    <w:rsid w:val="007B0411"/>
    <w:rsid w:val="007B1BFD"/>
    <w:rsid w:val="007B3960"/>
    <w:rsid w:val="007B63F0"/>
    <w:rsid w:val="007B6CB9"/>
    <w:rsid w:val="007B7658"/>
    <w:rsid w:val="007C04D0"/>
    <w:rsid w:val="007C0959"/>
    <w:rsid w:val="007C0E42"/>
    <w:rsid w:val="007C102D"/>
    <w:rsid w:val="007C301F"/>
    <w:rsid w:val="007C3023"/>
    <w:rsid w:val="007C4B42"/>
    <w:rsid w:val="007C5536"/>
    <w:rsid w:val="007C6E58"/>
    <w:rsid w:val="007C7BA4"/>
    <w:rsid w:val="007D0A83"/>
    <w:rsid w:val="007D3FE0"/>
    <w:rsid w:val="007D564A"/>
    <w:rsid w:val="007D7672"/>
    <w:rsid w:val="007E02DC"/>
    <w:rsid w:val="007E22D4"/>
    <w:rsid w:val="007E3A8C"/>
    <w:rsid w:val="007E57A7"/>
    <w:rsid w:val="007E71C5"/>
    <w:rsid w:val="007E7F22"/>
    <w:rsid w:val="007F05CE"/>
    <w:rsid w:val="007F10E4"/>
    <w:rsid w:val="007F3D8F"/>
    <w:rsid w:val="007F6636"/>
    <w:rsid w:val="00816E1D"/>
    <w:rsid w:val="0082017F"/>
    <w:rsid w:val="00821481"/>
    <w:rsid w:val="008223FA"/>
    <w:rsid w:val="008332D7"/>
    <w:rsid w:val="008353A8"/>
    <w:rsid w:val="00835B25"/>
    <w:rsid w:val="00835B76"/>
    <w:rsid w:val="00840950"/>
    <w:rsid w:val="0084221D"/>
    <w:rsid w:val="00842437"/>
    <w:rsid w:val="00846A1D"/>
    <w:rsid w:val="00846AB6"/>
    <w:rsid w:val="008472DF"/>
    <w:rsid w:val="00852282"/>
    <w:rsid w:val="008528EE"/>
    <w:rsid w:val="00852D39"/>
    <w:rsid w:val="0085304B"/>
    <w:rsid w:val="00853789"/>
    <w:rsid w:val="0085597F"/>
    <w:rsid w:val="00855E3D"/>
    <w:rsid w:val="00857000"/>
    <w:rsid w:val="00857A00"/>
    <w:rsid w:val="00860DFD"/>
    <w:rsid w:val="00862AE1"/>
    <w:rsid w:val="00865748"/>
    <w:rsid w:val="00865D8A"/>
    <w:rsid w:val="00867C8E"/>
    <w:rsid w:val="00867F27"/>
    <w:rsid w:val="00867FC1"/>
    <w:rsid w:val="008716CF"/>
    <w:rsid w:val="00871F3D"/>
    <w:rsid w:val="0087200E"/>
    <w:rsid w:val="008726D9"/>
    <w:rsid w:val="0087306F"/>
    <w:rsid w:val="008746C7"/>
    <w:rsid w:val="00874DB5"/>
    <w:rsid w:val="008757FE"/>
    <w:rsid w:val="008761EB"/>
    <w:rsid w:val="008774C2"/>
    <w:rsid w:val="00880BFB"/>
    <w:rsid w:val="00884270"/>
    <w:rsid w:val="00886D04"/>
    <w:rsid w:val="00886D90"/>
    <w:rsid w:val="008875BD"/>
    <w:rsid w:val="008913E7"/>
    <w:rsid w:val="00893240"/>
    <w:rsid w:val="00893353"/>
    <w:rsid w:val="00893A72"/>
    <w:rsid w:val="00893E47"/>
    <w:rsid w:val="00894D27"/>
    <w:rsid w:val="008979D9"/>
    <w:rsid w:val="008A0300"/>
    <w:rsid w:val="008A09F1"/>
    <w:rsid w:val="008A5AE4"/>
    <w:rsid w:val="008A6DCC"/>
    <w:rsid w:val="008A7C61"/>
    <w:rsid w:val="008A7ED9"/>
    <w:rsid w:val="008A7F04"/>
    <w:rsid w:val="008B0969"/>
    <w:rsid w:val="008B10C6"/>
    <w:rsid w:val="008B5A7A"/>
    <w:rsid w:val="008B7E8C"/>
    <w:rsid w:val="008C05F5"/>
    <w:rsid w:val="008C0BD8"/>
    <w:rsid w:val="008C0D2C"/>
    <w:rsid w:val="008C176C"/>
    <w:rsid w:val="008C563F"/>
    <w:rsid w:val="008C5E67"/>
    <w:rsid w:val="008D014A"/>
    <w:rsid w:val="008D0DDB"/>
    <w:rsid w:val="008D41D5"/>
    <w:rsid w:val="008D46B0"/>
    <w:rsid w:val="008D7F84"/>
    <w:rsid w:val="008E4819"/>
    <w:rsid w:val="008E5CDB"/>
    <w:rsid w:val="008E5DFD"/>
    <w:rsid w:val="008F22A3"/>
    <w:rsid w:val="008F31A6"/>
    <w:rsid w:val="008F3B61"/>
    <w:rsid w:val="008F3CA6"/>
    <w:rsid w:val="008F406F"/>
    <w:rsid w:val="008F52DF"/>
    <w:rsid w:val="008F57DA"/>
    <w:rsid w:val="00901BF7"/>
    <w:rsid w:val="00902835"/>
    <w:rsid w:val="00903D81"/>
    <w:rsid w:val="009040A3"/>
    <w:rsid w:val="00904407"/>
    <w:rsid w:val="00904E6E"/>
    <w:rsid w:val="009105B5"/>
    <w:rsid w:val="00912AE8"/>
    <w:rsid w:val="00912B7B"/>
    <w:rsid w:val="009152A5"/>
    <w:rsid w:val="00922ABD"/>
    <w:rsid w:val="00923793"/>
    <w:rsid w:val="00925EDB"/>
    <w:rsid w:val="00925EF4"/>
    <w:rsid w:val="009301C8"/>
    <w:rsid w:val="00930297"/>
    <w:rsid w:val="0093040E"/>
    <w:rsid w:val="0093254C"/>
    <w:rsid w:val="00934EC8"/>
    <w:rsid w:val="009366E6"/>
    <w:rsid w:val="009402E4"/>
    <w:rsid w:val="00941196"/>
    <w:rsid w:val="00944FC2"/>
    <w:rsid w:val="00946419"/>
    <w:rsid w:val="0094735F"/>
    <w:rsid w:val="00947F73"/>
    <w:rsid w:val="00953371"/>
    <w:rsid w:val="009548E8"/>
    <w:rsid w:val="00954D3A"/>
    <w:rsid w:val="0096049B"/>
    <w:rsid w:val="009609BA"/>
    <w:rsid w:val="00962438"/>
    <w:rsid w:val="009627C9"/>
    <w:rsid w:val="00966268"/>
    <w:rsid w:val="00966360"/>
    <w:rsid w:val="0096737D"/>
    <w:rsid w:val="009726C4"/>
    <w:rsid w:val="0097286C"/>
    <w:rsid w:val="00975166"/>
    <w:rsid w:val="00975431"/>
    <w:rsid w:val="00976CA1"/>
    <w:rsid w:val="00977770"/>
    <w:rsid w:val="00982067"/>
    <w:rsid w:val="00982720"/>
    <w:rsid w:val="00984E86"/>
    <w:rsid w:val="00990BF5"/>
    <w:rsid w:val="009927AC"/>
    <w:rsid w:val="00995274"/>
    <w:rsid w:val="009A0813"/>
    <w:rsid w:val="009A5B86"/>
    <w:rsid w:val="009A7F6B"/>
    <w:rsid w:val="009B0557"/>
    <w:rsid w:val="009B0A54"/>
    <w:rsid w:val="009B1FC7"/>
    <w:rsid w:val="009B3B96"/>
    <w:rsid w:val="009B5459"/>
    <w:rsid w:val="009C0918"/>
    <w:rsid w:val="009C14BA"/>
    <w:rsid w:val="009C2C82"/>
    <w:rsid w:val="009C46BA"/>
    <w:rsid w:val="009C54AC"/>
    <w:rsid w:val="009C6FDB"/>
    <w:rsid w:val="009D0376"/>
    <w:rsid w:val="009D1F94"/>
    <w:rsid w:val="009D226A"/>
    <w:rsid w:val="009D2BD5"/>
    <w:rsid w:val="009D3907"/>
    <w:rsid w:val="009D3DC7"/>
    <w:rsid w:val="009D5491"/>
    <w:rsid w:val="009D5A56"/>
    <w:rsid w:val="009D66CB"/>
    <w:rsid w:val="009D77F6"/>
    <w:rsid w:val="009E130E"/>
    <w:rsid w:val="009E2D08"/>
    <w:rsid w:val="009F0A6C"/>
    <w:rsid w:val="009F0C38"/>
    <w:rsid w:val="009F2ADE"/>
    <w:rsid w:val="009F6C63"/>
    <w:rsid w:val="009F72EB"/>
    <w:rsid w:val="009F73DF"/>
    <w:rsid w:val="00A017DD"/>
    <w:rsid w:val="00A06CD8"/>
    <w:rsid w:val="00A07648"/>
    <w:rsid w:val="00A117EF"/>
    <w:rsid w:val="00A12276"/>
    <w:rsid w:val="00A15625"/>
    <w:rsid w:val="00A1633C"/>
    <w:rsid w:val="00A165B7"/>
    <w:rsid w:val="00A1766D"/>
    <w:rsid w:val="00A201AF"/>
    <w:rsid w:val="00A20921"/>
    <w:rsid w:val="00A2361F"/>
    <w:rsid w:val="00A250E5"/>
    <w:rsid w:val="00A31A3B"/>
    <w:rsid w:val="00A33ADA"/>
    <w:rsid w:val="00A34D9C"/>
    <w:rsid w:val="00A3580E"/>
    <w:rsid w:val="00A35EF3"/>
    <w:rsid w:val="00A37797"/>
    <w:rsid w:val="00A4172F"/>
    <w:rsid w:val="00A432DA"/>
    <w:rsid w:val="00A4385E"/>
    <w:rsid w:val="00A43897"/>
    <w:rsid w:val="00A43A6A"/>
    <w:rsid w:val="00A449EB"/>
    <w:rsid w:val="00A44A36"/>
    <w:rsid w:val="00A51627"/>
    <w:rsid w:val="00A52DB6"/>
    <w:rsid w:val="00A54FB9"/>
    <w:rsid w:val="00A550F7"/>
    <w:rsid w:val="00A60D49"/>
    <w:rsid w:val="00A639DB"/>
    <w:rsid w:val="00A63B5A"/>
    <w:rsid w:val="00A661BE"/>
    <w:rsid w:val="00A70732"/>
    <w:rsid w:val="00A72122"/>
    <w:rsid w:val="00A724B5"/>
    <w:rsid w:val="00A72BB5"/>
    <w:rsid w:val="00A72EA8"/>
    <w:rsid w:val="00A74F9B"/>
    <w:rsid w:val="00A812E1"/>
    <w:rsid w:val="00A83194"/>
    <w:rsid w:val="00A843E1"/>
    <w:rsid w:val="00A85652"/>
    <w:rsid w:val="00A8625C"/>
    <w:rsid w:val="00A86B37"/>
    <w:rsid w:val="00A910F9"/>
    <w:rsid w:val="00A94425"/>
    <w:rsid w:val="00AA0D43"/>
    <w:rsid w:val="00AA2BF2"/>
    <w:rsid w:val="00AA45D4"/>
    <w:rsid w:val="00AA4F2A"/>
    <w:rsid w:val="00AA576E"/>
    <w:rsid w:val="00AA681D"/>
    <w:rsid w:val="00AB042B"/>
    <w:rsid w:val="00AB05EA"/>
    <w:rsid w:val="00AB060A"/>
    <w:rsid w:val="00AB0A6E"/>
    <w:rsid w:val="00AB0C50"/>
    <w:rsid w:val="00AB1967"/>
    <w:rsid w:val="00AB209E"/>
    <w:rsid w:val="00AB21B1"/>
    <w:rsid w:val="00AB42FC"/>
    <w:rsid w:val="00AB473A"/>
    <w:rsid w:val="00AB48A7"/>
    <w:rsid w:val="00AB6D4D"/>
    <w:rsid w:val="00AB7B92"/>
    <w:rsid w:val="00AC1B7A"/>
    <w:rsid w:val="00AC4F7B"/>
    <w:rsid w:val="00AC6BB7"/>
    <w:rsid w:val="00AC6BD4"/>
    <w:rsid w:val="00AD3A1D"/>
    <w:rsid w:val="00AD3A34"/>
    <w:rsid w:val="00AD7BD7"/>
    <w:rsid w:val="00AE2CDC"/>
    <w:rsid w:val="00AE4A0A"/>
    <w:rsid w:val="00AE5F6F"/>
    <w:rsid w:val="00AE66B4"/>
    <w:rsid w:val="00AE7650"/>
    <w:rsid w:val="00AE7967"/>
    <w:rsid w:val="00AF0B0D"/>
    <w:rsid w:val="00AF1E10"/>
    <w:rsid w:val="00AF4447"/>
    <w:rsid w:val="00AF4EBE"/>
    <w:rsid w:val="00AF59D4"/>
    <w:rsid w:val="00AF5C66"/>
    <w:rsid w:val="00B03567"/>
    <w:rsid w:val="00B0372E"/>
    <w:rsid w:val="00B04742"/>
    <w:rsid w:val="00B0492D"/>
    <w:rsid w:val="00B0509D"/>
    <w:rsid w:val="00B05AC6"/>
    <w:rsid w:val="00B0710A"/>
    <w:rsid w:val="00B07B36"/>
    <w:rsid w:val="00B07F39"/>
    <w:rsid w:val="00B10020"/>
    <w:rsid w:val="00B10FC8"/>
    <w:rsid w:val="00B128A4"/>
    <w:rsid w:val="00B12E6E"/>
    <w:rsid w:val="00B143F0"/>
    <w:rsid w:val="00B1489B"/>
    <w:rsid w:val="00B15DF0"/>
    <w:rsid w:val="00B1659B"/>
    <w:rsid w:val="00B22394"/>
    <w:rsid w:val="00B22FA5"/>
    <w:rsid w:val="00B24250"/>
    <w:rsid w:val="00B247DF"/>
    <w:rsid w:val="00B24E45"/>
    <w:rsid w:val="00B25EB1"/>
    <w:rsid w:val="00B25F1F"/>
    <w:rsid w:val="00B262FC"/>
    <w:rsid w:val="00B26671"/>
    <w:rsid w:val="00B30ACF"/>
    <w:rsid w:val="00B320A9"/>
    <w:rsid w:val="00B3289E"/>
    <w:rsid w:val="00B359C4"/>
    <w:rsid w:val="00B36B27"/>
    <w:rsid w:val="00B414D7"/>
    <w:rsid w:val="00B415BB"/>
    <w:rsid w:val="00B42AB4"/>
    <w:rsid w:val="00B44F94"/>
    <w:rsid w:val="00B51587"/>
    <w:rsid w:val="00B523F7"/>
    <w:rsid w:val="00B52A6E"/>
    <w:rsid w:val="00B52D03"/>
    <w:rsid w:val="00B53276"/>
    <w:rsid w:val="00B54EE2"/>
    <w:rsid w:val="00B559A9"/>
    <w:rsid w:val="00B56036"/>
    <w:rsid w:val="00B62A0F"/>
    <w:rsid w:val="00B653B4"/>
    <w:rsid w:val="00B67013"/>
    <w:rsid w:val="00B673D5"/>
    <w:rsid w:val="00B71FD0"/>
    <w:rsid w:val="00B73F46"/>
    <w:rsid w:val="00B74AEA"/>
    <w:rsid w:val="00B757B1"/>
    <w:rsid w:val="00B75C32"/>
    <w:rsid w:val="00B7677B"/>
    <w:rsid w:val="00B80513"/>
    <w:rsid w:val="00B814C3"/>
    <w:rsid w:val="00B82D11"/>
    <w:rsid w:val="00B83BCC"/>
    <w:rsid w:val="00B85F48"/>
    <w:rsid w:val="00B904BC"/>
    <w:rsid w:val="00B90700"/>
    <w:rsid w:val="00B915E8"/>
    <w:rsid w:val="00B92A23"/>
    <w:rsid w:val="00B9351E"/>
    <w:rsid w:val="00B95BE7"/>
    <w:rsid w:val="00B95F9B"/>
    <w:rsid w:val="00B95FD2"/>
    <w:rsid w:val="00BA249E"/>
    <w:rsid w:val="00BA55FA"/>
    <w:rsid w:val="00BB0DE2"/>
    <w:rsid w:val="00BB2048"/>
    <w:rsid w:val="00BB2EE9"/>
    <w:rsid w:val="00BB43B6"/>
    <w:rsid w:val="00BB603D"/>
    <w:rsid w:val="00BB631C"/>
    <w:rsid w:val="00BB6985"/>
    <w:rsid w:val="00BB6A03"/>
    <w:rsid w:val="00BB77BD"/>
    <w:rsid w:val="00BC2694"/>
    <w:rsid w:val="00BC4B9F"/>
    <w:rsid w:val="00BD09E8"/>
    <w:rsid w:val="00BD4EDE"/>
    <w:rsid w:val="00BD5E71"/>
    <w:rsid w:val="00BE2952"/>
    <w:rsid w:val="00BE47E5"/>
    <w:rsid w:val="00BE598E"/>
    <w:rsid w:val="00BE59FA"/>
    <w:rsid w:val="00BF09AB"/>
    <w:rsid w:val="00BF299A"/>
    <w:rsid w:val="00BF4E14"/>
    <w:rsid w:val="00C00889"/>
    <w:rsid w:val="00C10689"/>
    <w:rsid w:val="00C12F6B"/>
    <w:rsid w:val="00C138E9"/>
    <w:rsid w:val="00C14838"/>
    <w:rsid w:val="00C14AE4"/>
    <w:rsid w:val="00C14ED8"/>
    <w:rsid w:val="00C16164"/>
    <w:rsid w:val="00C20A49"/>
    <w:rsid w:val="00C21889"/>
    <w:rsid w:val="00C21BFE"/>
    <w:rsid w:val="00C2328E"/>
    <w:rsid w:val="00C23606"/>
    <w:rsid w:val="00C27242"/>
    <w:rsid w:val="00C27784"/>
    <w:rsid w:val="00C344DE"/>
    <w:rsid w:val="00C35215"/>
    <w:rsid w:val="00C36A6B"/>
    <w:rsid w:val="00C403D6"/>
    <w:rsid w:val="00C415E1"/>
    <w:rsid w:val="00C41C8E"/>
    <w:rsid w:val="00C41E7C"/>
    <w:rsid w:val="00C444C4"/>
    <w:rsid w:val="00C47E43"/>
    <w:rsid w:val="00C508AA"/>
    <w:rsid w:val="00C60274"/>
    <w:rsid w:val="00C65F2E"/>
    <w:rsid w:val="00C66535"/>
    <w:rsid w:val="00C67E03"/>
    <w:rsid w:val="00C725A7"/>
    <w:rsid w:val="00C72655"/>
    <w:rsid w:val="00C74FEA"/>
    <w:rsid w:val="00C75979"/>
    <w:rsid w:val="00C760F0"/>
    <w:rsid w:val="00C764C5"/>
    <w:rsid w:val="00C80EF4"/>
    <w:rsid w:val="00C83BBC"/>
    <w:rsid w:val="00C840A2"/>
    <w:rsid w:val="00C86828"/>
    <w:rsid w:val="00C86D96"/>
    <w:rsid w:val="00C91C99"/>
    <w:rsid w:val="00C92F0D"/>
    <w:rsid w:val="00C947A5"/>
    <w:rsid w:val="00C94992"/>
    <w:rsid w:val="00C94DEF"/>
    <w:rsid w:val="00CA5159"/>
    <w:rsid w:val="00CA6CA3"/>
    <w:rsid w:val="00CB09C4"/>
    <w:rsid w:val="00CB1C4D"/>
    <w:rsid w:val="00CB4605"/>
    <w:rsid w:val="00CB5D6F"/>
    <w:rsid w:val="00CB636F"/>
    <w:rsid w:val="00CB6D0C"/>
    <w:rsid w:val="00CB6E0E"/>
    <w:rsid w:val="00CC0FA3"/>
    <w:rsid w:val="00CC2905"/>
    <w:rsid w:val="00CC4028"/>
    <w:rsid w:val="00CC609D"/>
    <w:rsid w:val="00CC64F5"/>
    <w:rsid w:val="00CC6ED9"/>
    <w:rsid w:val="00CD026D"/>
    <w:rsid w:val="00CD1FB0"/>
    <w:rsid w:val="00CD47B0"/>
    <w:rsid w:val="00CD5C2C"/>
    <w:rsid w:val="00CE1422"/>
    <w:rsid w:val="00CE2619"/>
    <w:rsid w:val="00CE3688"/>
    <w:rsid w:val="00CE3C69"/>
    <w:rsid w:val="00CE5CF5"/>
    <w:rsid w:val="00CE635F"/>
    <w:rsid w:val="00CE6902"/>
    <w:rsid w:val="00CF2FA7"/>
    <w:rsid w:val="00CF3D78"/>
    <w:rsid w:val="00CF478B"/>
    <w:rsid w:val="00CF56C0"/>
    <w:rsid w:val="00CF7550"/>
    <w:rsid w:val="00CF7F84"/>
    <w:rsid w:val="00D02D5A"/>
    <w:rsid w:val="00D04485"/>
    <w:rsid w:val="00D04CDA"/>
    <w:rsid w:val="00D06039"/>
    <w:rsid w:val="00D102CD"/>
    <w:rsid w:val="00D10FFB"/>
    <w:rsid w:val="00D111FD"/>
    <w:rsid w:val="00D11FBB"/>
    <w:rsid w:val="00D12817"/>
    <w:rsid w:val="00D13422"/>
    <w:rsid w:val="00D136FC"/>
    <w:rsid w:val="00D2141E"/>
    <w:rsid w:val="00D21A7B"/>
    <w:rsid w:val="00D25F6F"/>
    <w:rsid w:val="00D27847"/>
    <w:rsid w:val="00D27ACB"/>
    <w:rsid w:val="00D304B1"/>
    <w:rsid w:val="00D317B7"/>
    <w:rsid w:val="00D33F01"/>
    <w:rsid w:val="00D34035"/>
    <w:rsid w:val="00D351D1"/>
    <w:rsid w:val="00D35425"/>
    <w:rsid w:val="00D3596E"/>
    <w:rsid w:val="00D35FFB"/>
    <w:rsid w:val="00D364A2"/>
    <w:rsid w:val="00D36D9A"/>
    <w:rsid w:val="00D43A2E"/>
    <w:rsid w:val="00D43F1F"/>
    <w:rsid w:val="00D44596"/>
    <w:rsid w:val="00D45DBA"/>
    <w:rsid w:val="00D46B52"/>
    <w:rsid w:val="00D46D1B"/>
    <w:rsid w:val="00D506BA"/>
    <w:rsid w:val="00D5223B"/>
    <w:rsid w:val="00D52359"/>
    <w:rsid w:val="00D523D4"/>
    <w:rsid w:val="00D54701"/>
    <w:rsid w:val="00D56A9A"/>
    <w:rsid w:val="00D636FF"/>
    <w:rsid w:val="00D6407E"/>
    <w:rsid w:val="00D64556"/>
    <w:rsid w:val="00D66347"/>
    <w:rsid w:val="00D66449"/>
    <w:rsid w:val="00D67D04"/>
    <w:rsid w:val="00D70846"/>
    <w:rsid w:val="00D708FB"/>
    <w:rsid w:val="00D715E9"/>
    <w:rsid w:val="00D72AE5"/>
    <w:rsid w:val="00D74714"/>
    <w:rsid w:val="00D77744"/>
    <w:rsid w:val="00D82C50"/>
    <w:rsid w:val="00D84513"/>
    <w:rsid w:val="00D845AA"/>
    <w:rsid w:val="00D845D4"/>
    <w:rsid w:val="00D85A55"/>
    <w:rsid w:val="00D9008F"/>
    <w:rsid w:val="00D923E7"/>
    <w:rsid w:val="00D944E7"/>
    <w:rsid w:val="00DA18A9"/>
    <w:rsid w:val="00DA19DD"/>
    <w:rsid w:val="00DA1E56"/>
    <w:rsid w:val="00DA231A"/>
    <w:rsid w:val="00DA28D0"/>
    <w:rsid w:val="00DA3943"/>
    <w:rsid w:val="00DA3AC3"/>
    <w:rsid w:val="00DA3CEC"/>
    <w:rsid w:val="00DA6656"/>
    <w:rsid w:val="00DA7E4D"/>
    <w:rsid w:val="00DB1F64"/>
    <w:rsid w:val="00DC032A"/>
    <w:rsid w:val="00DC0DF7"/>
    <w:rsid w:val="00DC0F02"/>
    <w:rsid w:val="00DC1A4B"/>
    <w:rsid w:val="00DC2C82"/>
    <w:rsid w:val="00DC580B"/>
    <w:rsid w:val="00DC7AE2"/>
    <w:rsid w:val="00DD0412"/>
    <w:rsid w:val="00DD32E9"/>
    <w:rsid w:val="00DD476B"/>
    <w:rsid w:val="00DD4AC1"/>
    <w:rsid w:val="00DD55AE"/>
    <w:rsid w:val="00DE17CA"/>
    <w:rsid w:val="00DE21E3"/>
    <w:rsid w:val="00DE4958"/>
    <w:rsid w:val="00DE6113"/>
    <w:rsid w:val="00DE6BDE"/>
    <w:rsid w:val="00DE72F4"/>
    <w:rsid w:val="00DE749B"/>
    <w:rsid w:val="00DE79D3"/>
    <w:rsid w:val="00DF045F"/>
    <w:rsid w:val="00DF188D"/>
    <w:rsid w:val="00DF1943"/>
    <w:rsid w:val="00DF3160"/>
    <w:rsid w:val="00DF3713"/>
    <w:rsid w:val="00DF3EC1"/>
    <w:rsid w:val="00DF40BC"/>
    <w:rsid w:val="00DF450A"/>
    <w:rsid w:val="00E0012C"/>
    <w:rsid w:val="00E00C8A"/>
    <w:rsid w:val="00E013BA"/>
    <w:rsid w:val="00E01C4F"/>
    <w:rsid w:val="00E028D1"/>
    <w:rsid w:val="00E02F5A"/>
    <w:rsid w:val="00E037E4"/>
    <w:rsid w:val="00E0799D"/>
    <w:rsid w:val="00E13FCF"/>
    <w:rsid w:val="00E1468C"/>
    <w:rsid w:val="00E15891"/>
    <w:rsid w:val="00E16DB0"/>
    <w:rsid w:val="00E17BB2"/>
    <w:rsid w:val="00E23A5C"/>
    <w:rsid w:val="00E2438E"/>
    <w:rsid w:val="00E25548"/>
    <w:rsid w:val="00E25D56"/>
    <w:rsid w:val="00E309DC"/>
    <w:rsid w:val="00E3211B"/>
    <w:rsid w:val="00E33E4A"/>
    <w:rsid w:val="00E343B2"/>
    <w:rsid w:val="00E34E8A"/>
    <w:rsid w:val="00E352FF"/>
    <w:rsid w:val="00E36924"/>
    <w:rsid w:val="00E37C91"/>
    <w:rsid w:val="00E4131C"/>
    <w:rsid w:val="00E42779"/>
    <w:rsid w:val="00E4289A"/>
    <w:rsid w:val="00E42C94"/>
    <w:rsid w:val="00E4371D"/>
    <w:rsid w:val="00E43AB2"/>
    <w:rsid w:val="00E44FDC"/>
    <w:rsid w:val="00E455FC"/>
    <w:rsid w:val="00E45FF0"/>
    <w:rsid w:val="00E518BC"/>
    <w:rsid w:val="00E5225D"/>
    <w:rsid w:val="00E54077"/>
    <w:rsid w:val="00E55088"/>
    <w:rsid w:val="00E5570F"/>
    <w:rsid w:val="00E57D97"/>
    <w:rsid w:val="00E61B67"/>
    <w:rsid w:val="00E62D02"/>
    <w:rsid w:val="00E631C6"/>
    <w:rsid w:val="00E645B2"/>
    <w:rsid w:val="00E66FDF"/>
    <w:rsid w:val="00E677A9"/>
    <w:rsid w:val="00E701F7"/>
    <w:rsid w:val="00E7082F"/>
    <w:rsid w:val="00E708DD"/>
    <w:rsid w:val="00E72717"/>
    <w:rsid w:val="00E7276D"/>
    <w:rsid w:val="00E75FCF"/>
    <w:rsid w:val="00E8146B"/>
    <w:rsid w:val="00E82F89"/>
    <w:rsid w:val="00E83515"/>
    <w:rsid w:val="00E8507A"/>
    <w:rsid w:val="00E90347"/>
    <w:rsid w:val="00E9116E"/>
    <w:rsid w:val="00E93339"/>
    <w:rsid w:val="00E964C9"/>
    <w:rsid w:val="00E974DE"/>
    <w:rsid w:val="00E97F8F"/>
    <w:rsid w:val="00EA0141"/>
    <w:rsid w:val="00EA2907"/>
    <w:rsid w:val="00EA3CEB"/>
    <w:rsid w:val="00EA50B2"/>
    <w:rsid w:val="00EA6BAE"/>
    <w:rsid w:val="00EA6C6F"/>
    <w:rsid w:val="00EA7D28"/>
    <w:rsid w:val="00EB0624"/>
    <w:rsid w:val="00EB086B"/>
    <w:rsid w:val="00EB099B"/>
    <w:rsid w:val="00EB14E2"/>
    <w:rsid w:val="00EB2335"/>
    <w:rsid w:val="00EB3A24"/>
    <w:rsid w:val="00EB4A97"/>
    <w:rsid w:val="00EB609E"/>
    <w:rsid w:val="00EB7C7E"/>
    <w:rsid w:val="00EC60A4"/>
    <w:rsid w:val="00EC7127"/>
    <w:rsid w:val="00ED2B07"/>
    <w:rsid w:val="00ED3328"/>
    <w:rsid w:val="00ED6F95"/>
    <w:rsid w:val="00EE027F"/>
    <w:rsid w:val="00EE04CD"/>
    <w:rsid w:val="00EE0509"/>
    <w:rsid w:val="00EE1387"/>
    <w:rsid w:val="00EE3EC8"/>
    <w:rsid w:val="00EE42FE"/>
    <w:rsid w:val="00EE4EF3"/>
    <w:rsid w:val="00EE7536"/>
    <w:rsid w:val="00EF3F98"/>
    <w:rsid w:val="00EF5696"/>
    <w:rsid w:val="00EF61AF"/>
    <w:rsid w:val="00EF6FB2"/>
    <w:rsid w:val="00F00B16"/>
    <w:rsid w:val="00F03207"/>
    <w:rsid w:val="00F04B80"/>
    <w:rsid w:val="00F05A14"/>
    <w:rsid w:val="00F10672"/>
    <w:rsid w:val="00F12929"/>
    <w:rsid w:val="00F12A55"/>
    <w:rsid w:val="00F12FBE"/>
    <w:rsid w:val="00F13816"/>
    <w:rsid w:val="00F16041"/>
    <w:rsid w:val="00F2111D"/>
    <w:rsid w:val="00F2237F"/>
    <w:rsid w:val="00F23281"/>
    <w:rsid w:val="00F26D0E"/>
    <w:rsid w:val="00F31CA3"/>
    <w:rsid w:val="00F35FE0"/>
    <w:rsid w:val="00F366F5"/>
    <w:rsid w:val="00F3758F"/>
    <w:rsid w:val="00F40220"/>
    <w:rsid w:val="00F407B2"/>
    <w:rsid w:val="00F4622A"/>
    <w:rsid w:val="00F47594"/>
    <w:rsid w:val="00F47AAC"/>
    <w:rsid w:val="00F50494"/>
    <w:rsid w:val="00F50C84"/>
    <w:rsid w:val="00F567DF"/>
    <w:rsid w:val="00F56956"/>
    <w:rsid w:val="00F56DEE"/>
    <w:rsid w:val="00F57DD4"/>
    <w:rsid w:val="00F65F95"/>
    <w:rsid w:val="00F660D9"/>
    <w:rsid w:val="00F67144"/>
    <w:rsid w:val="00F673E9"/>
    <w:rsid w:val="00F67D71"/>
    <w:rsid w:val="00F67FDA"/>
    <w:rsid w:val="00F718E3"/>
    <w:rsid w:val="00F71A1E"/>
    <w:rsid w:val="00F7677E"/>
    <w:rsid w:val="00F846A7"/>
    <w:rsid w:val="00F86B1E"/>
    <w:rsid w:val="00F914C8"/>
    <w:rsid w:val="00F92023"/>
    <w:rsid w:val="00F927CD"/>
    <w:rsid w:val="00F97069"/>
    <w:rsid w:val="00F97454"/>
    <w:rsid w:val="00F97513"/>
    <w:rsid w:val="00FA018C"/>
    <w:rsid w:val="00FA5446"/>
    <w:rsid w:val="00FA64CD"/>
    <w:rsid w:val="00FA7BBB"/>
    <w:rsid w:val="00FB1C95"/>
    <w:rsid w:val="00FB21F9"/>
    <w:rsid w:val="00FB59D5"/>
    <w:rsid w:val="00FB7346"/>
    <w:rsid w:val="00FC1693"/>
    <w:rsid w:val="00FC1B27"/>
    <w:rsid w:val="00FC43BE"/>
    <w:rsid w:val="00FC5110"/>
    <w:rsid w:val="00FD139E"/>
    <w:rsid w:val="00FD1AC9"/>
    <w:rsid w:val="00FD1F9C"/>
    <w:rsid w:val="00FD4CE8"/>
    <w:rsid w:val="00FD4DB1"/>
    <w:rsid w:val="00FD5012"/>
    <w:rsid w:val="00FD5A4B"/>
    <w:rsid w:val="00FD64D1"/>
    <w:rsid w:val="00FD77C9"/>
    <w:rsid w:val="00FD7AB5"/>
    <w:rsid w:val="00FD7B94"/>
    <w:rsid w:val="00FE190D"/>
    <w:rsid w:val="00FE1AB2"/>
    <w:rsid w:val="00FE27E2"/>
    <w:rsid w:val="00FE3836"/>
    <w:rsid w:val="00FE5C82"/>
    <w:rsid w:val="00FF0A0E"/>
    <w:rsid w:val="00FF24E2"/>
    <w:rsid w:val="00FF2D10"/>
    <w:rsid w:val="00FF32A5"/>
    <w:rsid w:val="00FF4172"/>
    <w:rsid w:val="00FF50EA"/>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A34D9C"/>
    <w:rPr>
      <w:rFonts w:eastAsiaTheme="minorHAnsi"/>
    </w:rPr>
  </w:style>
  <w:style w:type="paragraph" w:styleId="Heading1">
    <w:name w:val="heading 1"/>
    <w:next w:val="Normal"/>
    <w:link w:val="Heading1Char"/>
    <w:uiPriority w:val="99"/>
    <w:qFormat/>
    <w:rsid w:val="00A34D9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A34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34D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4D9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A34D9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3344B7"/>
    <w:pPr>
      <w:numPr>
        <w:ilvl w:val="5"/>
        <w:numId w:val="18"/>
      </w:numPr>
      <w:outlineLvl w:val="5"/>
    </w:pPr>
  </w:style>
  <w:style w:type="paragraph" w:styleId="Heading7">
    <w:name w:val="heading 7"/>
    <w:basedOn w:val="Normal"/>
    <w:next w:val="Normal"/>
    <w:link w:val="Heading7Char"/>
    <w:qFormat/>
    <w:rsid w:val="003344B7"/>
    <w:pPr>
      <w:numPr>
        <w:ilvl w:val="6"/>
        <w:numId w:val="18"/>
      </w:numPr>
      <w:outlineLvl w:val="6"/>
    </w:pPr>
  </w:style>
  <w:style w:type="paragraph" w:styleId="Heading8">
    <w:name w:val="heading 8"/>
    <w:basedOn w:val="Normal"/>
    <w:next w:val="Normal"/>
    <w:link w:val="Heading8Char"/>
    <w:qFormat/>
    <w:rsid w:val="003344B7"/>
    <w:pPr>
      <w:numPr>
        <w:ilvl w:val="7"/>
        <w:numId w:val="18"/>
      </w:numPr>
      <w:outlineLvl w:val="7"/>
    </w:pPr>
  </w:style>
  <w:style w:type="paragraph" w:styleId="Heading9">
    <w:name w:val="heading 9"/>
    <w:basedOn w:val="Normal"/>
    <w:next w:val="Normal"/>
    <w:link w:val="Heading9Char"/>
    <w:qFormat/>
    <w:rsid w:val="003344B7"/>
    <w:pPr>
      <w:numPr>
        <w:ilvl w:val="8"/>
        <w:numId w:val="18"/>
      </w:numPr>
      <w:outlineLvl w:val="8"/>
    </w:pPr>
  </w:style>
  <w:style w:type="character" w:default="1" w:styleId="DefaultParagraphFont">
    <w:name w:val="Default Paragraph Font"/>
    <w:uiPriority w:val="1"/>
    <w:semiHidden/>
    <w:unhideWhenUsed/>
    <w:rsid w:val="00A34D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4D9C"/>
  </w:style>
  <w:style w:type="character" w:customStyle="1" w:styleId="Heading1Char">
    <w:name w:val="Heading 1 Char"/>
    <w:basedOn w:val="DefaultParagraphFont"/>
    <w:link w:val="Heading1"/>
    <w:uiPriority w:val="99"/>
    <w:rsid w:val="00A34D9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A34D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34D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A34D9C"/>
    <w:rPr>
      <w:rFonts w:ascii="Arial" w:eastAsia="Times New Roman" w:hAnsi="Arial" w:cs="Times New Roman"/>
      <w:b/>
      <w:szCs w:val="20"/>
    </w:rPr>
  </w:style>
  <w:style w:type="character" w:customStyle="1" w:styleId="Heading5Char">
    <w:name w:val="Heading 5 Char"/>
    <w:basedOn w:val="DefaultParagraphFont"/>
    <w:link w:val="Heading5"/>
    <w:uiPriority w:val="99"/>
    <w:rsid w:val="00A34D9C"/>
    <w:rPr>
      <w:rFonts w:ascii="Arial" w:eastAsia="Times New Roman" w:hAnsi="Arial" w:cs="Times New Roman"/>
      <w:b/>
      <w:sz w:val="20"/>
      <w:szCs w:val="20"/>
    </w:rPr>
  </w:style>
  <w:style w:type="paragraph" w:customStyle="1" w:styleId="ParaContinued">
    <w:name w:val="ParaContinued"/>
    <w:basedOn w:val="Normal"/>
    <w:next w:val="Para"/>
    <w:rsid w:val="00A34D9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A34D9C"/>
    <w:pPr>
      <w:widowControl w:val="0"/>
    </w:pPr>
    <w:rPr>
      <w:snapToGrid w:val="0"/>
    </w:rPr>
  </w:style>
  <w:style w:type="paragraph" w:customStyle="1" w:styleId="Option">
    <w:name w:val="Option"/>
    <w:basedOn w:val="Question"/>
    <w:rsid w:val="00A34D9C"/>
    <w:pPr>
      <w:ind w:left="2880"/>
    </w:pPr>
  </w:style>
  <w:style w:type="paragraph" w:customStyle="1" w:styleId="Question">
    <w:name w:val="Question"/>
    <w:next w:val="Option"/>
    <w:rsid w:val="00A34D9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A34D9C"/>
    <w:pPr>
      <w:ind w:left="2160" w:firstLine="0"/>
    </w:pPr>
  </w:style>
  <w:style w:type="paragraph" w:customStyle="1" w:styleId="Objective">
    <w:name w:val="Objective"/>
    <w:rsid w:val="00A34D9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A34D9C"/>
    <w:pPr>
      <w:pBdr>
        <w:top w:val="single" w:sz="4" w:space="4" w:color="auto"/>
      </w:pBdr>
      <w:outlineLvl w:val="6"/>
    </w:pPr>
    <w:rPr>
      <w:i/>
      <w:noProof/>
    </w:rPr>
  </w:style>
  <w:style w:type="paragraph" w:customStyle="1" w:styleId="H5">
    <w:name w:val="H5"/>
    <w:next w:val="Para"/>
    <w:rsid w:val="00A34D9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A34D9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A34D9C"/>
    <w:rPr>
      <w:i w:val="0"/>
    </w:rPr>
  </w:style>
  <w:style w:type="paragraph" w:customStyle="1" w:styleId="H4">
    <w:name w:val="H4"/>
    <w:next w:val="Para"/>
    <w:rsid w:val="00A34D9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A34D9C"/>
    <w:pPr>
      <w:keepNext w:val="0"/>
    </w:pPr>
    <w:rPr>
      <w:i w:val="0"/>
    </w:rPr>
  </w:style>
  <w:style w:type="paragraph" w:customStyle="1" w:styleId="Subobjective">
    <w:name w:val="Subobjective"/>
    <w:basedOn w:val="Objective"/>
    <w:rsid w:val="00A34D9C"/>
    <w:pPr>
      <w:keepNext/>
      <w:spacing w:before="180"/>
      <w:ind w:left="2880"/>
    </w:pPr>
  </w:style>
  <w:style w:type="paragraph" w:customStyle="1" w:styleId="ChapterTitle">
    <w:name w:val="ChapterTitle"/>
    <w:next w:val="Para"/>
    <w:qFormat/>
    <w:rsid w:val="00A34D9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A34D9C"/>
    <w:rPr>
      <w:rFonts w:ascii="Courier New" w:hAnsi="Courier New"/>
      <w:noProof/>
      <w:color w:val="auto"/>
    </w:rPr>
  </w:style>
  <w:style w:type="paragraph" w:customStyle="1" w:styleId="QuotePara">
    <w:name w:val="QuotePara"/>
    <w:basedOn w:val="QuoteSource"/>
    <w:qFormat/>
    <w:rsid w:val="00A34D9C"/>
    <w:rPr>
      <w:i w:val="0"/>
      <w:sz w:val="24"/>
    </w:rPr>
  </w:style>
  <w:style w:type="paragraph" w:customStyle="1" w:styleId="QuoteSource">
    <w:name w:val="QuoteSource"/>
    <w:basedOn w:val="Normal"/>
    <w:rsid w:val="00A34D9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A34D9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A34D9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A34D9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A34D9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A34D9C"/>
    <w:rPr>
      <w:i/>
      <w:color w:val="auto"/>
    </w:rPr>
  </w:style>
  <w:style w:type="paragraph" w:customStyle="1" w:styleId="Slug">
    <w:name w:val="Slug"/>
    <w:basedOn w:val="Normal"/>
    <w:next w:val="Para"/>
    <w:rsid w:val="00A34D9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A34D9C"/>
    <w:pPr>
      <w:spacing w:before="240"/>
      <w:outlineLvl w:val="9"/>
    </w:pPr>
  </w:style>
  <w:style w:type="paragraph" w:customStyle="1" w:styleId="H3">
    <w:name w:val="H3"/>
    <w:next w:val="Para"/>
    <w:qFormat/>
    <w:rsid w:val="00A34D9C"/>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A34D9C"/>
  </w:style>
  <w:style w:type="paragraph" w:customStyle="1" w:styleId="PartIntroductionPara">
    <w:name w:val="PartIntroductionPara"/>
    <w:rsid w:val="00A34D9C"/>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A34D9C"/>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A34D9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A34D9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A34D9C"/>
    <w:pPr>
      <w:ind w:left="2520"/>
    </w:pPr>
  </w:style>
  <w:style w:type="paragraph" w:customStyle="1" w:styleId="ListPara">
    <w:name w:val="ListPara"/>
    <w:basedOn w:val="Normal"/>
    <w:rsid w:val="00A34D9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A34D9C"/>
    <w:pPr>
      <w:spacing w:line="260" w:lineRule="exact"/>
      <w:ind w:left="2520"/>
    </w:pPr>
  </w:style>
  <w:style w:type="paragraph" w:customStyle="1" w:styleId="PartTitle">
    <w:name w:val="PartTitle"/>
    <w:basedOn w:val="ChapterTitle"/>
    <w:rsid w:val="00A34D9C"/>
    <w:pPr>
      <w:widowControl w:val="0"/>
    </w:pPr>
  </w:style>
  <w:style w:type="paragraph" w:customStyle="1" w:styleId="CodeSnippet">
    <w:name w:val="CodeSnippet"/>
    <w:rsid w:val="00A34D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A34D9C"/>
    <w:pPr>
      <w:ind w:left="2160"/>
    </w:pPr>
    <w:rPr>
      <w:snapToGrid w:val="0"/>
    </w:rPr>
  </w:style>
  <w:style w:type="paragraph" w:customStyle="1" w:styleId="RunInParaSub">
    <w:name w:val="RunInParaSub"/>
    <w:basedOn w:val="RunInPara"/>
    <w:rsid w:val="00A34D9C"/>
    <w:pPr>
      <w:ind w:left="2160"/>
    </w:pPr>
  </w:style>
  <w:style w:type="paragraph" w:customStyle="1" w:styleId="URLPara">
    <w:name w:val="URLPara"/>
    <w:rsid w:val="00A34D9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A34D9C"/>
    <w:pPr>
      <w:spacing w:before="240"/>
      <w:ind w:left="1800"/>
    </w:pPr>
    <w:rPr>
      <w:u w:val="none"/>
    </w:rPr>
  </w:style>
  <w:style w:type="character" w:customStyle="1" w:styleId="CodeHighlight">
    <w:name w:val="CodeHighlight"/>
    <w:rsid w:val="00A34D9C"/>
    <w:rPr>
      <w:u w:val="wave"/>
    </w:rPr>
  </w:style>
  <w:style w:type="paragraph" w:customStyle="1" w:styleId="TableCaption">
    <w:name w:val="TableCaption"/>
    <w:basedOn w:val="Slug"/>
    <w:qFormat/>
    <w:rsid w:val="00A34D9C"/>
    <w:pPr>
      <w:keepNext/>
      <w:widowControl w:val="0"/>
      <w:spacing w:before="240" w:after="120"/>
      <w:ind w:left="0"/>
    </w:pPr>
    <w:rPr>
      <w:snapToGrid w:val="0"/>
    </w:rPr>
  </w:style>
  <w:style w:type="paragraph" w:customStyle="1" w:styleId="TabularEntry">
    <w:name w:val="TabularEntry"/>
    <w:rsid w:val="00A34D9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A34D9C"/>
    <w:pPr>
      <w:spacing w:after="60" w:line="240" w:lineRule="auto"/>
    </w:pPr>
    <w:rPr>
      <w:rFonts w:ascii="Arial" w:eastAsia="Times New Roman" w:hAnsi="Arial" w:cs="Times New Roman"/>
      <w:szCs w:val="20"/>
    </w:rPr>
  </w:style>
  <w:style w:type="paragraph" w:customStyle="1" w:styleId="TableHead">
    <w:name w:val="TableHead"/>
    <w:qFormat/>
    <w:rsid w:val="00A34D9C"/>
    <w:pPr>
      <w:keepNext/>
      <w:spacing w:after="0" w:line="240" w:lineRule="auto"/>
    </w:pPr>
    <w:rPr>
      <w:rFonts w:ascii="Arial" w:eastAsia="Times New Roman" w:hAnsi="Arial" w:cs="Times New Roman"/>
      <w:b/>
      <w:smallCaps/>
      <w:szCs w:val="20"/>
    </w:rPr>
  </w:style>
  <w:style w:type="paragraph" w:customStyle="1" w:styleId="CodeSnippetSub">
    <w:name w:val="CodeSnippetSub"/>
    <w:rsid w:val="00A34D9C"/>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A34D9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A34D9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A34D9C"/>
    <w:rPr>
      <w:rFonts w:ascii="Courier New" w:hAnsi="Courier New"/>
      <w:noProof/>
      <w:color w:val="auto"/>
      <w:u w:val="single"/>
    </w:rPr>
  </w:style>
  <w:style w:type="character" w:customStyle="1" w:styleId="Superscript">
    <w:name w:val="Superscript"/>
    <w:basedOn w:val="DefaultParagraphFont"/>
    <w:rsid w:val="00A34D9C"/>
    <w:rPr>
      <w:vertAlign w:val="superscript"/>
    </w:rPr>
  </w:style>
  <w:style w:type="character" w:customStyle="1" w:styleId="Subscript">
    <w:name w:val="Subscript"/>
    <w:basedOn w:val="DefaultParagraphFont"/>
    <w:rsid w:val="00A34D9C"/>
    <w:rPr>
      <w:vertAlign w:val="subscript"/>
    </w:rPr>
  </w:style>
  <w:style w:type="paragraph" w:customStyle="1" w:styleId="ChapterObjectiveTitle">
    <w:name w:val="ChapterObjectiveTitle"/>
    <w:basedOn w:val="ObjectiveTitle"/>
    <w:next w:val="ChapterObjective"/>
    <w:rsid w:val="00A34D9C"/>
    <w:pPr>
      <w:ind w:left="1440" w:firstLine="0"/>
    </w:pPr>
    <w:rPr>
      <w:i w:val="0"/>
    </w:rPr>
  </w:style>
  <w:style w:type="paragraph" w:customStyle="1" w:styleId="FigureSource">
    <w:name w:val="FigureSource"/>
    <w:next w:val="Para"/>
    <w:rsid w:val="00A34D9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A34D9C"/>
    <w:rPr>
      <w:b w:val="0"/>
      <w:sz w:val="26"/>
      <w:u w:val="none"/>
    </w:rPr>
  </w:style>
  <w:style w:type="paragraph" w:customStyle="1" w:styleId="PartFeaturingList">
    <w:name w:val="PartFeaturingList"/>
    <w:basedOn w:val="ChapterFeaturingList"/>
    <w:rsid w:val="00A34D9C"/>
  </w:style>
  <w:style w:type="character" w:customStyle="1" w:styleId="InlineCodeVariable">
    <w:name w:val="InlineCodeVariable"/>
    <w:basedOn w:val="InlineCode"/>
    <w:rsid w:val="00A34D9C"/>
    <w:rPr>
      <w:rFonts w:ascii="Courier New" w:hAnsi="Courier New"/>
      <w:i/>
      <w:noProof/>
      <w:color w:val="auto"/>
    </w:rPr>
  </w:style>
  <w:style w:type="character" w:customStyle="1" w:styleId="InlineCodeUserInput">
    <w:name w:val="InlineCodeUserInput"/>
    <w:basedOn w:val="InlineCode"/>
    <w:rsid w:val="00A34D9C"/>
    <w:rPr>
      <w:rFonts w:ascii="Courier New" w:hAnsi="Courier New"/>
      <w:b/>
      <w:noProof/>
      <w:color w:val="auto"/>
    </w:rPr>
  </w:style>
  <w:style w:type="character" w:customStyle="1" w:styleId="InlineCodeUserInputVariable">
    <w:name w:val="InlineCodeUserInputVariable"/>
    <w:basedOn w:val="InlineCode"/>
    <w:rsid w:val="00A34D9C"/>
    <w:rPr>
      <w:rFonts w:ascii="Courier New" w:hAnsi="Courier New"/>
      <w:b/>
      <w:i/>
      <w:noProof/>
      <w:color w:val="auto"/>
    </w:rPr>
  </w:style>
  <w:style w:type="character" w:customStyle="1" w:styleId="Variable">
    <w:name w:val="Variable"/>
    <w:basedOn w:val="DefaultParagraphFont"/>
    <w:rsid w:val="00A34D9C"/>
    <w:rPr>
      <w:i/>
    </w:rPr>
  </w:style>
  <w:style w:type="paragraph" w:customStyle="1" w:styleId="AppendixTitle">
    <w:name w:val="AppendixTitle"/>
    <w:basedOn w:val="ChapterTitle"/>
    <w:next w:val="Para"/>
    <w:rsid w:val="00A34D9C"/>
    <w:pPr>
      <w:spacing w:before="120" w:after="120"/>
    </w:pPr>
  </w:style>
  <w:style w:type="paragraph" w:customStyle="1" w:styleId="GlossaryTitle">
    <w:name w:val="GlossaryTitle"/>
    <w:basedOn w:val="ChapterTitle"/>
    <w:next w:val="Normal"/>
    <w:rsid w:val="00A34D9C"/>
    <w:pPr>
      <w:spacing w:before="120" w:after="120"/>
    </w:pPr>
  </w:style>
  <w:style w:type="paragraph" w:customStyle="1" w:styleId="IntroductionTitle">
    <w:name w:val="IntroductionTitle"/>
    <w:basedOn w:val="ChapterTitle"/>
    <w:next w:val="Para"/>
    <w:rsid w:val="00A34D9C"/>
    <w:pPr>
      <w:spacing w:before="120" w:after="120"/>
    </w:pPr>
  </w:style>
  <w:style w:type="paragraph" w:customStyle="1" w:styleId="ChapterSubtitle">
    <w:name w:val="ChapterSubtitle"/>
    <w:basedOn w:val="ChapterTitle"/>
    <w:next w:val="Para"/>
    <w:rsid w:val="00A34D9C"/>
    <w:rPr>
      <w:sz w:val="44"/>
    </w:rPr>
  </w:style>
  <w:style w:type="paragraph" w:customStyle="1" w:styleId="ChapterAuthor">
    <w:name w:val="ChapterAuthor"/>
    <w:basedOn w:val="ChapterSubtitle"/>
    <w:next w:val="ChapterAuthorAffiliation"/>
    <w:rsid w:val="00A34D9C"/>
    <w:pPr>
      <w:spacing w:after="120"/>
      <w:outlineLvl w:val="9"/>
    </w:pPr>
    <w:rPr>
      <w:i/>
      <w:sz w:val="36"/>
    </w:rPr>
  </w:style>
  <w:style w:type="paragraph" w:customStyle="1" w:styleId="ChapterAuthorAffiliation">
    <w:name w:val="ChapterAuthorAffiliation"/>
    <w:next w:val="Para"/>
    <w:rsid w:val="00A34D9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A34D9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34D9C"/>
    <w:pPr>
      <w:contextualSpacing/>
    </w:pPr>
    <w:rPr>
      <w:sz w:val="24"/>
    </w:rPr>
  </w:style>
  <w:style w:type="paragraph" w:customStyle="1" w:styleId="SectionTitle">
    <w:name w:val="SectionTitle"/>
    <w:basedOn w:val="ChapterTitle"/>
    <w:next w:val="ChapterTitle"/>
    <w:rsid w:val="00A34D9C"/>
    <w:pPr>
      <w:pBdr>
        <w:bottom w:val="single" w:sz="4" w:space="1" w:color="auto"/>
      </w:pBdr>
    </w:pPr>
  </w:style>
  <w:style w:type="paragraph" w:customStyle="1" w:styleId="ExtractPara">
    <w:name w:val="ExtractPara"/>
    <w:rsid w:val="00A34D9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A34D9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A34D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A34D9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A34D9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A34D9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A34D9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A34D9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A34D9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A34D9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A34D9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A34D9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A34D9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A34D9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34D9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A34D9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A34D9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A34D9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A34D9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A34D9C"/>
    <w:pPr>
      <w:numPr>
        <w:numId w:val="6"/>
      </w:numPr>
    </w:pPr>
  </w:style>
  <w:style w:type="paragraph" w:customStyle="1" w:styleId="ListNumberedSub2">
    <w:name w:val="ListNumberedSub2"/>
    <w:basedOn w:val="ListNumberedSub"/>
    <w:rsid w:val="00A34D9C"/>
    <w:pPr>
      <w:ind w:left="3240"/>
    </w:pPr>
  </w:style>
  <w:style w:type="paragraph" w:customStyle="1" w:styleId="ListUnmarkedSub2">
    <w:name w:val="ListUnmarkedSub2"/>
    <w:basedOn w:val="ListUnmarkedSub"/>
    <w:rsid w:val="00A34D9C"/>
    <w:pPr>
      <w:ind w:left="2880"/>
    </w:pPr>
  </w:style>
  <w:style w:type="paragraph" w:customStyle="1" w:styleId="ListParaSub2">
    <w:name w:val="ListParaSub2"/>
    <w:basedOn w:val="ListParaSub"/>
    <w:rsid w:val="00A34D9C"/>
    <w:pPr>
      <w:ind w:left="3240"/>
    </w:pPr>
  </w:style>
  <w:style w:type="paragraph" w:customStyle="1" w:styleId="ListCheckSub">
    <w:name w:val="ListCheckSub"/>
    <w:basedOn w:val="ListCheck"/>
    <w:rsid w:val="00A34D9C"/>
    <w:pPr>
      <w:numPr>
        <w:numId w:val="7"/>
      </w:numPr>
    </w:pPr>
  </w:style>
  <w:style w:type="paragraph" w:customStyle="1" w:styleId="ExtractListBulleted">
    <w:name w:val="ExtractListBulleted"/>
    <w:rsid w:val="00A34D9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A34D9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A34D9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A34D9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A34D9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A34D9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A34D9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A34D9C"/>
    <w:pPr>
      <w:spacing w:before="120" w:after="120"/>
      <w:ind w:left="0" w:firstLine="0"/>
    </w:pPr>
  </w:style>
  <w:style w:type="paragraph" w:customStyle="1" w:styleId="Dialog">
    <w:name w:val="Dialog"/>
    <w:rsid w:val="00A34D9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A34D9C"/>
  </w:style>
  <w:style w:type="paragraph" w:customStyle="1" w:styleId="RecipeIngredientHead">
    <w:name w:val="RecipeIngredientHead"/>
    <w:next w:val="RecipeIngredientList"/>
    <w:rsid w:val="00A34D9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34D9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A34D9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A34D9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A34D9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A34D9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A34D9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34D9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A34D9C"/>
    <w:rPr>
      <w:i w:val="0"/>
      <w:sz w:val="24"/>
      <w:u w:val="single"/>
    </w:rPr>
  </w:style>
  <w:style w:type="paragraph" w:customStyle="1" w:styleId="RecipeVariationFlavor">
    <w:name w:val="RecipeVariationFlavor"/>
    <w:basedOn w:val="RecipeTime"/>
    <w:rsid w:val="00A34D9C"/>
    <w:rPr>
      <w:i w:val="0"/>
      <w:sz w:val="24"/>
      <w:u w:val="single"/>
    </w:rPr>
  </w:style>
  <w:style w:type="paragraph" w:customStyle="1" w:styleId="RecipeYield">
    <w:name w:val="RecipeYield"/>
    <w:rsid w:val="00A34D9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A34D9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A34D9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A34D9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A34D9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A34D9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A34D9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A34D9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A34D9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A34D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A34D9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A34D9C"/>
    <w:pPr>
      <w:spacing w:after="100"/>
    </w:pPr>
  </w:style>
  <w:style w:type="paragraph" w:styleId="TOC2">
    <w:name w:val="toc 2"/>
    <w:basedOn w:val="Normal"/>
    <w:next w:val="Normal"/>
    <w:autoRedefine/>
    <w:uiPriority w:val="99"/>
    <w:rsid w:val="00A34D9C"/>
    <w:pPr>
      <w:spacing w:after="100"/>
      <w:ind w:left="220"/>
    </w:pPr>
  </w:style>
  <w:style w:type="paragraph" w:styleId="TOC3">
    <w:name w:val="toc 3"/>
    <w:basedOn w:val="Normal"/>
    <w:next w:val="Normal"/>
    <w:autoRedefine/>
    <w:uiPriority w:val="99"/>
    <w:rsid w:val="00A34D9C"/>
    <w:pPr>
      <w:spacing w:after="100"/>
      <w:ind w:left="440"/>
    </w:pPr>
  </w:style>
  <w:style w:type="paragraph" w:styleId="TOC4">
    <w:name w:val="toc 4"/>
    <w:basedOn w:val="Normal"/>
    <w:next w:val="Normal"/>
    <w:autoRedefine/>
    <w:uiPriority w:val="39"/>
    <w:rsid w:val="00A34D9C"/>
    <w:pPr>
      <w:spacing w:after="100"/>
      <w:ind w:left="660"/>
    </w:pPr>
  </w:style>
  <w:style w:type="paragraph" w:styleId="TOC5">
    <w:name w:val="toc 5"/>
    <w:basedOn w:val="Normal"/>
    <w:next w:val="Normal"/>
    <w:autoRedefine/>
    <w:uiPriority w:val="39"/>
    <w:rsid w:val="00A34D9C"/>
    <w:pPr>
      <w:spacing w:after="100"/>
      <w:ind w:left="880"/>
    </w:pPr>
  </w:style>
  <w:style w:type="paragraph" w:styleId="TOC6">
    <w:name w:val="toc 6"/>
    <w:basedOn w:val="Normal"/>
    <w:next w:val="Normal"/>
    <w:autoRedefine/>
    <w:uiPriority w:val="39"/>
    <w:rsid w:val="00A34D9C"/>
    <w:pPr>
      <w:spacing w:after="100"/>
      <w:ind w:left="1100"/>
    </w:pPr>
  </w:style>
  <w:style w:type="paragraph" w:styleId="TOC7">
    <w:name w:val="toc 7"/>
    <w:basedOn w:val="Normal"/>
    <w:next w:val="Normal"/>
    <w:autoRedefine/>
    <w:uiPriority w:val="39"/>
    <w:semiHidden/>
    <w:rsid w:val="00A34D9C"/>
    <w:pPr>
      <w:spacing w:after="100"/>
      <w:ind w:left="1320"/>
    </w:pPr>
  </w:style>
  <w:style w:type="paragraph" w:styleId="TOC8">
    <w:name w:val="toc 8"/>
    <w:basedOn w:val="Normal"/>
    <w:next w:val="Normal"/>
    <w:autoRedefine/>
    <w:uiPriority w:val="39"/>
    <w:semiHidden/>
    <w:rsid w:val="00A34D9C"/>
    <w:pPr>
      <w:spacing w:after="100"/>
      <w:ind w:left="1540"/>
    </w:pPr>
  </w:style>
  <w:style w:type="paragraph" w:styleId="TOC9">
    <w:name w:val="toc 9"/>
    <w:basedOn w:val="Normal"/>
    <w:next w:val="Normal"/>
    <w:autoRedefine/>
    <w:uiPriority w:val="39"/>
    <w:semiHidden/>
    <w:rsid w:val="00A34D9C"/>
    <w:pPr>
      <w:spacing w:after="100"/>
      <w:ind w:left="1760"/>
    </w:pPr>
  </w:style>
  <w:style w:type="paragraph" w:styleId="Header">
    <w:name w:val="header"/>
    <w:basedOn w:val="Normal"/>
    <w:link w:val="HeaderChar"/>
    <w:uiPriority w:val="99"/>
    <w:semiHidden/>
    <w:rsid w:val="00A34D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4D9C"/>
    <w:rPr>
      <w:rFonts w:eastAsiaTheme="minorHAnsi"/>
    </w:rPr>
  </w:style>
  <w:style w:type="paragraph" w:styleId="Footer">
    <w:name w:val="footer"/>
    <w:basedOn w:val="Normal"/>
    <w:link w:val="FooterChar"/>
    <w:uiPriority w:val="99"/>
    <w:semiHidden/>
    <w:rsid w:val="00A34D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4D9C"/>
    <w:rPr>
      <w:rFonts w:eastAsiaTheme="minorHAnsi"/>
    </w:rPr>
  </w:style>
  <w:style w:type="paragraph" w:customStyle="1" w:styleId="CustomChapterOpener">
    <w:name w:val="CustomChapterOpener"/>
    <w:basedOn w:val="Normal"/>
    <w:next w:val="Para"/>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A34D9C"/>
    <w:rPr>
      <w:b/>
    </w:rPr>
  </w:style>
  <w:style w:type="paragraph" w:customStyle="1" w:styleId="CustomList">
    <w:name w:val="CustomList"/>
    <w:basedOn w:val="Normal"/>
    <w:rsid w:val="00A34D9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A34D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A34D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A34D9C"/>
  </w:style>
  <w:style w:type="paragraph" w:customStyle="1" w:styleId="BibliographyHead">
    <w:name w:val="BibliographyHead"/>
    <w:next w:val="BibliographyEntry"/>
    <w:rsid w:val="00A34D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A34D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A34D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A34D9C"/>
  </w:style>
  <w:style w:type="paragraph" w:customStyle="1" w:styleId="ExercisesHead">
    <w:name w:val="ExercisesHead"/>
    <w:basedOn w:val="Normal"/>
    <w:next w:val="Para"/>
    <w:rsid w:val="00A34D9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A34D9C"/>
  </w:style>
  <w:style w:type="paragraph" w:customStyle="1" w:styleId="ProblemsHead">
    <w:name w:val="ProblemsHead"/>
    <w:basedOn w:val="BibliographyHead"/>
    <w:next w:val="Para"/>
    <w:rsid w:val="00A34D9C"/>
  </w:style>
  <w:style w:type="paragraph" w:customStyle="1" w:styleId="QuestionData">
    <w:name w:val="QuestionData"/>
    <w:basedOn w:val="Explanation"/>
    <w:rsid w:val="00A34D9C"/>
  </w:style>
  <w:style w:type="paragraph" w:customStyle="1" w:styleId="QuestionsHead">
    <w:name w:val="QuestionsHead"/>
    <w:basedOn w:val="BibliographyHead"/>
    <w:next w:val="Para"/>
    <w:rsid w:val="00A34D9C"/>
  </w:style>
  <w:style w:type="paragraph" w:customStyle="1" w:styleId="ReferencesHead">
    <w:name w:val="ReferencesHead"/>
    <w:basedOn w:val="BibliographyHead"/>
    <w:next w:val="Reference"/>
    <w:rsid w:val="00A34D9C"/>
  </w:style>
  <w:style w:type="paragraph" w:customStyle="1" w:styleId="ReviewHead">
    <w:name w:val="ReviewHead"/>
    <w:basedOn w:val="BibliographyHead"/>
    <w:next w:val="Para"/>
    <w:rsid w:val="00A34D9C"/>
  </w:style>
  <w:style w:type="paragraph" w:customStyle="1" w:styleId="SummaryHead">
    <w:name w:val="SummaryHead"/>
    <w:basedOn w:val="BibliographyHead"/>
    <w:next w:val="Para"/>
    <w:rsid w:val="00A34D9C"/>
  </w:style>
  <w:style w:type="character" w:customStyle="1" w:styleId="WileySymbol">
    <w:name w:val="WileySymbol"/>
    <w:rsid w:val="00A34D9C"/>
    <w:rPr>
      <w:rFonts w:ascii="Symbol" w:hAnsi="Symbol"/>
    </w:rPr>
  </w:style>
  <w:style w:type="character" w:customStyle="1" w:styleId="MenuArrow">
    <w:name w:val="MenuArrow"/>
    <w:basedOn w:val="DefaultParagraphFont"/>
    <w:rsid w:val="00A34D9C"/>
    <w:rPr>
      <w:rFonts w:ascii="Wingdings" w:hAnsi="Wingdings"/>
    </w:rPr>
  </w:style>
  <w:style w:type="paragraph" w:customStyle="1" w:styleId="BookTitle">
    <w:name w:val="BookTitle"/>
    <w:basedOn w:val="Normal"/>
    <w:next w:val="Normal"/>
    <w:rsid w:val="00A34D9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A34D9C"/>
    <w:pPr>
      <w:pageBreakBefore w:val="0"/>
      <w:spacing w:before="480"/>
    </w:pPr>
    <w:rPr>
      <w:sz w:val="36"/>
    </w:rPr>
  </w:style>
  <w:style w:type="paragraph" w:customStyle="1" w:styleId="BookAuthor">
    <w:name w:val="BookAuthor"/>
    <w:basedOn w:val="Normal"/>
    <w:rsid w:val="00A34D9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A34D9C"/>
    <w:rPr>
      <w:i/>
    </w:rPr>
  </w:style>
  <w:style w:type="paragraph" w:customStyle="1" w:styleId="Index1">
    <w:name w:val="Index1"/>
    <w:rsid w:val="00A34D9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34D9C"/>
    <w:pPr>
      <w:ind w:left="2520"/>
    </w:pPr>
  </w:style>
  <w:style w:type="paragraph" w:customStyle="1" w:styleId="Index3">
    <w:name w:val="Index3"/>
    <w:basedOn w:val="Index1"/>
    <w:rsid w:val="00A34D9C"/>
    <w:pPr>
      <w:ind w:left="3240"/>
    </w:pPr>
  </w:style>
  <w:style w:type="paragraph" w:customStyle="1" w:styleId="IndexLetter">
    <w:name w:val="IndexLetter"/>
    <w:basedOn w:val="H3"/>
    <w:next w:val="Index1"/>
    <w:rsid w:val="00A34D9C"/>
  </w:style>
  <w:style w:type="paragraph" w:customStyle="1" w:styleId="IndexNote">
    <w:name w:val="IndexNote"/>
    <w:basedOn w:val="Normal"/>
    <w:rsid w:val="00A34D9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A34D9C"/>
    <w:pPr>
      <w:spacing w:line="540" w:lineRule="exact"/>
    </w:pPr>
  </w:style>
  <w:style w:type="paragraph" w:customStyle="1" w:styleId="FurtherReadingHead">
    <w:name w:val="FurtherReadingHead"/>
    <w:basedOn w:val="BibliographyHead"/>
    <w:next w:val="Para"/>
    <w:rsid w:val="00A34D9C"/>
  </w:style>
  <w:style w:type="paragraph" w:customStyle="1" w:styleId="Address">
    <w:name w:val="Address"/>
    <w:basedOn w:val="Normal"/>
    <w:rsid w:val="00A34D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A34D9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A34D9C"/>
    <w:pPr>
      <w:ind w:left="360"/>
    </w:pPr>
  </w:style>
  <w:style w:type="paragraph" w:customStyle="1" w:styleId="EquationNumbered">
    <w:name w:val="EquationNumbered"/>
    <w:rsid w:val="00A34D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A34D9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A34D9C"/>
    <w:rPr>
      <w:b/>
    </w:rPr>
  </w:style>
  <w:style w:type="character" w:customStyle="1" w:styleId="UserInputVariable">
    <w:name w:val="UserInputVariable"/>
    <w:basedOn w:val="DefaultParagraphFont"/>
    <w:rsid w:val="00A34D9C"/>
    <w:rPr>
      <w:b/>
      <w:i/>
    </w:rPr>
  </w:style>
  <w:style w:type="paragraph" w:styleId="Bibliography">
    <w:name w:val="Bibliography"/>
    <w:basedOn w:val="Normal"/>
    <w:next w:val="Normal"/>
    <w:uiPriority w:val="99"/>
    <w:semiHidden/>
    <w:rsid w:val="00A34D9C"/>
  </w:style>
  <w:style w:type="paragraph" w:customStyle="1" w:styleId="FeaturePara">
    <w:name w:val="FeaturePara"/>
    <w:rsid w:val="00A34D9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A34D9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A34D9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A34D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A34D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A34D9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A34D9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A34D9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A34D9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A34D9C"/>
    <w:pPr>
      <w:spacing w:before="120" w:after="120"/>
      <w:ind w:left="720" w:hanging="720"/>
      <w:contextualSpacing/>
    </w:pPr>
    <w:rPr>
      <w:sz w:val="22"/>
      <w:u w:val="none"/>
    </w:rPr>
  </w:style>
  <w:style w:type="paragraph" w:customStyle="1" w:styleId="FeatureH1">
    <w:name w:val="FeatureH1"/>
    <w:next w:val="FeaturePara"/>
    <w:rsid w:val="00A34D9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A34D9C"/>
    <w:pPr>
      <w:contextualSpacing w:val="0"/>
    </w:pPr>
    <w:rPr>
      <w:rFonts w:ascii="Times New Roman" w:hAnsi="Times New Roman"/>
      <w:smallCaps w:val="0"/>
    </w:rPr>
  </w:style>
  <w:style w:type="paragraph" w:customStyle="1" w:styleId="FeatureH2">
    <w:name w:val="FeatureH2"/>
    <w:next w:val="FeaturePara"/>
    <w:rsid w:val="00A34D9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A34D9C"/>
    <w:pPr>
      <w:spacing w:before="120"/>
    </w:pPr>
    <w:rPr>
      <w:smallCaps w:val="0"/>
      <w:u w:val="single"/>
    </w:rPr>
  </w:style>
  <w:style w:type="paragraph" w:customStyle="1" w:styleId="FeatureH3">
    <w:name w:val="FeatureH3"/>
    <w:next w:val="FeaturePara"/>
    <w:rsid w:val="00A34D9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A34D9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A34D9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A34D9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34D9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34D9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A34D9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34D9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A34D9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A34D9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34D9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A34D9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A34D9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A34D9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A34D9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A34D9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A34D9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34D9C"/>
    <w:pPr>
      <w:pBdr>
        <w:left w:val="single" w:sz="36" w:space="17" w:color="C0C0C0"/>
      </w:pBdr>
      <w:ind w:left="216"/>
    </w:pPr>
  </w:style>
  <w:style w:type="paragraph" w:customStyle="1" w:styleId="FeatureRunInPara">
    <w:name w:val="FeatureRunInPara"/>
    <w:basedOn w:val="FeatureListUnmarked"/>
    <w:next w:val="FeatureRunInHead"/>
    <w:rsid w:val="00A34D9C"/>
    <w:pPr>
      <w:pBdr>
        <w:left w:val="single" w:sz="36" w:space="6" w:color="C0C0C0"/>
      </w:pBdr>
      <w:spacing w:before="0"/>
      <w:ind w:left="0"/>
    </w:pPr>
  </w:style>
  <w:style w:type="paragraph" w:customStyle="1" w:styleId="FeatureRunInParaSub">
    <w:name w:val="FeatureRunInParaSub"/>
    <w:basedOn w:val="FeatureRunInPara"/>
    <w:next w:val="FeatureRunInHeadSub"/>
    <w:rsid w:val="00A34D9C"/>
    <w:pPr>
      <w:pBdr>
        <w:left w:val="single" w:sz="36" w:space="17" w:color="C0C0C0"/>
      </w:pBdr>
      <w:ind w:left="216"/>
      <w:contextualSpacing/>
    </w:pPr>
  </w:style>
  <w:style w:type="paragraph" w:customStyle="1" w:styleId="FeatureSubFeatureType">
    <w:name w:val="FeatureSubFeatureType"/>
    <w:rsid w:val="00A34D9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A34D9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A34D9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A34D9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A34D9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A34D9C"/>
    <w:pPr>
      <w:pBdr>
        <w:left w:val="single" w:sz="36" w:space="6" w:color="C0C0C0"/>
      </w:pBdr>
      <w:spacing w:before="120"/>
      <w:ind w:left="0" w:firstLine="0"/>
    </w:pPr>
  </w:style>
  <w:style w:type="paragraph" w:customStyle="1" w:styleId="ReferenceAnnotation">
    <w:name w:val="ReferenceAnnotation"/>
    <w:basedOn w:val="Reference"/>
    <w:rsid w:val="00A34D9C"/>
    <w:pPr>
      <w:spacing w:before="0" w:after="0"/>
      <w:ind w:firstLine="0"/>
    </w:pPr>
    <w:rPr>
      <w:snapToGrid w:val="0"/>
    </w:rPr>
  </w:style>
  <w:style w:type="paragraph" w:customStyle="1" w:styleId="RecipeVariationH1">
    <w:name w:val="RecipeVariationH1"/>
    <w:rsid w:val="00A34D9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A34D9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A34D9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A34D9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A34D9C"/>
    <w:rPr>
      <w:rFonts w:ascii="Courier New" w:hAnsi="Courier New"/>
      <w:noProof/>
      <w:color w:val="auto"/>
      <w:u w:val="double"/>
    </w:rPr>
  </w:style>
  <w:style w:type="character" w:customStyle="1" w:styleId="CrossRefTerm">
    <w:name w:val="CrossRefTerm"/>
    <w:basedOn w:val="DefaultParagraphFont"/>
    <w:rsid w:val="00A34D9C"/>
    <w:rPr>
      <w:i/>
    </w:rPr>
  </w:style>
  <w:style w:type="character" w:customStyle="1" w:styleId="GenusSpecies">
    <w:name w:val="GenusSpecies"/>
    <w:basedOn w:val="DefaultParagraphFont"/>
    <w:rsid w:val="00A34D9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A34D9C"/>
    <w:rPr>
      <w:b/>
      <w:i/>
    </w:rPr>
  </w:style>
  <w:style w:type="paragraph" w:customStyle="1" w:styleId="FeatureRecipeIngredientList">
    <w:name w:val="FeatureRecipeIngredientList"/>
    <w:basedOn w:val="FeatureRecipeProcedure"/>
    <w:rsid w:val="00A34D9C"/>
    <w:pPr>
      <w:ind w:left="720" w:hanging="288"/>
    </w:pPr>
  </w:style>
  <w:style w:type="paragraph" w:customStyle="1" w:styleId="CodeHead">
    <w:name w:val="CodeHead"/>
    <w:next w:val="CodeListing"/>
    <w:rsid w:val="00A34D9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A34D9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A34D9C"/>
    <w:pPr>
      <w:spacing w:after="0"/>
    </w:pPr>
    <w:rPr>
      <w:b/>
      <w:sz w:val="24"/>
    </w:rPr>
  </w:style>
  <w:style w:type="character" w:customStyle="1" w:styleId="QueryInline">
    <w:name w:val="QueryInline"/>
    <w:basedOn w:val="DefaultParagraphFont"/>
    <w:rsid w:val="00A34D9C"/>
    <w:rPr>
      <w:bdr w:val="none" w:sz="0" w:space="0" w:color="auto"/>
      <w:shd w:val="clear" w:color="auto" w:fill="FFCC99"/>
    </w:rPr>
  </w:style>
  <w:style w:type="paragraph" w:customStyle="1" w:styleId="QueryPara">
    <w:name w:val="QueryPara"/>
    <w:rsid w:val="00A34D9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A34D9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A34D9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A34D9C"/>
  </w:style>
  <w:style w:type="character" w:customStyle="1" w:styleId="WileyItalic">
    <w:name w:val="WileyItalic"/>
    <w:basedOn w:val="DefaultParagraphFont"/>
    <w:rsid w:val="00A34D9C"/>
    <w:rPr>
      <w:i/>
    </w:rPr>
  </w:style>
  <w:style w:type="character" w:customStyle="1" w:styleId="WileyBoldItalic">
    <w:name w:val="WileyBoldItalic"/>
    <w:basedOn w:val="DefaultParagraphFont"/>
    <w:rsid w:val="00A34D9C"/>
    <w:rPr>
      <w:b/>
      <w:i/>
    </w:rPr>
  </w:style>
  <w:style w:type="character" w:customStyle="1" w:styleId="WileyBold">
    <w:name w:val="WileyBold"/>
    <w:basedOn w:val="DefaultParagraphFont"/>
    <w:rsid w:val="00A34D9C"/>
    <w:rPr>
      <w:b/>
    </w:rPr>
  </w:style>
  <w:style w:type="paragraph" w:customStyle="1" w:styleId="ContentsPartTitle">
    <w:name w:val="ContentsPartTitle"/>
    <w:next w:val="ContentsChapterTitle"/>
    <w:rsid w:val="00A34D9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A34D9C"/>
    <w:pPr>
      <w:ind w:left="288"/>
    </w:pPr>
    <w:rPr>
      <w:sz w:val="26"/>
    </w:rPr>
  </w:style>
  <w:style w:type="paragraph" w:customStyle="1" w:styleId="ContentsH1">
    <w:name w:val="ContentsH1"/>
    <w:basedOn w:val="ContentsPartTitle"/>
    <w:rsid w:val="00A34D9C"/>
    <w:pPr>
      <w:ind w:left="576"/>
    </w:pPr>
    <w:rPr>
      <w:b w:val="0"/>
      <w:sz w:val="24"/>
    </w:rPr>
  </w:style>
  <w:style w:type="paragraph" w:customStyle="1" w:styleId="ContentsH2">
    <w:name w:val="ContentsH2"/>
    <w:basedOn w:val="ContentsPartTitle"/>
    <w:rsid w:val="00A34D9C"/>
    <w:pPr>
      <w:ind w:left="864"/>
    </w:pPr>
    <w:rPr>
      <w:b w:val="0"/>
      <w:sz w:val="22"/>
    </w:rPr>
  </w:style>
  <w:style w:type="paragraph" w:customStyle="1" w:styleId="Copyright">
    <w:name w:val="Copyright"/>
    <w:rsid w:val="00A34D9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A34D9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A34D9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A34D9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A34D9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A34D9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A34D9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A34D9C"/>
    <w:pPr>
      <w:ind w:left="720"/>
    </w:pPr>
  </w:style>
  <w:style w:type="paragraph" w:customStyle="1" w:styleId="BookEdition">
    <w:name w:val="BookEdition"/>
    <w:qFormat/>
    <w:rsid w:val="00A34D9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A34D9C"/>
    <w:rPr>
      <w:rFonts w:cs="Arial"/>
      <w:color w:val="0000FF"/>
    </w:rPr>
  </w:style>
  <w:style w:type="character" w:customStyle="1" w:styleId="CodeColorBlue2">
    <w:name w:val="CodeColorBlue2"/>
    <w:rsid w:val="00A34D9C"/>
    <w:rPr>
      <w:rFonts w:cs="Arial"/>
      <w:color w:val="0000A5"/>
    </w:rPr>
  </w:style>
  <w:style w:type="character" w:customStyle="1" w:styleId="CodeColorBlue3">
    <w:name w:val="CodeColorBlue3"/>
    <w:rsid w:val="00A34D9C"/>
    <w:rPr>
      <w:rFonts w:cs="Arial"/>
      <w:color w:val="6464B9"/>
    </w:rPr>
  </w:style>
  <w:style w:type="character" w:customStyle="1" w:styleId="CodeColorBluegreen">
    <w:name w:val="CodeColorBluegreen"/>
    <w:rsid w:val="00A34D9C"/>
    <w:rPr>
      <w:rFonts w:cs="Arial"/>
      <w:color w:val="2B91AF"/>
    </w:rPr>
  </w:style>
  <w:style w:type="character" w:customStyle="1" w:styleId="CodeColorBrown">
    <w:name w:val="CodeColorBrown"/>
    <w:rsid w:val="00A34D9C"/>
    <w:rPr>
      <w:rFonts w:cs="Arial"/>
      <w:color w:val="A31515"/>
    </w:rPr>
  </w:style>
  <w:style w:type="character" w:customStyle="1" w:styleId="CodeColorDkBlue">
    <w:name w:val="CodeColorDkBlue"/>
    <w:rsid w:val="00A34D9C"/>
    <w:rPr>
      <w:rFonts w:cs="Times New Roman"/>
      <w:color w:val="000080"/>
      <w:szCs w:val="22"/>
    </w:rPr>
  </w:style>
  <w:style w:type="character" w:customStyle="1" w:styleId="CodeColorGreen">
    <w:name w:val="CodeColorGreen"/>
    <w:rsid w:val="00A34D9C"/>
    <w:rPr>
      <w:rFonts w:cs="Arial"/>
      <w:color w:val="008000"/>
    </w:rPr>
  </w:style>
  <w:style w:type="character" w:customStyle="1" w:styleId="CodeColorGreen2">
    <w:name w:val="CodeColorGreen2"/>
    <w:rsid w:val="00A34D9C"/>
    <w:rPr>
      <w:rFonts w:cs="Arial"/>
      <w:color w:val="629755"/>
    </w:rPr>
  </w:style>
  <w:style w:type="character" w:customStyle="1" w:styleId="CodeColorGrey30">
    <w:name w:val="CodeColorGrey30"/>
    <w:rsid w:val="00A34D9C"/>
    <w:rPr>
      <w:rFonts w:cs="Arial"/>
      <w:color w:val="808080"/>
    </w:rPr>
  </w:style>
  <w:style w:type="character" w:customStyle="1" w:styleId="CodeColorGrey55">
    <w:name w:val="CodeColorGrey55"/>
    <w:rsid w:val="00A34D9C"/>
    <w:rPr>
      <w:rFonts w:cs="Arial"/>
      <w:color w:val="C0C0C0"/>
    </w:rPr>
  </w:style>
  <w:style w:type="character" w:customStyle="1" w:styleId="CodeColorGrey80">
    <w:name w:val="CodeColorGrey80"/>
    <w:rsid w:val="00A34D9C"/>
    <w:rPr>
      <w:rFonts w:cs="Arial"/>
      <w:color w:val="555555"/>
    </w:rPr>
  </w:style>
  <w:style w:type="character" w:customStyle="1" w:styleId="CodeColorHotPink">
    <w:name w:val="CodeColorHotPink"/>
    <w:rsid w:val="00A34D9C"/>
    <w:rPr>
      <w:rFonts w:cs="Times New Roman"/>
      <w:color w:val="DF36FA"/>
      <w:szCs w:val="18"/>
    </w:rPr>
  </w:style>
  <w:style w:type="character" w:customStyle="1" w:styleId="CodeColorMagenta">
    <w:name w:val="CodeColorMagenta"/>
    <w:rsid w:val="00A34D9C"/>
    <w:rPr>
      <w:rFonts w:cs="Arial"/>
      <w:color w:val="A31515"/>
    </w:rPr>
  </w:style>
  <w:style w:type="character" w:customStyle="1" w:styleId="CodeColorOrange">
    <w:name w:val="CodeColorOrange"/>
    <w:rsid w:val="00A34D9C"/>
    <w:rPr>
      <w:rFonts w:cs="Arial"/>
      <w:color w:val="B96464"/>
    </w:rPr>
  </w:style>
  <w:style w:type="character" w:customStyle="1" w:styleId="CodeColorPeach">
    <w:name w:val="CodeColorPeach"/>
    <w:rsid w:val="00A34D9C"/>
    <w:rPr>
      <w:rFonts w:cs="Arial"/>
      <w:color w:val="FFDBA3"/>
    </w:rPr>
  </w:style>
  <w:style w:type="character" w:customStyle="1" w:styleId="CodeColorPurple">
    <w:name w:val="CodeColorPurple"/>
    <w:rsid w:val="00A34D9C"/>
    <w:rPr>
      <w:rFonts w:cs="Arial"/>
      <w:color w:val="951795"/>
    </w:rPr>
  </w:style>
  <w:style w:type="character" w:customStyle="1" w:styleId="CodeColorRed">
    <w:name w:val="CodeColorRed"/>
    <w:rsid w:val="00A34D9C"/>
    <w:rPr>
      <w:rFonts w:cs="Arial"/>
      <w:color w:val="FF0000"/>
    </w:rPr>
  </w:style>
  <w:style w:type="character" w:customStyle="1" w:styleId="CodeColorRed2">
    <w:name w:val="CodeColorRed2"/>
    <w:rsid w:val="00A34D9C"/>
    <w:rPr>
      <w:rFonts w:cs="Arial"/>
      <w:color w:val="800000"/>
    </w:rPr>
  </w:style>
  <w:style w:type="character" w:customStyle="1" w:styleId="CodeColorRed3">
    <w:name w:val="CodeColorRed3"/>
    <w:rsid w:val="00A34D9C"/>
    <w:rPr>
      <w:rFonts w:cs="Arial"/>
      <w:color w:val="A31515"/>
    </w:rPr>
  </w:style>
  <w:style w:type="character" w:customStyle="1" w:styleId="CodeColorTealBlue">
    <w:name w:val="CodeColorTealBlue"/>
    <w:rsid w:val="00A34D9C"/>
    <w:rPr>
      <w:rFonts w:cs="Times New Roman"/>
      <w:color w:val="008080"/>
      <w:szCs w:val="22"/>
    </w:rPr>
  </w:style>
  <w:style w:type="character" w:customStyle="1" w:styleId="CodeColorWhite">
    <w:name w:val="CodeColorWhite"/>
    <w:rsid w:val="00A34D9C"/>
    <w:rPr>
      <w:rFonts w:cs="Arial"/>
      <w:color w:val="FFFFFF"/>
      <w:bdr w:val="none" w:sz="0" w:space="0" w:color="auto"/>
    </w:rPr>
  </w:style>
  <w:style w:type="character" w:customStyle="1" w:styleId="CodeColorPurple2">
    <w:name w:val="CodeColorPurple2"/>
    <w:rsid w:val="00A34D9C"/>
    <w:rPr>
      <w:rFonts w:cs="Arial"/>
      <w:color w:val="800080"/>
    </w:rPr>
  </w:style>
  <w:style w:type="paragraph" w:styleId="ListParagraph">
    <w:name w:val="List Paragraph"/>
    <w:basedOn w:val="Normal"/>
    <w:link w:val="ListParagraphChar"/>
    <w:uiPriority w:val="99"/>
    <w:qFormat/>
    <w:rsid w:val="00A34D9C"/>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A34D9C"/>
    <w:rPr>
      <w:rFonts w:cs="Times New Roman"/>
      <w:color w:val="0000FF"/>
      <w:u w:val="single"/>
    </w:rPr>
  </w:style>
  <w:style w:type="paragraph" w:styleId="Revision">
    <w:name w:val="Revision"/>
    <w:hidden/>
    <w:uiPriority w:val="99"/>
    <w:semiHidden/>
    <w:rsid w:val="00A34D9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A34D9C"/>
    <w:rPr>
      <w:bdr w:val="none" w:sz="0" w:space="0" w:color="auto"/>
      <w:shd w:val="clear" w:color="auto" w:fill="B2A1C7" w:themeFill="accent4" w:themeFillTint="99"/>
    </w:rPr>
  </w:style>
  <w:style w:type="paragraph" w:customStyle="1" w:styleId="ContentsH3">
    <w:name w:val="ContentsH3"/>
    <w:qFormat/>
    <w:rsid w:val="00A34D9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A34D9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A34D9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A34D9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A34D9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A34D9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A34D9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A34D9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A34D9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A34D9C"/>
    <w:rPr>
      <w:b/>
      <w:bCs/>
      <w:smallCaps/>
      <w:spacing w:val="5"/>
    </w:rPr>
  </w:style>
  <w:style w:type="character" w:styleId="CommentReference">
    <w:name w:val="annotation reference"/>
    <w:basedOn w:val="DefaultParagraphFont"/>
    <w:uiPriority w:val="99"/>
    <w:semiHidden/>
    <w:rsid w:val="00A34D9C"/>
    <w:rPr>
      <w:sz w:val="16"/>
      <w:szCs w:val="16"/>
    </w:rPr>
  </w:style>
  <w:style w:type="character" w:styleId="Emphasis">
    <w:name w:val="Emphasis"/>
    <w:basedOn w:val="DefaultParagraphFont"/>
    <w:uiPriority w:val="99"/>
    <w:rsid w:val="00A34D9C"/>
    <w:rPr>
      <w:i/>
      <w:iCs/>
    </w:rPr>
  </w:style>
  <w:style w:type="character" w:styleId="FollowedHyperlink">
    <w:name w:val="FollowedHyperlink"/>
    <w:basedOn w:val="DefaultParagraphFont"/>
    <w:uiPriority w:val="99"/>
    <w:semiHidden/>
    <w:rsid w:val="00A34D9C"/>
    <w:rPr>
      <w:color w:val="800080" w:themeColor="followedHyperlink"/>
      <w:u w:val="single"/>
    </w:rPr>
  </w:style>
  <w:style w:type="character" w:styleId="HTMLAcronym">
    <w:name w:val="HTML Acronym"/>
    <w:basedOn w:val="DefaultParagraphFont"/>
    <w:uiPriority w:val="99"/>
    <w:semiHidden/>
    <w:rsid w:val="00A34D9C"/>
  </w:style>
  <w:style w:type="character" w:styleId="HTMLCite">
    <w:name w:val="HTML Cite"/>
    <w:basedOn w:val="DefaultParagraphFont"/>
    <w:uiPriority w:val="99"/>
    <w:semiHidden/>
    <w:rsid w:val="00A34D9C"/>
    <w:rPr>
      <w:i/>
      <w:iCs/>
    </w:rPr>
  </w:style>
  <w:style w:type="character" w:styleId="HTMLCode">
    <w:name w:val="HTML Code"/>
    <w:basedOn w:val="DefaultParagraphFont"/>
    <w:uiPriority w:val="99"/>
    <w:semiHidden/>
    <w:rsid w:val="00A34D9C"/>
    <w:rPr>
      <w:rFonts w:ascii="Consolas" w:hAnsi="Consolas"/>
      <w:sz w:val="20"/>
      <w:szCs w:val="20"/>
    </w:rPr>
  </w:style>
  <w:style w:type="character" w:styleId="HTMLDefinition">
    <w:name w:val="HTML Definition"/>
    <w:basedOn w:val="DefaultParagraphFont"/>
    <w:uiPriority w:val="99"/>
    <w:semiHidden/>
    <w:rsid w:val="00A34D9C"/>
    <w:rPr>
      <w:i/>
      <w:iCs/>
    </w:rPr>
  </w:style>
  <w:style w:type="character" w:styleId="HTMLKeyboard">
    <w:name w:val="HTML Keyboard"/>
    <w:basedOn w:val="DefaultParagraphFont"/>
    <w:uiPriority w:val="99"/>
    <w:semiHidden/>
    <w:rsid w:val="00A34D9C"/>
    <w:rPr>
      <w:rFonts w:ascii="Consolas" w:hAnsi="Consolas"/>
      <w:sz w:val="20"/>
      <w:szCs w:val="20"/>
    </w:rPr>
  </w:style>
  <w:style w:type="character" w:styleId="HTMLSample">
    <w:name w:val="HTML Sample"/>
    <w:basedOn w:val="DefaultParagraphFont"/>
    <w:uiPriority w:val="99"/>
    <w:semiHidden/>
    <w:rsid w:val="00A34D9C"/>
    <w:rPr>
      <w:rFonts w:ascii="Consolas" w:hAnsi="Consolas"/>
      <w:sz w:val="24"/>
      <w:szCs w:val="24"/>
    </w:rPr>
  </w:style>
  <w:style w:type="character" w:styleId="HTMLTypewriter">
    <w:name w:val="HTML Typewriter"/>
    <w:basedOn w:val="DefaultParagraphFont"/>
    <w:uiPriority w:val="99"/>
    <w:semiHidden/>
    <w:rsid w:val="00A34D9C"/>
    <w:rPr>
      <w:rFonts w:ascii="Consolas" w:hAnsi="Consolas"/>
      <w:sz w:val="20"/>
      <w:szCs w:val="20"/>
    </w:rPr>
  </w:style>
  <w:style w:type="character" w:styleId="HTMLVariable">
    <w:name w:val="HTML Variable"/>
    <w:basedOn w:val="DefaultParagraphFont"/>
    <w:uiPriority w:val="99"/>
    <w:semiHidden/>
    <w:rsid w:val="00A34D9C"/>
    <w:rPr>
      <w:i/>
      <w:iCs/>
    </w:rPr>
  </w:style>
  <w:style w:type="character" w:styleId="IntenseEmphasis">
    <w:name w:val="Intense Emphasis"/>
    <w:basedOn w:val="DefaultParagraphFont"/>
    <w:uiPriority w:val="99"/>
    <w:rsid w:val="00A34D9C"/>
    <w:rPr>
      <w:b/>
      <w:bCs/>
      <w:i/>
      <w:iCs/>
      <w:color w:val="4F81BD" w:themeColor="accent1"/>
    </w:rPr>
  </w:style>
  <w:style w:type="character" w:styleId="IntenseReference">
    <w:name w:val="Intense Reference"/>
    <w:basedOn w:val="DefaultParagraphFont"/>
    <w:uiPriority w:val="99"/>
    <w:rsid w:val="00A34D9C"/>
    <w:rPr>
      <w:b/>
      <w:bCs/>
      <w:smallCaps/>
      <w:color w:val="C0504D" w:themeColor="accent2"/>
      <w:spacing w:val="5"/>
      <w:u w:val="single"/>
    </w:rPr>
  </w:style>
  <w:style w:type="character" w:styleId="LineNumber">
    <w:name w:val="line number"/>
    <w:basedOn w:val="DefaultParagraphFont"/>
    <w:uiPriority w:val="99"/>
    <w:semiHidden/>
    <w:rsid w:val="00A34D9C"/>
  </w:style>
  <w:style w:type="character" w:styleId="PageNumber">
    <w:name w:val="page number"/>
    <w:basedOn w:val="DefaultParagraphFont"/>
    <w:uiPriority w:val="99"/>
    <w:semiHidden/>
    <w:rsid w:val="00A34D9C"/>
  </w:style>
  <w:style w:type="character" w:styleId="PlaceholderText">
    <w:name w:val="Placeholder Text"/>
    <w:basedOn w:val="DefaultParagraphFont"/>
    <w:uiPriority w:val="99"/>
    <w:semiHidden/>
    <w:rsid w:val="00A34D9C"/>
    <w:rPr>
      <w:color w:val="808080"/>
    </w:rPr>
  </w:style>
  <w:style w:type="character" w:styleId="Strong">
    <w:name w:val="Strong"/>
    <w:basedOn w:val="DefaultParagraphFont"/>
    <w:uiPriority w:val="99"/>
    <w:rsid w:val="00A34D9C"/>
    <w:rPr>
      <w:b/>
      <w:bCs/>
    </w:rPr>
  </w:style>
  <w:style w:type="character" w:styleId="SubtleEmphasis">
    <w:name w:val="Subtle Emphasis"/>
    <w:basedOn w:val="DefaultParagraphFont"/>
    <w:uiPriority w:val="99"/>
    <w:rsid w:val="00A34D9C"/>
    <w:rPr>
      <w:i/>
      <w:iCs/>
      <w:color w:val="808080" w:themeColor="text1" w:themeTint="7F"/>
    </w:rPr>
  </w:style>
  <w:style w:type="character" w:styleId="SubtleReference">
    <w:name w:val="Subtle Reference"/>
    <w:basedOn w:val="DefaultParagraphFont"/>
    <w:uiPriority w:val="99"/>
    <w:qFormat/>
    <w:rsid w:val="00A34D9C"/>
    <w:rPr>
      <w:smallCaps/>
      <w:color w:val="C0504D" w:themeColor="accent2"/>
      <w:u w:val="single"/>
    </w:rPr>
  </w:style>
  <w:style w:type="table" w:styleId="LightShading-Accent5">
    <w:name w:val="Light Shading Accent 5"/>
    <w:basedOn w:val="TableNormal"/>
    <w:uiPriority w:val="60"/>
    <w:rsid w:val="00A34D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A34D9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A34D9C"/>
    <w:pPr>
      <w:spacing w:before="240" w:after="240" w:line="240" w:lineRule="auto"/>
      <w:ind w:left="4320"/>
      <w:contextualSpacing/>
      <w:jc w:val="right"/>
    </w:pPr>
    <w:rPr>
      <w:rFonts w:ascii="Arial" w:eastAsia="Times New Roman" w:hAnsi="Arial" w:cs="Times New Roman"/>
      <w:snapToGrid w:val="0"/>
      <w:sz w:val="18"/>
      <w:szCs w:val="20"/>
    </w:rPr>
  </w:style>
  <w:style w:type="paragraph" w:styleId="NormalWeb">
    <w:name w:val="Normal (Web)"/>
    <w:basedOn w:val="Normal"/>
    <w:uiPriority w:val="99"/>
    <w:semiHidden/>
    <w:rsid w:val="003344B7"/>
    <w:rPr>
      <w:rFonts w:ascii="Times New Roman" w:hAnsi="Times New Roman" w:cs="Times New Roman"/>
      <w:sz w:val="24"/>
      <w:szCs w:val="24"/>
    </w:rPr>
  </w:style>
  <w:style w:type="paragraph" w:styleId="Caption">
    <w:name w:val="caption"/>
    <w:basedOn w:val="Normal"/>
    <w:next w:val="Normal"/>
    <w:uiPriority w:val="35"/>
    <w:qFormat/>
    <w:rsid w:val="003344B7"/>
    <w:pPr>
      <w:spacing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99"/>
    <w:rsid w:val="00A72EA8"/>
    <w:rPr>
      <w:rFonts w:ascii="Calibri" w:eastAsia="Times New Roman" w:hAnsi="Calibri" w:cs="Times New Roman"/>
      <w:color w:val="FF0000"/>
    </w:rPr>
  </w:style>
  <w:style w:type="paragraph" w:customStyle="1" w:styleId="Bullet1level2">
    <w:name w:val="Bullet 1 level 2"/>
    <w:basedOn w:val="Normal"/>
    <w:link w:val="Bullet1level2Char"/>
    <w:qFormat/>
    <w:rsid w:val="00A72EA8"/>
    <w:pPr>
      <w:numPr>
        <w:numId w:val="9"/>
      </w:numPr>
      <w:spacing w:before="120" w:after="60"/>
      <w:contextualSpacing/>
    </w:pPr>
    <w:rPr>
      <w:color w:val="363435"/>
    </w:rPr>
  </w:style>
  <w:style w:type="character" w:customStyle="1" w:styleId="Bullet1level2Char">
    <w:name w:val="Bullet 1 level 2 Char"/>
    <w:basedOn w:val="DefaultParagraphFont"/>
    <w:link w:val="Bullet1level2"/>
    <w:rsid w:val="00A72EA8"/>
    <w:rPr>
      <w:rFonts w:eastAsiaTheme="minorHAnsi"/>
      <w:color w:val="363435"/>
    </w:rPr>
  </w:style>
  <w:style w:type="paragraph" w:styleId="BalloonText">
    <w:name w:val="Balloon Text"/>
    <w:basedOn w:val="Normal"/>
    <w:link w:val="BalloonTextChar"/>
    <w:semiHidden/>
    <w:rsid w:val="003344B7"/>
    <w:rPr>
      <w:rFonts w:ascii="Tahoma" w:hAnsi="Tahoma"/>
      <w:sz w:val="16"/>
    </w:rPr>
  </w:style>
  <w:style w:type="character" w:customStyle="1" w:styleId="BalloonTextChar">
    <w:name w:val="Balloon Text Char"/>
    <w:basedOn w:val="DefaultParagraphFont"/>
    <w:link w:val="BalloonText"/>
    <w:semiHidden/>
    <w:rsid w:val="003344B7"/>
    <w:rPr>
      <w:rFonts w:ascii="Tahoma" w:eastAsiaTheme="minorHAnsi" w:hAnsi="Tahoma"/>
      <w:sz w:val="16"/>
    </w:rPr>
  </w:style>
  <w:style w:type="paragraph" w:styleId="CommentText">
    <w:name w:val="annotation text"/>
    <w:basedOn w:val="Normal"/>
    <w:link w:val="CommentTextChar"/>
    <w:semiHidden/>
    <w:rsid w:val="003344B7"/>
    <w:rPr>
      <w:sz w:val="20"/>
    </w:rPr>
  </w:style>
  <w:style w:type="character" w:customStyle="1" w:styleId="CommentTextChar">
    <w:name w:val="Comment Text Char"/>
    <w:basedOn w:val="DefaultParagraphFont"/>
    <w:link w:val="CommentText"/>
    <w:semiHidden/>
    <w:rsid w:val="003344B7"/>
    <w:rPr>
      <w:rFonts w:eastAsiaTheme="minorHAnsi"/>
      <w:sz w:val="20"/>
    </w:rPr>
  </w:style>
  <w:style w:type="paragraph" w:styleId="CommentSubject">
    <w:name w:val="annotation subject"/>
    <w:basedOn w:val="CommentText"/>
    <w:next w:val="CommentText"/>
    <w:link w:val="CommentSubjectChar"/>
    <w:semiHidden/>
    <w:rsid w:val="003344B7"/>
    <w:rPr>
      <w:b/>
    </w:rPr>
  </w:style>
  <w:style w:type="character" w:customStyle="1" w:styleId="CommentSubjectChar">
    <w:name w:val="Comment Subject Char"/>
    <w:basedOn w:val="CommentTextChar"/>
    <w:link w:val="CommentSubject"/>
    <w:semiHidden/>
    <w:rsid w:val="003344B7"/>
    <w:rPr>
      <w:rFonts w:eastAsiaTheme="minorHAnsi"/>
      <w:b/>
      <w:sz w:val="20"/>
    </w:rPr>
  </w:style>
  <w:style w:type="character" w:customStyle="1" w:styleId="DefinitionTerm">
    <w:name w:val="DefinitionTerm"/>
    <w:basedOn w:val="DefaultParagraphFont"/>
    <w:uiPriority w:val="1"/>
    <w:qFormat/>
    <w:rsid w:val="0065538C"/>
    <w:rPr>
      <w:i/>
    </w:rPr>
  </w:style>
  <w:style w:type="character" w:customStyle="1" w:styleId="Definition">
    <w:name w:val="Definition"/>
    <w:basedOn w:val="DefaultParagraphFont"/>
    <w:uiPriority w:val="1"/>
    <w:qFormat/>
    <w:rsid w:val="0065538C"/>
    <w:rPr>
      <w:i/>
    </w:rPr>
  </w:style>
  <w:style w:type="character" w:customStyle="1" w:styleId="Heading6Char">
    <w:name w:val="Heading 6 Char"/>
    <w:basedOn w:val="DefaultParagraphFont"/>
    <w:link w:val="Heading6"/>
    <w:rsid w:val="003344B7"/>
    <w:rPr>
      <w:rFonts w:eastAsiaTheme="minorHAnsi"/>
    </w:rPr>
  </w:style>
  <w:style w:type="character" w:customStyle="1" w:styleId="Heading7Char">
    <w:name w:val="Heading 7 Char"/>
    <w:basedOn w:val="DefaultParagraphFont"/>
    <w:link w:val="Heading7"/>
    <w:rsid w:val="003344B7"/>
    <w:rPr>
      <w:rFonts w:eastAsiaTheme="minorHAnsi"/>
    </w:rPr>
  </w:style>
  <w:style w:type="character" w:customStyle="1" w:styleId="Heading8Char">
    <w:name w:val="Heading 8 Char"/>
    <w:basedOn w:val="DefaultParagraphFont"/>
    <w:link w:val="Heading8"/>
    <w:rsid w:val="003344B7"/>
    <w:rPr>
      <w:rFonts w:eastAsiaTheme="minorHAnsi"/>
    </w:rPr>
  </w:style>
  <w:style w:type="character" w:customStyle="1" w:styleId="Heading9Char">
    <w:name w:val="Heading 9 Char"/>
    <w:basedOn w:val="DefaultParagraphFont"/>
    <w:link w:val="Heading9"/>
    <w:rsid w:val="003344B7"/>
    <w:rPr>
      <w:rFonts w:eastAsiaTheme="minorHAnsi"/>
    </w:rPr>
  </w:style>
  <w:style w:type="paragraph" w:customStyle="1" w:styleId="wsBlockA">
    <w:name w:val="wsBlockA"/>
    <w:basedOn w:val="Normal"/>
    <w:qFormat/>
    <w:rsid w:val="003344B7"/>
    <w:pPr>
      <w:spacing w:before="120" w:after="120" w:line="240" w:lineRule="auto"/>
      <w:ind w:left="2160" w:right="1440"/>
    </w:pPr>
    <w:rPr>
      <w:rFonts w:ascii="Arial" w:hAnsi="Arial" w:cs="Times New Roman"/>
      <w:sz w:val="20"/>
    </w:rPr>
  </w:style>
  <w:style w:type="paragraph" w:customStyle="1" w:styleId="CodeScreen80">
    <w:name w:val="CodeScreen80"/>
    <w:qFormat/>
    <w:rsid w:val="003344B7"/>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3344B7"/>
    <w:pPr>
      <w:shd w:val="pct25" w:color="auto" w:fill="auto"/>
    </w:pPr>
  </w:style>
  <w:style w:type="paragraph" w:styleId="HTMLPreformatted">
    <w:name w:val="HTML Preformatted"/>
    <w:basedOn w:val="Normal"/>
    <w:link w:val="HTMLPreformattedChar"/>
    <w:uiPriority w:val="99"/>
    <w:semiHidden/>
    <w:rsid w:val="0033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3344B7"/>
    <w:rPr>
      <w:rFonts w:ascii="Verdana" w:eastAsia="Times New Roman" w:hAnsi="Verdana" w:cs="Courier New"/>
      <w:sz w:val="18"/>
      <w:szCs w:val="18"/>
    </w:rPr>
  </w:style>
  <w:style w:type="paragraph" w:customStyle="1" w:styleId="CodeLabel">
    <w:name w:val="CodeLabel"/>
    <w:qFormat/>
    <w:rsid w:val="003344B7"/>
    <w:pPr>
      <w:numPr>
        <w:numId w:val="10"/>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3344B7"/>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3344B7"/>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3344B7"/>
    <w:pPr>
      <w:spacing w:before="0"/>
      <w:contextualSpacing w:val="0"/>
    </w:pPr>
  </w:style>
  <w:style w:type="paragraph" w:customStyle="1" w:styleId="ExtractContinued">
    <w:name w:val="ExtractContinued"/>
    <w:basedOn w:val="ExtractPara"/>
    <w:qFormat/>
    <w:rsid w:val="003344B7"/>
    <w:pPr>
      <w:spacing w:before="0"/>
      <w:ind w:firstLine="720"/>
    </w:pPr>
  </w:style>
  <w:style w:type="paragraph" w:customStyle="1" w:styleId="OnlineReference">
    <w:name w:val="OnlineReference"/>
    <w:qFormat/>
    <w:rsid w:val="003344B7"/>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3344B7"/>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3344B7"/>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3344B7"/>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3344B7"/>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3344B7"/>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3344B7"/>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3344B7"/>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3344B7"/>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3344B7"/>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3344B7"/>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3344B7"/>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3344B7"/>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3344B7"/>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3344B7"/>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3344B7"/>
    <w:pPr>
      <w:spacing w:before="120" w:after="120" w:line="240" w:lineRule="auto"/>
      <w:ind w:left="1440"/>
    </w:pPr>
    <w:rPr>
      <w:rFonts w:ascii="Verdana" w:hAnsi="Verdana" w:cs="Times New Roman"/>
      <w:sz w:val="26"/>
    </w:rPr>
  </w:style>
  <w:style w:type="paragraph" w:customStyle="1" w:styleId="wsNameDate">
    <w:name w:val="wsNameDate"/>
    <w:qFormat/>
    <w:rsid w:val="003344B7"/>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3344B7"/>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3344B7"/>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3344B7"/>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3344B7"/>
    <w:pPr>
      <w:spacing w:after="0" w:line="240" w:lineRule="auto"/>
    </w:pPr>
    <w:rPr>
      <w:rFonts w:ascii="Arial" w:eastAsiaTheme="minorHAnsi" w:hAnsi="Arial" w:cs="Times New Roman"/>
      <w:b/>
      <w:sz w:val="36"/>
      <w:szCs w:val="32"/>
    </w:rPr>
  </w:style>
  <w:style w:type="paragraph" w:customStyle="1" w:styleId="RecipeTool">
    <w:name w:val="RecipeTool"/>
    <w:qFormat/>
    <w:rsid w:val="003344B7"/>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3344B7"/>
    <w:rPr>
      <w:bdr w:val="none" w:sz="0" w:space="0" w:color="auto"/>
      <w:shd w:val="clear" w:color="auto" w:fill="92D050"/>
    </w:rPr>
  </w:style>
  <w:style w:type="character" w:customStyle="1" w:styleId="TextCircled">
    <w:name w:val="TextCircled"/>
    <w:basedOn w:val="DefaultParagraphFont"/>
    <w:qFormat/>
    <w:rsid w:val="003344B7"/>
    <w:rPr>
      <w:bdr w:val="single" w:sz="18" w:space="0" w:color="92D050"/>
    </w:rPr>
  </w:style>
  <w:style w:type="paragraph" w:customStyle="1" w:styleId="ChapterObjectives">
    <w:name w:val="ChapterObjectives"/>
    <w:next w:val="Normal"/>
    <w:rsid w:val="003344B7"/>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3344B7"/>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3344B7"/>
    <w:pPr>
      <w:spacing w:after="120"/>
      <w:ind w:left="720" w:firstLine="720"/>
    </w:pPr>
    <w:rPr>
      <w:snapToGrid w:val="0"/>
      <w:sz w:val="26"/>
    </w:rPr>
  </w:style>
  <w:style w:type="paragraph" w:styleId="Quote">
    <w:name w:val="Quote"/>
    <w:link w:val="QuoteChar"/>
    <w:qFormat/>
    <w:rsid w:val="003344B7"/>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3344B7"/>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3344B7"/>
    <w:pPr>
      <w:spacing w:after="120"/>
    </w:pPr>
  </w:style>
  <w:style w:type="character" w:customStyle="1" w:styleId="BodyTextChar">
    <w:name w:val="Body Text Char"/>
    <w:basedOn w:val="DefaultParagraphFont"/>
    <w:link w:val="BodyText"/>
    <w:semiHidden/>
    <w:rsid w:val="003344B7"/>
    <w:rPr>
      <w:rFonts w:eastAsiaTheme="minorHAnsi"/>
    </w:rPr>
  </w:style>
  <w:style w:type="paragraph" w:customStyle="1" w:styleId="Comment">
    <w:name w:val="Comment"/>
    <w:next w:val="Normal"/>
    <w:rsid w:val="003344B7"/>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3344B7"/>
    <w:rPr>
      <w:i/>
    </w:rPr>
  </w:style>
  <w:style w:type="character" w:customStyle="1" w:styleId="DigitalOnlyText">
    <w:name w:val="DigitalOnlyText"/>
    <w:rsid w:val="003344B7"/>
    <w:rPr>
      <w:bdr w:val="single" w:sz="2" w:space="0" w:color="002060"/>
      <w:shd w:val="clear" w:color="auto" w:fill="auto"/>
    </w:rPr>
  </w:style>
  <w:style w:type="paragraph" w:styleId="Subtitle">
    <w:name w:val="Subtitle"/>
    <w:basedOn w:val="Normal"/>
    <w:link w:val="SubtitleChar"/>
    <w:qFormat/>
    <w:rsid w:val="003344B7"/>
    <w:pPr>
      <w:spacing w:after="60"/>
      <w:jc w:val="center"/>
      <w:outlineLvl w:val="1"/>
    </w:pPr>
    <w:rPr>
      <w:rFonts w:ascii="Arial" w:hAnsi="Arial"/>
    </w:rPr>
  </w:style>
  <w:style w:type="character" w:customStyle="1" w:styleId="SubtitleChar">
    <w:name w:val="Subtitle Char"/>
    <w:basedOn w:val="DefaultParagraphFont"/>
    <w:link w:val="Subtitle"/>
    <w:rsid w:val="003344B7"/>
    <w:rPr>
      <w:rFonts w:ascii="Arial" w:eastAsiaTheme="minorHAnsi" w:hAnsi="Arial"/>
    </w:rPr>
  </w:style>
  <w:style w:type="paragraph" w:styleId="Salutation">
    <w:name w:val="Salutation"/>
    <w:basedOn w:val="Normal"/>
    <w:next w:val="Normal"/>
    <w:link w:val="SalutationChar"/>
    <w:semiHidden/>
    <w:rsid w:val="003344B7"/>
  </w:style>
  <w:style w:type="character" w:customStyle="1" w:styleId="SalutationChar">
    <w:name w:val="Salutation Char"/>
    <w:basedOn w:val="DefaultParagraphFont"/>
    <w:link w:val="Salutation"/>
    <w:semiHidden/>
    <w:rsid w:val="003344B7"/>
    <w:rPr>
      <w:rFonts w:eastAsiaTheme="minorHAnsi"/>
    </w:rPr>
  </w:style>
  <w:style w:type="paragraph" w:styleId="ListBullet">
    <w:name w:val="List Bullet"/>
    <w:basedOn w:val="Normal"/>
    <w:autoRedefine/>
    <w:semiHidden/>
    <w:rsid w:val="003344B7"/>
  </w:style>
  <w:style w:type="paragraph" w:styleId="FootnoteText">
    <w:name w:val="footnote text"/>
    <w:basedOn w:val="Normal"/>
    <w:link w:val="FootnoteTextChar"/>
    <w:semiHidden/>
    <w:rsid w:val="003344B7"/>
    <w:rPr>
      <w:sz w:val="20"/>
    </w:rPr>
  </w:style>
  <w:style w:type="character" w:customStyle="1" w:styleId="FootnoteTextChar">
    <w:name w:val="Footnote Text Char"/>
    <w:basedOn w:val="DefaultParagraphFont"/>
    <w:link w:val="FootnoteText"/>
    <w:semiHidden/>
    <w:rsid w:val="003344B7"/>
    <w:rPr>
      <w:rFonts w:eastAsiaTheme="minorHAnsi"/>
      <w:sz w:val="20"/>
    </w:rPr>
  </w:style>
  <w:style w:type="character" w:styleId="FootnoteReference">
    <w:name w:val="footnote reference"/>
    <w:basedOn w:val="DefaultParagraphFont"/>
    <w:semiHidden/>
    <w:rsid w:val="003344B7"/>
    <w:rPr>
      <w:vertAlign w:val="superscript"/>
    </w:rPr>
  </w:style>
  <w:style w:type="paragraph" w:customStyle="1" w:styleId="Series">
    <w:name w:val="Series"/>
    <w:rsid w:val="003344B7"/>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3344B7"/>
    <w:pPr>
      <w:spacing w:after="120"/>
      <w:ind w:left="1440" w:right="1440"/>
    </w:pPr>
  </w:style>
  <w:style w:type="paragraph" w:customStyle="1" w:styleId="PullQuotePara">
    <w:name w:val="PullQuotePara"/>
    <w:basedOn w:val="Normal"/>
    <w:qFormat/>
    <w:rsid w:val="003344B7"/>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3344B7"/>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3344B7"/>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344B7"/>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3344B7"/>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3344B7"/>
    <w:rPr>
      <w:b/>
    </w:rPr>
  </w:style>
  <w:style w:type="paragraph" w:customStyle="1" w:styleId="RecipeNutritionHead">
    <w:name w:val="RecipeNutritionHead"/>
    <w:basedOn w:val="RecipeNutritionInfo"/>
    <w:next w:val="RecipeNutritionInfo"/>
    <w:qFormat/>
    <w:rsid w:val="003344B7"/>
    <w:pPr>
      <w:spacing w:after="0"/>
    </w:pPr>
    <w:rPr>
      <w:b/>
    </w:rPr>
  </w:style>
  <w:style w:type="character" w:customStyle="1" w:styleId="DigitalLinkText">
    <w:name w:val="DigitalLinkText"/>
    <w:rsid w:val="003344B7"/>
    <w:rPr>
      <w:bdr w:val="none" w:sz="0" w:space="0" w:color="auto"/>
      <w:shd w:val="clear" w:color="auto" w:fill="D6E3BC"/>
    </w:rPr>
  </w:style>
  <w:style w:type="character" w:customStyle="1" w:styleId="DigitalLinkURL">
    <w:name w:val="DigitalLinkURL"/>
    <w:rsid w:val="003344B7"/>
    <w:rPr>
      <w:bdr w:val="none" w:sz="0" w:space="0" w:color="auto"/>
      <w:shd w:val="clear" w:color="auto" w:fill="EAF1DD"/>
    </w:rPr>
  </w:style>
  <w:style w:type="character" w:customStyle="1" w:styleId="KeyTermDefinition">
    <w:name w:val="KeyTermDefinition"/>
    <w:basedOn w:val="DefaultParagraphFont"/>
    <w:rsid w:val="003344B7"/>
    <w:rPr>
      <w:bdr w:val="none" w:sz="0" w:space="0" w:color="auto"/>
      <w:shd w:val="clear" w:color="auto" w:fill="92CDDC"/>
    </w:rPr>
  </w:style>
  <w:style w:type="paragraph" w:customStyle="1" w:styleId="ContentsAuthor">
    <w:name w:val="ContentsAuthor"/>
    <w:next w:val="ContentsH1"/>
    <w:qFormat/>
    <w:rsid w:val="003344B7"/>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3344B7"/>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3344B7"/>
  </w:style>
  <w:style w:type="character" w:customStyle="1" w:styleId="TwitterLink">
    <w:name w:val="TwitterLink"/>
    <w:basedOn w:val="DefaultParagraphFont"/>
    <w:rsid w:val="003344B7"/>
    <w:rPr>
      <w:rFonts w:ascii="Courier New" w:hAnsi="Courier New"/>
      <w:u w:val="dash"/>
    </w:rPr>
  </w:style>
  <w:style w:type="paragraph" w:customStyle="1" w:styleId="Style2">
    <w:name w:val="Style2"/>
    <w:basedOn w:val="ChapterTitle"/>
    <w:qFormat/>
    <w:rsid w:val="003344B7"/>
  </w:style>
  <w:style w:type="paragraph" w:customStyle="1" w:styleId="DialogSource">
    <w:name w:val="DialogSource"/>
    <w:rsid w:val="003344B7"/>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3344B7"/>
    <w:rPr>
      <w:rFonts w:cs="Courier New"/>
      <w:color w:val="FF0000"/>
      <w:sz w:val="16"/>
      <w:szCs w:val="16"/>
      <w:bdr w:val="none" w:sz="0" w:space="0" w:color="auto"/>
      <w:shd w:val="clear" w:color="auto" w:fill="FFFFFF" w:themeFill="background1"/>
    </w:rPr>
  </w:style>
  <w:style w:type="character" w:customStyle="1" w:styleId="PrintOnlyText">
    <w:name w:val="PrintOnlyText"/>
    <w:rsid w:val="003344B7"/>
    <w:rPr>
      <w:bdr w:val="single" w:sz="2" w:space="0" w:color="FF0000"/>
    </w:rPr>
  </w:style>
  <w:style w:type="character" w:customStyle="1" w:styleId="CodeColorBlueBold">
    <w:name w:val="CodeColorBlueBold"/>
    <w:basedOn w:val="CodeColorBlue"/>
    <w:rsid w:val="003344B7"/>
    <w:rPr>
      <w:rFonts w:cs="Arial"/>
      <w:b/>
      <w:color w:val="0000FF"/>
    </w:rPr>
  </w:style>
  <w:style w:type="character" w:customStyle="1" w:styleId="CodeColorBlue2Bold">
    <w:name w:val="CodeColorBlue2Bold"/>
    <w:basedOn w:val="CodeColorBlue2"/>
    <w:rsid w:val="003344B7"/>
    <w:rPr>
      <w:rFonts w:cs="Arial"/>
      <w:b/>
      <w:color w:val="0000A5"/>
    </w:rPr>
  </w:style>
  <w:style w:type="character" w:customStyle="1" w:styleId="CodeColorBlue3Bold">
    <w:name w:val="CodeColorBlue3Bold"/>
    <w:basedOn w:val="CodeColorBlue3"/>
    <w:rsid w:val="003344B7"/>
    <w:rPr>
      <w:rFonts w:cs="Arial"/>
      <w:b/>
      <w:color w:val="6464B9"/>
    </w:rPr>
  </w:style>
  <w:style w:type="character" w:customStyle="1" w:styleId="CodeColorBluegreenBold">
    <w:name w:val="CodeColorBluegreenBold"/>
    <w:basedOn w:val="CodeColorBluegreen"/>
    <w:rsid w:val="003344B7"/>
    <w:rPr>
      <w:rFonts w:cs="Arial"/>
      <w:b/>
      <w:color w:val="2B91AF"/>
    </w:rPr>
  </w:style>
  <w:style w:type="character" w:customStyle="1" w:styleId="CodeColorBrownBold">
    <w:name w:val="CodeColorBrownBold"/>
    <w:basedOn w:val="CodeColorBrown"/>
    <w:rsid w:val="003344B7"/>
    <w:rPr>
      <w:rFonts w:cs="Arial"/>
      <w:b/>
      <w:color w:val="A31515"/>
    </w:rPr>
  </w:style>
  <w:style w:type="character" w:customStyle="1" w:styleId="CodeColorDkBlueBold">
    <w:name w:val="CodeColorDkBlueBold"/>
    <w:basedOn w:val="CodeColorDkBlue"/>
    <w:rsid w:val="003344B7"/>
    <w:rPr>
      <w:rFonts w:cs="Times New Roman"/>
      <w:b/>
      <w:color w:val="000080"/>
      <w:szCs w:val="22"/>
    </w:rPr>
  </w:style>
  <w:style w:type="character" w:customStyle="1" w:styleId="CodeColorGreenBold">
    <w:name w:val="CodeColorGreenBold"/>
    <w:basedOn w:val="CodeColorGreen"/>
    <w:rsid w:val="003344B7"/>
    <w:rPr>
      <w:rFonts w:cs="Arial"/>
      <w:b/>
      <w:color w:val="008000"/>
    </w:rPr>
  </w:style>
  <w:style w:type="character" w:customStyle="1" w:styleId="CodeColorGrey30Bold">
    <w:name w:val="CodeColorGrey30Bold"/>
    <w:basedOn w:val="CodeColorGrey30"/>
    <w:rsid w:val="003344B7"/>
    <w:rPr>
      <w:rFonts w:cs="Arial"/>
      <w:b/>
      <w:color w:val="808080"/>
    </w:rPr>
  </w:style>
  <w:style w:type="character" w:customStyle="1" w:styleId="CodeColorGrey55Bold">
    <w:name w:val="CodeColorGrey55Bold"/>
    <w:basedOn w:val="CodeColorGrey55"/>
    <w:rsid w:val="003344B7"/>
    <w:rPr>
      <w:rFonts w:cs="Arial"/>
      <w:b/>
      <w:color w:val="C0C0C0"/>
    </w:rPr>
  </w:style>
  <w:style w:type="character" w:customStyle="1" w:styleId="CodeColorGrey80Bold">
    <w:name w:val="CodeColorGrey80Bold"/>
    <w:basedOn w:val="CodeColorGrey80"/>
    <w:rsid w:val="003344B7"/>
    <w:rPr>
      <w:rFonts w:cs="Arial"/>
      <w:b/>
      <w:color w:val="555555"/>
    </w:rPr>
  </w:style>
  <w:style w:type="character" w:customStyle="1" w:styleId="CodeColorHotPinkBold">
    <w:name w:val="CodeColorHotPinkBold"/>
    <w:basedOn w:val="CodeColorHotPink"/>
    <w:rsid w:val="003344B7"/>
    <w:rPr>
      <w:rFonts w:cs="Times New Roman"/>
      <w:b/>
      <w:color w:val="DF36FA"/>
      <w:szCs w:val="18"/>
    </w:rPr>
  </w:style>
  <w:style w:type="character" w:customStyle="1" w:styleId="CodeColorMagentaBold">
    <w:name w:val="CodeColorMagentaBold"/>
    <w:basedOn w:val="CodeColorMagenta"/>
    <w:rsid w:val="003344B7"/>
    <w:rPr>
      <w:rFonts w:cs="Arial"/>
      <w:b/>
      <w:color w:val="844646"/>
    </w:rPr>
  </w:style>
  <w:style w:type="character" w:customStyle="1" w:styleId="CodeColorOrangeBold">
    <w:name w:val="CodeColorOrangeBold"/>
    <w:basedOn w:val="CodeColorOrange"/>
    <w:rsid w:val="003344B7"/>
    <w:rPr>
      <w:rFonts w:cs="Arial"/>
      <w:b/>
      <w:color w:val="B96464"/>
    </w:rPr>
  </w:style>
  <w:style w:type="character" w:customStyle="1" w:styleId="CodeColorPeachBold">
    <w:name w:val="CodeColorPeachBold"/>
    <w:basedOn w:val="CodeColorPeach"/>
    <w:rsid w:val="003344B7"/>
    <w:rPr>
      <w:rFonts w:cs="Arial"/>
      <w:b/>
      <w:color w:val="FFDBA3"/>
    </w:rPr>
  </w:style>
  <w:style w:type="character" w:customStyle="1" w:styleId="CodeColorPurpleBold">
    <w:name w:val="CodeColorPurpleBold"/>
    <w:basedOn w:val="CodeColorPurple"/>
    <w:rsid w:val="003344B7"/>
    <w:rPr>
      <w:rFonts w:cs="Arial"/>
      <w:b/>
      <w:color w:val="951795"/>
    </w:rPr>
  </w:style>
  <w:style w:type="character" w:customStyle="1" w:styleId="CodeColorPurple2Bold">
    <w:name w:val="CodeColorPurple2Bold"/>
    <w:basedOn w:val="CodeColorPurple2"/>
    <w:rsid w:val="003344B7"/>
    <w:rPr>
      <w:rFonts w:cs="Arial"/>
      <w:b/>
      <w:color w:val="800080"/>
    </w:rPr>
  </w:style>
  <w:style w:type="character" w:customStyle="1" w:styleId="CodeColorRedBold">
    <w:name w:val="CodeColorRedBold"/>
    <w:basedOn w:val="CodeColorRed"/>
    <w:rsid w:val="003344B7"/>
    <w:rPr>
      <w:rFonts w:cs="Arial"/>
      <w:b/>
      <w:color w:val="FF0000"/>
    </w:rPr>
  </w:style>
  <w:style w:type="character" w:customStyle="1" w:styleId="CodeColorRed2Bold">
    <w:name w:val="CodeColorRed2Bold"/>
    <w:basedOn w:val="CodeColorRed2"/>
    <w:rsid w:val="003344B7"/>
    <w:rPr>
      <w:rFonts w:cs="Arial"/>
      <w:b/>
      <w:color w:val="800000"/>
    </w:rPr>
  </w:style>
  <w:style w:type="character" w:customStyle="1" w:styleId="CodeColorRed3Bold">
    <w:name w:val="CodeColorRed3Bold"/>
    <w:basedOn w:val="CodeColorRed3"/>
    <w:rsid w:val="003344B7"/>
    <w:rPr>
      <w:rFonts w:cs="Arial"/>
      <w:b/>
      <w:color w:val="A31515"/>
    </w:rPr>
  </w:style>
  <w:style w:type="character" w:customStyle="1" w:styleId="CodeColorTealBlueBold">
    <w:name w:val="CodeColorTealBlueBold"/>
    <w:basedOn w:val="CodeColorTealBlue"/>
    <w:rsid w:val="003344B7"/>
    <w:rPr>
      <w:rFonts w:cs="Times New Roman"/>
      <w:b/>
      <w:color w:val="008080"/>
      <w:szCs w:val="22"/>
    </w:rPr>
  </w:style>
  <w:style w:type="character" w:customStyle="1" w:styleId="CodeColorWhiteBold">
    <w:name w:val="CodeColorWhiteBold"/>
    <w:basedOn w:val="CodeColorWhite"/>
    <w:rsid w:val="003344B7"/>
    <w:rPr>
      <w:rFonts w:cs="Arial"/>
      <w:b/>
      <w:color w:val="FFFFFF"/>
      <w:bdr w:val="none" w:sz="0" w:space="0" w:color="auto"/>
    </w:rPr>
  </w:style>
  <w:style w:type="paragraph" w:customStyle="1" w:styleId="RecipeVariationHead">
    <w:name w:val="RecipeVariationHead"/>
    <w:rsid w:val="003344B7"/>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3344B7"/>
    <w:rPr>
      <w:bdr w:val="none" w:sz="0" w:space="0" w:color="auto"/>
      <w:shd w:val="clear" w:color="auto" w:fill="D6E3BC"/>
    </w:rPr>
  </w:style>
  <w:style w:type="character" w:customStyle="1" w:styleId="DigitalLinkDestination">
    <w:name w:val="DigitalLinkDestination"/>
    <w:rsid w:val="003344B7"/>
    <w:rPr>
      <w:bdr w:val="none" w:sz="0" w:space="0" w:color="auto"/>
      <w:shd w:val="clear" w:color="auto" w:fill="EAF1DD"/>
    </w:rPr>
  </w:style>
  <w:style w:type="table" w:styleId="TableGrid">
    <w:name w:val="Table Grid"/>
    <w:basedOn w:val="TableNormal"/>
    <w:uiPriority w:val="99"/>
    <w:rsid w:val="00334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3344B7"/>
    <w:pPr>
      <w:numPr>
        <w:numId w:val="15"/>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3344B7"/>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3344B7"/>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3344B7"/>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3344B7"/>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3344B7"/>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3344B7"/>
    <w:pPr>
      <w:numPr>
        <w:numId w:val="16"/>
      </w:numPr>
    </w:pPr>
  </w:style>
  <w:style w:type="numbering" w:styleId="1ai">
    <w:name w:val="Outline List 1"/>
    <w:basedOn w:val="NoList"/>
    <w:uiPriority w:val="99"/>
    <w:semiHidden/>
    <w:unhideWhenUsed/>
    <w:rsid w:val="003344B7"/>
    <w:pPr>
      <w:numPr>
        <w:numId w:val="17"/>
      </w:numPr>
    </w:pPr>
  </w:style>
  <w:style w:type="numbering" w:styleId="ArticleSection">
    <w:name w:val="Outline List 3"/>
    <w:basedOn w:val="NoList"/>
    <w:uiPriority w:val="99"/>
    <w:semiHidden/>
    <w:unhideWhenUsed/>
    <w:rsid w:val="003344B7"/>
    <w:pPr>
      <w:numPr>
        <w:numId w:val="18"/>
      </w:numPr>
    </w:pPr>
  </w:style>
  <w:style w:type="paragraph" w:styleId="BodyText2">
    <w:name w:val="Body Text 2"/>
    <w:basedOn w:val="Normal"/>
    <w:link w:val="BodyText2Char"/>
    <w:uiPriority w:val="99"/>
    <w:semiHidden/>
    <w:rsid w:val="003344B7"/>
    <w:pPr>
      <w:spacing w:after="120" w:line="480" w:lineRule="auto"/>
    </w:pPr>
  </w:style>
  <w:style w:type="character" w:customStyle="1" w:styleId="BodyText2Char">
    <w:name w:val="Body Text 2 Char"/>
    <w:basedOn w:val="DefaultParagraphFont"/>
    <w:link w:val="BodyText2"/>
    <w:uiPriority w:val="99"/>
    <w:semiHidden/>
    <w:rsid w:val="003344B7"/>
    <w:rPr>
      <w:rFonts w:eastAsiaTheme="minorHAnsi"/>
    </w:rPr>
  </w:style>
  <w:style w:type="paragraph" w:styleId="BodyText3">
    <w:name w:val="Body Text 3"/>
    <w:basedOn w:val="Normal"/>
    <w:link w:val="BodyText3Char"/>
    <w:uiPriority w:val="99"/>
    <w:semiHidden/>
    <w:rsid w:val="003344B7"/>
    <w:pPr>
      <w:spacing w:after="120"/>
    </w:pPr>
    <w:rPr>
      <w:sz w:val="16"/>
      <w:szCs w:val="16"/>
    </w:rPr>
  </w:style>
  <w:style w:type="character" w:customStyle="1" w:styleId="BodyText3Char">
    <w:name w:val="Body Text 3 Char"/>
    <w:basedOn w:val="DefaultParagraphFont"/>
    <w:link w:val="BodyText3"/>
    <w:uiPriority w:val="99"/>
    <w:semiHidden/>
    <w:rsid w:val="003344B7"/>
    <w:rPr>
      <w:rFonts w:eastAsiaTheme="minorHAnsi"/>
      <w:sz w:val="16"/>
      <w:szCs w:val="16"/>
    </w:rPr>
  </w:style>
  <w:style w:type="paragraph" w:styleId="BodyTextFirstIndent">
    <w:name w:val="Body Text First Indent"/>
    <w:basedOn w:val="BodyText"/>
    <w:link w:val="BodyTextFirstIndentChar"/>
    <w:uiPriority w:val="99"/>
    <w:semiHidden/>
    <w:rsid w:val="003344B7"/>
    <w:pPr>
      <w:spacing w:after="200"/>
      <w:ind w:firstLine="360"/>
    </w:pPr>
  </w:style>
  <w:style w:type="character" w:customStyle="1" w:styleId="BodyTextFirstIndentChar">
    <w:name w:val="Body Text First Indent Char"/>
    <w:basedOn w:val="BodyTextChar"/>
    <w:link w:val="BodyTextFirstIndent"/>
    <w:uiPriority w:val="99"/>
    <w:semiHidden/>
    <w:rsid w:val="003344B7"/>
    <w:rPr>
      <w:rFonts w:eastAsiaTheme="minorHAnsi"/>
    </w:rPr>
  </w:style>
  <w:style w:type="paragraph" w:styleId="BodyTextIndent">
    <w:name w:val="Body Text Indent"/>
    <w:basedOn w:val="Normal"/>
    <w:link w:val="BodyTextIndentChar"/>
    <w:uiPriority w:val="99"/>
    <w:semiHidden/>
    <w:rsid w:val="003344B7"/>
    <w:pPr>
      <w:spacing w:after="120"/>
      <w:ind w:left="360"/>
    </w:pPr>
  </w:style>
  <w:style w:type="character" w:customStyle="1" w:styleId="BodyTextIndentChar">
    <w:name w:val="Body Text Indent Char"/>
    <w:basedOn w:val="DefaultParagraphFont"/>
    <w:link w:val="BodyTextIndent"/>
    <w:uiPriority w:val="99"/>
    <w:semiHidden/>
    <w:rsid w:val="003344B7"/>
    <w:rPr>
      <w:rFonts w:eastAsiaTheme="minorHAnsi"/>
    </w:rPr>
  </w:style>
  <w:style w:type="paragraph" w:styleId="BodyTextFirstIndent2">
    <w:name w:val="Body Text First Indent 2"/>
    <w:basedOn w:val="BodyTextIndent"/>
    <w:link w:val="BodyTextFirstIndent2Char"/>
    <w:uiPriority w:val="99"/>
    <w:semiHidden/>
    <w:rsid w:val="003344B7"/>
    <w:pPr>
      <w:spacing w:after="200"/>
      <w:ind w:firstLine="360"/>
    </w:pPr>
  </w:style>
  <w:style w:type="character" w:customStyle="1" w:styleId="BodyTextFirstIndent2Char">
    <w:name w:val="Body Text First Indent 2 Char"/>
    <w:basedOn w:val="BodyTextIndentChar"/>
    <w:link w:val="BodyTextFirstIndent2"/>
    <w:uiPriority w:val="99"/>
    <w:semiHidden/>
    <w:rsid w:val="003344B7"/>
    <w:rPr>
      <w:rFonts w:eastAsiaTheme="minorHAnsi"/>
    </w:rPr>
  </w:style>
  <w:style w:type="paragraph" w:styleId="BodyTextIndent2">
    <w:name w:val="Body Text Indent 2"/>
    <w:basedOn w:val="Normal"/>
    <w:link w:val="BodyTextIndent2Char"/>
    <w:uiPriority w:val="99"/>
    <w:semiHidden/>
    <w:rsid w:val="003344B7"/>
    <w:pPr>
      <w:spacing w:after="120" w:line="480" w:lineRule="auto"/>
      <w:ind w:left="360"/>
    </w:pPr>
  </w:style>
  <w:style w:type="character" w:customStyle="1" w:styleId="BodyTextIndent2Char">
    <w:name w:val="Body Text Indent 2 Char"/>
    <w:basedOn w:val="DefaultParagraphFont"/>
    <w:link w:val="BodyTextIndent2"/>
    <w:uiPriority w:val="99"/>
    <w:semiHidden/>
    <w:rsid w:val="003344B7"/>
    <w:rPr>
      <w:rFonts w:eastAsiaTheme="minorHAnsi"/>
    </w:rPr>
  </w:style>
  <w:style w:type="paragraph" w:styleId="BodyTextIndent3">
    <w:name w:val="Body Text Indent 3"/>
    <w:basedOn w:val="Normal"/>
    <w:link w:val="BodyTextIndent3Char"/>
    <w:uiPriority w:val="99"/>
    <w:semiHidden/>
    <w:rsid w:val="003344B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44B7"/>
    <w:rPr>
      <w:rFonts w:eastAsiaTheme="minorHAnsi"/>
      <w:sz w:val="16"/>
      <w:szCs w:val="16"/>
    </w:rPr>
  </w:style>
  <w:style w:type="paragraph" w:styleId="Closing">
    <w:name w:val="Closing"/>
    <w:basedOn w:val="Normal"/>
    <w:link w:val="ClosingChar"/>
    <w:uiPriority w:val="99"/>
    <w:semiHidden/>
    <w:rsid w:val="003344B7"/>
    <w:pPr>
      <w:spacing w:after="0" w:line="240" w:lineRule="auto"/>
      <w:ind w:left="4320"/>
    </w:pPr>
  </w:style>
  <w:style w:type="character" w:customStyle="1" w:styleId="ClosingChar">
    <w:name w:val="Closing Char"/>
    <w:basedOn w:val="DefaultParagraphFont"/>
    <w:link w:val="Closing"/>
    <w:uiPriority w:val="99"/>
    <w:semiHidden/>
    <w:rsid w:val="003344B7"/>
    <w:rPr>
      <w:rFonts w:eastAsiaTheme="minorHAnsi"/>
    </w:rPr>
  </w:style>
  <w:style w:type="table" w:customStyle="1" w:styleId="ColorfulGrid1">
    <w:name w:val="Colorful Grid1"/>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3344B7"/>
  </w:style>
  <w:style w:type="character" w:customStyle="1" w:styleId="DateChar">
    <w:name w:val="Date Char"/>
    <w:basedOn w:val="DefaultParagraphFont"/>
    <w:link w:val="Date"/>
    <w:uiPriority w:val="99"/>
    <w:semiHidden/>
    <w:rsid w:val="003344B7"/>
    <w:rPr>
      <w:rFonts w:eastAsiaTheme="minorHAnsi"/>
    </w:rPr>
  </w:style>
  <w:style w:type="paragraph" w:styleId="DocumentMap">
    <w:name w:val="Document Map"/>
    <w:basedOn w:val="Normal"/>
    <w:link w:val="DocumentMapChar"/>
    <w:uiPriority w:val="99"/>
    <w:semiHidden/>
    <w:rsid w:val="003344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44B7"/>
    <w:rPr>
      <w:rFonts w:ascii="Tahoma" w:eastAsiaTheme="minorHAnsi" w:hAnsi="Tahoma" w:cs="Tahoma"/>
      <w:sz w:val="16"/>
      <w:szCs w:val="16"/>
    </w:rPr>
  </w:style>
  <w:style w:type="paragraph" w:styleId="E-mailSignature">
    <w:name w:val="E-mail Signature"/>
    <w:basedOn w:val="Normal"/>
    <w:link w:val="E-mailSignatureChar"/>
    <w:uiPriority w:val="99"/>
    <w:semiHidden/>
    <w:rsid w:val="003344B7"/>
    <w:pPr>
      <w:spacing w:after="0" w:line="240" w:lineRule="auto"/>
    </w:pPr>
  </w:style>
  <w:style w:type="character" w:customStyle="1" w:styleId="E-mailSignatureChar">
    <w:name w:val="E-mail Signature Char"/>
    <w:basedOn w:val="DefaultParagraphFont"/>
    <w:link w:val="E-mailSignature"/>
    <w:uiPriority w:val="99"/>
    <w:semiHidden/>
    <w:rsid w:val="003344B7"/>
    <w:rPr>
      <w:rFonts w:eastAsiaTheme="minorHAnsi"/>
    </w:rPr>
  </w:style>
  <w:style w:type="character" w:styleId="EndnoteReference">
    <w:name w:val="endnote reference"/>
    <w:basedOn w:val="DefaultParagraphFont"/>
    <w:uiPriority w:val="99"/>
    <w:semiHidden/>
    <w:rsid w:val="003344B7"/>
    <w:rPr>
      <w:vertAlign w:val="superscript"/>
    </w:rPr>
  </w:style>
  <w:style w:type="paragraph" w:styleId="EndnoteText">
    <w:name w:val="endnote text"/>
    <w:basedOn w:val="Normal"/>
    <w:link w:val="EndnoteTextChar"/>
    <w:uiPriority w:val="99"/>
    <w:semiHidden/>
    <w:rsid w:val="00334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44B7"/>
    <w:rPr>
      <w:rFonts w:eastAsiaTheme="minorHAnsi"/>
      <w:sz w:val="20"/>
      <w:szCs w:val="20"/>
    </w:rPr>
  </w:style>
  <w:style w:type="paragraph" w:styleId="EnvelopeAddress">
    <w:name w:val="envelope address"/>
    <w:basedOn w:val="Normal"/>
    <w:uiPriority w:val="99"/>
    <w:semiHidden/>
    <w:rsid w:val="003344B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344B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3344B7"/>
    <w:pPr>
      <w:spacing w:after="0" w:line="240" w:lineRule="auto"/>
    </w:pPr>
    <w:rPr>
      <w:i/>
      <w:iCs/>
    </w:rPr>
  </w:style>
  <w:style w:type="character" w:customStyle="1" w:styleId="HTMLAddressChar">
    <w:name w:val="HTML Address Char"/>
    <w:basedOn w:val="DefaultParagraphFont"/>
    <w:link w:val="HTMLAddress"/>
    <w:uiPriority w:val="99"/>
    <w:semiHidden/>
    <w:rsid w:val="003344B7"/>
    <w:rPr>
      <w:rFonts w:eastAsiaTheme="minorHAnsi"/>
      <w:i/>
      <w:iCs/>
    </w:rPr>
  </w:style>
  <w:style w:type="paragraph" w:styleId="Index10">
    <w:name w:val="index 1"/>
    <w:basedOn w:val="Normal"/>
    <w:next w:val="Normal"/>
    <w:autoRedefine/>
    <w:uiPriority w:val="99"/>
    <w:semiHidden/>
    <w:rsid w:val="003344B7"/>
    <w:pPr>
      <w:spacing w:after="0" w:line="240" w:lineRule="auto"/>
      <w:ind w:left="220" w:hanging="220"/>
    </w:pPr>
  </w:style>
  <w:style w:type="paragraph" w:styleId="Index20">
    <w:name w:val="index 2"/>
    <w:basedOn w:val="Normal"/>
    <w:next w:val="Normal"/>
    <w:autoRedefine/>
    <w:uiPriority w:val="99"/>
    <w:semiHidden/>
    <w:rsid w:val="003344B7"/>
    <w:pPr>
      <w:spacing w:after="0" w:line="240" w:lineRule="auto"/>
      <w:ind w:left="440" w:hanging="220"/>
    </w:pPr>
  </w:style>
  <w:style w:type="paragraph" w:styleId="Index30">
    <w:name w:val="index 3"/>
    <w:basedOn w:val="Normal"/>
    <w:next w:val="Normal"/>
    <w:autoRedefine/>
    <w:uiPriority w:val="99"/>
    <w:semiHidden/>
    <w:rsid w:val="003344B7"/>
    <w:pPr>
      <w:spacing w:after="0" w:line="240" w:lineRule="auto"/>
      <w:ind w:left="660" w:hanging="220"/>
    </w:pPr>
  </w:style>
  <w:style w:type="paragraph" w:styleId="Index4">
    <w:name w:val="index 4"/>
    <w:basedOn w:val="Normal"/>
    <w:next w:val="Normal"/>
    <w:autoRedefine/>
    <w:uiPriority w:val="99"/>
    <w:semiHidden/>
    <w:rsid w:val="003344B7"/>
    <w:pPr>
      <w:spacing w:after="0" w:line="240" w:lineRule="auto"/>
      <w:ind w:left="880" w:hanging="220"/>
    </w:pPr>
  </w:style>
  <w:style w:type="paragraph" w:styleId="Index5">
    <w:name w:val="index 5"/>
    <w:basedOn w:val="Normal"/>
    <w:next w:val="Normal"/>
    <w:autoRedefine/>
    <w:uiPriority w:val="99"/>
    <w:semiHidden/>
    <w:rsid w:val="003344B7"/>
    <w:pPr>
      <w:spacing w:after="0" w:line="240" w:lineRule="auto"/>
      <w:ind w:left="1100" w:hanging="220"/>
    </w:pPr>
  </w:style>
  <w:style w:type="paragraph" w:styleId="Index6">
    <w:name w:val="index 6"/>
    <w:basedOn w:val="Normal"/>
    <w:next w:val="Normal"/>
    <w:autoRedefine/>
    <w:uiPriority w:val="99"/>
    <w:semiHidden/>
    <w:rsid w:val="003344B7"/>
    <w:pPr>
      <w:spacing w:after="0" w:line="240" w:lineRule="auto"/>
      <w:ind w:left="1320" w:hanging="220"/>
    </w:pPr>
  </w:style>
  <w:style w:type="paragraph" w:styleId="Index7">
    <w:name w:val="index 7"/>
    <w:basedOn w:val="Normal"/>
    <w:next w:val="Normal"/>
    <w:autoRedefine/>
    <w:uiPriority w:val="99"/>
    <w:semiHidden/>
    <w:rsid w:val="003344B7"/>
    <w:pPr>
      <w:spacing w:after="0" w:line="240" w:lineRule="auto"/>
      <w:ind w:left="1540" w:hanging="220"/>
    </w:pPr>
  </w:style>
  <w:style w:type="paragraph" w:styleId="Index8">
    <w:name w:val="index 8"/>
    <w:basedOn w:val="Normal"/>
    <w:next w:val="Normal"/>
    <w:autoRedefine/>
    <w:uiPriority w:val="99"/>
    <w:semiHidden/>
    <w:rsid w:val="003344B7"/>
    <w:pPr>
      <w:spacing w:after="0" w:line="240" w:lineRule="auto"/>
      <w:ind w:left="1760" w:hanging="220"/>
    </w:pPr>
  </w:style>
  <w:style w:type="paragraph" w:styleId="Index9">
    <w:name w:val="index 9"/>
    <w:basedOn w:val="Normal"/>
    <w:next w:val="Normal"/>
    <w:autoRedefine/>
    <w:uiPriority w:val="99"/>
    <w:semiHidden/>
    <w:rsid w:val="003344B7"/>
    <w:pPr>
      <w:spacing w:after="0" w:line="240" w:lineRule="auto"/>
      <w:ind w:left="1980" w:hanging="220"/>
    </w:pPr>
  </w:style>
  <w:style w:type="paragraph" w:styleId="IndexHeading">
    <w:name w:val="index heading"/>
    <w:basedOn w:val="Normal"/>
    <w:next w:val="Index10"/>
    <w:uiPriority w:val="99"/>
    <w:semiHidden/>
    <w:rsid w:val="003344B7"/>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33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3344B7"/>
    <w:rPr>
      <w:rFonts w:eastAsiaTheme="minorHAnsi"/>
      <w:b/>
      <w:bCs/>
      <w:i/>
      <w:iCs/>
      <w:color w:val="4F81BD" w:themeColor="accent1"/>
    </w:rPr>
  </w:style>
  <w:style w:type="table" w:customStyle="1" w:styleId="LightGrid1">
    <w:name w:val="Light Grid1"/>
    <w:basedOn w:val="TableNormal"/>
    <w:uiPriority w:val="62"/>
    <w:rsid w:val="003344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344B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344B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344B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344B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344B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344B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344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344B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344B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344B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344B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344B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344B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3344B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344B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344B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344B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344B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3344B7"/>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3344B7"/>
    <w:pPr>
      <w:ind w:left="360" w:hanging="360"/>
      <w:contextualSpacing/>
    </w:pPr>
  </w:style>
  <w:style w:type="paragraph" w:styleId="List2">
    <w:name w:val="List 2"/>
    <w:basedOn w:val="Normal"/>
    <w:uiPriority w:val="99"/>
    <w:semiHidden/>
    <w:rsid w:val="003344B7"/>
    <w:pPr>
      <w:ind w:left="720" w:hanging="360"/>
      <w:contextualSpacing/>
    </w:pPr>
  </w:style>
  <w:style w:type="paragraph" w:styleId="List3">
    <w:name w:val="List 3"/>
    <w:basedOn w:val="Normal"/>
    <w:uiPriority w:val="99"/>
    <w:semiHidden/>
    <w:rsid w:val="003344B7"/>
    <w:pPr>
      <w:ind w:left="1080" w:hanging="360"/>
      <w:contextualSpacing/>
    </w:pPr>
  </w:style>
  <w:style w:type="paragraph" w:styleId="List4">
    <w:name w:val="List 4"/>
    <w:basedOn w:val="Normal"/>
    <w:uiPriority w:val="99"/>
    <w:semiHidden/>
    <w:rsid w:val="003344B7"/>
    <w:pPr>
      <w:ind w:left="1440" w:hanging="360"/>
      <w:contextualSpacing/>
    </w:pPr>
  </w:style>
  <w:style w:type="paragraph" w:styleId="List5">
    <w:name w:val="List 5"/>
    <w:basedOn w:val="Normal"/>
    <w:uiPriority w:val="99"/>
    <w:semiHidden/>
    <w:rsid w:val="003344B7"/>
    <w:pPr>
      <w:ind w:left="1800" w:hanging="360"/>
      <w:contextualSpacing/>
    </w:pPr>
  </w:style>
  <w:style w:type="paragraph" w:styleId="ListBullet2">
    <w:name w:val="List Bullet 2"/>
    <w:basedOn w:val="Normal"/>
    <w:uiPriority w:val="99"/>
    <w:semiHidden/>
    <w:rsid w:val="003344B7"/>
    <w:pPr>
      <w:numPr>
        <w:numId w:val="19"/>
      </w:numPr>
      <w:contextualSpacing/>
    </w:pPr>
  </w:style>
  <w:style w:type="paragraph" w:styleId="ListBullet3">
    <w:name w:val="List Bullet 3"/>
    <w:basedOn w:val="Normal"/>
    <w:uiPriority w:val="99"/>
    <w:semiHidden/>
    <w:rsid w:val="003344B7"/>
    <w:pPr>
      <w:numPr>
        <w:numId w:val="20"/>
      </w:numPr>
      <w:contextualSpacing/>
    </w:pPr>
  </w:style>
  <w:style w:type="paragraph" w:styleId="ListBullet4">
    <w:name w:val="List Bullet 4"/>
    <w:basedOn w:val="Normal"/>
    <w:uiPriority w:val="99"/>
    <w:semiHidden/>
    <w:rsid w:val="003344B7"/>
    <w:pPr>
      <w:numPr>
        <w:numId w:val="21"/>
      </w:numPr>
      <w:contextualSpacing/>
    </w:pPr>
  </w:style>
  <w:style w:type="paragraph" w:styleId="ListBullet5">
    <w:name w:val="List Bullet 5"/>
    <w:basedOn w:val="Normal"/>
    <w:uiPriority w:val="99"/>
    <w:semiHidden/>
    <w:rsid w:val="003344B7"/>
    <w:pPr>
      <w:numPr>
        <w:numId w:val="22"/>
      </w:numPr>
      <w:contextualSpacing/>
    </w:pPr>
  </w:style>
  <w:style w:type="paragraph" w:styleId="ListContinue">
    <w:name w:val="List Continue"/>
    <w:basedOn w:val="Normal"/>
    <w:uiPriority w:val="99"/>
    <w:semiHidden/>
    <w:rsid w:val="003344B7"/>
    <w:pPr>
      <w:spacing w:after="120"/>
      <w:ind w:left="360"/>
      <w:contextualSpacing/>
    </w:pPr>
  </w:style>
  <w:style w:type="paragraph" w:styleId="ListContinue2">
    <w:name w:val="List Continue 2"/>
    <w:basedOn w:val="Normal"/>
    <w:uiPriority w:val="99"/>
    <w:semiHidden/>
    <w:rsid w:val="003344B7"/>
    <w:pPr>
      <w:spacing w:after="120"/>
      <w:ind w:left="720"/>
      <w:contextualSpacing/>
    </w:pPr>
  </w:style>
  <w:style w:type="paragraph" w:styleId="ListContinue3">
    <w:name w:val="List Continue 3"/>
    <w:basedOn w:val="Normal"/>
    <w:uiPriority w:val="99"/>
    <w:semiHidden/>
    <w:rsid w:val="003344B7"/>
    <w:pPr>
      <w:spacing w:after="120"/>
      <w:ind w:left="1080"/>
      <w:contextualSpacing/>
    </w:pPr>
  </w:style>
  <w:style w:type="paragraph" w:styleId="ListContinue4">
    <w:name w:val="List Continue 4"/>
    <w:basedOn w:val="Normal"/>
    <w:uiPriority w:val="99"/>
    <w:semiHidden/>
    <w:rsid w:val="003344B7"/>
    <w:pPr>
      <w:spacing w:after="120"/>
      <w:ind w:left="1440"/>
      <w:contextualSpacing/>
    </w:pPr>
  </w:style>
  <w:style w:type="paragraph" w:styleId="ListContinue5">
    <w:name w:val="List Continue 5"/>
    <w:basedOn w:val="Normal"/>
    <w:uiPriority w:val="99"/>
    <w:semiHidden/>
    <w:rsid w:val="003344B7"/>
    <w:pPr>
      <w:spacing w:after="120"/>
      <w:ind w:left="1800"/>
      <w:contextualSpacing/>
    </w:pPr>
  </w:style>
  <w:style w:type="paragraph" w:styleId="ListNumber">
    <w:name w:val="List Number"/>
    <w:basedOn w:val="Normal"/>
    <w:uiPriority w:val="99"/>
    <w:semiHidden/>
    <w:rsid w:val="003344B7"/>
    <w:pPr>
      <w:numPr>
        <w:numId w:val="23"/>
      </w:numPr>
      <w:contextualSpacing/>
    </w:pPr>
  </w:style>
  <w:style w:type="paragraph" w:styleId="ListNumber2">
    <w:name w:val="List Number 2"/>
    <w:basedOn w:val="Normal"/>
    <w:uiPriority w:val="99"/>
    <w:semiHidden/>
    <w:rsid w:val="003344B7"/>
    <w:pPr>
      <w:numPr>
        <w:numId w:val="24"/>
      </w:numPr>
      <w:contextualSpacing/>
    </w:pPr>
  </w:style>
  <w:style w:type="paragraph" w:styleId="ListNumber3">
    <w:name w:val="List Number 3"/>
    <w:basedOn w:val="Normal"/>
    <w:uiPriority w:val="99"/>
    <w:semiHidden/>
    <w:rsid w:val="003344B7"/>
    <w:pPr>
      <w:numPr>
        <w:numId w:val="25"/>
      </w:numPr>
      <w:contextualSpacing/>
    </w:pPr>
  </w:style>
  <w:style w:type="paragraph" w:styleId="ListNumber4">
    <w:name w:val="List Number 4"/>
    <w:basedOn w:val="Normal"/>
    <w:uiPriority w:val="99"/>
    <w:semiHidden/>
    <w:rsid w:val="003344B7"/>
    <w:pPr>
      <w:numPr>
        <w:numId w:val="26"/>
      </w:numPr>
      <w:contextualSpacing/>
    </w:pPr>
  </w:style>
  <w:style w:type="paragraph" w:styleId="ListNumber5">
    <w:name w:val="List Number 5"/>
    <w:basedOn w:val="Normal"/>
    <w:uiPriority w:val="99"/>
    <w:semiHidden/>
    <w:rsid w:val="003344B7"/>
    <w:pPr>
      <w:numPr>
        <w:numId w:val="27"/>
      </w:numPr>
      <w:contextualSpacing/>
    </w:pPr>
  </w:style>
  <w:style w:type="paragraph" w:styleId="MacroText">
    <w:name w:val="macro"/>
    <w:link w:val="MacroTextChar"/>
    <w:uiPriority w:val="99"/>
    <w:semiHidden/>
    <w:rsid w:val="003344B7"/>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3344B7"/>
    <w:rPr>
      <w:rFonts w:ascii="Consolas" w:eastAsiaTheme="minorHAnsi" w:hAnsi="Consolas" w:cs="Consolas"/>
      <w:sz w:val="20"/>
      <w:szCs w:val="20"/>
    </w:rPr>
  </w:style>
  <w:style w:type="table" w:customStyle="1" w:styleId="MediumGrid11">
    <w:name w:val="Medium Grid 11"/>
    <w:basedOn w:val="TableNormal"/>
    <w:uiPriority w:val="67"/>
    <w:rsid w:val="003344B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344B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344B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344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344B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344B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344B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344B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344B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344B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344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344B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344B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44B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344B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44B7"/>
    <w:rPr>
      <w:rFonts w:asciiTheme="majorHAnsi" w:eastAsiaTheme="majorEastAsia" w:hAnsiTheme="majorHAnsi" w:cstheme="majorBidi"/>
      <w:sz w:val="24"/>
      <w:szCs w:val="24"/>
      <w:shd w:val="pct20" w:color="auto" w:fill="auto"/>
    </w:rPr>
  </w:style>
  <w:style w:type="paragraph" w:styleId="NoSpacing">
    <w:name w:val="No Spacing"/>
    <w:uiPriority w:val="99"/>
    <w:qFormat/>
    <w:rsid w:val="003344B7"/>
    <w:pPr>
      <w:spacing w:after="0" w:line="240" w:lineRule="auto"/>
    </w:pPr>
    <w:rPr>
      <w:rFonts w:eastAsiaTheme="minorHAnsi"/>
    </w:rPr>
  </w:style>
  <w:style w:type="paragraph" w:styleId="NormalIndent">
    <w:name w:val="Normal Indent"/>
    <w:basedOn w:val="Normal"/>
    <w:uiPriority w:val="99"/>
    <w:semiHidden/>
    <w:rsid w:val="003344B7"/>
    <w:pPr>
      <w:ind w:left="720"/>
    </w:pPr>
  </w:style>
  <w:style w:type="paragraph" w:styleId="NoteHeading">
    <w:name w:val="Note Heading"/>
    <w:basedOn w:val="Normal"/>
    <w:next w:val="Normal"/>
    <w:link w:val="NoteHeadingChar"/>
    <w:uiPriority w:val="99"/>
    <w:semiHidden/>
    <w:rsid w:val="003344B7"/>
    <w:pPr>
      <w:spacing w:after="0" w:line="240" w:lineRule="auto"/>
    </w:pPr>
  </w:style>
  <w:style w:type="character" w:customStyle="1" w:styleId="NoteHeadingChar">
    <w:name w:val="Note Heading Char"/>
    <w:basedOn w:val="DefaultParagraphFont"/>
    <w:link w:val="NoteHeading"/>
    <w:uiPriority w:val="99"/>
    <w:semiHidden/>
    <w:rsid w:val="003344B7"/>
    <w:rPr>
      <w:rFonts w:eastAsiaTheme="minorHAnsi"/>
    </w:rPr>
  </w:style>
  <w:style w:type="paragraph" w:styleId="PlainText">
    <w:name w:val="Plain Text"/>
    <w:basedOn w:val="Normal"/>
    <w:link w:val="PlainTextChar"/>
    <w:semiHidden/>
    <w:rsid w:val="003344B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3344B7"/>
    <w:rPr>
      <w:rFonts w:ascii="Consolas" w:eastAsiaTheme="minorHAnsi" w:hAnsi="Consolas" w:cs="Consolas"/>
      <w:sz w:val="21"/>
      <w:szCs w:val="21"/>
    </w:rPr>
  </w:style>
  <w:style w:type="paragraph" w:styleId="Signature">
    <w:name w:val="Signature"/>
    <w:basedOn w:val="Normal"/>
    <w:link w:val="SignatureChar"/>
    <w:uiPriority w:val="99"/>
    <w:semiHidden/>
    <w:rsid w:val="003344B7"/>
    <w:pPr>
      <w:spacing w:after="0" w:line="240" w:lineRule="auto"/>
      <w:ind w:left="4320"/>
    </w:pPr>
  </w:style>
  <w:style w:type="character" w:customStyle="1" w:styleId="SignatureChar">
    <w:name w:val="Signature Char"/>
    <w:basedOn w:val="DefaultParagraphFont"/>
    <w:link w:val="Signature"/>
    <w:uiPriority w:val="99"/>
    <w:semiHidden/>
    <w:rsid w:val="003344B7"/>
    <w:rPr>
      <w:rFonts w:eastAsiaTheme="minorHAnsi"/>
    </w:rPr>
  </w:style>
  <w:style w:type="table" w:styleId="Table3Deffects1">
    <w:name w:val="Table 3D effects 1"/>
    <w:basedOn w:val="TableNormal"/>
    <w:uiPriority w:val="99"/>
    <w:semiHidden/>
    <w:unhideWhenUsed/>
    <w:rsid w:val="003344B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344B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344B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344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344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344B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344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344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344B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344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344B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344B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344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344B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344B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344B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344B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344B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344B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344B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344B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344B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344B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344B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344B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344B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344B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344B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344B7"/>
    <w:pPr>
      <w:spacing w:after="0"/>
      <w:ind w:left="220" w:hanging="220"/>
    </w:pPr>
  </w:style>
  <w:style w:type="paragraph" w:styleId="TableofFigures">
    <w:name w:val="table of figures"/>
    <w:basedOn w:val="Normal"/>
    <w:next w:val="Normal"/>
    <w:uiPriority w:val="99"/>
    <w:semiHidden/>
    <w:rsid w:val="003344B7"/>
    <w:pPr>
      <w:spacing w:after="0"/>
    </w:pPr>
  </w:style>
  <w:style w:type="table" w:styleId="TableProfessional">
    <w:name w:val="Table Professional"/>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34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344B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344B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344B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344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3344B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344B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344B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33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3344B7"/>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3344B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3344B7"/>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3344B7"/>
    <w:pPr>
      <w:spacing w:before="120" w:after="120"/>
      <w:ind w:left="1440"/>
    </w:pPr>
    <w:rPr>
      <w:sz w:val="20"/>
    </w:rPr>
  </w:style>
  <w:style w:type="paragraph" w:customStyle="1" w:styleId="DialogContinued">
    <w:name w:val="DialogContinued"/>
    <w:basedOn w:val="Dialog"/>
    <w:qFormat/>
    <w:rsid w:val="003344B7"/>
    <w:pPr>
      <w:ind w:firstLine="0"/>
    </w:pPr>
  </w:style>
  <w:style w:type="paragraph" w:customStyle="1" w:styleId="FeatureRecipeTitleAlternative">
    <w:name w:val="FeatureRecipeTitleAlternative"/>
    <w:basedOn w:val="RecipeTitleAlternative"/>
    <w:qFormat/>
    <w:rsid w:val="003344B7"/>
    <w:pPr>
      <w:shd w:val="clear" w:color="auto" w:fill="BFBFBF" w:themeFill="background1" w:themeFillShade="BF"/>
    </w:pPr>
  </w:style>
  <w:style w:type="paragraph" w:customStyle="1" w:styleId="FeatureRecipeIntro">
    <w:name w:val="FeatureRecipeIntro"/>
    <w:basedOn w:val="RecipeIntro"/>
    <w:qFormat/>
    <w:rsid w:val="003344B7"/>
    <w:pPr>
      <w:shd w:val="clear" w:color="auto" w:fill="BFBFBF" w:themeFill="background1" w:themeFillShade="BF"/>
    </w:pPr>
  </w:style>
  <w:style w:type="paragraph" w:customStyle="1" w:styleId="FeatureRecipeSubRecipeTitle">
    <w:name w:val="FeatureRecipeSubRecipeTitle"/>
    <w:basedOn w:val="RecipeSubrecipeTitle"/>
    <w:qFormat/>
    <w:rsid w:val="003344B7"/>
    <w:pPr>
      <w:shd w:val="clear" w:color="auto" w:fill="BFBFBF" w:themeFill="background1" w:themeFillShade="BF"/>
    </w:pPr>
  </w:style>
  <w:style w:type="paragraph" w:customStyle="1" w:styleId="FeatureRecipeIngredientHead">
    <w:name w:val="FeatureRecipeIngredientHead"/>
    <w:basedOn w:val="RecipeIngredientHead"/>
    <w:qFormat/>
    <w:rsid w:val="003344B7"/>
    <w:pPr>
      <w:shd w:val="clear" w:color="auto" w:fill="BFBFBF" w:themeFill="background1" w:themeFillShade="BF"/>
    </w:pPr>
  </w:style>
  <w:style w:type="paragraph" w:customStyle="1" w:styleId="FeatureRecipeTime">
    <w:name w:val="FeatureRecipeTime"/>
    <w:basedOn w:val="RecipeTime"/>
    <w:qFormat/>
    <w:rsid w:val="003344B7"/>
    <w:pPr>
      <w:shd w:val="clear" w:color="auto" w:fill="BFBFBF" w:themeFill="background1" w:themeFillShade="BF"/>
    </w:pPr>
  </w:style>
  <w:style w:type="paragraph" w:customStyle="1" w:styleId="RecipeVariationPara">
    <w:name w:val="RecipeVariationPara"/>
    <w:basedOn w:val="RecipeVariationHead"/>
    <w:qFormat/>
    <w:rsid w:val="003344B7"/>
    <w:rPr>
      <w:i/>
      <w:u w:val="none"/>
    </w:rPr>
  </w:style>
  <w:style w:type="paragraph" w:customStyle="1" w:styleId="FeatureRecipeVariationPara">
    <w:name w:val="FeatureRecipeVariationPara"/>
    <w:basedOn w:val="RecipeVariationPara"/>
    <w:qFormat/>
    <w:rsid w:val="003344B7"/>
    <w:pPr>
      <w:shd w:val="clear" w:color="auto" w:fill="BFBFBF" w:themeFill="background1" w:themeFillShade="BF"/>
    </w:pPr>
  </w:style>
  <w:style w:type="paragraph" w:customStyle="1" w:styleId="RecipeVariation2">
    <w:name w:val="RecipeVariation2"/>
    <w:basedOn w:val="RecipeVariationH2"/>
    <w:qFormat/>
    <w:rsid w:val="003344B7"/>
    <w:rPr>
      <w:i/>
    </w:rPr>
  </w:style>
  <w:style w:type="paragraph" w:customStyle="1" w:styleId="FeatureRecipeVariation2">
    <w:name w:val="FeatureRecipeVariation2"/>
    <w:basedOn w:val="RecipeVariation2"/>
    <w:qFormat/>
    <w:rsid w:val="003344B7"/>
    <w:pPr>
      <w:shd w:val="clear" w:color="auto" w:fill="BFBFBF" w:themeFill="background1" w:themeFillShade="BF"/>
    </w:pPr>
  </w:style>
  <w:style w:type="paragraph" w:customStyle="1" w:styleId="FeatureRecipeNutritionInfo">
    <w:name w:val="FeatureRecipeNutritionInfo"/>
    <w:basedOn w:val="RecipeNutritionInfo"/>
    <w:qFormat/>
    <w:rsid w:val="003344B7"/>
    <w:pPr>
      <w:shd w:val="clear" w:color="auto" w:fill="BFBFBF" w:themeFill="background1" w:themeFillShade="BF"/>
    </w:pPr>
  </w:style>
  <w:style w:type="paragraph" w:customStyle="1" w:styleId="FeatureRecipeFootnote">
    <w:name w:val="FeatureRecipeFootnote"/>
    <w:basedOn w:val="RecipeFootnote"/>
    <w:qFormat/>
    <w:rsid w:val="003344B7"/>
    <w:pPr>
      <w:shd w:val="clear" w:color="auto" w:fill="BFBFBF" w:themeFill="background1" w:themeFillShade="BF"/>
    </w:pPr>
  </w:style>
  <w:style w:type="paragraph" w:customStyle="1" w:styleId="FeatureRecipeUSMeasure">
    <w:name w:val="FeatureRecipeUSMeasure"/>
    <w:basedOn w:val="RecipeUSMeasure"/>
    <w:qFormat/>
    <w:rsid w:val="003344B7"/>
    <w:pPr>
      <w:shd w:val="clear" w:color="auto" w:fill="BFBFBF" w:themeFill="background1" w:themeFillShade="BF"/>
    </w:pPr>
  </w:style>
  <w:style w:type="paragraph" w:customStyle="1" w:styleId="FeatureRecipeMetricMeasure">
    <w:name w:val="FeatureRecipeMetricMeasure"/>
    <w:basedOn w:val="RecipeMetricMeasure"/>
    <w:qFormat/>
    <w:rsid w:val="003344B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3344B7"/>
    <w:pPr>
      <w:shd w:val="clear" w:color="auto" w:fill="BFBFBF" w:themeFill="background1" w:themeFillShade="BF"/>
    </w:pPr>
  </w:style>
  <w:style w:type="paragraph" w:customStyle="1" w:styleId="FeatureRecipeTableHead">
    <w:name w:val="FeatureRecipeTableHead"/>
    <w:basedOn w:val="RecipeTableHead"/>
    <w:qFormat/>
    <w:rsid w:val="003344B7"/>
    <w:pPr>
      <w:shd w:val="clear" w:color="auto" w:fill="BFBFBF" w:themeFill="background1" w:themeFillShade="BF"/>
    </w:pPr>
  </w:style>
  <w:style w:type="paragraph" w:customStyle="1" w:styleId="FeatureRecipeVariationHead">
    <w:name w:val="FeatureRecipeVariationHead"/>
    <w:basedOn w:val="RecipeVariationHead"/>
    <w:qFormat/>
    <w:rsid w:val="003344B7"/>
    <w:pPr>
      <w:shd w:val="clear" w:color="auto" w:fill="BFBFBF" w:themeFill="background1" w:themeFillShade="BF"/>
    </w:pPr>
  </w:style>
  <w:style w:type="paragraph" w:customStyle="1" w:styleId="FeatureRecipeVariationH2">
    <w:name w:val="FeatureRecipeVariationH2"/>
    <w:basedOn w:val="RecipeVariationH2"/>
    <w:qFormat/>
    <w:rsid w:val="003344B7"/>
    <w:pPr>
      <w:shd w:val="clear" w:color="auto" w:fill="BFBFBF" w:themeFill="background1" w:themeFillShade="BF"/>
    </w:pPr>
  </w:style>
  <w:style w:type="paragraph" w:customStyle="1" w:styleId="FeatureRecipeProcedureHead">
    <w:name w:val="FeatureRecipeProcedureHead"/>
    <w:basedOn w:val="RecipeProcedureHead"/>
    <w:qFormat/>
    <w:rsid w:val="003344B7"/>
    <w:pPr>
      <w:shd w:val="clear" w:color="auto" w:fill="BFBFBF" w:themeFill="background1" w:themeFillShade="BF"/>
    </w:pPr>
  </w:style>
  <w:style w:type="paragraph" w:customStyle="1" w:styleId="RecipeNoteHead">
    <w:name w:val="RecipeNoteHead"/>
    <w:basedOn w:val="RecipeFootnote"/>
    <w:qFormat/>
    <w:rsid w:val="003344B7"/>
    <w:rPr>
      <w:b/>
      <w:i/>
    </w:rPr>
  </w:style>
  <w:style w:type="paragraph" w:customStyle="1" w:styleId="FeatureRecipeNoteHead">
    <w:name w:val="FeatureRecipeNoteHead"/>
    <w:basedOn w:val="RecipeNoteHead"/>
    <w:qFormat/>
    <w:rsid w:val="003344B7"/>
    <w:pPr>
      <w:shd w:val="clear" w:color="auto" w:fill="BFBFBF" w:themeFill="background1" w:themeFillShade="BF"/>
    </w:pPr>
  </w:style>
  <w:style w:type="paragraph" w:customStyle="1" w:styleId="FeatureRecipeNotePara">
    <w:name w:val="FeatureRecipeNotePara"/>
    <w:basedOn w:val="FeatureRecipeNoteHead"/>
    <w:qFormat/>
    <w:rsid w:val="003344B7"/>
    <w:rPr>
      <w:b w:val="0"/>
      <w:i w:val="0"/>
      <w:sz w:val="18"/>
    </w:rPr>
  </w:style>
  <w:style w:type="paragraph" w:customStyle="1" w:styleId="RecipeNotePara">
    <w:name w:val="RecipeNotePara"/>
    <w:basedOn w:val="FeatureRecipeNotePara"/>
    <w:rsid w:val="003344B7"/>
    <w:pPr>
      <w:shd w:val="clear" w:color="auto" w:fill="FFFFFF" w:themeFill="background1"/>
    </w:pPr>
  </w:style>
  <w:style w:type="paragraph" w:customStyle="1" w:styleId="RecipeNoteHead3">
    <w:name w:val="RecipeNoteHead3"/>
    <w:basedOn w:val="RecipeNotePara"/>
    <w:qFormat/>
    <w:rsid w:val="003344B7"/>
    <w:rPr>
      <w:i/>
    </w:rPr>
  </w:style>
  <w:style w:type="paragraph" w:customStyle="1" w:styleId="FeatureRecipeNoteHead3">
    <w:name w:val="FeatureRecipeNoteHead3"/>
    <w:basedOn w:val="RecipeNoteHead3"/>
    <w:qFormat/>
    <w:rsid w:val="003344B7"/>
    <w:pPr>
      <w:shd w:val="clear" w:color="auto" w:fill="BFBFBF" w:themeFill="background1" w:themeFillShade="BF"/>
    </w:pPr>
  </w:style>
  <w:style w:type="paragraph" w:customStyle="1" w:styleId="FeatureRecipeNoteHead4">
    <w:name w:val="FeatureRecipeNoteHead4"/>
    <w:basedOn w:val="FeatureRecipeNoteHead3"/>
    <w:qFormat/>
    <w:rsid w:val="003344B7"/>
    <w:rPr>
      <w:b/>
    </w:rPr>
  </w:style>
  <w:style w:type="paragraph" w:customStyle="1" w:styleId="RecipeNoteHead4">
    <w:name w:val="RecipeNoteHead4"/>
    <w:basedOn w:val="FeatureRecipeNoteHead4"/>
    <w:qFormat/>
    <w:rsid w:val="003344B7"/>
    <w:pPr>
      <w:shd w:val="clear" w:color="auto" w:fill="FFFFFF" w:themeFill="background1"/>
    </w:pPr>
  </w:style>
  <w:style w:type="character" w:customStyle="1" w:styleId="BoldItalic">
    <w:name w:val="BoldItalic"/>
    <w:rsid w:val="003344B7"/>
    <w:rPr>
      <w:b/>
      <w:i/>
    </w:rPr>
  </w:style>
  <w:style w:type="character" w:customStyle="1" w:styleId="Bold">
    <w:name w:val="Bold"/>
    <w:rsid w:val="003344B7"/>
    <w:rPr>
      <w:b/>
    </w:rPr>
  </w:style>
  <w:style w:type="character" w:customStyle="1" w:styleId="boldred">
    <w:name w:val="bold red"/>
    <w:rsid w:val="003344B7"/>
  </w:style>
  <w:style w:type="table" w:customStyle="1" w:styleId="ColorfulGrid2">
    <w:name w:val="Colorful Grid2"/>
    <w:basedOn w:val="TableNormal"/>
    <w:uiPriority w:val="73"/>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9A0813"/>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9A0813"/>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9A081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9A081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3344B7"/>
    <w:rPr>
      <w:rFonts w:ascii="Arial" w:eastAsia="Times New Roman" w:hAnsi="Arial" w:cs="Times New Roman"/>
      <w:b/>
      <w:snapToGrid w:val="0"/>
      <w:sz w:val="60"/>
      <w:szCs w:val="20"/>
    </w:rPr>
  </w:style>
  <w:style w:type="table" w:styleId="ColorfulGrid">
    <w:name w:val="Colorful Grid"/>
    <w:basedOn w:val="TableNormal"/>
    <w:uiPriority w:val="73"/>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3344B7"/>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344B7"/>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3344B7"/>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3344B7"/>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A34D9C"/>
    <w:rPr>
      <w:rFonts w:eastAsiaTheme="minorHAnsi"/>
    </w:rPr>
  </w:style>
  <w:style w:type="paragraph" w:styleId="Heading1">
    <w:name w:val="heading 1"/>
    <w:next w:val="Normal"/>
    <w:link w:val="Heading1Char"/>
    <w:uiPriority w:val="99"/>
    <w:qFormat/>
    <w:rsid w:val="00A34D9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A34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34D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4D9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A34D9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3344B7"/>
    <w:pPr>
      <w:numPr>
        <w:ilvl w:val="5"/>
        <w:numId w:val="18"/>
      </w:numPr>
      <w:outlineLvl w:val="5"/>
    </w:pPr>
  </w:style>
  <w:style w:type="paragraph" w:styleId="Heading7">
    <w:name w:val="heading 7"/>
    <w:basedOn w:val="Normal"/>
    <w:next w:val="Normal"/>
    <w:link w:val="Heading7Char"/>
    <w:qFormat/>
    <w:rsid w:val="003344B7"/>
    <w:pPr>
      <w:numPr>
        <w:ilvl w:val="6"/>
        <w:numId w:val="18"/>
      </w:numPr>
      <w:outlineLvl w:val="6"/>
    </w:pPr>
  </w:style>
  <w:style w:type="paragraph" w:styleId="Heading8">
    <w:name w:val="heading 8"/>
    <w:basedOn w:val="Normal"/>
    <w:next w:val="Normal"/>
    <w:link w:val="Heading8Char"/>
    <w:qFormat/>
    <w:rsid w:val="003344B7"/>
    <w:pPr>
      <w:numPr>
        <w:ilvl w:val="7"/>
        <w:numId w:val="18"/>
      </w:numPr>
      <w:outlineLvl w:val="7"/>
    </w:pPr>
  </w:style>
  <w:style w:type="paragraph" w:styleId="Heading9">
    <w:name w:val="heading 9"/>
    <w:basedOn w:val="Normal"/>
    <w:next w:val="Normal"/>
    <w:link w:val="Heading9Char"/>
    <w:qFormat/>
    <w:rsid w:val="003344B7"/>
    <w:pPr>
      <w:numPr>
        <w:ilvl w:val="8"/>
        <w:numId w:val="18"/>
      </w:numPr>
      <w:outlineLvl w:val="8"/>
    </w:pPr>
  </w:style>
  <w:style w:type="character" w:default="1" w:styleId="DefaultParagraphFont">
    <w:name w:val="Default Paragraph Font"/>
    <w:uiPriority w:val="1"/>
    <w:semiHidden/>
    <w:unhideWhenUsed/>
    <w:rsid w:val="00A34D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4D9C"/>
  </w:style>
  <w:style w:type="character" w:customStyle="1" w:styleId="Heading1Char">
    <w:name w:val="Heading 1 Char"/>
    <w:basedOn w:val="DefaultParagraphFont"/>
    <w:link w:val="Heading1"/>
    <w:uiPriority w:val="99"/>
    <w:rsid w:val="00A34D9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A34D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34D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A34D9C"/>
    <w:rPr>
      <w:rFonts w:ascii="Arial" w:eastAsia="Times New Roman" w:hAnsi="Arial" w:cs="Times New Roman"/>
      <w:b/>
      <w:szCs w:val="20"/>
    </w:rPr>
  </w:style>
  <w:style w:type="character" w:customStyle="1" w:styleId="Heading5Char">
    <w:name w:val="Heading 5 Char"/>
    <w:basedOn w:val="DefaultParagraphFont"/>
    <w:link w:val="Heading5"/>
    <w:uiPriority w:val="99"/>
    <w:rsid w:val="00A34D9C"/>
    <w:rPr>
      <w:rFonts w:ascii="Arial" w:eastAsia="Times New Roman" w:hAnsi="Arial" w:cs="Times New Roman"/>
      <w:b/>
      <w:sz w:val="20"/>
      <w:szCs w:val="20"/>
    </w:rPr>
  </w:style>
  <w:style w:type="paragraph" w:customStyle="1" w:styleId="ParaContinued">
    <w:name w:val="ParaContinued"/>
    <w:basedOn w:val="Normal"/>
    <w:next w:val="Para"/>
    <w:rsid w:val="00A34D9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A34D9C"/>
    <w:pPr>
      <w:widowControl w:val="0"/>
    </w:pPr>
    <w:rPr>
      <w:snapToGrid w:val="0"/>
    </w:rPr>
  </w:style>
  <w:style w:type="paragraph" w:customStyle="1" w:styleId="Option">
    <w:name w:val="Option"/>
    <w:basedOn w:val="Question"/>
    <w:rsid w:val="00A34D9C"/>
    <w:pPr>
      <w:ind w:left="2880"/>
    </w:pPr>
  </w:style>
  <w:style w:type="paragraph" w:customStyle="1" w:styleId="Question">
    <w:name w:val="Question"/>
    <w:next w:val="Option"/>
    <w:rsid w:val="00A34D9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A34D9C"/>
    <w:pPr>
      <w:ind w:left="2160" w:firstLine="0"/>
    </w:pPr>
  </w:style>
  <w:style w:type="paragraph" w:customStyle="1" w:styleId="Objective">
    <w:name w:val="Objective"/>
    <w:rsid w:val="00A34D9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A34D9C"/>
    <w:pPr>
      <w:pBdr>
        <w:top w:val="single" w:sz="4" w:space="4" w:color="auto"/>
      </w:pBdr>
      <w:outlineLvl w:val="6"/>
    </w:pPr>
    <w:rPr>
      <w:i/>
      <w:noProof/>
    </w:rPr>
  </w:style>
  <w:style w:type="paragraph" w:customStyle="1" w:styleId="H5">
    <w:name w:val="H5"/>
    <w:next w:val="Para"/>
    <w:rsid w:val="00A34D9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A34D9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A34D9C"/>
    <w:rPr>
      <w:i w:val="0"/>
    </w:rPr>
  </w:style>
  <w:style w:type="paragraph" w:customStyle="1" w:styleId="H4">
    <w:name w:val="H4"/>
    <w:next w:val="Para"/>
    <w:rsid w:val="00A34D9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A34D9C"/>
    <w:pPr>
      <w:keepNext w:val="0"/>
    </w:pPr>
    <w:rPr>
      <w:i w:val="0"/>
    </w:rPr>
  </w:style>
  <w:style w:type="paragraph" w:customStyle="1" w:styleId="Subobjective">
    <w:name w:val="Subobjective"/>
    <w:basedOn w:val="Objective"/>
    <w:rsid w:val="00A34D9C"/>
    <w:pPr>
      <w:keepNext/>
      <w:spacing w:before="180"/>
      <w:ind w:left="2880"/>
    </w:pPr>
  </w:style>
  <w:style w:type="paragraph" w:customStyle="1" w:styleId="ChapterTitle">
    <w:name w:val="ChapterTitle"/>
    <w:next w:val="Para"/>
    <w:qFormat/>
    <w:rsid w:val="00A34D9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A34D9C"/>
    <w:rPr>
      <w:rFonts w:ascii="Courier New" w:hAnsi="Courier New"/>
      <w:noProof/>
      <w:color w:val="auto"/>
    </w:rPr>
  </w:style>
  <w:style w:type="paragraph" w:customStyle="1" w:styleId="QuotePara">
    <w:name w:val="QuotePara"/>
    <w:basedOn w:val="QuoteSource"/>
    <w:qFormat/>
    <w:rsid w:val="00A34D9C"/>
    <w:rPr>
      <w:i w:val="0"/>
      <w:sz w:val="24"/>
    </w:rPr>
  </w:style>
  <w:style w:type="paragraph" w:customStyle="1" w:styleId="QuoteSource">
    <w:name w:val="QuoteSource"/>
    <w:basedOn w:val="Normal"/>
    <w:rsid w:val="00A34D9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A34D9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A34D9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A34D9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A34D9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A34D9C"/>
    <w:rPr>
      <w:i/>
      <w:color w:val="auto"/>
    </w:rPr>
  </w:style>
  <w:style w:type="paragraph" w:customStyle="1" w:styleId="Slug">
    <w:name w:val="Slug"/>
    <w:basedOn w:val="Normal"/>
    <w:next w:val="Para"/>
    <w:rsid w:val="00A34D9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A34D9C"/>
    <w:pPr>
      <w:spacing w:before="240"/>
      <w:outlineLvl w:val="9"/>
    </w:pPr>
  </w:style>
  <w:style w:type="paragraph" w:customStyle="1" w:styleId="H3">
    <w:name w:val="H3"/>
    <w:next w:val="Para"/>
    <w:qFormat/>
    <w:rsid w:val="00A34D9C"/>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A34D9C"/>
  </w:style>
  <w:style w:type="paragraph" w:customStyle="1" w:styleId="PartIntroductionPara">
    <w:name w:val="PartIntroductionPara"/>
    <w:rsid w:val="00A34D9C"/>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A34D9C"/>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A34D9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A34D9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A34D9C"/>
    <w:pPr>
      <w:ind w:left="2520"/>
    </w:pPr>
  </w:style>
  <w:style w:type="paragraph" w:customStyle="1" w:styleId="ListPara">
    <w:name w:val="ListPara"/>
    <w:basedOn w:val="Normal"/>
    <w:rsid w:val="00A34D9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A34D9C"/>
    <w:pPr>
      <w:spacing w:line="260" w:lineRule="exact"/>
      <w:ind w:left="2520"/>
    </w:pPr>
  </w:style>
  <w:style w:type="paragraph" w:customStyle="1" w:styleId="PartTitle">
    <w:name w:val="PartTitle"/>
    <w:basedOn w:val="ChapterTitle"/>
    <w:rsid w:val="00A34D9C"/>
    <w:pPr>
      <w:widowControl w:val="0"/>
    </w:pPr>
  </w:style>
  <w:style w:type="paragraph" w:customStyle="1" w:styleId="CodeSnippet">
    <w:name w:val="CodeSnippet"/>
    <w:rsid w:val="00A34D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A34D9C"/>
    <w:pPr>
      <w:ind w:left="2160"/>
    </w:pPr>
    <w:rPr>
      <w:snapToGrid w:val="0"/>
    </w:rPr>
  </w:style>
  <w:style w:type="paragraph" w:customStyle="1" w:styleId="RunInParaSub">
    <w:name w:val="RunInParaSub"/>
    <w:basedOn w:val="RunInPara"/>
    <w:rsid w:val="00A34D9C"/>
    <w:pPr>
      <w:ind w:left="2160"/>
    </w:pPr>
  </w:style>
  <w:style w:type="paragraph" w:customStyle="1" w:styleId="URLPara">
    <w:name w:val="URLPara"/>
    <w:rsid w:val="00A34D9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A34D9C"/>
    <w:pPr>
      <w:spacing w:before="240"/>
      <w:ind w:left="1800"/>
    </w:pPr>
    <w:rPr>
      <w:u w:val="none"/>
    </w:rPr>
  </w:style>
  <w:style w:type="character" w:customStyle="1" w:styleId="CodeHighlight">
    <w:name w:val="CodeHighlight"/>
    <w:rsid w:val="00A34D9C"/>
    <w:rPr>
      <w:u w:val="wave"/>
    </w:rPr>
  </w:style>
  <w:style w:type="paragraph" w:customStyle="1" w:styleId="TableCaption">
    <w:name w:val="TableCaption"/>
    <w:basedOn w:val="Slug"/>
    <w:qFormat/>
    <w:rsid w:val="00A34D9C"/>
    <w:pPr>
      <w:keepNext/>
      <w:widowControl w:val="0"/>
      <w:spacing w:before="240" w:after="120"/>
      <w:ind w:left="0"/>
    </w:pPr>
    <w:rPr>
      <w:snapToGrid w:val="0"/>
    </w:rPr>
  </w:style>
  <w:style w:type="paragraph" w:customStyle="1" w:styleId="TabularEntry">
    <w:name w:val="TabularEntry"/>
    <w:rsid w:val="00A34D9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A34D9C"/>
    <w:pPr>
      <w:spacing w:after="60" w:line="240" w:lineRule="auto"/>
    </w:pPr>
    <w:rPr>
      <w:rFonts w:ascii="Arial" w:eastAsia="Times New Roman" w:hAnsi="Arial" w:cs="Times New Roman"/>
      <w:szCs w:val="20"/>
    </w:rPr>
  </w:style>
  <w:style w:type="paragraph" w:customStyle="1" w:styleId="TableHead">
    <w:name w:val="TableHead"/>
    <w:qFormat/>
    <w:rsid w:val="00A34D9C"/>
    <w:pPr>
      <w:keepNext/>
      <w:spacing w:after="0" w:line="240" w:lineRule="auto"/>
    </w:pPr>
    <w:rPr>
      <w:rFonts w:ascii="Arial" w:eastAsia="Times New Roman" w:hAnsi="Arial" w:cs="Times New Roman"/>
      <w:b/>
      <w:smallCaps/>
      <w:szCs w:val="20"/>
    </w:rPr>
  </w:style>
  <w:style w:type="paragraph" w:customStyle="1" w:styleId="CodeSnippetSub">
    <w:name w:val="CodeSnippetSub"/>
    <w:rsid w:val="00A34D9C"/>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A34D9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A34D9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A34D9C"/>
    <w:rPr>
      <w:rFonts w:ascii="Courier New" w:hAnsi="Courier New"/>
      <w:noProof/>
      <w:color w:val="auto"/>
      <w:u w:val="single"/>
    </w:rPr>
  </w:style>
  <w:style w:type="character" w:customStyle="1" w:styleId="Superscript">
    <w:name w:val="Superscript"/>
    <w:basedOn w:val="DefaultParagraphFont"/>
    <w:rsid w:val="00A34D9C"/>
    <w:rPr>
      <w:vertAlign w:val="superscript"/>
    </w:rPr>
  </w:style>
  <w:style w:type="character" w:customStyle="1" w:styleId="Subscript">
    <w:name w:val="Subscript"/>
    <w:basedOn w:val="DefaultParagraphFont"/>
    <w:rsid w:val="00A34D9C"/>
    <w:rPr>
      <w:vertAlign w:val="subscript"/>
    </w:rPr>
  </w:style>
  <w:style w:type="paragraph" w:customStyle="1" w:styleId="ChapterObjectiveTitle">
    <w:name w:val="ChapterObjectiveTitle"/>
    <w:basedOn w:val="ObjectiveTitle"/>
    <w:next w:val="ChapterObjective"/>
    <w:rsid w:val="00A34D9C"/>
    <w:pPr>
      <w:ind w:left="1440" w:firstLine="0"/>
    </w:pPr>
    <w:rPr>
      <w:i w:val="0"/>
    </w:rPr>
  </w:style>
  <w:style w:type="paragraph" w:customStyle="1" w:styleId="FigureSource">
    <w:name w:val="FigureSource"/>
    <w:next w:val="Para"/>
    <w:rsid w:val="00A34D9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A34D9C"/>
    <w:rPr>
      <w:b w:val="0"/>
      <w:sz w:val="26"/>
      <w:u w:val="none"/>
    </w:rPr>
  </w:style>
  <w:style w:type="paragraph" w:customStyle="1" w:styleId="PartFeaturingList">
    <w:name w:val="PartFeaturingList"/>
    <w:basedOn w:val="ChapterFeaturingList"/>
    <w:rsid w:val="00A34D9C"/>
  </w:style>
  <w:style w:type="character" w:customStyle="1" w:styleId="InlineCodeVariable">
    <w:name w:val="InlineCodeVariable"/>
    <w:basedOn w:val="InlineCode"/>
    <w:rsid w:val="00A34D9C"/>
    <w:rPr>
      <w:rFonts w:ascii="Courier New" w:hAnsi="Courier New"/>
      <w:i/>
      <w:noProof/>
      <w:color w:val="auto"/>
    </w:rPr>
  </w:style>
  <w:style w:type="character" w:customStyle="1" w:styleId="InlineCodeUserInput">
    <w:name w:val="InlineCodeUserInput"/>
    <w:basedOn w:val="InlineCode"/>
    <w:rsid w:val="00A34D9C"/>
    <w:rPr>
      <w:rFonts w:ascii="Courier New" w:hAnsi="Courier New"/>
      <w:b/>
      <w:noProof/>
      <w:color w:val="auto"/>
    </w:rPr>
  </w:style>
  <w:style w:type="character" w:customStyle="1" w:styleId="InlineCodeUserInputVariable">
    <w:name w:val="InlineCodeUserInputVariable"/>
    <w:basedOn w:val="InlineCode"/>
    <w:rsid w:val="00A34D9C"/>
    <w:rPr>
      <w:rFonts w:ascii="Courier New" w:hAnsi="Courier New"/>
      <w:b/>
      <w:i/>
      <w:noProof/>
      <w:color w:val="auto"/>
    </w:rPr>
  </w:style>
  <w:style w:type="character" w:customStyle="1" w:styleId="Variable">
    <w:name w:val="Variable"/>
    <w:basedOn w:val="DefaultParagraphFont"/>
    <w:rsid w:val="00A34D9C"/>
    <w:rPr>
      <w:i/>
    </w:rPr>
  </w:style>
  <w:style w:type="paragraph" w:customStyle="1" w:styleId="AppendixTitle">
    <w:name w:val="AppendixTitle"/>
    <w:basedOn w:val="ChapterTitle"/>
    <w:next w:val="Para"/>
    <w:rsid w:val="00A34D9C"/>
    <w:pPr>
      <w:spacing w:before="120" w:after="120"/>
    </w:pPr>
  </w:style>
  <w:style w:type="paragraph" w:customStyle="1" w:styleId="GlossaryTitle">
    <w:name w:val="GlossaryTitle"/>
    <w:basedOn w:val="ChapterTitle"/>
    <w:next w:val="Normal"/>
    <w:rsid w:val="00A34D9C"/>
    <w:pPr>
      <w:spacing w:before="120" w:after="120"/>
    </w:pPr>
  </w:style>
  <w:style w:type="paragraph" w:customStyle="1" w:styleId="IntroductionTitle">
    <w:name w:val="IntroductionTitle"/>
    <w:basedOn w:val="ChapterTitle"/>
    <w:next w:val="Para"/>
    <w:rsid w:val="00A34D9C"/>
    <w:pPr>
      <w:spacing w:before="120" w:after="120"/>
    </w:pPr>
  </w:style>
  <w:style w:type="paragraph" w:customStyle="1" w:styleId="ChapterSubtitle">
    <w:name w:val="ChapterSubtitle"/>
    <w:basedOn w:val="ChapterTitle"/>
    <w:next w:val="Para"/>
    <w:rsid w:val="00A34D9C"/>
    <w:rPr>
      <w:sz w:val="44"/>
    </w:rPr>
  </w:style>
  <w:style w:type="paragraph" w:customStyle="1" w:styleId="ChapterAuthor">
    <w:name w:val="ChapterAuthor"/>
    <w:basedOn w:val="ChapterSubtitle"/>
    <w:next w:val="ChapterAuthorAffiliation"/>
    <w:rsid w:val="00A34D9C"/>
    <w:pPr>
      <w:spacing w:after="120"/>
      <w:outlineLvl w:val="9"/>
    </w:pPr>
    <w:rPr>
      <w:i/>
      <w:sz w:val="36"/>
    </w:rPr>
  </w:style>
  <w:style w:type="paragraph" w:customStyle="1" w:styleId="ChapterAuthorAffiliation">
    <w:name w:val="ChapterAuthorAffiliation"/>
    <w:next w:val="Para"/>
    <w:rsid w:val="00A34D9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A34D9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34D9C"/>
    <w:pPr>
      <w:contextualSpacing/>
    </w:pPr>
    <w:rPr>
      <w:sz w:val="24"/>
    </w:rPr>
  </w:style>
  <w:style w:type="paragraph" w:customStyle="1" w:styleId="SectionTitle">
    <w:name w:val="SectionTitle"/>
    <w:basedOn w:val="ChapterTitle"/>
    <w:next w:val="ChapterTitle"/>
    <w:rsid w:val="00A34D9C"/>
    <w:pPr>
      <w:pBdr>
        <w:bottom w:val="single" w:sz="4" w:space="1" w:color="auto"/>
      </w:pBdr>
    </w:pPr>
  </w:style>
  <w:style w:type="paragraph" w:customStyle="1" w:styleId="ExtractPara">
    <w:name w:val="ExtractPara"/>
    <w:rsid w:val="00A34D9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A34D9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A34D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A34D9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A34D9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A34D9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A34D9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A34D9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A34D9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A34D9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A34D9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A34D9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A34D9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A34D9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A34D9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34D9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A34D9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A34D9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A34D9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A34D9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A34D9C"/>
    <w:pPr>
      <w:numPr>
        <w:numId w:val="6"/>
      </w:numPr>
    </w:pPr>
  </w:style>
  <w:style w:type="paragraph" w:customStyle="1" w:styleId="ListNumberedSub2">
    <w:name w:val="ListNumberedSub2"/>
    <w:basedOn w:val="ListNumberedSub"/>
    <w:rsid w:val="00A34D9C"/>
    <w:pPr>
      <w:ind w:left="3240"/>
    </w:pPr>
  </w:style>
  <w:style w:type="paragraph" w:customStyle="1" w:styleId="ListUnmarkedSub2">
    <w:name w:val="ListUnmarkedSub2"/>
    <w:basedOn w:val="ListUnmarkedSub"/>
    <w:rsid w:val="00A34D9C"/>
    <w:pPr>
      <w:ind w:left="2880"/>
    </w:pPr>
  </w:style>
  <w:style w:type="paragraph" w:customStyle="1" w:styleId="ListParaSub2">
    <w:name w:val="ListParaSub2"/>
    <w:basedOn w:val="ListParaSub"/>
    <w:rsid w:val="00A34D9C"/>
    <w:pPr>
      <w:ind w:left="3240"/>
    </w:pPr>
  </w:style>
  <w:style w:type="paragraph" w:customStyle="1" w:styleId="ListCheckSub">
    <w:name w:val="ListCheckSub"/>
    <w:basedOn w:val="ListCheck"/>
    <w:rsid w:val="00A34D9C"/>
    <w:pPr>
      <w:numPr>
        <w:numId w:val="7"/>
      </w:numPr>
    </w:pPr>
  </w:style>
  <w:style w:type="paragraph" w:customStyle="1" w:styleId="ExtractListBulleted">
    <w:name w:val="ExtractListBulleted"/>
    <w:rsid w:val="00A34D9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A34D9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A34D9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A34D9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A34D9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A34D9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A34D9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A34D9C"/>
    <w:pPr>
      <w:spacing w:before="120" w:after="120"/>
      <w:ind w:left="0" w:firstLine="0"/>
    </w:pPr>
  </w:style>
  <w:style w:type="paragraph" w:customStyle="1" w:styleId="Dialog">
    <w:name w:val="Dialog"/>
    <w:rsid w:val="00A34D9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A34D9C"/>
  </w:style>
  <w:style w:type="paragraph" w:customStyle="1" w:styleId="RecipeIngredientHead">
    <w:name w:val="RecipeIngredientHead"/>
    <w:next w:val="RecipeIngredientList"/>
    <w:rsid w:val="00A34D9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34D9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A34D9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A34D9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A34D9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A34D9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A34D9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34D9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A34D9C"/>
    <w:rPr>
      <w:i w:val="0"/>
      <w:sz w:val="24"/>
      <w:u w:val="single"/>
    </w:rPr>
  </w:style>
  <w:style w:type="paragraph" w:customStyle="1" w:styleId="RecipeVariationFlavor">
    <w:name w:val="RecipeVariationFlavor"/>
    <w:basedOn w:val="RecipeTime"/>
    <w:rsid w:val="00A34D9C"/>
    <w:rPr>
      <w:i w:val="0"/>
      <w:sz w:val="24"/>
      <w:u w:val="single"/>
    </w:rPr>
  </w:style>
  <w:style w:type="paragraph" w:customStyle="1" w:styleId="RecipeYield">
    <w:name w:val="RecipeYield"/>
    <w:rsid w:val="00A34D9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A34D9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A34D9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A34D9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A34D9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A34D9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A34D9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A34D9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A34D9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A34D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A34D9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A34D9C"/>
    <w:pPr>
      <w:spacing w:after="100"/>
    </w:pPr>
  </w:style>
  <w:style w:type="paragraph" w:styleId="TOC2">
    <w:name w:val="toc 2"/>
    <w:basedOn w:val="Normal"/>
    <w:next w:val="Normal"/>
    <w:autoRedefine/>
    <w:uiPriority w:val="99"/>
    <w:rsid w:val="00A34D9C"/>
    <w:pPr>
      <w:spacing w:after="100"/>
      <w:ind w:left="220"/>
    </w:pPr>
  </w:style>
  <w:style w:type="paragraph" w:styleId="TOC3">
    <w:name w:val="toc 3"/>
    <w:basedOn w:val="Normal"/>
    <w:next w:val="Normal"/>
    <w:autoRedefine/>
    <w:uiPriority w:val="99"/>
    <w:rsid w:val="00A34D9C"/>
    <w:pPr>
      <w:spacing w:after="100"/>
      <w:ind w:left="440"/>
    </w:pPr>
  </w:style>
  <w:style w:type="paragraph" w:styleId="TOC4">
    <w:name w:val="toc 4"/>
    <w:basedOn w:val="Normal"/>
    <w:next w:val="Normal"/>
    <w:autoRedefine/>
    <w:uiPriority w:val="39"/>
    <w:rsid w:val="00A34D9C"/>
    <w:pPr>
      <w:spacing w:after="100"/>
      <w:ind w:left="660"/>
    </w:pPr>
  </w:style>
  <w:style w:type="paragraph" w:styleId="TOC5">
    <w:name w:val="toc 5"/>
    <w:basedOn w:val="Normal"/>
    <w:next w:val="Normal"/>
    <w:autoRedefine/>
    <w:uiPriority w:val="39"/>
    <w:rsid w:val="00A34D9C"/>
    <w:pPr>
      <w:spacing w:after="100"/>
      <w:ind w:left="880"/>
    </w:pPr>
  </w:style>
  <w:style w:type="paragraph" w:styleId="TOC6">
    <w:name w:val="toc 6"/>
    <w:basedOn w:val="Normal"/>
    <w:next w:val="Normal"/>
    <w:autoRedefine/>
    <w:uiPriority w:val="39"/>
    <w:rsid w:val="00A34D9C"/>
    <w:pPr>
      <w:spacing w:after="100"/>
      <w:ind w:left="1100"/>
    </w:pPr>
  </w:style>
  <w:style w:type="paragraph" w:styleId="TOC7">
    <w:name w:val="toc 7"/>
    <w:basedOn w:val="Normal"/>
    <w:next w:val="Normal"/>
    <w:autoRedefine/>
    <w:uiPriority w:val="39"/>
    <w:semiHidden/>
    <w:rsid w:val="00A34D9C"/>
    <w:pPr>
      <w:spacing w:after="100"/>
      <w:ind w:left="1320"/>
    </w:pPr>
  </w:style>
  <w:style w:type="paragraph" w:styleId="TOC8">
    <w:name w:val="toc 8"/>
    <w:basedOn w:val="Normal"/>
    <w:next w:val="Normal"/>
    <w:autoRedefine/>
    <w:uiPriority w:val="39"/>
    <w:semiHidden/>
    <w:rsid w:val="00A34D9C"/>
    <w:pPr>
      <w:spacing w:after="100"/>
      <w:ind w:left="1540"/>
    </w:pPr>
  </w:style>
  <w:style w:type="paragraph" w:styleId="TOC9">
    <w:name w:val="toc 9"/>
    <w:basedOn w:val="Normal"/>
    <w:next w:val="Normal"/>
    <w:autoRedefine/>
    <w:uiPriority w:val="39"/>
    <w:semiHidden/>
    <w:rsid w:val="00A34D9C"/>
    <w:pPr>
      <w:spacing w:after="100"/>
      <w:ind w:left="1760"/>
    </w:pPr>
  </w:style>
  <w:style w:type="paragraph" w:styleId="Header">
    <w:name w:val="header"/>
    <w:basedOn w:val="Normal"/>
    <w:link w:val="HeaderChar"/>
    <w:uiPriority w:val="99"/>
    <w:semiHidden/>
    <w:rsid w:val="00A34D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4D9C"/>
    <w:rPr>
      <w:rFonts w:eastAsiaTheme="minorHAnsi"/>
    </w:rPr>
  </w:style>
  <w:style w:type="paragraph" w:styleId="Footer">
    <w:name w:val="footer"/>
    <w:basedOn w:val="Normal"/>
    <w:link w:val="FooterChar"/>
    <w:uiPriority w:val="99"/>
    <w:semiHidden/>
    <w:rsid w:val="00A34D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4D9C"/>
    <w:rPr>
      <w:rFonts w:eastAsiaTheme="minorHAnsi"/>
    </w:rPr>
  </w:style>
  <w:style w:type="paragraph" w:customStyle="1" w:styleId="CustomChapterOpener">
    <w:name w:val="CustomChapterOpener"/>
    <w:basedOn w:val="Normal"/>
    <w:next w:val="Para"/>
    <w:rsid w:val="00A34D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A34D9C"/>
    <w:rPr>
      <w:b/>
    </w:rPr>
  </w:style>
  <w:style w:type="paragraph" w:customStyle="1" w:styleId="CustomList">
    <w:name w:val="CustomList"/>
    <w:basedOn w:val="Normal"/>
    <w:rsid w:val="00A34D9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A34D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A34D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A34D9C"/>
  </w:style>
  <w:style w:type="paragraph" w:customStyle="1" w:styleId="BibliographyHead">
    <w:name w:val="BibliographyHead"/>
    <w:next w:val="BibliographyEntry"/>
    <w:rsid w:val="00A34D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A34D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A34D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A34D9C"/>
  </w:style>
  <w:style w:type="paragraph" w:customStyle="1" w:styleId="ExercisesHead">
    <w:name w:val="ExercisesHead"/>
    <w:basedOn w:val="Normal"/>
    <w:next w:val="Para"/>
    <w:rsid w:val="00A34D9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A34D9C"/>
  </w:style>
  <w:style w:type="paragraph" w:customStyle="1" w:styleId="ProblemsHead">
    <w:name w:val="ProblemsHead"/>
    <w:basedOn w:val="BibliographyHead"/>
    <w:next w:val="Para"/>
    <w:rsid w:val="00A34D9C"/>
  </w:style>
  <w:style w:type="paragraph" w:customStyle="1" w:styleId="QuestionData">
    <w:name w:val="QuestionData"/>
    <w:basedOn w:val="Explanation"/>
    <w:rsid w:val="00A34D9C"/>
  </w:style>
  <w:style w:type="paragraph" w:customStyle="1" w:styleId="QuestionsHead">
    <w:name w:val="QuestionsHead"/>
    <w:basedOn w:val="BibliographyHead"/>
    <w:next w:val="Para"/>
    <w:rsid w:val="00A34D9C"/>
  </w:style>
  <w:style w:type="paragraph" w:customStyle="1" w:styleId="ReferencesHead">
    <w:name w:val="ReferencesHead"/>
    <w:basedOn w:val="BibliographyHead"/>
    <w:next w:val="Reference"/>
    <w:rsid w:val="00A34D9C"/>
  </w:style>
  <w:style w:type="paragraph" w:customStyle="1" w:styleId="ReviewHead">
    <w:name w:val="ReviewHead"/>
    <w:basedOn w:val="BibliographyHead"/>
    <w:next w:val="Para"/>
    <w:rsid w:val="00A34D9C"/>
  </w:style>
  <w:style w:type="paragraph" w:customStyle="1" w:styleId="SummaryHead">
    <w:name w:val="SummaryHead"/>
    <w:basedOn w:val="BibliographyHead"/>
    <w:next w:val="Para"/>
    <w:rsid w:val="00A34D9C"/>
  </w:style>
  <w:style w:type="character" w:customStyle="1" w:styleId="WileySymbol">
    <w:name w:val="WileySymbol"/>
    <w:rsid w:val="00A34D9C"/>
    <w:rPr>
      <w:rFonts w:ascii="Symbol" w:hAnsi="Symbol"/>
    </w:rPr>
  </w:style>
  <w:style w:type="character" w:customStyle="1" w:styleId="MenuArrow">
    <w:name w:val="MenuArrow"/>
    <w:basedOn w:val="DefaultParagraphFont"/>
    <w:rsid w:val="00A34D9C"/>
    <w:rPr>
      <w:rFonts w:ascii="Wingdings" w:hAnsi="Wingdings"/>
    </w:rPr>
  </w:style>
  <w:style w:type="paragraph" w:customStyle="1" w:styleId="BookTitle">
    <w:name w:val="BookTitle"/>
    <w:basedOn w:val="Normal"/>
    <w:next w:val="Normal"/>
    <w:rsid w:val="00A34D9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A34D9C"/>
    <w:pPr>
      <w:pageBreakBefore w:val="0"/>
      <w:spacing w:before="480"/>
    </w:pPr>
    <w:rPr>
      <w:sz w:val="36"/>
    </w:rPr>
  </w:style>
  <w:style w:type="paragraph" w:customStyle="1" w:styleId="BookAuthor">
    <w:name w:val="BookAuthor"/>
    <w:basedOn w:val="Normal"/>
    <w:rsid w:val="00A34D9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A34D9C"/>
    <w:rPr>
      <w:i/>
    </w:rPr>
  </w:style>
  <w:style w:type="paragraph" w:customStyle="1" w:styleId="Index1">
    <w:name w:val="Index1"/>
    <w:rsid w:val="00A34D9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34D9C"/>
    <w:pPr>
      <w:ind w:left="2520"/>
    </w:pPr>
  </w:style>
  <w:style w:type="paragraph" w:customStyle="1" w:styleId="Index3">
    <w:name w:val="Index3"/>
    <w:basedOn w:val="Index1"/>
    <w:rsid w:val="00A34D9C"/>
    <w:pPr>
      <w:ind w:left="3240"/>
    </w:pPr>
  </w:style>
  <w:style w:type="paragraph" w:customStyle="1" w:styleId="IndexLetter">
    <w:name w:val="IndexLetter"/>
    <w:basedOn w:val="H3"/>
    <w:next w:val="Index1"/>
    <w:rsid w:val="00A34D9C"/>
  </w:style>
  <w:style w:type="paragraph" w:customStyle="1" w:styleId="IndexNote">
    <w:name w:val="IndexNote"/>
    <w:basedOn w:val="Normal"/>
    <w:rsid w:val="00A34D9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A34D9C"/>
    <w:pPr>
      <w:spacing w:line="540" w:lineRule="exact"/>
    </w:pPr>
  </w:style>
  <w:style w:type="paragraph" w:customStyle="1" w:styleId="FurtherReadingHead">
    <w:name w:val="FurtherReadingHead"/>
    <w:basedOn w:val="BibliographyHead"/>
    <w:next w:val="Para"/>
    <w:rsid w:val="00A34D9C"/>
  </w:style>
  <w:style w:type="paragraph" w:customStyle="1" w:styleId="Address">
    <w:name w:val="Address"/>
    <w:basedOn w:val="Normal"/>
    <w:rsid w:val="00A34D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A34D9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A34D9C"/>
    <w:pPr>
      <w:ind w:left="360"/>
    </w:pPr>
  </w:style>
  <w:style w:type="paragraph" w:customStyle="1" w:styleId="EquationNumbered">
    <w:name w:val="EquationNumbered"/>
    <w:rsid w:val="00A34D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A34D9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A34D9C"/>
    <w:rPr>
      <w:b/>
    </w:rPr>
  </w:style>
  <w:style w:type="character" w:customStyle="1" w:styleId="UserInputVariable">
    <w:name w:val="UserInputVariable"/>
    <w:basedOn w:val="DefaultParagraphFont"/>
    <w:rsid w:val="00A34D9C"/>
    <w:rPr>
      <w:b/>
      <w:i/>
    </w:rPr>
  </w:style>
  <w:style w:type="paragraph" w:styleId="Bibliography">
    <w:name w:val="Bibliography"/>
    <w:basedOn w:val="Normal"/>
    <w:next w:val="Normal"/>
    <w:uiPriority w:val="99"/>
    <w:semiHidden/>
    <w:rsid w:val="00A34D9C"/>
  </w:style>
  <w:style w:type="paragraph" w:customStyle="1" w:styleId="FeaturePara">
    <w:name w:val="FeaturePara"/>
    <w:rsid w:val="00A34D9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A34D9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A34D9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A34D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A34D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A34D9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A34D9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A34D9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A34D9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A34D9C"/>
    <w:pPr>
      <w:spacing w:before="120" w:after="120"/>
      <w:ind w:left="720" w:hanging="720"/>
      <w:contextualSpacing/>
    </w:pPr>
    <w:rPr>
      <w:sz w:val="22"/>
      <w:u w:val="none"/>
    </w:rPr>
  </w:style>
  <w:style w:type="paragraph" w:customStyle="1" w:styleId="FeatureH1">
    <w:name w:val="FeatureH1"/>
    <w:next w:val="FeaturePara"/>
    <w:rsid w:val="00A34D9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A34D9C"/>
    <w:pPr>
      <w:contextualSpacing w:val="0"/>
    </w:pPr>
    <w:rPr>
      <w:rFonts w:ascii="Times New Roman" w:hAnsi="Times New Roman"/>
      <w:smallCaps w:val="0"/>
    </w:rPr>
  </w:style>
  <w:style w:type="paragraph" w:customStyle="1" w:styleId="FeatureH2">
    <w:name w:val="FeatureH2"/>
    <w:next w:val="FeaturePara"/>
    <w:rsid w:val="00A34D9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A34D9C"/>
    <w:pPr>
      <w:spacing w:before="120"/>
    </w:pPr>
    <w:rPr>
      <w:smallCaps w:val="0"/>
      <w:u w:val="single"/>
    </w:rPr>
  </w:style>
  <w:style w:type="paragraph" w:customStyle="1" w:styleId="FeatureH3">
    <w:name w:val="FeatureH3"/>
    <w:next w:val="FeaturePara"/>
    <w:rsid w:val="00A34D9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A34D9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A34D9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A34D9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34D9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34D9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A34D9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34D9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A34D9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A34D9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34D9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A34D9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A34D9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A34D9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A34D9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A34D9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A34D9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34D9C"/>
    <w:pPr>
      <w:pBdr>
        <w:left w:val="single" w:sz="36" w:space="17" w:color="C0C0C0"/>
      </w:pBdr>
      <w:ind w:left="216"/>
    </w:pPr>
  </w:style>
  <w:style w:type="paragraph" w:customStyle="1" w:styleId="FeatureRunInPara">
    <w:name w:val="FeatureRunInPara"/>
    <w:basedOn w:val="FeatureListUnmarked"/>
    <w:next w:val="FeatureRunInHead"/>
    <w:rsid w:val="00A34D9C"/>
    <w:pPr>
      <w:pBdr>
        <w:left w:val="single" w:sz="36" w:space="6" w:color="C0C0C0"/>
      </w:pBdr>
      <w:spacing w:before="0"/>
      <w:ind w:left="0"/>
    </w:pPr>
  </w:style>
  <w:style w:type="paragraph" w:customStyle="1" w:styleId="FeatureRunInParaSub">
    <w:name w:val="FeatureRunInParaSub"/>
    <w:basedOn w:val="FeatureRunInPara"/>
    <w:next w:val="FeatureRunInHeadSub"/>
    <w:rsid w:val="00A34D9C"/>
    <w:pPr>
      <w:pBdr>
        <w:left w:val="single" w:sz="36" w:space="17" w:color="C0C0C0"/>
      </w:pBdr>
      <w:ind w:left="216"/>
      <w:contextualSpacing/>
    </w:pPr>
  </w:style>
  <w:style w:type="paragraph" w:customStyle="1" w:styleId="FeatureSubFeatureType">
    <w:name w:val="FeatureSubFeatureType"/>
    <w:rsid w:val="00A34D9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A34D9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A34D9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A34D9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A34D9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A34D9C"/>
    <w:pPr>
      <w:pBdr>
        <w:left w:val="single" w:sz="36" w:space="6" w:color="C0C0C0"/>
      </w:pBdr>
      <w:spacing w:before="120"/>
      <w:ind w:left="0" w:firstLine="0"/>
    </w:pPr>
  </w:style>
  <w:style w:type="paragraph" w:customStyle="1" w:styleId="ReferenceAnnotation">
    <w:name w:val="ReferenceAnnotation"/>
    <w:basedOn w:val="Reference"/>
    <w:rsid w:val="00A34D9C"/>
    <w:pPr>
      <w:spacing w:before="0" w:after="0"/>
      <w:ind w:firstLine="0"/>
    </w:pPr>
    <w:rPr>
      <w:snapToGrid w:val="0"/>
    </w:rPr>
  </w:style>
  <w:style w:type="paragraph" w:customStyle="1" w:styleId="RecipeVariationH1">
    <w:name w:val="RecipeVariationH1"/>
    <w:rsid w:val="00A34D9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A34D9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A34D9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A34D9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A34D9C"/>
    <w:rPr>
      <w:rFonts w:ascii="Courier New" w:hAnsi="Courier New"/>
      <w:noProof/>
      <w:color w:val="auto"/>
      <w:u w:val="double"/>
    </w:rPr>
  </w:style>
  <w:style w:type="character" w:customStyle="1" w:styleId="CrossRefTerm">
    <w:name w:val="CrossRefTerm"/>
    <w:basedOn w:val="DefaultParagraphFont"/>
    <w:rsid w:val="00A34D9C"/>
    <w:rPr>
      <w:i/>
    </w:rPr>
  </w:style>
  <w:style w:type="character" w:customStyle="1" w:styleId="GenusSpecies">
    <w:name w:val="GenusSpecies"/>
    <w:basedOn w:val="DefaultParagraphFont"/>
    <w:rsid w:val="00A34D9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A34D9C"/>
    <w:rPr>
      <w:b/>
      <w:i/>
    </w:rPr>
  </w:style>
  <w:style w:type="paragraph" w:customStyle="1" w:styleId="FeatureRecipeIngredientList">
    <w:name w:val="FeatureRecipeIngredientList"/>
    <w:basedOn w:val="FeatureRecipeProcedure"/>
    <w:rsid w:val="00A34D9C"/>
    <w:pPr>
      <w:ind w:left="720" w:hanging="288"/>
    </w:pPr>
  </w:style>
  <w:style w:type="paragraph" w:customStyle="1" w:styleId="CodeHead">
    <w:name w:val="CodeHead"/>
    <w:next w:val="CodeListing"/>
    <w:rsid w:val="00A34D9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A34D9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A34D9C"/>
    <w:pPr>
      <w:spacing w:after="0"/>
    </w:pPr>
    <w:rPr>
      <w:b/>
      <w:sz w:val="24"/>
    </w:rPr>
  </w:style>
  <w:style w:type="character" w:customStyle="1" w:styleId="QueryInline">
    <w:name w:val="QueryInline"/>
    <w:basedOn w:val="DefaultParagraphFont"/>
    <w:rsid w:val="00A34D9C"/>
    <w:rPr>
      <w:bdr w:val="none" w:sz="0" w:space="0" w:color="auto"/>
      <w:shd w:val="clear" w:color="auto" w:fill="FFCC99"/>
    </w:rPr>
  </w:style>
  <w:style w:type="paragraph" w:customStyle="1" w:styleId="QueryPara">
    <w:name w:val="QueryPara"/>
    <w:rsid w:val="00A34D9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A34D9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A34D9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A34D9C"/>
  </w:style>
  <w:style w:type="character" w:customStyle="1" w:styleId="WileyItalic">
    <w:name w:val="WileyItalic"/>
    <w:basedOn w:val="DefaultParagraphFont"/>
    <w:rsid w:val="00A34D9C"/>
    <w:rPr>
      <w:i/>
    </w:rPr>
  </w:style>
  <w:style w:type="character" w:customStyle="1" w:styleId="WileyBoldItalic">
    <w:name w:val="WileyBoldItalic"/>
    <w:basedOn w:val="DefaultParagraphFont"/>
    <w:rsid w:val="00A34D9C"/>
    <w:rPr>
      <w:b/>
      <w:i/>
    </w:rPr>
  </w:style>
  <w:style w:type="character" w:customStyle="1" w:styleId="WileyBold">
    <w:name w:val="WileyBold"/>
    <w:basedOn w:val="DefaultParagraphFont"/>
    <w:rsid w:val="00A34D9C"/>
    <w:rPr>
      <w:b/>
    </w:rPr>
  </w:style>
  <w:style w:type="paragraph" w:customStyle="1" w:styleId="ContentsPartTitle">
    <w:name w:val="ContentsPartTitle"/>
    <w:next w:val="ContentsChapterTitle"/>
    <w:rsid w:val="00A34D9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A34D9C"/>
    <w:pPr>
      <w:ind w:left="288"/>
    </w:pPr>
    <w:rPr>
      <w:sz w:val="26"/>
    </w:rPr>
  </w:style>
  <w:style w:type="paragraph" w:customStyle="1" w:styleId="ContentsH1">
    <w:name w:val="ContentsH1"/>
    <w:basedOn w:val="ContentsPartTitle"/>
    <w:rsid w:val="00A34D9C"/>
    <w:pPr>
      <w:ind w:left="576"/>
    </w:pPr>
    <w:rPr>
      <w:b w:val="0"/>
      <w:sz w:val="24"/>
    </w:rPr>
  </w:style>
  <w:style w:type="paragraph" w:customStyle="1" w:styleId="ContentsH2">
    <w:name w:val="ContentsH2"/>
    <w:basedOn w:val="ContentsPartTitle"/>
    <w:rsid w:val="00A34D9C"/>
    <w:pPr>
      <w:ind w:left="864"/>
    </w:pPr>
    <w:rPr>
      <w:b w:val="0"/>
      <w:sz w:val="22"/>
    </w:rPr>
  </w:style>
  <w:style w:type="paragraph" w:customStyle="1" w:styleId="Copyright">
    <w:name w:val="Copyright"/>
    <w:rsid w:val="00A34D9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A34D9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A34D9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A34D9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A34D9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A34D9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A34D9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A34D9C"/>
    <w:pPr>
      <w:ind w:left="720"/>
    </w:pPr>
  </w:style>
  <w:style w:type="paragraph" w:customStyle="1" w:styleId="BookEdition">
    <w:name w:val="BookEdition"/>
    <w:qFormat/>
    <w:rsid w:val="00A34D9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A34D9C"/>
    <w:rPr>
      <w:rFonts w:cs="Arial"/>
      <w:color w:val="0000FF"/>
    </w:rPr>
  </w:style>
  <w:style w:type="character" w:customStyle="1" w:styleId="CodeColorBlue2">
    <w:name w:val="CodeColorBlue2"/>
    <w:rsid w:val="00A34D9C"/>
    <w:rPr>
      <w:rFonts w:cs="Arial"/>
      <w:color w:val="0000A5"/>
    </w:rPr>
  </w:style>
  <w:style w:type="character" w:customStyle="1" w:styleId="CodeColorBlue3">
    <w:name w:val="CodeColorBlue3"/>
    <w:rsid w:val="00A34D9C"/>
    <w:rPr>
      <w:rFonts w:cs="Arial"/>
      <w:color w:val="6464B9"/>
    </w:rPr>
  </w:style>
  <w:style w:type="character" w:customStyle="1" w:styleId="CodeColorBluegreen">
    <w:name w:val="CodeColorBluegreen"/>
    <w:rsid w:val="00A34D9C"/>
    <w:rPr>
      <w:rFonts w:cs="Arial"/>
      <w:color w:val="2B91AF"/>
    </w:rPr>
  </w:style>
  <w:style w:type="character" w:customStyle="1" w:styleId="CodeColorBrown">
    <w:name w:val="CodeColorBrown"/>
    <w:rsid w:val="00A34D9C"/>
    <w:rPr>
      <w:rFonts w:cs="Arial"/>
      <w:color w:val="A31515"/>
    </w:rPr>
  </w:style>
  <w:style w:type="character" w:customStyle="1" w:styleId="CodeColorDkBlue">
    <w:name w:val="CodeColorDkBlue"/>
    <w:rsid w:val="00A34D9C"/>
    <w:rPr>
      <w:rFonts w:cs="Times New Roman"/>
      <w:color w:val="000080"/>
      <w:szCs w:val="22"/>
    </w:rPr>
  </w:style>
  <w:style w:type="character" w:customStyle="1" w:styleId="CodeColorGreen">
    <w:name w:val="CodeColorGreen"/>
    <w:rsid w:val="00A34D9C"/>
    <w:rPr>
      <w:rFonts w:cs="Arial"/>
      <w:color w:val="008000"/>
    </w:rPr>
  </w:style>
  <w:style w:type="character" w:customStyle="1" w:styleId="CodeColorGreen2">
    <w:name w:val="CodeColorGreen2"/>
    <w:rsid w:val="00A34D9C"/>
    <w:rPr>
      <w:rFonts w:cs="Arial"/>
      <w:color w:val="629755"/>
    </w:rPr>
  </w:style>
  <w:style w:type="character" w:customStyle="1" w:styleId="CodeColorGrey30">
    <w:name w:val="CodeColorGrey30"/>
    <w:rsid w:val="00A34D9C"/>
    <w:rPr>
      <w:rFonts w:cs="Arial"/>
      <w:color w:val="808080"/>
    </w:rPr>
  </w:style>
  <w:style w:type="character" w:customStyle="1" w:styleId="CodeColorGrey55">
    <w:name w:val="CodeColorGrey55"/>
    <w:rsid w:val="00A34D9C"/>
    <w:rPr>
      <w:rFonts w:cs="Arial"/>
      <w:color w:val="C0C0C0"/>
    </w:rPr>
  </w:style>
  <w:style w:type="character" w:customStyle="1" w:styleId="CodeColorGrey80">
    <w:name w:val="CodeColorGrey80"/>
    <w:rsid w:val="00A34D9C"/>
    <w:rPr>
      <w:rFonts w:cs="Arial"/>
      <w:color w:val="555555"/>
    </w:rPr>
  </w:style>
  <w:style w:type="character" w:customStyle="1" w:styleId="CodeColorHotPink">
    <w:name w:val="CodeColorHotPink"/>
    <w:rsid w:val="00A34D9C"/>
    <w:rPr>
      <w:rFonts w:cs="Times New Roman"/>
      <w:color w:val="DF36FA"/>
      <w:szCs w:val="18"/>
    </w:rPr>
  </w:style>
  <w:style w:type="character" w:customStyle="1" w:styleId="CodeColorMagenta">
    <w:name w:val="CodeColorMagenta"/>
    <w:rsid w:val="00A34D9C"/>
    <w:rPr>
      <w:rFonts w:cs="Arial"/>
      <w:color w:val="A31515"/>
    </w:rPr>
  </w:style>
  <w:style w:type="character" w:customStyle="1" w:styleId="CodeColorOrange">
    <w:name w:val="CodeColorOrange"/>
    <w:rsid w:val="00A34D9C"/>
    <w:rPr>
      <w:rFonts w:cs="Arial"/>
      <w:color w:val="B96464"/>
    </w:rPr>
  </w:style>
  <w:style w:type="character" w:customStyle="1" w:styleId="CodeColorPeach">
    <w:name w:val="CodeColorPeach"/>
    <w:rsid w:val="00A34D9C"/>
    <w:rPr>
      <w:rFonts w:cs="Arial"/>
      <w:color w:val="FFDBA3"/>
    </w:rPr>
  </w:style>
  <w:style w:type="character" w:customStyle="1" w:styleId="CodeColorPurple">
    <w:name w:val="CodeColorPurple"/>
    <w:rsid w:val="00A34D9C"/>
    <w:rPr>
      <w:rFonts w:cs="Arial"/>
      <w:color w:val="951795"/>
    </w:rPr>
  </w:style>
  <w:style w:type="character" w:customStyle="1" w:styleId="CodeColorRed">
    <w:name w:val="CodeColorRed"/>
    <w:rsid w:val="00A34D9C"/>
    <w:rPr>
      <w:rFonts w:cs="Arial"/>
      <w:color w:val="FF0000"/>
    </w:rPr>
  </w:style>
  <w:style w:type="character" w:customStyle="1" w:styleId="CodeColorRed2">
    <w:name w:val="CodeColorRed2"/>
    <w:rsid w:val="00A34D9C"/>
    <w:rPr>
      <w:rFonts w:cs="Arial"/>
      <w:color w:val="800000"/>
    </w:rPr>
  </w:style>
  <w:style w:type="character" w:customStyle="1" w:styleId="CodeColorRed3">
    <w:name w:val="CodeColorRed3"/>
    <w:rsid w:val="00A34D9C"/>
    <w:rPr>
      <w:rFonts w:cs="Arial"/>
      <w:color w:val="A31515"/>
    </w:rPr>
  </w:style>
  <w:style w:type="character" w:customStyle="1" w:styleId="CodeColorTealBlue">
    <w:name w:val="CodeColorTealBlue"/>
    <w:rsid w:val="00A34D9C"/>
    <w:rPr>
      <w:rFonts w:cs="Times New Roman"/>
      <w:color w:val="008080"/>
      <w:szCs w:val="22"/>
    </w:rPr>
  </w:style>
  <w:style w:type="character" w:customStyle="1" w:styleId="CodeColorWhite">
    <w:name w:val="CodeColorWhite"/>
    <w:rsid w:val="00A34D9C"/>
    <w:rPr>
      <w:rFonts w:cs="Arial"/>
      <w:color w:val="FFFFFF"/>
      <w:bdr w:val="none" w:sz="0" w:space="0" w:color="auto"/>
    </w:rPr>
  </w:style>
  <w:style w:type="character" w:customStyle="1" w:styleId="CodeColorPurple2">
    <w:name w:val="CodeColorPurple2"/>
    <w:rsid w:val="00A34D9C"/>
    <w:rPr>
      <w:rFonts w:cs="Arial"/>
      <w:color w:val="800080"/>
    </w:rPr>
  </w:style>
  <w:style w:type="paragraph" w:styleId="ListParagraph">
    <w:name w:val="List Paragraph"/>
    <w:basedOn w:val="Normal"/>
    <w:link w:val="ListParagraphChar"/>
    <w:uiPriority w:val="99"/>
    <w:qFormat/>
    <w:rsid w:val="00A34D9C"/>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A34D9C"/>
    <w:rPr>
      <w:rFonts w:cs="Times New Roman"/>
      <w:color w:val="0000FF"/>
      <w:u w:val="single"/>
    </w:rPr>
  </w:style>
  <w:style w:type="paragraph" w:styleId="Revision">
    <w:name w:val="Revision"/>
    <w:hidden/>
    <w:uiPriority w:val="99"/>
    <w:semiHidden/>
    <w:rsid w:val="00A34D9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A34D9C"/>
    <w:rPr>
      <w:bdr w:val="none" w:sz="0" w:space="0" w:color="auto"/>
      <w:shd w:val="clear" w:color="auto" w:fill="B2A1C7" w:themeFill="accent4" w:themeFillTint="99"/>
    </w:rPr>
  </w:style>
  <w:style w:type="paragraph" w:customStyle="1" w:styleId="ContentsH3">
    <w:name w:val="ContentsH3"/>
    <w:qFormat/>
    <w:rsid w:val="00A34D9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A34D9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A34D9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A34D9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A34D9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A34D9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A34D9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A34D9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A34D9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A34D9C"/>
    <w:rPr>
      <w:b/>
      <w:bCs/>
      <w:smallCaps/>
      <w:spacing w:val="5"/>
    </w:rPr>
  </w:style>
  <w:style w:type="character" w:styleId="CommentReference">
    <w:name w:val="annotation reference"/>
    <w:basedOn w:val="DefaultParagraphFont"/>
    <w:uiPriority w:val="99"/>
    <w:semiHidden/>
    <w:rsid w:val="00A34D9C"/>
    <w:rPr>
      <w:sz w:val="16"/>
      <w:szCs w:val="16"/>
    </w:rPr>
  </w:style>
  <w:style w:type="character" w:styleId="Emphasis">
    <w:name w:val="Emphasis"/>
    <w:basedOn w:val="DefaultParagraphFont"/>
    <w:uiPriority w:val="99"/>
    <w:rsid w:val="00A34D9C"/>
    <w:rPr>
      <w:i/>
      <w:iCs/>
    </w:rPr>
  </w:style>
  <w:style w:type="character" w:styleId="FollowedHyperlink">
    <w:name w:val="FollowedHyperlink"/>
    <w:basedOn w:val="DefaultParagraphFont"/>
    <w:uiPriority w:val="99"/>
    <w:semiHidden/>
    <w:rsid w:val="00A34D9C"/>
    <w:rPr>
      <w:color w:val="800080" w:themeColor="followedHyperlink"/>
      <w:u w:val="single"/>
    </w:rPr>
  </w:style>
  <w:style w:type="character" w:styleId="HTMLAcronym">
    <w:name w:val="HTML Acronym"/>
    <w:basedOn w:val="DefaultParagraphFont"/>
    <w:uiPriority w:val="99"/>
    <w:semiHidden/>
    <w:rsid w:val="00A34D9C"/>
  </w:style>
  <w:style w:type="character" w:styleId="HTMLCite">
    <w:name w:val="HTML Cite"/>
    <w:basedOn w:val="DefaultParagraphFont"/>
    <w:uiPriority w:val="99"/>
    <w:semiHidden/>
    <w:rsid w:val="00A34D9C"/>
    <w:rPr>
      <w:i/>
      <w:iCs/>
    </w:rPr>
  </w:style>
  <w:style w:type="character" w:styleId="HTMLCode">
    <w:name w:val="HTML Code"/>
    <w:basedOn w:val="DefaultParagraphFont"/>
    <w:uiPriority w:val="99"/>
    <w:semiHidden/>
    <w:rsid w:val="00A34D9C"/>
    <w:rPr>
      <w:rFonts w:ascii="Consolas" w:hAnsi="Consolas"/>
      <w:sz w:val="20"/>
      <w:szCs w:val="20"/>
    </w:rPr>
  </w:style>
  <w:style w:type="character" w:styleId="HTMLDefinition">
    <w:name w:val="HTML Definition"/>
    <w:basedOn w:val="DefaultParagraphFont"/>
    <w:uiPriority w:val="99"/>
    <w:semiHidden/>
    <w:rsid w:val="00A34D9C"/>
    <w:rPr>
      <w:i/>
      <w:iCs/>
    </w:rPr>
  </w:style>
  <w:style w:type="character" w:styleId="HTMLKeyboard">
    <w:name w:val="HTML Keyboard"/>
    <w:basedOn w:val="DefaultParagraphFont"/>
    <w:uiPriority w:val="99"/>
    <w:semiHidden/>
    <w:rsid w:val="00A34D9C"/>
    <w:rPr>
      <w:rFonts w:ascii="Consolas" w:hAnsi="Consolas"/>
      <w:sz w:val="20"/>
      <w:szCs w:val="20"/>
    </w:rPr>
  </w:style>
  <w:style w:type="character" w:styleId="HTMLSample">
    <w:name w:val="HTML Sample"/>
    <w:basedOn w:val="DefaultParagraphFont"/>
    <w:uiPriority w:val="99"/>
    <w:semiHidden/>
    <w:rsid w:val="00A34D9C"/>
    <w:rPr>
      <w:rFonts w:ascii="Consolas" w:hAnsi="Consolas"/>
      <w:sz w:val="24"/>
      <w:szCs w:val="24"/>
    </w:rPr>
  </w:style>
  <w:style w:type="character" w:styleId="HTMLTypewriter">
    <w:name w:val="HTML Typewriter"/>
    <w:basedOn w:val="DefaultParagraphFont"/>
    <w:uiPriority w:val="99"/>
    <w:semiHidden/>
    <w:rsid w:val="00A34D9C"/>
    <w:rPr>
      <w:rFonts w:ascii="Consolas" w:hAnsi="Consolas"/>
      <w:sz w:val="20"/>
      <w:szCs w:val="20"/>
    </w:rPr>
  </w:style>
  <w:style w:type="character" w:styleId="HTMLVariable">
    <w:name w:val="HTML Variable"/>
    <w:basedOn w:val="DefaultParagraphFont"/>
    <w:uiPriority w:val="99"/>
    <w:semiHidden/>
    <w:rsid w:val="00A34D9C"/>
    <w:rPr>
      <w:i/>
      <w:iCs/>
    </w:rPr>
  </w:style>
  <w:style w:type="character" w:styleId="IntenseEmphasis">
    <w:name w:val="Intense Emphasis"/>
    <w:basedOn w:val="DefaultParagraphFont"/>
    <w:uiPriority w:val="99"/>
    <w:rsid w:val="00A34D9C"/>
    <w:rPr>
      <w:b/>
      <w:bCs/>
      <w:i/>
      <w:iCs/>
      <w:color w:val="4F81BD" w:themeColor="accent1"/>
    </w:rPr>
  </w:style>
  <w:style w:type="character" w:styleId="IntenseReference">
    <w:name w:val="Intense Reference"/>
    <w:basedOn w:val="DefaultParagraphFont"/>
    <w:uiPriority w:val="99"/>
    <w:rsid w:val="00A34D9C"/>
    <w:rPr>
      <w:b/>
      <w:bCs/>
      <w:smallCaps/>
      <w:color w:val="C0504D" w:themeColor="accent2"/>
      <w:spacing w:val="5"/>
      <w:u w:val="single"/>
    </w:rPr>
  </w:style>
  <w:style w:type="character" w:styleId="LineNumber">
    <w:name w:val="line number"/>
    <w:basedOn w:val="DefaultParagraphFont"/>
    <w:uiPriority w:val="99"/>
    <w:semiHidden/>
    <w:rsid w:val="00A34D9C"/>
  </w:style>
  <w:style w:type="character" w:styleId="PageNumber">
    <w:name w:val="page number"/>
    <w:basedOn w:val="DefaultParagraphFont"/>
    <w:uiPriority w:val="99"/>
    <w:semiHidden/>
    <w:rsid w:val="00A34D9C"/>
  </w:style>
  <w:style w:type="character" w:styleId="PlaceholderText">
    <w:name w:val="Placeholder Text"/>
    <w:basedOn w:val="DefaultParagraphFont"/>
    <w:uiPriority w:val="99"/>
    <w:semiHidden/>
    <w:rsid w:val="00A34D9C"/>
    <w:rPr>
      <w:color w:val="808080"/>
    </w:rPr>
  </w:style>
  <w:style w:type="character" w:styleId="Strong">
    <w:name w:val="Strong"/>
    <w:basedOn w:val="DefaultParagraphFont"/>
    <w:uiPriority w:val="99"/>
    <w:rsid w:val="00A34D9C"/>
    <w:rPr>
      <w:b/>
      <w:bCs/>
    </w:rPr>
  </w:style>
  <w:style w:type="character" w:styleId="SubtleEmphasis">
    <w:name w:val="Subtle Emphasis"/>
    <w:basedOn w:val="DefaultParagraphFont"/>
    <w:uiPriority w:val="99"/>
    <w:rsid w:val="00A34D9C"/>
    <w:rPr>
      <w:i/>
      <w:iCs/>
      <w:color w:val="808080" w:themeColor="text1" w:themeTint="7F"/>
    </w:rPr>
  </w:style>
  <w:style w:type="character" w:styleId="SubtleReference">
    <w:name w:val="Subtle Reference"/>
    <w:basedOn w:val="DefaultParagraphFont"/>
    <w:uiPriority w:val="99"/>
    <w:qFormat/>
    <w:rsid w:val="00A34D9C"/>
    <w:rPr>
      <w:smallCaps/>
      <w:color w:val="C0504D" w:themeColor="accent2"/>
      <w:u w:val="single"/>
    </w:rPr>
  </w:style>
  <w:style w:type="table" w:styleId="LightShading-Accent5">
    <w:name w:val="Light Shading Accent 5"/>
    <w:basedOn w:val="TableNormal"/>
    <w:uiPriority w:val="60"/>
    <w:rsid w:val="00A34D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A34D9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A34D9C"/>
    <w:pPr>
      <w:spacing w:before="240" w:after="240" w:line="240" w:lineRule="auto"/>
      <w:ind w:left="4320"/>
      <w:contextualSpacing/>
      <w:jc w:val="right"/>
    </w:pPr>
    <w:rPr>
      <w:rFonts w:ascii="Arial" w:eastAsia="Times New Roman" w:hAnsi="Arial" w:cs="Times New Roman"/>
      <w:snapToGrid w:val="0"/>
      <w:sz w:val="18"/>
      <w:szCs w:val="20"/>
    </w:rPr>
  </w:style>
  <w:style w:type="paragraph" w:styleId="NormalWeb">
    <w:name w:val="Normal (Web)"/>
    <w:basedOn w:val="Normal"/>
    <w:uiPriority w:val="99"/>
    <w:semiHidden/>
    <w:rsid w:val="003344B7"/>
    <w:rPr>
      <w:rFonts w:ascii="Times New Roman" w:hAnsi="Times New Roman" w:cs="Times New Roman"/>
      <w:sz w:val="24"/>
      <w:szCs w:val="24"/>
    </w:rPr>
  </w:style>
  <w:style w:type="paragraph" w:styleId="Caption">
    <w:name w:val="caption"/>
    <w:basedOn w:val="Normal"/>
    <w:next w:val="Normal"/>
    <w:uiPriority w:val="35"/>
    <w:qFormat/>
    <w:rsid w:val="003344B7"/>
    <w:pPr>
      <w:spacing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99"/>
    <w:rsid w:val="00A72EA8"/>
    <w:rPr>
      <w:rFonts w:ascii="Calibri" w:eastAsia="Times New Roman" w:hAnsi="Calibri" w:cs="Times New Roman"/>
      <w:color w:val="FF0000"/>
    </w:rPr>
  </w:style>
  <w:style w:type="paragraph" w:customStyle="1" w:styleId="Bullet1level2">
    <w:name w:val="Bullet 1 level 2"/>
    <w:basedOn w:val="Normal"/>
    <w:link w:val="Bullet1level2Char"/>
    <w:qFormat/>
    <w:rsid w:val="00A72EA8"/>
    <w:pPr>
      <w:numPr>
        <w:numId w:val="9"/>
      </w:numPr>
      <w:spacing w:before="120" w:after="60"/>
      <w:contextualSpacing/>
    </w:pPr>
    <w:rPr>
      <w:color w:val="363435"/>
    </w:rPr>
  </w:style>
  <w:style w:type="character" w:customStyle="1" w:styleId="Bullet1level2Char">
    <w:name w:val="Bullet 1 level 2 Char"/>
    <w:basedOn w:val="DefaultParagraphFont"/>
    <w:link w:val="Bullet1level2"/>
    <w:rsid w:val="00A72EA8"/>
    <w:rPr>
      <w:rFonts w:eastAsiaTheme="minorHAnsi"/>
      <w:color w:val="363435"/>
    </w:rPr>
  </w:style>
  <w:style w:type="paragraph" w:styleId="BalloonText">
    <w:name w:val="Balloon Text"/>
    <w:basedOn w:val="Normal"/>
    <w:link w:val="BalloonTextChar"/>
    <w:semiHidden/>
    <w:rsid w:val="003344B7"/>
    <w:rPr>
      <w:rFonts w:ascii="Tahoma" w:hAnsi="Tahoma"/>
      <w:sz w:val="16"/>
    </w:rPr>
  </w:style>
  <w:style w:type="character" w:customStyle="1" w:styleId="BalloonTextChar">
    <w:name w:val="Balloon Text Char"/>
    <w:basedOn w:val="DefaultParagraphFont"/>
    <w:link w:val="BalloonText"/>
    <w:semiHidden/>
    <w:rsid w:val="003344B7"/>
    <w:rPr>
      <w:rFonts w:ascii="Tahoma" w:eastAsiaTheme="minorHAnsi" w:hAnsi="Tahoma"/>
      <w:sz w:val="16"/>
    </w:rPr>
  </w:style>
  <w:style w:type="paragraph" w:styleId="CommentText">
    <w:name w:val="annotation text"/>
    <w:basedOn w:val="Normal"/>
    <w:link w:val="CommentTextChar"/>
    <w:semiHidden/>
    <w:rsid w:val="003344B7"/>
    <w:rPr>
      <w:sz w:val="20"/>
    </w:rPr>
  </w:style>
  <w:style w:type="character" w:customStyle="1" w:styleId="CommentTextChar">
    <w:name w:val="Comment Text Char"/>
    <w:basedOn w:val="DefaultParagraphFont"/>
    <w:link w:val="CommentText"/>
    <w:semiHidden/>
    <w:rsid w:val="003344B7"/>
    <w:rPr>
      <w:rFonts w:eastAsiaTheme="minorHAnsi"/>
      <w:sz w:val="20"/>
    </w:rPr>
  </w:style>
  <w:style w:type="paragraph" w:styleId="CommentSubject">
    <w:name w:val="annotation subject"/>
    <w:basedOn w:val="CommentText"/>
    <w:next w:val="CommentText"/>
    <w:link w:val="CommentSubjectChar"/>
    <w:semiHidden/>
    <w:rsid w:val="003344B7"/>
    <w:rPr>
      <w:b/>
    </w:rPr>
  </w:style>
  <w:style w:type="character" w:customStyle="1" w:styleId="CommentSubjectChar">
    <w:name w:val="Comment Subject Char"/>
    <w:basedOn w:val="CommentTextChar"/>
    <w:link w:val="CommentSubject"/>
    <w:semiHidden/>
    <w:rsid w:val="003344B7"/>
    <w:rPr>
      <w:rFonts w:eastAsiaTheme="minorHAnsi"/>
      <w:b/>
      <w:sz w:val="20"/>
    </w:rPr>
  </w:style>
  <w:style w:type="character" w:customStyle="1" w:styleId="DefinitionTerm">
    <w:name w:val="DefinitionTerm"/>
    <w:basedOn w:val="DefaultParagraphFont"/>
    <w:uiPriority w:val="1"/>
    <w:qFormat/>
    <w:rsid w:val="0065538C"/>
    <w:rPr>
      <w:i/>
    </w:rPr>
  </w:style>
  <w:style w:type="character" w:customStyle="1" w:styleId="Definition">
    <w:name w:val="Definition"/>
    <w:basedOn w:val="DefaultParagraphFont"/>
    <w:uiPriority w:val="1"/>
    <w:qFormat/>
    <w:rsid w:val="0065538C"/>
    <w:rPr>
      <w:i/>
    </w:rPr>
  </w:style>
  <w:style w:type="character" w:customStyle="1" w:styleId="Heading6Char">
    <w:name w:val="Heading 6 Char"/>
    <w:basedOn w:val="DefaultParagraphFont"/>
    <w:link w:val="Heading6"/>
    <w:rsid w:val="003344B7"/>
    <w:rPr>
      <w:rFonts w:eastAsiaTheme="minorHAnsi"/>
    </w:rPr>
  </w:style>
  <w:style w:type="character" w:customStyle="1" w:styleId="Heading7Char">
    <w:name w:val="Heading 7 Char"/>
    <w:basedOn w:val="DefaultParagraphFont"/>
    <w:link w:val="Heading7"/>
    <w:rsid w:val="003344B7"/>
    <w:rPr>
      <w:rFonts w:eastAsiaTheme="minorHAnsi"/>
    </w:rPr>
  </w:style>
  <w:style w:type="character" w:customStyle="1" w:styleId="Heading8Char">
    <w:name w:val="Heading 8 Char"/>
    <w:basedOn w:val="DefaultParagraphFont"/>
    <w:link w:val="Heading8"/>
    <w:rsid w:val="003344B7"/>
    <w:rPr>
      <w:rFonts w:eastAsiaTheme="minorHAnsi"/>
    </w:rPr>
  </w:style>
  <w:style w:type="character" w:customStyle="1" w:styleId="Heading9Char">
    <w:name w:val="Heading 9 Char"/>
    <w:basedOn w:val="DefaultParagraphFont"/>
    <w:link w:val="Heading9"/>
    <w:rsid w:val="003344B7"/>
    <w:rPr>
      <w:rFonts w:eastAsiaTheme="minorHAnsi"/>
    </w:rPr>
  </w:style>
  <w:style w:type="paragraph" w:customStyle="1" w:styleId="wsBlockA">
    <w:name w:val="wsBlockA"/>
    <w:basedOn w:val="Normal"/>
    <w:qFormat/>
    <w:rsid w:val="003344B7"/>
    <w:pPr>
      <w:spacing w:before="120" w:after="120" w:line="240" w:lineRule="auto"/>
      <w:ind w:left="2160" w:right="1440"/>
    </w:pPr>
    <w:rPr>
      <w:rFonts w:ascii="Arial" w:hAnsi="Arial" w:cs="Times New Roman"/>
      <w:sz w:val="20"/>
    </w:rPr>
  </w:style>
  <w:style w:type="paragraph" w:customStyle="1" w:styleId="CodeScreen80">
    <w:name w:val="CodeScreen80"/>
    <w:qFormat/>
    <w:rsid w:val="003344B7"/>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3344B7"/>
    <w:pPr>
      <w:shd w:val="pct25" w:color="auto" w:fill="auto"/>
    </w:pPr>
  </w:style>
  <w:style w:type="paragraph" w:styleId="HTMLPreformatted">
    <w:name w:val="HTML Preformatted"/>
    <w:basedOn w:val="Normal"/>
    <w:link w:val="HTMLPreformattedChar"/>
    <w:uiPriority w:val="99"/>
    <w:semiHidden/>
    <w:rsid w:val="0033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3344B7"/>
    <w:rPr>
      <w:rFonts w:ascii="Verdana" w:eastAsia="Times New Roman" w:hAnsi="Verdana" w:cs="Courier New"/>
      <w:sz w:val="18"/>
      <w:szCs w:val="18"/>
    </w:rPr>
  </w:style>
  <w:style w:type="paragraph" w:customStyle="1" w:styleId="CodeLabel">
    <w:name w:val="CodeLabel"/>
    <w:qFormat/>
    <w:rsid w:val="003344B7"/>
    <w:pPr>
      <w:numPr>
        <w:numId w:val="10"/>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3344B7"/>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3344B7"/>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3344B7"/>
    <w:pPr>
      <w:spacing w:before="0"/>
      <w:contextualSpacing w:val="0"/>
    </w:pPr>
  </w:style>
  <w:style w:type="paragraph" w:customStyle="1" w:styleId="ExtractContinued">
    <w:name w:val="ExtractContinued"/>
    <w:basedOn w:val="ExtractPara"/>
    <w:qFormat/>
    <w:rsid w:val="003344B7"/>
    <w:pPr>
      <w:spacing w:before="0"/>
      <w:ind w:firstLine="720"/>
    </w:pPr>
  </w:style>
  <w:style w:type="paragraph" w:customStyle="1" w:styleId="OnlineReference">
    <w:name w:val="OnlineReference"/>
    <w:qFormat/>
    <w:rsid w:val="003344B7"/>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3344B7"/>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3344B7"/>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3344B7"/>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3344B7"/>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3344B7"/>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3344B7"/>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3344B7"/>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3344B7"/>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3344B7"/>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3344B7"/>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3344B7"/>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3344B7"/>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3344B7"/>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3344B7"/>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3344B7"/>
    <w:pPr>
      <w:spacing w:before="120" w:after="120" w:line="240" w:lineRule="auto"/>
      <w:ind w:left="1440"/>
    </w:pPr>
    <w:rPr>
      <w:rFonts w:ascii="Verdana" w:hAnsi="Verdana" w:cs="Times New Roman"/>
      <w:sz w:val="26"/>
    </w:rPr>
  </w:style>
  <w:style w:type="paragraph" w:customStyle="1" w:styleId="wsNameDate">
    <w:name w:val="wsNameDate"/>
    <w:qFormat/>
    <w:rsid w:val="003344B7"/>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3344B7"/>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3344B7"/>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3344B7"/>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3344B7"/>
    <w:pPr>
      <w:spacing w:after="0" w:line="240" w:lineRule="auto"/>
    </w:pPr>
    <w:rPr>
      <w:rFonts w:ascii="Arial" w:eastAsiaTheme="minorHAnsi" w:hAnsi="Arial" w:cs="Times New Roman"/>
      <w:b/>
      <w:sz w:val="36"/>
      <w:szCs w:val="32"/>
    </w:rPr>
  </w:style>
  <w:style w:type="paragraph" w:customStyle="1" w:styleId="RecipeTool">
    <w:name w:val="RecipeTool"/>
    <w:qFormat/>
    <w:rsid w:val="003344B7"/>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3344B7"/>
    <w:rPr>
      <w:bdr w:val="none" w:sz="0" w:space="0" w:color="auto"/>
      <w:shd w:val="clear" w:color="auto" w:fill="92D050"/>
    </w:rPr>
  </w:style>
  <w:style w:type="character" w:customStyle="1" w:styleId="TextCircled">
    <w:name w:val="TextCircled"/>
    <w:basedOn w:val="DefaultParagraphFont"/>
    <w:qFormat/>
    <w:rsid w:val="003344B7"/>
    <w:rPr>
      <w:bdr w:val="single" w:sz="18" w:space="0" w:color="92D050"/>
    </w:rPr>
  </w:style>
  <w:style w:type="paragraph" w:customStyle="1" w:styleId="ChapterObjectives">
    <w:name w:val="ChapterObjectives"/>
    <w:next w:val="Normal"/>
    <w:rsid w:val="003344B7"/>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3344B7"/>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3344B7"/>
    <w:pPr>
      <w:spacing w:after="120"/>
      <w:ind w:left="720" w:firstLine="720"/>
    </w:pPr>
    <w:rPr>
      <w:snapToGrid w:val="0"/>
      <w:sz w:val="26"/>
    </w:rPr>
  </w:style>
  <w:style w:type="paragraph" w:styleId="Quote">
    <w:name w:val="Quote"/>
    <w:link w:val="QuoteChar"/>
    <w:qFormat/>
    <w:rsid w:val="003344B7"/>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3344B7"/>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3344B7"/>
    <w:pPr>
      <w:spacing w:after="120"/>
    </w:pPr>
  </w:style>
  <w:style w:type="character" w:customStyle="1" w:styleId="BodyTextChar">
    <w:name w:val="Body Text Char"/>
    <w:basedOn w:val="DefaultParagraphFont"/>
    <w:link w:val="BodyText"/>
    <w:semiHidden/>
    <w:rsid w:val="003344B7"/>
    <w:rPr>
      <w:rFonts w:eastAsiaTheme="minorHAnsi"/>
    </w:rPr>
  </w:style>
  <w:style w:type="paragraph" w:customStyle="1" w:styleId="Comment">
    <w:name w:val="Comment"/>
    <w:next w:val="Normal"/>
    <w:rsid w:val="003344B7"/>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3344B7"/>
    <w:rPr>
      <w:i/>
    </w:rPr>
  </w:style>
  <w:style w:type="character" w:customStyle="1" w:styleId="DigitalOnlyText">
    <w:name w:val="DigitalOnlyText"/>
    <w:rsid w:val="003344B7"/>
    <w:rPr>
      <w:bdr w:val="single" w:sz="2" w:space="0" w:color="002060"/>
      <w:shd w:val="clear" w:color="auto" w:fill="auto"/>
    </w:rPr>
  </w:style>
  <w:style w:type="paragraph" w:styleId="Subtitle">
    <w:name w:val="Subtitle"/>
    <w:basedOn w:val="Normal"/>
    <w:link w:val="SubtitleChar"/>
    <w:qFormat/>
    <w:rsid w:val="003344B7"/>
    <w:pPr>
      <w:spacing w:after="60"/>
      <w:jc w:val="center"/>
      <w:outlineLvl w:val="1"/>
    </w:pPr>
    <w:rPr>
      <w:rFonts w:ascii="Arial" w:hAnsi="Arial"/>
    </w:rPr>
  </w:style>
  <w:style w:type="character" w:customStyle="1" w:styleId="SubtitleChar">
    <w:name w:val="Subtitle Char"/>
    <w:basedOn w:val="DefaultParagraphFont"/>
    <w:link w:val="Subtitle"/>
    <w:rsid w:val="003344B7"/>
    <w:rPr>
      <w:rFonts w:ascii="Arial" w:eastAsiaTheme="minorHAnsi" w:hAnsi="Arial"/>
    </w:rPr>
  </w:style>
  <w:style w:type="paragraph" w:styleId="Salutation">
    <w:name w:val="Salutation"/>
    <w:basedOn w:val="Normal"/>
    <w:next w:val="Normal"/>
    <w:link w:val="SalutationChar"/>
    <w:semiHidden/>
    <w:rsid w:val="003344B7"/>
  </w:style>
  <w:style w:type="character" w:customStyle="1" w:styleId="SalutationChar">
    <w:name w:val="Salutation Char"/>
    <w:basedOn w:val="DefaultParagraphFont"/>
    <w:link w:val="Salutation"/>
    <w:semiHidden/>
    <w:rsid w:val="003344B7"/>
    <w:rPr>
      <w:rFonts w:eastAsiaTheme="minorHAnsi"/>
    </w:rPr>
  </w:style>
  <w:style w:type="paragraph" w:styleId="ListBullet">
    <w:name w:val="List Bullet"/>
    <w:basedOn w:val="Normal"/>
    <w:autoRedefine/>
    <w:semiHidden/>
    <w:rsid w:val="003344B7"/>
  </w:style>
  <w:style w:type="paragraph" w:styleId="FootnoteText">
    <w:name w:val="footnote text"/>
    <w:basedOn w:val="Normal"/>
    <w:link w:val="FootnoteTextChar"/>
    <w:semiHidden/>
    <w:rsid w:val="003344B7"/>
    <w:rPr>
      <w:sz w:val="20"/>
    </w:rPr>
  </w:style>
  <w:style w:type="character" w:customStyle="1" w:styleId="FootnoteTextChar">
    <w:name w:val="Footnote Text Char"/>
    <w:basedOn w:val="DefaultParagraphFont"/>
    <w:link w:val="FootnoteText"/>
    <w:semiHidden/>
    <w:rsid w:val="003344B7"/>
    <w:rPr>
      <w:rFonts w:eastAsiaTheme="minorHAnsi"/>
      <w:sz w:val="20"/>
    </w:rPr>
  </w:style>
  <w:style w:type="character" w:styleId="FootnoteReference">
    <w:name w:val="footnote reference"/>
    <w:basedOn w:val="DefaultParagraphFont"/>
    <w:semiHidden/>
    <w:rsid w:val="003344B7"/>
    <w:rPr>
      <w:vertAlign w:val="superscript"/>
    </w:rPr>
  </w:style>
  <w:style w:type="paragraph" w:customStyle="1" w:styleId="Series">
    <w:name w:val="Series"/>
    <w:rsid w:val="003344B7"/>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3344B7"/>
    <w:pPr>
      <w:spacing w:after="120"/>
      <w:ind w:left="1440" w:right="1440"/>
    </w:pPr>
  </w:style>
  <w:style w:type="paragraph" w:customStyle="1" w:styleId="PullQuotePara">
    <w:name w:val="PullQuotePara"/>
    <w:basedOn w:val="Normal"/>
    <w:qFormat/>
    <w:rsid w:val="003344B7"/>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3344B7"/>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3344B7"/>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344B7"/>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3344B7"/>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3344B7"/>
    <w:rPr>
      <w:b/>
    </w:rPr>
  </w:style>
  <w:style w:type="paragraph" w:customStyle="1" w:styleId="RecipeNutritionHead">
    <w:name w:val="RecipeNutritionHead"/>
    <w:basedOn w:val="RecipeNutritionInfo"/>
    <w:next w:val="RecipeNutritionInfo"/>
    <w:qFormat/>
    <w:rsid w:val="003344B7"/>
    <w:pPr>
      <w:spacing w:after="0"/>
    </w:pPr>
    <w:rPr>
      <w:b/>
    </w:rPr>
  </w:style>
  <w:style w:type="character" w:customStyle="1" w:styleId="DigitalLinkText">
    <w:name w:val="DigitalLinkText"/>
    <w:rsid w:val="003344B7"/>
    <w:rPr>
      <w:bdr w:val="none" w:sz="0" w:space="0" w:color="auto"/>
      <w:shd w:val="clear" w:color="auto" w:fill="D6E3BC"/>
    </w:rPr>
  </w:style>
  <w:style w:type="character" w:customStyle="1" w:styleId="DigitalLinkURL">
    <w:name w:val="DigitalLinkURL"/>
    <w:rsid w:val="003344B7"/>
    <w:rPr>
      <w:bdr w:val="none" w:sz="0" w:space="0" w:color="auto"/>
      <w:shd w:val="clear" w:color="auto" w:fill="EAF1DD"/>
    </w:rPr>
  </w:style>
  <w:style w:type="character" w:customStyle="1" w:styleId="KeyTermDefinition">
    <w:name w:val="KeyTermDefinition"/>
    <w:basedOn w:val="DefaultParagraphFont"/>
    <w:rsid w:val="003344B7"/>
    <w:rPr>
      <w:bdr w:val="none" w:sz="0" w:space="0" w:color="auto"/>
      <w:shd w:val="clear" w:color="auto" w:fill="92CDDC"/>
    </w:rPr>
  </w:style>
  <w:style w:type="paragraph" w:customStyle="1" w:styleId="ContentsAuthor">
    <w:name w:val="ContentsAuthor"/>
    <w:next w:val="ContentsH1"/>
    <w:qFormat/>
    <w:rsid w:val="003344B7"/>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3344B7"/>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3344B7"/>
  </w:style>
  <w:style w:type="character" w:customStyle="1" w:styleId="TwitterLink">
    <w:name w:val="TwitterLink"/>
    <w:basedOn w:val="DefaultParagraphFont"/>
    <w:rsid w:val="003344B7"/>
    <w:rPr>
      <w:rFonts w:ascii="Courier New" w:hAnsi="Courier New"/>
      <w:u w:val="dash"/>
    </w:rPr>
  </w:style>
  <w:style w:type="paragraph" w:customStyle="1" w:styleId="Style2">
    <w:name w:val="Style2"/>
    <w:basedOn w:val="ChapterTitle"/>
    <w:qFormat/>
    <w:rsid w:val="003344B7"/>
  </w:style>
  <w:style w:type="paragraph" w:customStyle="1" w:styleId="DialogSource">
    <w:name w:val="DialogSource"/>
    <w:rsid w:val="003344B7"/>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3344B7"/>
    <w:rPr>
      <w:rFonts w:cs="Courier New"/>
      <w:color w:val="FF0000"/>
      <w:sz w:val="16"/>
      <w:szCs w:val="16"/>
      <w:bdr w:val="none" w:sz="0" w:space="0" w:color="auto"/>
      <w:shd w:val="clear" w:color="auto" w:fill="FFFFFF" w:themeFill="background1"/>
    </w:rPr>
  </w:style>
  <w:style w:type="character" w:customStyle="1" w:styleId="PrintOnlyText">
    <w:name w:val="PrintOnlyText"/>
    <w:rsid w:val="003344B7"/>
    <w:rPr>
      <w:bdr w:val="single" w:sz="2" w:space="0" w:color="FF0000"/>
    </w:rPr>
  </w:style>
  <w:style w:type="character" w:customStyle="1" w:styleId="CodeColorBlueBold">
    <w:name w:val="CodeColorBlueBold"/>
    <w:basedOn w:val="CodeColorBlue"/>
    <w:rsid w:val="003344B7"/>
    <w:rPr>
      <w:rFonts w:cs="Arial"/>
      <w:b/>
      <w:color w:val="0000FF"/>
    </w:rPr>
  </w:style>
  <w:style w:type="character" w:customStyle="1" w:styleId="CodeColorBlue2Bold">
    <w:name w:val="CodeColorBlue2Bold"/>
    <w:basedOn w:val="CodeColorBlue2"/>
    <w:rsid w:val="003344B7"/>
    <w:rPr>
      <w:rFonts w:cs="Arial"/>
      <w:b/>
      <w:color w:val="0000A5"/>
    </w:rPr>
  </w:style>
  <w:style w:type="character" w:customStyle="1" w:styleId="CodeColorBlue3Bold">
    <w:name w:val="CodeColorBlue3Bold"/>
    <w:basedOn w:val="CodeColorBlue3"/>
    <w:rsid w:val="003344B7"/>
    <w:rPr>
      <w:rFonts w:cs="Arial"/>
      <w:b/>
      <w:color w:val="6464B9"/>
    </w:rPr>
  </w:style>
  <w:style w:type="character" w:customStyle="1" w:styleId="CodeColorBluegreenBold">
    <w:name w:val="CodeColorBluegreenBold"/>
    <w:basedOn w:val="CodeColorBluegreen"/>
    <w:rsid w:val="003344B7"/>
    <w:rPr>
      <w:rFonts w:cs="Arial"/>
      <w:b/>
      <w:color w:val="2B91AF"/>
    </w:rPr>
  </w:style>
  <w:style w:type="character" w:customStyle="1" w:styleId="CodeColorBrownBold">
    <w:name w:val="CodeColorBrownBold"/>
    <w:basedOn w:val="CodeColorBrown"/>
    <w:rsid w:val="003344B7"/>
    <w:rPr>
      <w:rFonts w:cs="Arial"/>
      <w:b/>
      <w:color w:val="A31515"/>
    </w:rPr>
  </w:style>
  <w:style w:type="character" w:customStyle="1" w:styleId="CodeColorDkBlueBold">
    <w:name w:val="CodeColorDkBlueBold"/>
    <w:basedOn w:val="CodeColorDkBlue"/>
    <w:rsid w:val="003344B7"/>
    <w:rPr>
      <w:rFonts w:cs="Times New Roman"/>
      <w:b/>
      <w:color w:val="000080"/>
      <w:szCs w:val="22"/>
    </w:rPr>
  </w:style>
  <w:style w:type="character" w:customStyle="1" w:styleId="CodeColorGreenBold">
    <w:name w:val="CodeColorGreenBold"/>
    <w:basedOn w:val="CodeColorGreen"/>
    <w:rsid w:val="003344B7"/>
    <w:rPr>
      <w:rFonts w:cs="Arial"/>
      <w:b/>
      <w:color w:val="008000"/>
    </w:rPr>
  </w:style>
  <w:style w:type="character" w:customStyle="1" w:styleId="CodeColorGrey30Bold">
    <w:name w:val="CodeColorGrey30Bold"/>
    <w:basedOn w:val="CodeColorGrey30"/>
    <w:rsid w:val="003344B7"/>
    <w:rPr>
      <w:rFonts w:cs="Arial"/>
      <w:b/>
      <w:color w:val="808080"/>
    </w:rPr>
  </w:style>
  <w:style w:type="character" w:customStyle="1" w:styleId="CodeColorGrey55Bold">
    <w:name w:val="CodeColorGrey55Bold"/>
    <w:basedOn w:val="CodeColorGrey55"/>
    <w:rsid w:val="003344B7"/>
    <w:rPr>
      <w:rFonts w:cs="Arial"/>
      <w:b/>
      <w:color w:val="C0C0C0"/>
    </w:rPr>
  </w:style>
  <w:style w:type="character" w:customStyle="1" w:styleId="CodeColorGrey80Bold">
    <w:name w:val="CodeColorGrey80Bold"/>
    <w:basedOn w:val="CodeColorGrey80"/>
    <w:rsid w:val="003344B7"/>
    <w:rPr>
      <w:rFonts w:cs="Arial"/>
      <w:b/>
      <w:color w:val="555555"/>
    </w:rPr>
  </w:style>
  <w:style w:type="character" w:customStyle="1" w:styleId="CodeColorHotPinkBold">
    <w:name w:val="CodeColorHotPinkBold"/>
    <w:basedOn w:val="CodeColorHotPink"/>
    <w:rsid w:val="003344B7"/>
    <w:rPr>
      <w:rFonts w:cs="Times New Roman"/>
      <w:b/>
      <w:color w:val="DF36FA"/>
      <w:szCs w:val="18"/>
    </w:rPr>
  </w:style>
  <w:style w:type="character" w:customStyle="1" w:styleId="CodeColorMagentaBold">
    <w:name w:val="CodeColorMagentaBold"/>
    <w:basedOn w:val="CodeColorMagenta"/>
    <w:rsid w:val="003344B7"/>
    <w:rPr>
      <w:rFonts w:cs="Arial"/>
      <w:b/>
      <w:color w:val="844646"/>
    </w:rPr>
  </w:style>
  <w:style w:type="character" w:customStyle="1" w:styleId="CodeColorOrangeBold">
    <w:name w:val="CodeColorOrangeBold"/>
    <w:basedOn w:val="CodeColorOrange"/>
    <w:rsid w:val="003344B7"/>
    <w:rPr>
      <w:rFonts w:cs="Arial"/>
      <w:b/>
      <w:color w:val="B96464"/>
    </w:rPr>
  </w:style>
  <w:style w:type="character" w:customStyle="1" w:styleId="CodeColorPeachBold">
    <w:name w:val="CodeColorPeachBold"/>
    <w:basedOn w:val="CodeColorPeach"/>
    <w:rsid w:val="003344B7"/>
    <w:rPr>
      <w:rFonts w:cs="Arial"/>
      <w:b/>
      <w:color w:val="FFDBA3"/>
    </w:rPr>
  </w:style>
  <w:style w:type="character" w:customStyle="1" w:styleId="CodeColorPurpleBold">
    <w:name w:val="CodeColorPurpleBold"/>
    <w:basedOn w:val="CodeColorPurple"/>
    <w:rsid w:val="003344B7"/>
    <w:rPr>
      <w:rFonts w:cs="Arial"/>
      <w:b/>
      <w:color w:val="951795"/>
    </w:rPr>
  </w:style>
  <w:style w:type="character" w:customStyle="1" w:styleId="CodeColorPurple2Bold">
    <w:name w:val="CodeColorPurple2Bold"/>
    <w:basedOn w:val="CodeColorPurple2"/>
    <w:rsid w:val="003344B7"/>
    <w:rPr>
      <w:rFonts w:cs="Arial"/>
      <w:b/>
      <w:color w:val="800080"/>
    </w:rPr>
  </w:style>
  <w:style w:type="character" w:customStyle="1" w:styleId="CodeColorRedBold">
    <w:name w:val="CodeColorRedBold"/>
    <w:basedOn w:val="CodeColorRed"/>
    <w:rsid w:val="003344B7"/>
    <w:rPr>
      <w:rFonts w:cs="Arial"/>
      <w:b/>
      <w:color w:val="FF0000"/>
    </w:rPr>
  </w:style>
  <w:style w:type="character" w:customStyle="1" w:styleId="CodeColorRed2Bold">
    <w:name w:val="CodeColorRed2Bold"/>
    <w:basedOn w:val="CodeColorRed2"/>
    <w:rsid w:val="003344B7"/>
    <w:rPr>
      <w:rFonts w:cs="Arial"/>
      <w:b/>
      <w:color w:val="800000"/>
    </w:rPr>
  </w:style>
  <w:style w:type="character" w:customStyle="1" w:styleId="CodeColorRed3Bold">
    <w:name w:val="CodeColorRed3Bold"/>
    <w:basedOn w:val="CodeColorRed3"/>
    <w:rsid w:val="003344B7"/>
    <w:rPr>
      <w:rFonts w:cs="Arial"/>
      <w:b/>
      <w:color w:val="A31515"/>
    </w:rPr>
  </w:style>
  <w:style w:type="character" w:customStyle="1" w:styleId="CodeColorTealBlueBold">
    <w:name w:val="CodeColorTealBlueBold"/>
    <w:basedOn w:val="CodeColorTealBlue"/>
    <w:rsid w:val="003344B7"/>
    <w:rPr>
      <w:rFonts w:cs="Times New Roman"/>
      <w:b/>
      <w:color w:val="008080"/>
      <w:szCs w:val="22"/>
    </w:rPr>
  </w:style>
  <w:style w:type="character" w:customStyle="1" w:styleId="CodeColorWhiteBold">
    <w:name w:val="CodeColorWhiteBold"/>
    <w:basedOn w:val="CodeColorWhite"/>
    <w:rsid w:val="003344B7"/>
    <w:rPr>
      <w:rFonts w:cs="Arial"/>
      <w:b/>
      <w:color w:val="FFFFFF"/>
      <w:bdr w:val="none" w:sz="0" w:space="0" w:color="auto"/>
    </w:rPr>
  </w:style>
  <w:style w:type="paragraph" w:customStyle="1" w:styleId="RecipeVariationHead">
    <w:name w:val="RecipeVariationHead"/>
    <w:rsid w:val="003344B7"/>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3344B7"/>
    <w:rPr>
      <w:bdr w:val="none" w:sz="0" w:space="0" w:color="auto"/>
      <w:shd w:val="clear" w:color="auto" w:fill="D6E3BC"/>
    </w:rPr>
  </w:style>
  <w:style w:type="character" w:customStyle="1" w:styleId="DigitalLinkDestination">
    <w:name w:val="DigitalLinkDestination"/>
    <w:rsid w:val="003344B7"/>
    <w:rPr>
      <w:bdr w:val="none" w:sz="0" w:space="0" w:color="auto"/>
      <w:shd w:val="clear" w:color="auto" w:fill="EAF1DD"/>
    </w:rPr>
  </w:style>
  <w:style w:type="table" w:styleId="TableGrid">
    <w:name w:val="Table Grid"/>
    <w:basedOn w:val="TableNormal"/>
    <w:uiPriority w:val="99"/>
    <w:rsid w:val="00334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3344B7"/>
    <w:pPr>
      <w:numPr>
        <w:numId w:val="15"/>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3344B7"/>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3344B7"/>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3344B7"/>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3344B7"/>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3344B7"/>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3344B7"/>
    <w:pPr>
      <w:numPr>
        <w:numId w:val="16"/>
      </w:numPr>
    </w:pPr>
  </w:style>
  <w:style w:type="numbering" w:styleId="1ai">
    <w:name w:val="Outline List 1"/>
    <w:basedOn w:val="NoList"/>
    <w:uiPriority w:val="99"/>
    <w:semiHidden/>
    <w:unhideWhenUsed/>
    <w:rsid w:val="003344B7"/>
    <w:pPr>
      <w:numPr>
        <w:numId w:val="17"/>
      </w:numPr>
    </w:pPr>
  </w:style>
  <w:style w:type="numbering" w:styleId="ArticleSection">
    <w:name w:val="Outline List 3"/>
    <w:basedOn w:val="NoList"/>
    <w:uiPriority w:val="99"/>
    <w:semiHidden/>
    <w:unhideWhenUsed/>
    <w:rsid w:val="003344B7"/>
    <w:pPr>
      <w:numPr>
        <w:numId w:val="18"/>
      </w:numPr>
    </w:pPr>
  </w:style>
  <w:style w:type="paragraph" w:styleId="BodyText2">
    <w:name w:val="Body Text 2"/>
    <w:basedOn w:val="Normal"/>
    <w:link w:val="BodyText2Char"/>
    <w:uiPriority w:val="99"/>
    <w:semiHidden/>
    <w:rsid w:val="003344B7"/>
    <w:pPr>
      <w:spacing w:after="120" w:line="480" w:lineRule="auto"/>
    </w:pPr>
  </w:style>
  <w:style w:type="character" w:customStyle="1" w:styleId="BodyText2Char">
    <w:name w:val="Body Text 2 Char"/>
    <w:basedOn w:val="DefaultParagraphFont"/>
    <w:link w:val="BodyText2"/>
    <w:uiPriority w:val="99"/>
    <w:semiHidden/>
    <w:rsid w:val="003344B7"/>
    <w:rPr>
      <w:rFonts w:eastAsiaTheme="minorHAnsi"/>
    </w:rPr>
  </w:style>
  <w:style w:type="paragraph" w:styleId="BodyText3">
    <w:name w:val="Body Text 3"/>
    <w:basedOn w:val="Normal"/>
    <w:link w:val="BodyText3Char"/>
    <w:uiPriority w:val="99"/>
    <w:semiHidden/>
    <w:rsid w:val="003344B7"/>
    <w:pPr>
      <w:spacing w:after="120"/>
    </w:pPr>
    <w:rPr>
      <w:sz w:val="16"/>
      <w:szCs w:val="16"/>
    </w:rPr>
  </w:style>
  <w:style w:type="character" w:customStyle="1" w:styleId="BodyText3Char">
    <w:name w:val="Body Text 3 Char"/>
    <w:basedOn w:val="DefaultParagraphFont"/>
    <w:link w:val="BodyText3"/>
    <w:uiPriority w:val="99"/>
    <w:semiHidden/>
    <w:rsid w:val="003344B7"/>
    <w:rPr>
      <w:rFonts w:eastAsiaTheme="minorHAnsi"/>
      <w:sz w:val="16"/>
      <w:szCs w:val="16"/>
    </w:rPr>
  </w:style>
  <w:style w:type="paragraph" w:styleId="BodyTextFirstIndent">
    <w:name w:val="Body Text First Indent"/>
    <w:basedOn w:val="BodyText"/>
    <w:link w:val="BodyTextFirstIndentChar"/>
    <w:uiPriority w:val="99"/>
    <w:semiHidden/>
    <w:rsid w:val="003344B7"/>
    <w:pPr>
      <w:spacing w:after="200"/>
      <w:ind w:firstLine="360"/>
    </w:pPr>
  </w:style>
  <w:style w:type="character" w:customStyle="1" w:styleId="BodyTextFirstIndentChar">
    <w:name w:val="Body Text First Indent Char"/>
    <w:basedOn w:val="BodyTextChar"/>
    <w:link w:val="BodyTextFirstIndent"/>
    <w:uiPriority w:val="99"/>
    <w:semiHidden/>
    <w:rsid w:val="003344B7"/>
    <w:rPr>
      <w:rFonts w:eastAsiaTheme="minorHAnsi"/>
    </w:rPr>
  </w:style>
  <w:style w:type="paragraph" w:styleId="BodyTextIndent">
    <w:name w:val="Body Text Indent"/>
    <w:basedOn w:val="Normal"/>
    <w:link w:val="BodyTextIndentChar"/>
    <w:uiPriority w:val="99"/>
    <w:semiHidden/>
    <w:rsid w:val="003344B7"/>
    <w:pPr>
      <w:spacing w:after="120"/>
      <w:ind w:left="360"/>
    </w:pPr>
  </w:style>
  <w:style w:type="character" w:customStyle="1" w:styleId="BodyTextIndentChar">
    <w:name w:val="Body Text Indent Char"/>
    <w:basedOn w:val="DefaultParagraphFont"/>
    <w:link w:val="BodyTextIndent"/>
    <w:uiPriority w:val="99"/>
    <w:semiHidden/>
    <w:rsid w:val="003344B7"/>
    <w:rPr>
      <w:rFonts w:eastAsiaTheme="minorHAnsi"/>
    </w:rPr>
  </w:style>
  <w:style w:type="paragraph" w:styleId="BodyTextFirstIndent2">
    <w:name w:val="Body Text First Indent 2"/>
    <w:basedOn w:val="BodyTextIndent"/>
    <w:link w:val="BodyTextFirstIndent2Char"/>
    <w:uiPriority w:val="99"/>
    <w:semiHidden/>
    <w:rsid w:val="003344B7"/>
    <w:pPr>
      <w:spacing w:after="200"/>
      <w:ind w:firstLine="360"/>
    </w:pPr>
  </w:style>
  <w:style w:type="character" w:customStyle="1" w:styleId="BodyTextFirstIndent2Char">
    <w:name w:val="Body Text First Indent 2 Char"/>
    <w:basedOn w:val="BodyTextIndentChar"/>
    <w:link w:val="BodyTextFirstIndent2"/>
    <w:uiPriority w:val="99"/>
    <w:semiHidden/>
    <w:rsid w:val="003344B7"/>
    <w:rPr>
      <w:rFonts w:eastAsiaTheme="minorHAnsi"/>
    </w:rPr>
  </w:style>
  <w:style w:type="paragraph" w:styleId="BodyTextIndent2">
    <w:name w:val="Body Text Indent 2"/>
    <w:basedOn w:val="Normal"/>
    <w:link w:val="BodyTextIndent2Char"/>
    <w:uiPriority w:val="99"/>
    <w:semiHidden/>
    <w:rsid w:val="003344B7"/>
    <w:pPr>
      <w:spacing w:after="120" w:line="480" w:lineRule="auto"/>
      <w:ind w:left="360"/>
    </w:pPr>
  </w:style>
  <w:style w:type="character" w:customStyle="1" w:styleId="BodyTextIndent2Char">
    <w:name w:val="Body Text Indent 2 Char"/>
    <w:basedOn w:val="DefaultParagraphFont"/>
    <w:link w:val="BodyTextIndent2"/>
    <w:uiPriority w:val="99"/>
    <w:semiHidden/>
    <w:rsid w:val="003344B7"/>
    <w:rPr>
      <w:rFonts w:eastAsiaTheme="minorHAnsi"/>
    </w:rPr>
  </w:style>
  <w:style w:type="paragraph" w:styleId="BodyTextIndent3">
    <w:name w:val="Body Text Indent 3"/>
    <w:basedOn w:val="Normal"/>
    <w:link w:val="BodyTextIndent3Char"/>
    <w:uiPriority w:val="99"/>
    <w:semiHidden/>
    <w:rsid w:val="003344B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44B7"/>
    <w:rPr>
      <w:rFonts w:eastAsiaTheme="minorHAnsi"/>
      <w:sz w:val="16"/>
      <w:szCs w:val="16"/>
    </w:rPr>
  </w:style>
  <w:style w:type="paragraph" w:styleId="Closing">
    <w:name w:val="Closing"/>
    <w:basedOn w:val="Normal"/>
    <w:link w:val="ClosingChar"/>
    <w:uiPriority w:val="99"/>
    <w:semiHidden/>
    <w:rsid w:val="003344B7"/>
    <w:pPr>
      <w:spacing w:after="0" w:line="240" w:lineRule="auto"/>
      <w:ind w:left="4320"/>
    </w:pPr>
  </w:style>
  <w:style w:type="character" w:customStyle="1" w:styleId="ClosingChar">
    <w:name w:val="Closing Char"/>
    <w:basedOn w:val="DefaultParagraphFont"/>
    <w:link w:val="Closing"/>
    <w:uiPriority w:val="99"/>
    <w:semiHidden/>
    <w:rsid w:val="003344B7"/>
    <w:rPr>
      <w:rFonts w:eastAsiaTheme="minorHAnsi"/>
    </w:rPr>
  </w:style>
  <w:style w:type="table" w:customStyle="1" w:styleId="ColorfulGrid1">
    <w:name w:val="Colorful Grid1"/>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344B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34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344B7"/>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344B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3344B7"/>
  </w:style>
  <w:style w:type="character" w:customStyle="1" w:styleId="DateChar">
    <w:name w:val="Date Char"/>
    <w:basedOn w:val="DefaultParagraphFont"/>
    <w:link w:val="Date"/>
    <w:uiPriority w:val="99"/>
    <w:semiHidden/>
    <w:rsid w:val="003344B7"/>
    <w:rPr>
      <w:rFonts w:eastAsiaTheme="minorHAnsi"/>
    </w:rPr>
  </w:style>
  <w:style w:type="paragraph" w:styleId="DocumentMap">
    <w:name w:val="Document Map"/>
    <w:basedOn w:val="Normal"/>
    <w:link w:val="DocumentMapChar"/>
    <w:uiPriority w:val="99"/>
    <w:semiHidden/>
    <w:rsid w:val="003344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44B7"/>
    <w:rPr>
      <w:rFonts w:ascii="Tahoma" w:eastAsiaTheme="minorHAnsi" w:hAnsi="Tahoma" w:cs="Tahoma"/>
      <w:sz w:val="16"/>
      <w:szCs w:val="16"/>
    </w:rPr>
  </w:style>
  <w:style w:type="paragraph" w:styleId="E-mailSignature">
    <w:name w:val="E-mail Signature"/>
    <w:basedOn w:val="Normal"/>
    <w:link w:val="E-mailSignatureChar"/>
    <w:uiPriority w:val="99"/>
    <w:semiHidden/>
    <w:rsid w:val="003344B7"/>
    <w:pPr>
      <w:spacing w:after="0" w:line="240" w:lineRule="auto"/>
    </w:pPr>
  </w:style>
  <w:style w:type="character" w:customStyle="1" w:styleId="E-mailSignatureChar">
    <w:name w:val="E-mail Signature Char"/>
    <w:basedOn w:val="DefaultParagraphFont"/>
    <w:link w:val="E-mailSignature"/>
    <w:uiPriority w:val="99"/>
    <w:semiHidden/>
    <w:rsid w:val="003344B7"/>
    <w:rPr>
      <w:rFonts w:eastAsiaTheme="minorHAnsi"/>
    </w:rPr>
  </w:style>
  <w:style w:type="character" w:styleId="EndnoteReference">
    <w:name w:val="endnote reference"/>
    <w:basedOn w:val="DefaultParagraphFont"/>
    <w:uiPriority w:val="99"/>
    <w:semiHidden/>
    <w:rsid w:val="003344B7"/>
    <w:rPr>
      <w:vertAlign w:val="superscript"/>
    </w:rPr>
  </w:style>
  <w:style w:type="paragraph" w:styleId="EndnoteText">
    <w:name w:val="endnote text"/>
    <w:basedOn w:val="Normal"/>
    <w:link w:val="EndnoteTextChar"/>
    <w:uiPriority w:val="99"/>
    <w:semiHidden/>
    <w:rsid w:val="00334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44B7"/>
    <w:rPr>
      <w:rFonts w:eastAsiaTheme="minorHAnsi"/>
      <w:sz w:val="20"/>
      <w:szCs w:val="20"/>
    </w:rPr>
  </w:style>
  <w:style w:type="paragraph" w:styleId="EnvelopeAddress">
    <w:name w:val="envelope address"/>
    <w:basedOn w:val="Normal"/>
    <w:uiPriority w:val="99"/>
    <w:semiHidden/>
    <w:rsid w:val="003344B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344B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3344B7"/>
    <w:pPr>
      <w:spacing w:after="0" w:line="240" w:lineRule="auto"/>
    </w:pPr>
    <w:rPr>
      <w:i/>
      <w:iCs/>
    </w:rPr>
  </w:style>
  <w:style w:type="character" w:customStyle="1" w:styleId="HTMLAddressChar">
    <w:name w:val="HTML Address Char"/>
    <w:basedOn w:val="DefaultParagraphFont"/>
    <w:link w:val="HTMLAddress"/>
    <w:uiPriority w:val="99"/>
    <w:semiHidden/>
    <w:rsid w:val="003344B7"/>
    <w:rPr>
      <w:rFonts w:eastAsiaTheme="minorHAnsi"/>
      <w:i/>
      <w:iCs/>
    </w:rPr>
  </w:style>
  <w:style w:type="paragraph" w:styleId="Index10">
    <w:name w:val="index 1"/>
    <w:basedOn w:val="Normal"/>
    <w:next w:val="Normal"/>
    <w:autoRedefine/>
    <w:uiPriority w:val="99"/>
    <w:semiHidden/>
    <w:rsid w:val="003344B7"/>
    <w:pPr>
      <w:spacing w:after="0" w:line="240" w:lineRule="auto"/>
      <w:ind w:left="220" w:hanging="220"/>
    </w:pPr>
  </w:style>
  <w:style w:type="paragraph" w:styleId="Index20">
    <w:name w:val="index 2"/>
    <w:basedOn w:val="Normal"/>
    <w:next w:val="Normal"/>
    <w:autoRedefine/>
    <w:uiPriority w:val="99"/>
    <w:semiHidden/>
    <w:rsid w:val="003344B7"/>
    <w:pPr>
      <w:spacing w:after="0" w:line="240" w:lineRule="auto"/>
      <w:ind w:left="440" w:hanging="220"/>
    </w:pPr>
  </w:style>
  <w:style w:type="paragraph" w:styleId="Index30">
    <w:name w:val="index 3"/>
    <w:basedOn w:val="Normal"/>
    <w:next w:val="Normal"/>
    <w:autoRedefine/>
    <w:uiPriority w:val="99"/>
    <w:semiHidden/>
    <w:rsid w:val="003344B7"/>
    <w:pPr>
      <w:spacing w:after="0" w:line="240" w:lineRule="auto"/>
      <w:ind w:left="660" w:hanging="220"/>
    </w:pPr>
  </w:style>
  <w:style w:type="paragraph" w:styleId="Index4">
    <w:name w:val="index 4"/>
    <w:basedOn w:val="Normal"/>
    <w:next w:val="Normal"/>
    <w:autoRedefine/>
    <w:uiPriority w:val="99"/>
    <w:semiHidden/>
    <w:rsid w:val="003344B7"/>
    <w:pPr>
      <w:spacing w:after="0" w:line="240" w:lineRule="auto"/>
      <w:ind w:left="880" w:hanging="220"/>
    </w:pPr>
  </w:style>
  <w:style w:type="paragraph" w:styleId="Index5">
    <w:name w:val="index 5"/>
    <w:basedOn w:val="Normal"/>
    <w:next w:val="Normal"/>
    <w:autoRedefine/>
    <w:uiPriority w:val="99"/>
    <w:semiHidden/>
    <w:rsid w:val="003344B7"/>
    <w:pPr>
      <w:spacing w:after="0" w:line="240" w:lineRule="auto"/>
      <w:ind w:left="1100" w:hanging="220"/>
    </w:pPr>
  </w:style>
  <w:style w:type="paragraph" w:styleId="Index6">
    <w:name w:val="index 6"/>
    <w:basedOn w:val="Normal"/>
    <w:next w:val="Normal"/>
    <w:autoRedefine/>
    <w:uiPriority w:val="99"/>
    <w:semiHidden/>
    <w:rsid w:val="003344B7"/>
    <w:pPr>
      <w:spacing w:after="0" w:line="240" w:lineRule="auto"/>
      <w:ind w:left="1320" w:hanging="220"/>
    </w:pPr>
  </w:style>
  <w:style w:type="paragraph" w:styleId="Index7">
    <w:name w:val="index 7"/>
    <w:basedOn w:val="Normal"/>
    <w:next w:val="Normal"/>
    <w:autoRedefine/>
    <w:uiPriority w:val="99"/>
    <w:semiHidden/>
    <w:rsid w:val="003344B7"/>
    <w:pPr>
      <w:spacing w:after="0" w:line="240" w:lineRule="auto"/>
      <w:ind w:left="1540" w:hanging="220"/>
    </w:pPr>
  </w:style>
  <w:style w:type="paragraph" w:styleId="Index8">
    <w:name w:val="index 8"/>
    <w:basedOn w:val="Normal"/>
    <w:next w:val="Normal"/>
    <w:autoRedefine/>
    <w:uiPriority w:val="99"/>
    <w:semiHidden/>
    <w:rsid w:val="003344B7"/>
    <w:pPr>
      <w:spacing w:after="0" w:line="240" w:lineRule="auto"/>
      <w:ind w:left="1760" w:hanging="220"/>
    </w:pPr>
  </w:style>
  <w:style w:type="paragraph" w:styleId="Index9">
    <w:name w:val="index 9"/>
    <w:basedOn w:val="Normal"/>
    <w:next w:val="Normal"/>
    <w:autoRedefine/>
    <w:uiPriority w:val="99"/>
    <w:semiHidden/>
    <w:rsid w:val="003344B7"/>
    <w:pPr>
      <w:spacing w:after="0" w:line="240" w:lineRule="auto"/>
      <w:ind w:left="1980" w:hanging="220"/>
    </w:pPr>
  </w:style>
  <w:style w:type="paragraph" w:styleId="IndexHeading">
    <w:name w:val="index heading"/>
    <w:basedOn w:val="Normal"/>
    <w:next w:val="Index10"/>
    <w:uiPriority w:val="99"/>
    <w:semiHidden/>
    <w:rsid w:val="003344B7"/>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33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3344B7"/>
    <w:rPr>
      <w:rFonts w:eastAsiaTheme="minorHAnsi"/>
      <w:b/>
      <w:bCs/>
      <w:i/>
      <w:iCs/>
      <w:color w:val="4F81BD" w:themeColor="accent1"/>
    </w:rPr>
  </w:style>
  <w:style w:type="table" w:customStyle="1" w:styleId="LightGrid1">
    <w:name w:val="Light Grid1"/>
    <w:basedOn w:val="TableNormal"/>
    <w:uiPriority w:val="62"/>
    <w:rsid w:val="003344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344B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344B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344B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344B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344B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344B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344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344B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344B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344B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344B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344B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344B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3344B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344B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344B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344B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344B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3344B7"/>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3344B7"/>
    <w:pPr>
      <w:ind w:left="360" w:hanging="360"/>
      <w:contextualSpacing/>
    </w:pPr>
  </w:style>
  <w:style w:type="paragraph" w:styleId="List2">
    <w:name w:val="List 2"/>
    <w:basedOn w:val="Normal"/>
    <w:uiPriority w:val="99"/>
    <w:semiHidden/>
    <w:rsid w:val="003344B7"/>
    <w:pPr>
      <w:ind w:left="720" w:hanging="360"/>
      <w:contextualSpacing/>
    </w:pPr>
  </w:style>
  <w:style w:type="paragraph" w:styleId="List3">
    <w:name w:val="List 3"/>
    <w:basedOn w:val="Normal"/>
    <w:uiPriority w:val="99"/>
    <w:semiHidden/>
    <w:rsid w:val="003344B7"/>
    <w:pPr>
      <w:ind w:left="1080" w:hanging="360"/>
      <w:contextualSpacing/>
    </w:pPr>
  </w:style>
  <w:style w:type="paragraph" w:styleId="List4">
    <w:name w:val="List 4"/>
    <w:basedOn w:val="Normal"/>
    <w:uiPriority w:val="99"/>
    <w:semiHidden/>
    <w:rsid w:val="003344B7"/>
    <w:pPr>
      <w:ind w:left="1440" w:hanging="360"/>
      <w:contextualSpacing/>
    </w:pPr>
  </w:style>
  <w:style w:type="paragraph" w:styleId="List5">
    <w:name w:val="List 5"/>
    <w:basedOn w:val="Normal"/>
    <w:uiPriority w:val="99"/>
    <w:semiHidden/>
    <w:rsid w:val="003344B7"/>
    <w:pPr>
      <w:ind w:left="1800" w:hanging="360"/>
      <w:contextualSpacing/>
    </w:pPr>
  </w:style>
  <w:style w:type="paragraph" w:styleId="ListBullet2">
    <w:name w:val="List Bullet 2"/>
    <w:basedOn w:val="Normal"/>
    <w:uiPriority w:val="99"/>
    <w:semiHidden/>
    <w:rsid w:val="003344B7"/>
    <w:pPr>
      <w:numPr>
        <w:numId w:val="19"/>
      </w:numPr>
      <w:contextualSpacing/>
    </w:pPr>
  </w:style>
  <w:style w:type="paragraph" w:styleId="ListBullet3">
    <w:name w:val="List Bullet 3"/>
    <w:basedOn w:val="Normal"/>
    <w:uiPriority w:val="99"/>
    <w:semiHidden/>
    <w:rsid w:val="003344B7"/>
    <w:pPr>
      <w:numPr>
        <w:numId w:val="20"/>
      </w:numPr>
      <w:contextualSpacing/>
    </w:pPr>
  </w:style>
  <w:style w:type="paragraph" w:styleId="ListBullet4">
    <w:name w:val="List Bullet 4"/>
    <w:basedOn w:val="Normal"/>
    <w:uiPriority w:val="99"/>
    <w:semiHidden/>
    <w:rsid w:val="003344B7"/>
    <w:pPr>
      <w:numPr>
        <w:numId w:val="21"/>
      </w:numPr>
      <w:contextualSpacing/>
    </w:pPr>
  </w:style>
  <w:style w:type="paragraph" w:styleId="ListBullet5">
    <w:name w:val="List Bullet 5"/>
    <w:basedOn w:val="Normal"/>
    <w:uiPriority w:val="99"/>
    <w:semiHidden/>
    <w:rsid w:val="003344B7"/>
    <w:pPr>
      <w:numPr>
        <w:numId w:val="22"/>
      </w:numPr>
      <w:contextualSpacing/>
    </w:pPr>
  </w:style>
  <w:style w:type="paragraph" w:styleId="ListContinue">
    <w:name w:val="List Continue"/>
    <w:basedOn w:val="Normal"/>
    <w:uiPriority w:val="99"/>
    <w:semiHidden/>
    <w:rsid w:val="003344B7"/>
    <w:pPr>
      <w:spacing w:after="120"/>
      <w:ind w:left="360"/>
      <w:contextualSpacing/>
    </w:pPr>
  </w:style>
  <w:style w:type="paragraph" w:styleId="ListContinue2">
    <w:name w:val="List Continue 2"/>
    <w:basedOn w:val="Normal"/>
    <w:uiPriority w:val="99"/>
    <w:semiHidden/>
    <w:rsid w:val="003344B7"/>
    <w:pPr>
      <w:spacing w:after="120"/>
      <w:ind w:left="720"/>
      <w:contextualSpacing/>
    </w:pPr>
  </w:style>
  <w:style w:type="paragraph" w:styleId="ListContinue3">
    <w:name w:val="List Continue 3"/>
    <w:basedOn w:val="Normal"/>
    <w:uiPriority w:val="99"/>
    <w:semiHidden/>
    <w:rsid w:val="003344B7"/>
    <w:pPr>
      <w:spacing w:after="120"/>
      <w:ind w:left="1080"/>
      <w:contextualSpacing/>
    </w:pPr>
  </w:style>
  <w:style w:type="paragraph" w:styleId="ListContinue4">
    <w:name w:val="List Continue 4"/>
    <w:basedOn w:val="Normal"/>
    <w:uiPriority w:val="99"/>
    <w:semiHidden/>
    <w:rsid w:val="003344B7"/>
    <w:pPr>
      <w:spacing w:after="120"/>
      <w:ind w:left="1440"/>
      <w:contextualSpacing/>
    </w:pPr>
  </w:style>
  <w:style w:type="paragraph" w:styleId="ListContinue5">
    <w:name w:val="List Continue 5"/>
    <w:basedOn w:val="Normal"/>
    <w:uiPriority w:val="99"/>
    <w:semiHidden/>
    <w:rsid w:val="003344B7"/>
    <w:pPr>
      <w:spacing w:after="120"/>
      <w:ind w:left="1800"/>
      <w:contextualSpacing/>
    </w:pPr>
  </w:style>
  <w:style w:type="paragraph" w:styleId="ListNumber">
    <w:name w:val="List Number"/>
    <w:basedOn w:val="Normal"/>
    <w:uiPriority w:val="99"/>
    <w:semiHidden/>
    <w:rsid w:val="003344B7"/>
    <w:pPr>
      <w:numPr>
        <w:numId w:val="23"/>
      </w:numPr>
      <w:contextualSpacing/>
    </w:pPr>
  </w:style>
  <w:style w:type="paragraph" w:styleId="ListNumber2">
    <w:name w:val="List Number 2"/>
    <w:basedOn w:val="Normal"/>
    <w:uiPriority w:val="99"/>
    <w:semiHidden/>
    <w:rsid w:val="003344B7"/>
    <w:pPr>
      <w:numPr>
        <w:numId w:val="24"/>
      </w:numPr>
      <w:contextualSpacing/>
    </w:pPr>
  </w:style>
  <w:style w:type="paragraph" w:styleId="ListNumber3">
    <w:name w:val="List Number 3"/>
    <w:basedOn w:val="Normal"/>
    <w:uiPriority w:val="99"/>
    <w:semiHidden/>
    <w:rsid w:val="003344B7"/>
    <w:pPr>
      <w:numPr>
        <w:numId w:val="25"/>
      </w:numPr>
      <w:contextualSpacing/>
    </w:pPr>
  </w:style>
  <w:style w:type="paragraph" w:styleId="ListNumber4">
    <w:name w:val="List Number 4"/>
    <w:basedOn w:val="Normal"/>
    <w:uiPriority w:val="99"/>
    <w:semiHidden/>
    <w:rsid w:val="003344B7"/>
    <w:pPr>
      <w:numPr>
        <w:numId w:val="26"/>
      </w:numPr>
      <w:contextualSpacing/>
    </w:pPr>
  </w:style>
  <w:style w:type="paragraph" w:styleId="ListNumber5">
    <w:name w:val="List Number 5"/>
    <w:basedOn w:val="Normal"/>
    <w:uiPriority w:val="99"/>
    <w:semiHidden/>
    <w:rsid w:val="003344B7"/>
    <w:pPr>
      <w:numPr>
        <w:numId w:val="27"/>
      </w:numPr>
      <w:contextualSpacing/>
    </w:pPr>
  </w:style>
  <w:style w:type="paragraph" w:styleId="MacroText">
    <w:name w:val="macro"/>
    <w:link w:val="MacroTextChar"/>
    <w:uiPriority w:val="99"/>
    <w:semiHidden/>
    <w:rsid w:val="003344B7"/>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3344B7"/>
    <w:rPr>
      <w:rFonts w:ascii="Consolas" w:eastAsiaTheme="minorHAnsi" w:hAnsi="Consolas" w:cs="Consolas"/>
      <w:sz w:val="20"/>
      <w:szCs w:val="20"/>
    </w:rPr>
  </w:style>
  <w:style w:type="table" w:customStyle="1" w:styleId="MediumGrid11">
    <w:name w:val="Medium Grid 11"/>
    <w:basedOn w:val="TableNormal"/>
    <w:uiPriority w:val="67"/>
    <w:rsid w:val="003344B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344B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344B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344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344B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344B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344B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344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344B7"/>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344B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344B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344B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344B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344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344B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344B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44B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344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344B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44B7"/>
    <w:rPr>
      <w:rFonts w:asciiTheme="majorHAnsi" w:eastAsiaTheme="majorEastAsia" w:hAnsiTheme="majorHAnsi" w:cstheme="majorBidi"/>
      <w:sz w:val="24"/>
      <w:szCs w:val="24"/>
      <w:shd w:val="pct20" w:color="auto" w:fill="auto"/>
    </w:rPr>
  </w:style>
  <w:style w:type="paragraph" w:styleId="NoSpacing">
    <w:name w:val="No Spacing"/>
    <w:uiPriority w:val="99"/>
    <w:qFormat/>
    <w:rsid w:val="003344B7"/>
    <w:pPr>
      <w:spacing w:after="0" w:line="240" w:lineRule="auto"/>
    </w:pPr>
    <w:rPr>
      <w:rFonts w:eastAsiaTheme="minorHAnsi"/>
    </w:rPr>
  </w:style>
  <w:style w:type="paragraph" w:styleId="NormalIndent">
    <w:name w:val="Normal Indent"/>
    <w:basedOn w:val="Normal"/>
    <w:uiPriority w:val="99"/>
    <w:semiHidden/>
    <w:rsid w:val="003344B7"/>
    <w:pPr>
      <w:ind w:left="720"/>
    </w:pPr>
  </w:style>
  <w:style w:type="paragraph" w:styleId="NoteHeading">
    <w:name w:val="Note Heading"/>
    <w:basedOn w:val="Normal"/>
    <w:next w:val="Normal"/>
    <w:link w:val="NoteHeadingChar"/>
    <w:uiPriority w:val="99"/>
    <w:semiHidden/>
    <w:rsid w:val="003344B7"/>
    <w:pPr>
      <w:spacing w:after="0" w:line="240" w:lineRule="auto"/>
    </w:pPr>
  </w:style>
  <w:style w:type="character" w:customStyle="1" w:styleId="NoteHeadingChar">
    <w:name w:val="Note Heading Char"/>
    <w:basedOn w:val="DefaultParagraphFont"/>
    <w:link w:val="NoteHeading"/>
    <w:uiPriority w:val="99"/>
    <w:semiHidden/>
    <w:rsid w:val="003344B7"/>
    <w:rPr>
      <w:rFonts w:eastAsiaTheme="minorHAnsi"/>
    </w:rPr>
  </w:style>
  <w:style w:type="paragraph" w:styleId="PlainText">
    <w:name w:val="Plain Text"/>
    <w:basedOn w:val="Normal"/>
    <w:link w:val="PlainTextChar"/>
    <w:semiHidden/>
    <w:rsid w:val="003344B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3344B7"/>
    <w:rPr>
      <w:rFonts w:ascii="Consolas" w:eastAsiaTheme="minorHAnsi" w:hAnsi="Consolas" w:cs="Consolas"/>
      <w:sz w:val="21"/>
      <w:szCs w:val="21"/>
    </w:rPr>
  </w:style>
  <w:style w:type="paragraph" w:styleId="Signature">
    <w:name w:val="Signature"/>
    <w:basedOn w:val="Normal"/>
    <w:link w:val="SignatureChar"/>
    <w:uiPriority w:val="99"/>
    <w:semiHidden/>
    <w:rsid w:val="003344B7"/>
    <w:pPr>
      <w:spacing w:after="0" w:line="240" w:lineRule="auto"/>
      <w:ind w:left="4320"/>
    </w:pPr>
  </w:style>
  <w:style w:type="character" w:customStyle="1" w:styleId="SignatureChar">
    <w:name w:val="Signature Char"/>
    <w:basedOn w:val="DefaultParagraphFont"/>
    <w:link w:val="Signature"/>
    <w:uiPriority w:val="99"/>
    <w:semiHidden/>
    <w:rsid w:val="003344B7"/>
    <w:rPr>
      <w:rFonts w:eastAsiaTheme="minorHAnsi"/>
    </w:rPr>
  </w:style>
  <w:style w:type="table" w:styleId="Table3Deffects1">
    <w:name w:val="Table 3D effects 1"/>
    <w:basedOn w:val="TableNormal"/>
    <w:uiPriority w:val="99"/>
    <w:semiHidden/>
    <w:unhideWhenUsed/>
    <w:rsid w:val="003344B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344B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344B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344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344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344B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344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344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344B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344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344B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344B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344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344B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344B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344B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344B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344B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344B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344B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344B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344B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344B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344B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344B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344B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344B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344B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344B7"/>
    <w:pPr>
      <w:spacing w:after="0"/>
      <w:ind w:left="220" w:hanging="220"/>
    </w:pPr>
  </w:style>
  <w:style w:type="paragraph" w:styleId="TableofFigures">
    <w:name w:val="table of figures"/>
    <w:basedOn w:val="Normal"/>
    <w:next w:val="Normal"/>
    <w:uiPriority w:val="99"/>
    <w:semiHidden/>
    <w:rsid w:val="003344B7"/>
    <w:pPr>
      <w:spacing w:after="0"/>
    </w:pPr>
  </w:style>
  <w:style w:type="table" w:styleId="TableProfessional">
    <w:name w:val="Table Professional"/>
    <w:basedOn w:val="TableNormal"/>
    <w:uiPriority w:val="99"/>
    <w:semiHidden/>
    <w:unhideWhenUsed/>
    <w:rsid w:val="003344B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34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344B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344B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344B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344B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344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3344B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344B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344B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33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3344B7"/>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3344B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3344B7"/>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3344B7"/>
    <w:pPr>
      <w:spacing w:before="120" w:after="120"/>
      <w:ind w:left="1440"/>
    </w:pPr>
    <w:rPr>
      <w:sz w:val="20"/>
    </w:rPr>
  </w:style>
  <w:style w:type="paragraph" w:customStyle="1" w:styleId="DialogContinued">
    <w:name w:val="DialogContinued"/>
    <w:basedOn w:val="Dialog"/>
    <w:qFormat/>
    <w:rsid w:val="003344B7"/>
    <w:pPr>
      <w:ind w:firstLine="0"/>
    </w:pPr>
  </w:style>
  <w:style w:type="paragraph" w:customStyle="1" w:styleId="FeatureRecipeTitleAlternative">
    <w:name w:val="FeatureRecipeTitleAlternative"/>
    <w:basedOn w:val="RecipeTitleAlternative"/>
    <w:qFormat/>
    <w:rsid w:val="003344B7"/>
    <w:pPr>
      <w:shd w:val="clear" w:color="auto" w:fill="BFBFBF" w:themeFill="background1" w:themeFillShade="BF"/>
    </w:pPr>
  </w:style>
  <w:style w:type="paragraph" w:customStyle="1" w:styleId="FeatureRecipeIntro">
    <w:name w:val="FeatureRecipeIntro"/>
    <w:basedOn w:val="RecipeIntro"/>
    <w:qFormat/>
    <w:rsid w:val="003344B7"/>
    <w:pPr>
      <w:shd w:val="clear" w:color="auto" w:fill="BFBFBF" w:themeFill="background1" w:themeFillShade="BF"/>
    </w:pPr>
  </w:style>
  <w:style w:type="paragraph" w:customStyle="1" w:styleId="FeatureRecipeSubRecipeTitle">
    <w:name w:val="FeatureRecipeSubRecipeTitle"/>
    <w:basedOn w:val="RecipeSubrecipeTitle"/>
    <w:qFormat/>
    <w:rsid w:val="003344B7"/>
    <w:pPr>
      <w:shd w:val="clear" w:color="auto" w:fill="BFBFBF" w:themeFill="background1" w:themeFillShade="BF"/>
    </w:pPr>
  </w:style>
  <w:style w:type="paragraph" w:customStyle="1" w:styleId="FeatureRecipeIngredientHead">
    <w:name w:val="FeatureRecipeIngredientHead"/>
    <w:basedOn w:val="RecipeIngredientHead"/>
    <w:qFormat/>
    <w:rsid w:val="003344B7"/>
    <w:pPr>
      <w:shd w:val="clear" w:color="auto" w:fill="BFBFBF" w:themeFill="background1" w:themeFillShade="BF"/>
    </w:pPr>
  </w:style>
  <w:style w:type="paragraph" w:customStyle="1" w:styleId="FeatureRecipeTime">
    <w:name w:val="FeatureRecipeTime"/>
    <w:basedOn w:val="RecipeTime"/>
    <w:qFormat/>
    <w:rsid w:val="003344B7"/>
    <w:pPr>
      <w:shd w:val="clear" w:color="auto" w:fill="BFBFBF" w:themeFill="background1" w:themeFillShade="BF"/>
    </w:pPr>
  </w:style>
  <w:style w:type="paragraph" w:customStyle="1" w:styleId="RecipeVariationPara">
    <w:name w:val="RecipeVariationPara"/>
    <w:basedOn w:val="RecipeVariationHead"/>
    <w:qFormat/>
    <w:rsid w:val="003344B7"/>
    <w:rPr>
      <w:i/>
      <w:u w:val="none"/>
    </w:rPr>
  </w:style>
  <w:style w:type="paragraph" w:customStyle="1" w:styleId="FeatureRecipeVariationPara">
    <w:name w:val="FeatureRecipeVariationPara"/>
    <w:basedOn w:val="RecipeVariationPara"/>
    <w:qFormat/>
    <w:rsid w:val="003344B7"/>
    <w:pPr>
      <w:shd w:val="clear" w:color="auto" w:fill="BFBFBF" w:themeFill="background1" w:themeFillShade="BF"/>
    </w:pPr>
  </w:style>
  <w:style w:type="paragraph" w:customStyle="1" w:styleId="RecipeVariation2">
    <w:name w:val="RecipeVariation2"/>
    <w:basedOn w:val="RecipeVariationH2"/>
    <w:qFormat/>
    <w:rsid w:val="003344B7"/>
    <w:rPr>
      <w:i/>
    </w:rPr>
  </w:style>
  <w:style w:type="paragraph" w:customStyle="1" w:styleId="FeatureRecipeVariation2">
    <w:name w:val="FeatureRecipeVariation2"/>
    <w:basedOn w:val="RecipeVariation2"/>
    <w:qFormat/>
    <w:rsid w:val="003344B7"/>
    <w:pPr>
      <w:shd w:val="clear" w:color="auto" w:fill="BFBFBF" w:themeFill="background1" w:themeFillShade="BF"/>
    </w:pPr>
  </w:style>
  <w:style w:type="paragraph" w:customStyle="1" w:styleId="FeatureRecipeNutritionInfo">
    <w:name w:val="FeatureRecipeNutritionInfo"/>
    <w:basedOn w:val="RecipeNutritionInfo"/>
    <w:qFormat/>
    <w:rsid w:val="003344B7"/>
    <w:pPr>
      <w:shd w:val="clear" w:color="auto" w:fill="BFBFBF" w:themeFill="background1" w:themeFillShade="BF"/>
    </w:pPr>
  </w:style>
  <w:style w:type="paragraph" w:customStyle="1" w:styleId="FeatureRecipeFootnote">
    <w:name w:val="FeatureRecipeFootnote"/>
    <w:basedOn w:val="RecipeFootnote"/>
    <w:qFormat/>
    <w:rsid w:val="003344B7"/>
    <w:pPr>
      <w:shd w:val="clear" w:color="auto" w:fill="BFBFBF" w:themeFill="background1" w:themeFillShade="BF"/>
    </w:pPr>
  </w:style>
  <w:style w:type="paragraph" w:customStyle="1" w:styleId="FeatureRecipeUSMeasure">
    <w:name w:val="FeatureRecipeUSMeasure"/>
    <w:basedOn w:val="RecipeUSMeasure"/>
    <w:qFormat/>
    <w:rsid w:val="003344B7"/>
    <w:pPr>
      <w:shd w:val="clear" w:color="auto" w:fill="BFBFBF" w:themeFill="background1" w:themeFillShade="BF"/>
    </w:pPr>
  </w:style>
  <w:style w:type="paragraph" w:customStyle="1" w:styleId="FeatureRecipeMetricMeasure">
    <w:name w:val="FeatureRecipeMetricMeasure"/>
    <w:basedOn w:val="RecipeMetricMeasure"/>
    <w:qFormat/>
    <w:rsid w:val="003344B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3344B7"/>
    <w:pPr>
      <w:shd w:val="clear" w:color="auto" w:fill="BFBFBF" w:themeFill="background1" w:themeFillShade="BF"/>
    </w:pPr>
  </w:style>
  <w:style w:type="paragraph" w:customStyle="1" w:styleId="FeatureRecipeTableHead">
    <w:name w:val="FeatureRecipeTableHead"/>
    <w:basedOn w:val="RecipeTableHead"/>
    <w:qFormat/>
    <w:rsid w:val="003344B7"/>
    <w:pPr>
      <w:shd w:val="clear" w:color="auto" w:fill="BFBFBF" w:themeFill="background1" w:themeFillShade="BF"/>
    </w:pPr>
  </w:style>
  <w:style w:type="paragraph" w:customStyle="1" w:styleId="FeatureRecipeVariationHead">
    <w:name w:val="FeatureRecipeVariationHead"/>
    <w:basedOn w:val="RecipeVariationHead"/>
    <w:qFormat/>
    <w:rsid w:val="003344B7"/>
    <w:pPr>
      <w:shd w:val="clear" w:color="auto" w:fill="BFBFBF" w:themeFill="background1" w:themeFillShade="BF"/>
    </w:pPr>
  </w:style>
  <w:style w:type="paragraph" w:customStyle="1" w:styleId="FeatureRecipeVariationH2">
    <w:name w:val="FeatureRecipeVariationH2"/>
    <w:basedOn w:val="RecipeVariationH2"/>
    <w:qFormat/>
    <w:rsid w:val="003344B7"/>
    <w:pPr>
      <w:shd w:val="clear" w:color="auto" w:fill="BFBFBF" w:themeFill="background1" w:themeFillShade="BF"/>
    </w:pPr>
  </w:style>
  <w:style w:type="paragraph" w:customStyle="1" w:styleId="FeatureRecipeProcedureHead">
    <w:name w:val="FeatureRecipeProcedureHead"/>
    <w:basedOn w:val="RecipeProcedureHead"/>
    <w:qFormat/>
    <w:rsid w:val="003344B7"/>
    <w:pPr>
      <w:shd w:val="clear" w:color="auto" w:fill="BFBFBF" w:themeFill="background1" w:themeFillShade="BF"/>
    </w:pPr>
  </w:style>
  <w:style w:type="paragraph" w:customStyle="1" w:styleId="RecipeNoteHead">
    <w:name w:val="RecipeNoteHead"/>
    <w:basedOn w:val="RecipeFootnote"/>
    <w:qFormat/>
    <w:rsid w:val="003344B7"/>
    <w:rPr>
      <w:b/>
      <w:i/>
    </w:rPr>
  </w:style>
  <w:style w:type="paragraph" w:customStyle="1" w:styleId="FeatureRecipeNoteHead">
    <w:name w:val="FeatureRecipeNoteHead"/>
    <w:basedOn w:val="RecipeNoteHead"/>
    <w:qFormat/>
    <w:rsid w:val="003344B7"/>
    <w:pPr>
      <w:shd w:val="clear" w:color="auto" w:fill="BFBFBF" w:themeFill="background1" w:themeFillShade="BF"/>
    </w:pPr>
  </w:style>
  <w:style w:type="paragraph" w:customStyle="1" w:styleId="FeatureRecipeNotePara">
    <w:name w:val="FeatureRecipeNotePara"/>
    <w:basedOn w:val="FeatureRecipeNoteHead"/>
    <w:qFormat/>
    <w:rsid w:val="003344B7"/>
    <w:rPr>
      <w:b w:val="0"/>
      <w:i w:val="0"/>
      <w:sz w:val="18"/>
    </w:rPr>
  </w:style>
  <w:style w:type="paragraph" w:customStyle="1" w:styleId="RecipeNotePara">
    <w:name w:val="RecipeNotePara"/>
    <w:basedOn w:val="FeatureRecipeNotePara"/>
    <w:rsid w:val="003344B7"/>
    <w:pPr>
      <w:shd w:val="clear" w:color="auto" w:fill="FFFFFF" w:themeFill="background1"/>
    </w:pPr>
  </w:style>
  <w:style w:type="paragraph" w:customStyle="1" w:styleId="RecipeNoteHead3">
    <w:name w:val="RecipeNoteHead3"/>
    <w:basedOn w:val="RecipeNotePara"/>
    <w:qFormat/>
    <w:rsid w:val="003344B7"/>
    <w:rPr>
      <w:i/>
    </w:rPr>
  </w:style>
  <w:style w:type="paragraph" w:customStyle="1" w:styleId="FeatureRecipeNoteHead3">
    <w:name w:val="FeatureRecipeNoteHead3"/>
    <w:basedOn w:val="RecipeNoteHead3"/>
    <w:qFormat/>
    <w:rsid w:val="003344B7"/>
    <w:pPr>
      <w:shd w:val="clear" w:color="auto" w:fill="BFBFBF" w:themeFill="background1" w:themeFillShade="BF"/>
    </w:pPr>
  </w:style>
  <w:style w:type="paragraph" w:customStyle="1" w:styleId="FeatureRecipeNoteHead4">
    <w:name w:val="FeatureRecipeNoteHead4"/>
    <w:basedOn w:val="FeatureRecipeNoteHead3"/>
    <w:qFormat/>
    <w:rsid w:val="003344B7"/>
    <w:rPr>
      <w:b/>
    </w:rPr>
  </w:style>
  <w:style w:type="paragraph" w:customStyle="1" w:styleId="RecipeNoteHead4">
    <w:name w:val="RecipeNoteHead4"/>
    <w:basedOn w:val="FeatureRecipeNoteHead4"/>
    <w:qFormat/>
    <w:rsid w:val="003344B7"/>
    <w:pPr>
      <w:shd w:val="clear" w:color="auto" w:fill="FFFFFF" w:themeFill="background1"/>
    </w:pPr>
  </w:style>
  <w:style w:type="character" w:customStyle="1" w:styleId="BoldItalic">
    <w:name w:val="BoldItalic"/>
    <w:rsid w:val="003344B7"/>
    <w:rPr>
      <w:b/>
      <w:i/>
    </w:rPr>
  </w:style>
  <w:style w:type="character" w:customStyle="1" w:styleId="Bold">
    <w:name w:val="Bold"/>
    <w:rsid w:val="003344B7"/>
    <w:rPr>
      <w:b/>
    </w:rPr>
  </w:style>
  <w:style w:type="character" w:customStyle="1" w:styleId="boldred">
    <w:name w:val="bold red"/>
    <w:rsid w:val="003344B7"/>
  </w:style>
  <w:style w:type="table" w:customStyle="1" w:styleId="ColorfulGrid2">
    <w:name w:val="Colorful Grid2"/>
    <w:basedOn w:val="TableNormal"/>
    <w:uiPriority w:val="73"/>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9A0813"/>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9A0813"/>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9A081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9A081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9A081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9A081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3344B7"/>
    <w:rPr>
      <w:rFonts w:ascii="Arial" w:eastAsia="Times New Roman" w:hAnsi="Arial" w:cs="Times New Roman"/>
      <w:b/>
      <w:snapToGrid w:val="0"/>
      <w:sz w:val="60"/>
      <w:szCs w:val="20"/>
    </w:rPr>
  </w:style>
  <w:style w:type="table" w:styleId="ColorfulGrid">
    <w:name w:val="Colorful Grid"/>
    <w:basedOn w:val="TableNormal"/>
    <w:uiPriority w:val="73"/>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3344B7"/>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344B7"/>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3344B7"/>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344B7"/>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3344B7"/>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344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pmhut.com/the-chaos-report-2009-on-it-project-failure"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93c2c0a6-ca45-4a0e-8e57-b246e65d93c6">THEVAULT-100-75</_dlc_DocId>
    <_dlc_DocIdUrl xmlns="93c2c0a6-ca45-4a0e-8e57-b246e65d93c6">
      <Url>https://intranet.advisicon.com:447/clients/wiley/_layouts/DocIdRedir.aspx?ID=THEVAULT-100-75</Url>
      <Description>THEVAULT-100-75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2.xml><?xml version="1.0" encoding="utf-8"?>
<ds:datastoreItem xmlns:ds="http://schemas.openxmlformats.org/officeDocument/2006/customXml" ds:itemID="{AF362DAD-5501-4FB8-B09F-67194E0AA1D6}">
  <ds:schemaRefs>
    <ds:schemaRef ds:uri="http://schemas.microsoft.com/sharepoint/events"/>
  </ds:schemaRefs>
</ds:datastoreItem>
</file>

<file path=customXml/itemProps3.xml><?xml version="1.0" encoding="utf-8"?>
<ds:datastoreItem xmlns:ds="http://schemas.openxmlformats.org/officeDocument/2006/customXml" ds:itemID="{48A4BBB0-D084-4393-AF02-07E2446F9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5.xml><?xml version="1.0" encoding="utf-8"?>
<ds:datastoreItem xmlns:ds="http://schemas.openxmlformats.org/officeDocument/2006/customXml" ds:itemID="{534D1698-C4BC-40C4-83B6-AD36BB77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256</TotalTime>
  <Pages>31</Pages>
  <Words>10857</Words>
  <Characters>61888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72600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Jeff Jacobson</cp:lastModifiedBy>
  <cp:revision>5</cp:revision>
  <dcterms:created xsi:type="dcterms:W3CDTF">2012-10-03T22:29:00Z</dcterms:created>
  <dcterms:modified xsi:type="dcterms:W3CDTF">2012-10-04T00:11:00Z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b22a0ecc-22f2-47ca-94d5-ee7de1df03de</vt:lpwstr>
  </property>
  <property fmtid="{D5CDD505-2E9C-101B-9397-08002B2CF9AE}" pid="4" name="Depricated?">
    <vt:lpwstr>keep</vt:lpwstr>
  </property>
</Properties>
</file>